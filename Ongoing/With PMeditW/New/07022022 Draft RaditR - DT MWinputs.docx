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7FB0" w14:textId="77777777" w:rsidR="00191515" w:rsidRPr="000458F9" w:rsidRDefault="00191515">
      <w:pPr>
        <w:pStyle w:val="BodyText"/>
        <w:rPr>
          <w:sz w:val="20"/>
        </w:rPr>
      </w:pPr>
    </w:p>
    <w:p w14:paraId="17AB7FD9" w14:textId="77777777" w:rsidR="00191515" w:rsidRPr="000458F9" w:rsidRDefault="00191515">
      <w:pPr>
        <w:pStyle w:val="BodyText"/>
        <w:rPr>
          <w:sz w:val="20"/>
        </w:rPr>
      </w:pPr>
    </w:p>
    <w:p w14:paraId="29545384" w14:textId="77777777" w:rsidR="00191515" w:rsidRPr="000458F9" w:rsidRDefault="00191515">
      <w:pPr>
        <w:pStyle w:val="BodyText"/>
        <w:rPr>
          <w:sz w:val="20"/>
        </w:rPr>
      </w:pPr>
    </w:p>
    <w:p w14:paraId="2314C4D3" w14:textId="77777777" w:rsidR="00191515" w:rsidRPr="000458F9" w:rsidRDefault="00191515">
      <w:pPr>
        <w:pStyle w:val="BodyText"/>
        <w:rPr>
          <w:sz w:val="20"/>
        </w:rPr>
      </w:pPr>
    </w:p>
    <w:p w14:paraId="6ECF8C45" w14:textId="77777777" w:rsidR="00191515" w:rsidRPr="000458F9" w:rsidRDefault="00191515">
      <w:pPr>
        <w:pStyle w:val="BodyText"/>
        <w:spacing w:before="11"/>
        <w:rPr>
          <w:sz w:val="26"/>
        </w:rPr>
      </w:pPr>
    </w:p>
    <w:p w14:paraId="2B45270F" w14:textId="384675D2" w:rsidR="000623DB" w:rsidRPr="000458F9" w:rsidRDefault="00240F0B" w:rsidP="00727998">
      <w:pPr>
        <w:pStyle w:val="BodyText"/>
        <w:spacing w:before="120"/>
        <w:ind w:left="815" w:right="2724"/>
        <w:rPr>
          <w:b/>
          <w:bCs/>
          <w:sz w:val="28"/>
          <w:szCs w:val="28"/>
        </w:rPr>
      </w:pPr>
      <w:commentRangeStart w:id="0"/>
      <w:r w:rsidRPr="000458F9">
        <w:rPr>
          <w:b/>
          <w:bCs/>
          <w:sz w:val="28"/>
          <w:szCs w:val="28"/>
        </w:rPr>
        <w:t>Clustering model of electricity load profile using K-means clustering: A case study of electricity compan</w:t>
      </w:r>
      <w:r w:rsidR="002B7273">
        <w:rPr>
          <w:b/>
          <w:bCs/>
          <w:sz w:val="28"/>
          <w:szCs w:val="28"/>
        </w:rPr>
        <w:t>y</w:t>
      </w:r>
      <w:r w:rsidRPr="000458F9">
        <w:rPr>
          <w:b/>
          <w:bCs/>
          <w:sz w:val="28"/>
          <w:szCs w:val="28"/>
        </w:rPr>
        <w:t xml:space="preserve"> in Indonesia</w:t>
      </w:r>
      <w:commentRangeEnd w:id="0"/>
      <w:r w:rsidR="00A2668C">
        <w:rPr>
          <w:rStyle w:val="CommentReference"/>
        </w:rPr>
        <w:commentReference w:id="0"/>
      </w:r>
    </w:p>
    <w:p w14:paraId="16F824D2" w14:textId="77777777" w:rsidR="00727998" w:rsidRPr="000458F9" w:rsidRDefault="00240F0B" w:rsidP="00727998">
      <w:pPr>
        <w:pStyle w:val="BodyText"/>
        <w:spacing w:before="120"/>
        <w:ind w:left="815" w:right="2724"/>
        <w:rPr>
          <w:spacing w:val="1"/>
          <w:position w:val="7"/>
          <w:sz w:val="11"/>
        </w:rPr>
      </w:pPr>
      <w:r w:rsidRPr="000458F9">
        <w:t>Radit Rahmadhan</w:t>
      </w:r>
      <w:r w:rsidR="00136F01" w:rsidRPr="000458F9">
        <w:rPr>
          <w:position w:val="7"/>
          <w:sz w:val="11"/>
        </w:rPr>
        <w:t>1</w:t>
      </w:r>
      <w:r w:rsidRPr="000458F9">
        <w:t xml:space="preserve"> and </w:t>
      </w:r>
      <w:proofErr w:type="spellStart"/>
      <w:r w:rsidRPr="000458F9">
        <w:t>Meditya</w:t>
      </w:r>
      <w:proofErr w:type="spellEnd"/>
      <w:r w:rsidRPr="000458F9">
        <w:t xml:space="preserve"> </w:t>
      </w:r>
      <w:proofErr w:type="spellStart"/>
      <w:r w:rsidRPr="000458F9">
        <w:t>Wasesa</w:t>
      </w:r>
      <w:proofErr w:type="spellEnd"/>
      <w:r w:rsidR="00045261" w:rsidRPr="000458F9">
        <w:rPr>
          <w:position w:val="7"/>
          <w:sz w:val="11"/>
        </w:rPr>
        <w:t>2</w:t>
      </w:r>
    </w:p>
    <w:p w14:paraId="48A952DF" w14:textId="77777777" w:rsidR="00191515" w:rsidRPr="000458F9" w:rsidRDefault="00240F0B" w:rsidP="00727998">
      <w:pPr>
        <w:pStyle w:val="BodyText"/>
        <w:spacing w:before="120"/>
        <w:ind w:left="815" w:right="2724"/>
        <w:rPr>
          <w:spacing w:val="1"/>
          <w:position w:val="7"/>
          <w:sz w:val="11"/>
        </w:rPr>
      </w:pPr>
      <w:r w:rsidRPr="000458F9">
        <w:rPr>
          <w:position w:val="7"/>
          <w:sz w:val="11"/>
        </w:rPr>
        <w:t>1</w:t>
      </w:r>
      <w:r w:rsidR="00D5425A" w:rsidRPr="000458F9">
        <w:rPr>
          <w:position w:val="7"/>
          <w:sz w:val="11"/>
        </w:rPr>
        <w:t>,2</w:t>
      </w:r>
      <w:r w:rsidR="00D5425A" w:rsidRPr="000458F9">
        <w:rPr>
          <w:rFonts w:eastAsiaTheme="minorHAnsi"/>
          <w:i/>
          <w:iCs/>
          <w:sz w:val="18"/>
          <w:szCs w:val="18"/>
          <w:lang w:val="en-ID"/>
        </w:rPr>
        <w:t xml:space="preserve">School of Business and Management, </w:t>
      </w:r>
      <w:proofErr w:type="spellStart"/>
      <w:r w:rsidR="00D5425A" w:rsidRPr="000458F9">
        <w:rPr>
          <w:rFonts w:eastAsiaTheme="minorHAnsi"/>
          <w:i/>
          <w:iCs/>
          <w:sz w:val="18"/>
          <w:szCs w:val="18"/>
          <w:lang w:val="en-ID"/>
        </w:rPr>
        <w:t>Institut</w:t>
      </w:r>
      <w:proofErr w:type="spellEnd"/>
      <w:r w:rsidR="00D5425A" w:rsidRPr="000458F9">
        <w:rPr>
          <w:rFonts w:eastAsiaTheme="minorHAnsi"/>
          <w:i/>
          <w:iCs/>
          <w:sz w:val="18"/>
          <w:szCs w:val="18"/>
          <w:lang w:val="en-ID"/>
        </w:rPr>
        <w:t xml:space="preserve"> </w:t>
      </w:r>
      <w:proofErr w:type="spellStart"/>
      <w:r w:rsidR="00D5425A" w:rsidRPr="000458F9">
        <w:rPr>
          <w:rFonts w:eastAsiaTheme="minorHAnsi"/>
          <w:i/>
          <w:iCs/>
          <w:sz w:val="18"/>
          <w:szCs w:val="18"/>
          <w:lang w:val="en-ID"/>
        </w:rPr>
        <w:t>Teknologi</w:t>
      </w:r>
      <w:proofErr w:type="spellEnd"/>
      <w:r w:rsidR="00D5425A" w:rsidRPr="000458F9">
        <w:rPr>
          <w:rFonts w:eastAsiaTheme="minorHAnsi"/>
          <w:i/>
          <w:iCs/>
          <w:sz w:val="18"/>
          <w:szCs w:val="18"/>
          <w:lang w:val="en-ID"/>
        </w:rPr>
        <w:t xml:space="preserve"> Bandung, Indonesia</w:t>
      </w:r>
      <w:r w:rsidR="00727998" w:rsidRPr="000458F9">
        <w:t xml:space="preserve"> </w:t>
      </w:r>
    </w:p>
    <w:p w14:paraId="22DD12E6" w14:textId="77777777" w:rsidR="00191515" w:rsidRPr="000458F9" w:rsidRDefault="00191515">
      <w:pPr>
        <w:pStyle w:val="BodyText"/>
        <w:rPr>
          <w:sz w:val="24"/>
        </w:rPr>
      </w:pPr>
    </w:p>
    <w:p w14:paraId="162ACBE3" w14:textId="77777777" w:rsidR="00191515" w:rsidRPr="000458F9" w:rsidRDefault="00191515">
      <w:pPr>
        <w:pStyle w:val="BodyText"/>
        <w:spacing w:before="3"/>
        <w:rPr>
          <w:sz w:val="21"/>
        </w:rPr>
      </w:pPr>
    </w:p>
    <w:p w14:paraId="02DC7E23" w14:textId="77777777" w:rsidR="000623DB" w:rsidRPr="000458F9" w:rsidRDefault="00240F0B" w:rsidP="00596FF1">
      <w:pPr>
        <w:ind w:right="808" w:firstLine="720"/>
        <w:jc w:val="both"/>
        <w:rPr>
          <w:b/>
          <w:sz w:val="20"/>
        </w:rPr>
      </w:pPr>
      <w:r w:rsidRPr="000458F9">
        <w:rPr>
          <w:b/>
          <w:sz w:val="20"/>
        </w:rPr>
        <w:t xml:space="preserve">Abstract. </w:t>
      </w:r>
    </w:p>
    <w:p w14:paraId="5FDFC0CE" w14:textId="77777777" w:rsidR="002E38C9" w:rsidRPr="000458F9" w:rsidRDefault="002E38C9" w:rsidP="00A03EE1">
      <w:pPr>
        <w:pStyle w:val="BodyText"/>
        <w:ind w:left="720"/>
        <w:jc w:val="both"/>
        <w:rPr>
          <w:sz w:val="20"/>
        </w:rPr>
      </w:pPr>
    </w:p>
    <w:p w14:paraId="25F4929B" w14:textId="07B49C63" w:rsidR="00D5425A" w:rsidRPr="000458F9" w:rsidRDefault="00240F0B" w:rsidP="00D5425A">
      <w:pPr>
        <w:pStyle w:val="BodyText"/>
        <w:ind w:left="720"/>
        <w:jc w:val="both"/>
        <w:rPr>
          <w:sz w:val="20"/>
        </w:rPr>
      </w:pPr>
      <w:r w:rsidRPr="000458F9">
        <w:rPr>
          <w:b/>
          <w:bCs/>
          <w:sz w:val="20"/>
        </w:rPr>
        <w:t>Background</w:t>
      </w:r>
      <w:r w:rsidRPr="000458F9">
        <w:rPr>
          <w:sz w:val="20"/>
        </w:rPr>
        <w:t>: The</w:t>
      </w:r>
      <w:r w:rsidR="00257423" w:rsidRPr="000458F9">
        <w:rPr>
          <w:sz w:val="20"/>
        </w:rPr>
        <w:t xml:space="preserve"> increase in the burden of electricity consumption in Indonesia, especially the West Sumatra region, is significantly focused on electricity supply. Developing </w:t>
      </w:r>
      <w:commentRangeStart w:id="1"/>
      <w:r w:rsidR="00257423" w:rsidRPr="002B7273">
        <w:rPr>
          <w:color w:val="0070C0"/>
          <w:sz w:val="20"/>
        </w:rPr>
        <w:t xml:space="preserve">a predictive model </w:t>
      </w:r>
      <w:commentRangeEnd w:id="1"/>
      <w:r w:rsidR="00A2668C">
        <w:rPr>
          <w:rStyle w:val="CommentReference"/>
        </w:rPr>
        <w:commentReference w:id="1"/>
      </w:r>
      <w:r w:rsidR="00257423" w:rsidRPr="000458F9">
        <w:rPr>
          <w:sz w:val="20"/>
        </w:rPr>
        <w:t>related to the pattern of electricity consumption used by customers is very important in managing the electrical power provided by the company.</w:t>
      </w:r>
    </w:p>
    <w:p w14:paraId="32A900C7" w14:textId="77777777" w:rsidR="00D5425A" w:rsidRPr="000458F9" w:rsidRDefault="00D5425A" w:rsidP="00D5425A">
      <w:pPr>
        <w:pStyle w:val="BodyText"/>
        <w:ind w:left="720"/>
        <w:jc w:val="both"/>
        <w:rPr>
          <w:sz w:val="20"/>
        </w:rPr>
      </w:pPr>
    </w:p>
    <w:p w14:paraId="188F9C2D" w14:textId="70AC3C9E" w:rsidR="00D5425A" w:rsidRPr="000458F9" w:rsidRDefault="00240F0B" w:rsidP="00D5425A">
      <w:pPr>
        <w:pStyle w:val="BodyText"/>
        <w:ind w:left="720"/>
        <w:jc w:val="both"/>
        <w:rPr>
          <w:ins w:id="2" w:author="Radit Rahmadhan" w:date="2022-01-15T02:44:00Z"/>
          <w:sz w:val="20"/>
        </w:rPr>
      </w:pPr>
      <w:r w:rsidRPr="000458F9">
        <w:rPr>
          <w:b/>
          <w:bCs/>
          <w:sz w:val="20"/>
        </w:rPr>
        <w:t>Objective</w:t>
      </w:r>
      <w:r w:rsidRPr="000458F9">
        <w:rPr>
          <w:sz w:val="20"/>
        </w:rPr>
        <w:t xml:space="preserve">: </w:t>
      </w:r>
      <w:r w:rsidR="006A79A0" w:rsidRPr="000458F9">
        <w:rPr>
          <w:sz w:val="20"/>
        </w:rPr>
        <w:t xml:space="preserve">This study aims to develop a customer segmentation </w:t>
      </w:r>
      <w:r w:rsidR="006C694D" w:rsidRPr="000458F9">
        <w:rPr>
          <w:sz w:val="20"/>
        </w:rPr>
        <w:t xml:space="preserve">model </w:t>
      </w:r>
      <w:r w:rsidR="006A79A0" w:rsidRPr="000458F9">
        <w:rPr>
          <w:sz w:val="20"/>
        </w:rPr>
        <w:t>that is used to analyze customer characteristics based on the use of profile loads</w:t>
      </w:r>
      <w:r w:rsidR="00F2172A" w:rsidRPr="000458F9">
        <w:rPr>
          <w:sz w:val="20"/>
        </w:rPr>
        <w:t>.</w:t>
      </w:r>
      <w:r w:rsidR="006A79A0" w:rsidRPr="000458F9">
        <w:rPr>
          <w:sz w:val="20"/>
        </w:rPr>
        <w:t xml:space="preserve"> </w:t>
      </w:r>
      <w:r w:rsidR="00A33ACD" w:rsidRPr="000458F9">
        <w:rPr>
          <w:sz w:val="20"/>
        </w:rPr>
        <w:t xml:space="preserve">The model </w:t>
      </w:r>
      <w:r w:rsidR="006A79A0" w:rsidRPr="000458F9">
        <w:rPr>
          <w:sz w:val="20"/>
        </w:rPr>
        <w:t>used as the basis for decision making in</w:t>
      </w:r>
      <w:commentRangeStart w:id="3"/>
      <w:r w:rsidR="006A79A0" w:rsidRPr="000458F9">
        <w:rPr>
          <w:sz w:val="20"/>
        </w:rPr>
        <w:t xml:space="preserve"> making service strategies that are integrated with Customer Relationship Management.</w:t>
      </w:r>
      <w:commentRangeEnd w:id="3"/>
      <w:r w:rsidR="00A2668C">
        <w:rPr>
          <w:rStyle w:val="CommentReference"/>
        </w:rPr>
        <w:commentReference w:id="3"/>
      </w:r>
    </w:p>
    <w:p w14:paraId="47259C5D" w14:textId="77777777" w:rsidR="00B86EBA" w:rsidRPr="000458F9" w:rsidRDefault="00B86EBA" w:rsidP="00D5425A">
      <w:pPr>
        <w:pStyle w:val="BodyText"/>
        <w:ind w:left="720"/>
        <w:jc w:val="both"/>
        <w:rPr>
          <w:sz w:val="20"/>
        </w:rPr>
      </w:pPr>
    </w:p>
    <w:p w14:paraId="58672192" w14:textId="340F5087" w:rsidR="00D5425A" w:rsidRPr="000458F9" w:rsidRDefault="00240F0B" w:rsidP="00D5425A">
      <w:pPr>
        <w:pStyle w:val="BodyText"/>
        <w:ind w:left="720"/>
        <w:jc w:val="both"/>
        <w:rPr>
          <w:sz w:val="20"/>
        </w:rPr>
      </w:pPr>
      <w:r w:rsidRPr="000458F9">
        <w:rPr>
          <w:b/>
          <w:bCs/>
          <w:sz w:val="20"/>
        </w:rPr>
        <w:t>Method</w:t>
      </w:r>
      <w:r w:rsidRPr="000458F9">
        <w:rPr>
          <w:sz w:val="20"/>
        </w:rPr>
        <w:t xml:space="preserve">: </w:t>
      </w:r>
      <w:r w:rsidR="003F49F6" w:rsidRPr="000458F9">
        <w:rPr>
          <w:sz w:val="20"/>
        </w:rPr>
        <w:t>The data used are customer transaction data of PT. PLN Persero, from January 2019 to December 2020</w:t>
      </w:r>
      <w:r w:rsidR="004E733D" w:rsidRPr="000458F9">
        <w:rPr>
          <w:sz w:val="20"/>
        </w:rPr>
        <w:t>.</w:t>
      </w:r>
      <w:r w:rsidR="003F49F6" w:rsidRPr="000458F9">
        <w:rPr>
          <w:sz w:val="20"/>
        </w:rPr>
        <w:t xml:space="preserve"> </w:t>
      </w:r>
      <w:r w:rsidR="004E733D" w:rsidRPr="000458F9">
        <w:rPr>
          <w:sz w:val="20"/>
        </w:rPr>
        <w:t>W</w:t>
      </w:r>
      <w:r w:rsidR="003F49F6" w:rsidRPr="000458F9">
        <w:rPr>
          <w:sz w:val="20"/>
        </w:rPr>
        <w:t xml:space="preserve">e used an unsupervised machine learning model, namely K-Means Clustering, with validation of the number of clusters using the Elbow method. We assess </w:t>
      </w:r>
      <w:r w:rsidR="004E733D" w:rsidRPr="000458F9">
        <w:rPr>
          <w:sz w:val="20"/>
        </w:rPr>
        <w:t xml:space="preserve">the customer </w:t>
      </w:r>
      <w:r w:rsidR="003F49F6" w:rsidRPr="000458F9">
        <w:rPr>
          <w:sz w:val="20"/>
        </w:rPr>
        <w:t xml:space="preserve">grouping using customer lifetime value by determining the weight value using the Analytical Hierarchy </w:t>
      </w:r>
      <w:commentRangeStart w:id="4"/>
      <w:r w:rsidR="003F49F6" w:rsidRPr="000458F9">
        <w:rPr>
          <w:sz w:val="20"/>
        </w:rPr>
        <w:t>Process</w:t>
      </w:r>
      <w:commentRangeEnd w:id="4"/>
      <w:r w:rsidR="00A2668C">
        <w:rPr>
          <w:rStyle w:val="CommentReference"/>
        </w:rPr>
        <w:commentReference w:id="4"/>
      </w:r>
      <w:r w:rsidR="003F49F6" w:rsidRPr="000458F9">
        <w:rPr>
          <w:sz w:val="20"/>
        </w:rPr>
        <w:t>.</w:t>
      </w:r>
    </w:p>
    <w:p w14:paraId="077FB2DD" w14:textId="77777777" w:rsidR="00D5425A" w:rsidRPr="000458F9" w:rsidRDefault="00D5425A" w:rsidP="00D5425A">
      <w:pPr>
        <w:pStyle w:val="BodyText"/>
        <w:ind w:left="720"/>
        <w:jc w:val="both"/>
        <w:rPr>
          <w:sz w:val="20"/>
        </w:rPr>
      </w:pPr>
    </w:p>
    <w:p w14:paraId="00CD9D6A" w14:textId="4BAC8E18" w:rsidR="004B771E" w:rsidRPr="000458F9" w:rsidRDefault="00240F0B" w:rsidP="00D5425A">
      <w:pPr>
        <w:pStyle w:val="BodyText"/>
        <w:ind w:left="720"/>
        <w:jc w:val="both"/>
        <w:rPr>
          <w:sz w:val="20"/>
        </w:rPr>
      </w:pPr>
      <w:r w:rsidRPr="000458F9">
        <w:rPr>
          <w:b/>
          <w:bCs/>
          <w:sz w:val="20"/>
        </w:rPr>
        <w:t>Results</w:t>
      </w:r>
      <w:r w:rsidRPr="000458F9">
        <w:rPr>
          <w:sz w:val="20"/>
        </w:rPr>
        <w:t xml:space="preserve">: </w:t>
      </w:r>
      <w:r w:rsidR="0098585A" w:rsidRPr="000458F9">
        <w:rPr>
          <w:sz w:val="20"/>
        </w:rPr>
        <w:t xml:space="preserve">We obtain </w:t>
      </w:r>
      <w:r w:rsidR="009971DA" w:rsidRPr="000458F9">
        <w:rPr>
          <w:sz w:val="20"/>
        </w:rPr>
        <w:t xml:space="preserve">three </w:t>
      </w:r>
      <w:r w:rsidR="0098585A" w:rsidRPr="000458F9">
        <w:rPr>
          <w:sz w:val="20"/>
        </w:rPr>
        <w:t xml:space="preserve">customer </w:t>
      </w:r>
      <w:r w:rsidR="009971DA" w:rsidRPr="000458F9">
        <w:rPr>
          <w:sz w:val="20"/>
        </w:rPr>
        <w:t>groups based on</w:t>
      </w:r>
      <w:r w:rsidR="0043481F" w:rsidRPr="000458F9">
        <w:rPr>
          <w:sz w:val="20"/>
        </w:rPr>
        <w:t xml:space="preserve"> </w:t>
      </w:r>
      <w:r w:rsidR="009971DA" w:rsidRPr="000458F9">
        <w:rPr>
          <w:sz w:val="20"/>
        </w:rPr>
        <w:t>electricity consumption</w:t>
      </w:r>
      <w:r w:rsidR="0043481F" w:rsidRPr="000458F9">
        <w:rPr>
          <w:sz w:val="20"/>
        </w:rPr>
        <w:t xml:space="preserve"> profile</w:t>
      </w:r>
      <w:r w:rsidR="005A75B0" w:rsidRPr="000458F9">
        <w:rPr>
          <w:sz w:val="20"/>
        </w:rPr>
        <w:t>.</w:t>
      </w:r>
      <w:r w:rsidR="009971DA" w:rsidRPr="000458F9">
        <w:rPr>
          <w:sz w:val="20"/>
        </w:rPr>
        <w:t xml:space="preserve"> </w:t>
      </w:r>
      <w:r w:rsidR="00AF3037" w:rsidRPr="000458F9">
        <w:rPr>
          <w:sz w:val="20"/>
        </w:rPr>
        <w:t>For t</w:t>
      </w:r>
      <w:r w:rsidR="007A5461" w:rsidRPr="000458F9">
        <w:rPr>
          <w:sz w:val="20"/>
        </w:rPr>
        <w:t>he first customer group</w:t>
      </w:r>
      <w:r w:rsidR="00AF3037" w:rsidRPr="000458F9">
        <w:rPr>
          <w:sz w:val="20"/>
        </w:rPr>
        <w:t>,</w:t>
      </w:r>
      <w:r w:rsidR="00F32D50" w:rsidRPr="000458F9">
        <w:rPr>
          <w:sz w:val="20"/>
        </w:rPr>
        <w:t xml:space="preserve"> which categorized into </w:t>
      </w:r>
      <w:r w:rsidR="000A4AE4" w:rsidRPr="000458F9">
        <w:rPr>
          <w:sz w:val="20"/>
        </w:rPr>
        <w:t>less-</w:t>
      </w:r>
      <w:r w:rsidR="00F32D50" w:rsidRPr="000458F9">
        <w:rPr>
          <w:sz w:val="20"/>
        </w:rPr>
        <w:t xml:space="preserve">profitable customers, </w:t>
      </w:r>
      <w:r w:rsidR="00AF3037" w:rsidRPr="000458F9">
        <w:rPr>
          <w:sz w:val="20"/>
        </w:rPr>
        <w:t>we propose</w:t>
      </w:r>
      <w:r w:rsidR="007A5461" w:rsidRPr="000458F9">
        <w:rPr>
          <w:sz w:val="20"/>
        </w:rPr>
        <w:t xml:space="preserve"> </w:t>
      </w:r>
      <w:r w:rsidR="00AF3037" w:rsidRPr="000458F9">
        <w:rPr>
          <w:sz w:val="20"/>
        </w:rPr>
        <w:t>c</w:t>
      </w:r>
      <w:r w:rsidR="007A5461" w:rsidRPr="000458F9">
        <w:rPr>
          <w:sz w:val="20"/>
        </w:rPr>
        <w:t xml:space="preserve">ontinuous </w:t>
      </w:r>
      <w:commentRangeStart w:id="5"/>
      <w:r w:rsidR="00AF3037" w:rsidRPr="000458F9">
        <w:rPr>
          <w:sz w:val="20"/>
        </w:rPr>
        <w:t>r</w:t>
      </w:r>
      <w:r w:rsidR="007A5461" w:rsidRPr="000458F9">
        <w:rPr>
          <w:sz w:val="20"/>
        </w:rPr>
        <w:t xml:space="preserve">eplenishment </w:t>
      </w:r>
      <w:r w:rsidR="00AF3037" w:rsidRPr="000458F9">
        <w:rPr>
          <w:sz w:val="20"/>
        </w:rPr>
        <w:t>p</w:t>
      </w:r>
      <w:r w:rsidR="007A5461" w:rsidRPr="000458F9">
        <w:rPr>
          <w:sz w:val="20"/>
        </w:rPr>
        <w:t xml:space="preserve">rogram and </w:t>
      </w:r>
      <w:r w:rsidR="00AF3037" w:rsidRPr="000458F9">
        <w:rPr>
          <w:sz w:val="20"/>
        </w:rPr>
        <w:t>r</w:t>
      </w:r>
      <w:r w:rsidR="007A5461" w:rsidRPr="000458F9">
        <w:rPr>
          <w:sz w:val="20"/>
        </w:rPr>
        <w:t xml:space="preserve">etail </w:t>
      </w:r>
      <w:r w:rsidR="00AF3037" w:rsidRPr="000458F9">
        <w:rPr>
          <w:sz w:val="20"/>
        </w:rPr>
        <w:t>a</w:t>
      </w:r>
      <w:r w:rsidR="007A5461" w:rsidRPr="000458F9">
        <w:rPr>
          <w:sz w:val="20"/>
        </w:rPr>
        <w:t xml:space="preserve">ccount </w:t>
      </w:r>
      <w:r w:rsidR="00AF3037" w:rsidRPr="000458F9">
        <w:rPr>
          <w:sz w:val="20"/>
        </w:rPr>
        <w:t>m</w:t>
      </w:r>
      <w:r w:rsidR="007A5461" w:rsidRPr="000458F9">
        <w:rPr>
          <w:sz w:val="20"/>
        </w:rPr>
        <w:t>arketing</w:t>
      </w:r>
      <w:commentRangeEnd w:id="5"/>
      <w:r w:rsidR="002B7273">
        <w:rPr>
          <w:rStyle w:val="CommentReference"/>
        </w:rPr>
        <w:commentReference w:id="5"/>
      </w:r>
      <w:r w:rsidR="007A5461" w:rsidRPr="000458F9">
        <w:rPr>
          <w:sz w:val="20"/>
        </w:rPr>
        <w:t>.</w:t>
      </w:r>
      <w:r w:rsidR="00AF3037" w:rsidRPr="000458F9">
        <w:rPr>
          <w:sz w:val="20"/>
        </w:rPr>
        <w:t xml:space="preserve"> While for</w:t>
      </w:r>
      <w:r w:rsidR="007A5461" w:rsidRPr="000458F9">
        <w:rPr>
          <w:sz w:val="20"/>
        </w:rPr>
        <w:t xml:space="preserve"> </w:t>
      </w:r>
      <w:r w:rsidR="00A617FA" w:rsidRPr="000458F9">
        <w:rPr>
          <w:sz w:val="20"/>
        </w:rPr>
        <w:t>t</w:t>
      </w:r>
      <w:r w:rsidR="00CA144C" w:rsidRPr="000458F9">
        <w:rPr>
          <w:sz w:val="20"/>
        </w:rPr>
        <w:t xml:space="preserve">he second and third </w:t>
      </w:r>
      <w:r w:rsidR="00AF3037" w:rsidRPr="000458F9">
        <w:rPr>
          <w:sz w:val="20"/>
        </w:rPr>
        <w:t xml:space="preserve">customer </w:t>
      </w:r>
      <w:r w:rsidR="00CA144C" w:rsidRPr="000458F9">
        <w:rPr>
          <w:sz w:val="20"/>
        </w:rPr>
        <w:t>groups</w:t>
      </w:r>
      <w:r w:rsidR="00F32D50" w:rsidRPr="000458F9">
        <w:rPr>
          <w:sz w:val="20"/>
        </w:rPr>
        <w:t>, which</w:t>
      </w:r>
      <w:r w:rsidR="00CA144C" w:rsidRPr="000458F9">
        <w:rPr>
          <w:sz w:val="20"/>
        </w:rPr>
        <w:t xml:space="preserve"> are profitable customers, </w:t>
      </w:r>
      <w:r w:rsidR="00F32D50" w:rsidRPr="000458F9">
        <w:rPr>
          <w:sz w:val="20"/>
        </w:rPr>
        <w:t>we propose</w:t>
      </w:r>
      <w:r w:rsidR="00CA144C" w:rsidRPr="000458F9">
        <w:rPr>
          <w:sz w:val="20"/>
        </w:rPr>
        <w:t xml:space="preserve"> business to business </w:t>
      </w:r>
      <w:r w:rsidR="00A617FA" w:rsidRPr="000458F9">
        <w:rPr>
          <w:sz w:val="20"/>
        </w:rPr>
        <w:t xml:space="preserve">and </w:t>
      </w:r>
      <w:r w:rsidR="00CA144C" w:rsidRPr="000458F9">
        <w:rPr>
          <w:sz w:val="20"/>
        </w:rPr>
        <w:t xml:space="preserve">customer business </w:t>
      </w:r>
      <w:r w:rsidR="00665A92" w:rsidRPr="000458F9">
        <w:rPr>
          <w:sz w:val="20"/>
        </w:rPr>
        <w:t>development</w:t>
      </w:r>
      <w:r w:rsidR="007C783B" w:rsidRPr="000458F9">
        <w:rPr>
          <w:sz w:val="20"/>
        </w:rPr>
        <w:t xml:space="preserve"> strategy</w:t>
      </w:r>
      <w:r w:rsidR="00665A92" w:rsidRPr="000458F9">
        <w:rPr>
          <w:sz w:val="20"/>
        </w:rPr>
        <w:t xml:space="preserve">. </w:t>
      </w:r>
      <w:r w:rsidR="00C80CEC" w:rsidRPr="000458F9">
        <w:rPr>
          <w:sz w:val="20"/>
        </w:rPr>
        <w:t xml:space="preserve"> </w:t>
      </w:r>
      <w:r w:rsidRPr="000458F9">
        <w:rPr>
          <w:sz w:val="20"/>
        </w:rPr>
        <w:t>Clustering</w:t>
      </w:r>
      <w:r w:rsidR="008706DD" w:rsidRPr="000458F9">
        <w:rPr>
          <w:sz w:val="20"/>
        </w:rPr>
        <w:t xml:space="preserve"> using the K-Means Clustering model </w:t>
      </w:r>
      <w:r w:rsidR="00C03529" w:rsidRPr="000458F9">
        <w:rPr>
          <w:sz w:val="20"/>
        </w:rPr>
        <w:t>with</w:t>
      </w:r>
      <w:r w:rsidR="008706DD" w:rsidRPr="000458F9">
        <w:rPr>
          <w:sz w:val="20"/>
        </w:rPr>
        <w:t xml:space="preserve"> customer lifetime value can help companies find the right </w:t>
      </w:r>
      <w:r w:rsidR="00A2668C">
        <w:rPr>
          <w:sz w:val="20"/>
        </w:rPr>
        <w:t xml:space="preserve">marketing </w:t>
      </w:r>
      <w:r w:rsidR="008706DD" w:rsidRPr="000458F9">
        <w:rPr>
          <w:sz w:val="20"/>
        </w:rPr>
        <w:t>strategy according to the type of customer.</w:t>
      </w:r>
    </w:p>
    <w:p w14:paraId="6B1C96AA" w14:textId="77777777" w:rsidR="00071518" w:rsidRPr="000458F9" w:rsidRDefault="00071518" w:rsidP="00071518">
      <w:pPr>
        <w:pStyle w:val="BodyText"/>
        <w:ind w:left="720"/>
        <w:rPr>
          <w:sz w:val="20"/>
        </w:rPr>
      </w:pPr>
    </w:p>
    <w:p w14:paraId="4A298E7C" w14:textId="03D2C3AF" w:rsidR="00071518" w:rsidRPr="000458F9" w:rsidRDefault="00240F0B" w:rsidP="008C41F5">
      <w:pPr>
        <w:pStyle w:val="BodyText"/>
        <w:ind w:left="720"/>
      </w:pPr>
      <w:r w:rsidRPr="000458F9">
        <w:rPr>
          <w:b/>
          <w:bCs/>
          <w:sz w:val="20"/>
        </w:rPr>
        <w:t>Keyword</w:t>
      </w:r>
      <w:r w:rsidRPr="000458F9">
        <w:rPr>
          <w:sz w:val="20"/>
        </w:rPr>
        <w:t xml:space="preserve">: </w:t>
      </w:r>
      <w:r w:rsidR="007D57E5" w:rsidRPr="000458F9">
        <w:rPr>
          <w:i/>
          <w:iCs/>
          <w:sz w:val="18"/>
          <w:szCs w:val="20"/>
        </w:rPr>
        <w:t xml:space="preserve">Clustering, K-Means </w:t>
      </w:r>
      <w:r w:rsidR="00BB04B3" w:rsidRPr="000458F9">
        <w:rPr>
          <w:i/>
          <w:iCs/>
          <w:sz w:val="18"/>
          <w:szCs w:val="20"/>
        </w:rPr>
        <w:t>Clustering</w:t>
      </w:r>
      <w:r w:rsidR="007D57E5" w:rsidRPr="000458F9">
        <w:rPr>
          <w:i/>
          <w:iCs/>
          <w:sz w:val="18"/>
          <w:szCs w:val="20"/>
        </w:rPr>
        <w:t xml:space="preserve">, </w:t>
      </w:r>
      <w:r w:rsidR="005A75B0" w:rsidRPr="000458F9">
        <w:rPr>
          <w:i/>
          <w:iCs/>
          <w:sz w:val="18"/>
          <w:szCs w:val="20"/>
        </w:rPr>
        <w:t xml:space="preserve">Electricity, </w:t>
      </w:r>
      <w:r w:rsidR="00BB04B3" w:rsidRPr="000458F9">
        <w:rPr>
          <w:i/>
          <w:iCs/>
          <w:sz w:val="18"/>
          <w:szCs w:val="20"/>
        </w:rPr>
        <w:t xml:space="preserve">Elbow Method, </w:t>
      </w:r>
      <w:r w:rsidR="008706DD" w:rsidRPr="000458F9">
        <w:rPr>
          <w:i/>
          <w:iCs/>
          <w:sz w:val="18"/>
          <w:szCs w:val="20"/>
        </w:rPr>
        <w:t>Customer Lifetime</w:t>
      </w:r>
      <w:r w:rsidR="007750BC" w:rsidRPr="000458F9">
        <w:rPr>
          <w:i/>
          <w:iCs/>
          <w:sz w:val="18"/>
          <w:szCs w:val="20"/>
        </w:rPr>
        <w:t xml:space="preserve"> Value</w:t>
      </w:r>
      <w:r w:rsidR="00BB04B3" w:rsidRPr="000458F9">
        <w:rPr>
          <w:i/>
          <w:iCs/>
          <w:sz w:val="18"/>
          <w:szCs w:val="20"/>
        </w:rPr>
        <w:t xml:space="preserve">, </w:t>
      </w:r>
      <w:r w:rsidR="007750BC" w:rsidRPr="000458F9">
        <w:rPr>
          <w:i/>
          <w:iCs/>
          <w:sz w:val="18"/>
          <w:szCs w:val="20"/>
        </w:rPr>
        <w:t>Customer</w:t>
      </w:r>
      <w:r w:rsidR="005A75B0" w:rsidRPr="000458F9">
        <w:rPr>
          <w:i/>
          <w:iCs/>
          <w:sz w:val="18"/>
          <w:szCs w:val="20"/>
        </w:rPr>
        <w:t>,</w:t>
      </w:r>
      <w:r w:rsidR="008C41F5" w:rsidRPr="000458F9">
        <w:rPr>
          <w:i/>
          <w:iCs/>
          <w:sz w:val="18"/>
          <w:szCs w:val="20"/>
        </w:rPr>
        <w:t xml:space="preserve"> </w:t>
      </w:r>
      <w:r w:rsidR="007750BC" w:rsidRPr="000458F9">
        <w:rPr>
          <w:i/>
          <w:iCs/>
          <w:sz w:val="18"/>
          <w:szCs w:val="20"/>
        </w:rPr>
        <w:t xml:space="preserve">Relationship </w:t>
      </w:r>
      <w:r w:rsidR="0063549E" w:rsidRPr="000458F9">
        <w:rPr>
          <w:i/>
          <w:iCs/>
          <w:sz w:val="18"/>
          <w:szCs w:val="20"/>
        </w:rPr>
        <w:t>Management, Load</w:t>
      </w:r>
      <w:r w:rsidR="00BB04B3" w:rsidRPr="000458F9">
        <w:rPr>
          <w:i/>
          <w:iCs/>
          <w:sz w:val="18"/>
          <w:szCs w:val="20"/>
        </w:rPr>
        <w:t xml:space="preserve"> Profile, Unsupervised machine learning</w:t>
      </w:r>
      <w:r w:rsidR="00336067" w:rsidRPr="000458F9">
        <w:rPr>
          <w:i/>
          <w:iCs/>
          <w:sz w:val="18"/>
          <w:szCs w:val="20"/>
        </w:rPr>
        <w:t>, Analytical Hierarchy Process</w:t>
      </w:r>
    </w:p>
    <w:p w14:paraId="374BFBF8" w14:textId="77777777" w:rsidR="00071518" w:rsidRPr="000458F9" w:rsidRDefault="00240F0B" w:rsidP="00071518">
      <w:pPr>
        <w:pStyle w:val="BodyText"/>
        <w:ind w:left="720"/>
      </w:pPr>
      <w:r w:rsidRPr="000458F9">
        <w:rPr>
          <w:sz w:val="20"/>
        </w:rPr>
        <w:t xml:space="preserve">                  </w:t>
      </w:r>
    </w:p>
    <w:p w14:paraId="790E3986" w14:textId="77777777" w:rsidR="00191515" w:rsidRPr="000458F9" w:rsidRDefault="00191515">
      <w:pPr>
        <w:pStyle w:val="BodyText"/>
        <w:spacing w:before="6"/>
        <w:rPr>
          <w:sz w:val="23"/>
        </w:rPr>
      </w:pPr>
    </w:p>
    <w:p w14:paraId="31C1C11E" w14:textId="77777777" w:rsidR="00713050" w:rsidRPr="000458F9" w:rsidRDefault="00713050">
      <w:pPr>
        <w:pStyle w:val="BodyText"/>
        <w:spacing w:before="6"/>
        <w:rPr>
          <w:sz w:val="23"/>
        </w:rPr>
      </w:pPr>
    </w:p>
    <w:p w14:paraId="711A640D" w14:textId="77777777" w:rsidR="00191515" w:rsidRPr="000458F9" w:rsidRDefault="00240F0B">
      <w:pPr>
        <w:pStyle w:val="Heading1"/>
        <w:numPr>
          <w:ilvl w:val="0"/>
          <w:numId w:val="5"/>
        </w:numPr>
        <w:tabs>
          <w:tab w:val="left" w:pos="995"/>
        </w:tabs>
        <w:jc w:val="both"/>
      </w:pPr>
      <w:r w:rsidRPr="000458F9">
        <w:t>Introduction</w:t>
      </w:r>
    </w:p>
    <w:p w14:paraId="1C7D43DB" w14:textId="77777777" w:rsidR="00191515" w:rsidRPr="000458F9" w:rsidRDefault="00191515">
      <w:pPr>
        <w:pStyle w:val="BodyText"/>
        <w:rPr>
          <w:sz w:val="24"/>
        </w:rPr>
      </w:pPr>
    </w:p>
    <w:p w14:paraId="2AB3C1B3" w14:textId="05CA569F" w:rsidR="00535DF2" w:rsidRPr="000458F9" w:rsidRDefault="00240F0B" w:rsidP="00083818">
      <w:pPr>
        <w:pStyle w:val="BodyText"/>
        <w:spacing w:before="6" w:line="360" w:lineRule="auto"/>
        <w:ind w:left="720"/>
        <w:jc w:val="both"/>
        <w:rPr>
          <w:sz w:val="21"/>
          <w:szCs w:val="21"/>
        </w:rPr>
      </w:pPr>
      <w:r w:rsidRPr="000458F9">
        <w:rPr>
          <w:sz w:val="21"/>
          <w:szCs w:val="21"/>
        </w:rPr>
        <w:t>The</w:t>
      </w:r>
      <w:r w:rsidR="00535DF2" w:rsidRPr="000458F9">
        <w:rPr>
          <w:sz w:val="21"/>
          <w:szCs w:val="21"/>
        </w:rPr>
        <w:t xml:space="preserve"> electricity consumption in Indonesia continues to increase from 2015 to 2020 </w:t>
      </w:r>
      <w:r w:rsidR="00311B65" w:rsidRPr="000458F9">
        <w:rPr>
          <w:sz w:val="21"/>
          <w:szCs w:val="21"/>
        </w:rPr>
        <w:t xml:space="preserve">by </w:t>
      </w:r>
      <w:r w:rsidR="00535DF2" w:rsidRPr="000458F9">
        <w:rPr>
          <w:sz w:val="21"/>
          <w:szCs w:val="21"/>
        </w:rPr>
        <w:t>98.89%</w:t>
      </w:r>
      <w:r w:rsidR="00311B65" w:rsidRPr="000458F9">
        <w:rPr>
          <w:sz w:val="21"/>
          <w:szCs w:val="21"/>
        </w:rPr>
        <w:t xml:space="preserve"> with</w:t>
      </w:r>
      <w:r w:rsidR="00535DF2" w:rsidRPr="000458F9">
        <w:rPr>
          <w:sz w:val="21"/>
          <w:szCs w:val="21"/>
        </w:rPr>
        <w:t xml:space="preserve"> business customers dominate </w:t>
      </w:r>
      <w:r w:rsidR="00311B65" w:rsidRPr="000458F9">
        <w:rPr>
          <w:sz w:val="21"/>
          <w:szCs w:val="21"/>
        </w:rPr>
        <w:t xml:space="preserve">the biggest </w:t>
      </w:r>
      <w:r w:rsidR="00535DF2" w:rsidRPr="000458F9">
        <w:rPr>
          <w:sz w:val="21"/>
          <w:szCs w:val="21"/>
        </w:rPr>
        <w:t xml:space="preserve">electricity consumption </w:t>
      </w:r>
      <w:sdt>
        <w:sdtPr>
          <w:rPr>
            <w:sz w:val="21"/>
            <w:szCs w:val="21"/>
          </w:rPr>
          <w:tag w:val="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
          <w:id w:val="1422231145"/>
          <w:placeholder>
            <w:docPart w:val="DefaultPlaceholder_-1854013440"/>
          </w:placeholder>
        </w:sdtPr>
        <w:sdtEndPr/>
        <w:sdtContent>
          <w:r w:rsidR="002D45C9" w:rsidRPr="000458F9">
            <w:rPr>
              <w:sz w:val="21"/>
              <w:szCs w:val="21"/>
            </w:rPr>
            <w:t>[1]</w:t>
          </w:r>
        </w:sdtContent>
      </w:sdt>
      <w:r w:rsidR="00535DF2" w:rsidRPr="000458F9">
        <w:rPr>
          <w:sz w:val="21"/>
          <w:szCs w:val="21"/>
        </w:rPr>
        <w:t>. PT. PLN Persero is the only electricity provider in Indonesia provid</w:t>
      </w:r>
      <w:r w:rsidR="00311B65" w:rsidRPr="000458F9">
        <w:rPr>
          <w:sz w:val="21"/>
          <w:szCs w:val="21"/>
        </w:rPr>
        <w:t xml:space="preserve">ing </w:t>
      </w:r>
      <w:r w:rsidR="00535DF2" w:rsidRPr="000458F9">
        <w:rPr>
          <w:sz w:val="21"/>
          <w:szCs w:val="21"/>
        </w:rPr>
        <w:t xml:space="preserve">higher </w:t>
      </w:r>
      <w:r w:rsidR="00311B65" w:rsidRPr="000458F9">
        <w:rPr>
          <w:sz w:val="21"/>
          <w:szCs w:val="21"/>
        </w:rPr>
        <w:t xml:space="preserve">electricity </w:t>
      </w:r>
      <w:r w:rsidR="00535DF2" w:rsidRPr="000458F9">
        <w:rPr>
          <w:sz w:val="21"/>
          <w:szCs w:val="21"/>
        </w:rPr>
        <w:t>power for the entire region, including the West Sumatra region</w:t>
      </w:r>
      <w:r w:rsidR="00311B65" w:rsidRPr="000458F9">
        <w:rPr>
          <w:sz w:val="21"/>
          <w:szCs w:val="21"/>
        </w:rPr>
        <w:t>. While</w:t>
      </w:r>
      <w:r w:rsidR="00535DF2" w:rsidRPr="000458F9">
        <w:rPr>
          <w:sz w:val="21"/>
          <w:szCs w:val="21"/>
        </w:rPr>
        <w:t xml:space="preserve"> electricity </w:t>
      </w:r>
      <w:r w:rsidR="00311B65" w:rsidRPr="000458F9">
        <w:rPr>
          <w:sz w:val="21"/>
          <w:szCs w:val="21"/>
        </w:rPr>
        <w:t xml:space="preserve">demand of </w:t>
      </w:r>
      <w:r w:rsidR="00535DF2" w:rsidRPr="000458F9">
        <w:rPr>
          <w:sz w:val="21"/>
          <w:szCs w:val="21"/>
        </w:rPr>
        <w:t>business customers</w:t>
      </w:r>
      <w:r w:rsidR="00311B65" w:rsidRPr="000458F9">
        <w:rPr>
          <w:sz w:val="21"/>
          <w:szCs w:val="21"/>
        </w:rPr>
        <w:t xml:space="preserve"> </w:t>
      </w:r>
      <w:r w:rsidR="22CDE5DF" w:rsidRPr="000458F9">
        <w:rPr>
          <w:sz w:val="21"/>
          <w:szCs w:val="21"/>
        </w:rPr>
        <w:t>is</w:t>
      </w:r>
      <w:r w:rsidR="00311B65" w:rsidRPr="000458F9">
        <w:rPr>
          <w:sz w:val="21"/>
          <w:szCs w:val="21"/>
        </w:rPr>
        <w:t xml:space="preserve"> increasing</w:t>
      </w:r>
      <w:r w:rsidR="00535DF2" w:rsidRPr="000458F9">
        <w:rPr>
          <w:sz w:val="21"/>
          <w:szCs w:val="21"/>
        </w:rPr>
        <w:t xml:space="preserve">, </w:t>
      </w:r>
      <w:r w:rsidR="00311B65" w:rsidRPr="000458F9">
        <w:rPr>
          <w:sz w:val="21"/>
          <w:szCs w:val="21"/>
        </w:rPr>
        <w:t xml:space="preserve">electricity </w:t>
      </w:r>
      <w:r w:rsidR="00535DF2" w:rsidRPr="000458F9">
        <w:rPr>
          <w:sz w:val="21"/>
          <w:szCs w:val="21"/>
        </w:rPr>
        <w:t xml:space="preserve">blackouts often occur </w:t>
      </w:r>
      <w:r w:rsidR="00311B65" w:rsidRPr="000458F9">
        <w:rPr>
          <w:sz w:val="21"/>
          <w:szCs w:val="21"/>
        </w:rPr>
        <w:t xml:space="preserve">up to a high frequency of </w:t>
      </w:r>
      <w:r w:rsidR="00535DF2" w:rsidRPr="000458F9">
        <w:rPr>
          <w:sz w:val="21"/>
          <w:szCs w:val="21"/>
        </w:rPr>
        <w:t>four times a month</w:t>
      </w:r>
      <w:r w:rsidR="00057702" w:rsidRPr="000458F9">
        <w:rPr>
          <w:sz w:val="21"/>
          <w:szCs w:val="21"/>
        </w:rPr>
        <w:t xml:space="preserve"> </w:t>
      </w:r>
      <w:sdt>
        <w:sdtPr>
          <w:rPr>
            <w:sz w:val="21"/>
            <w:szCs w:val="21"/>
          </w:rPr>
          <w:tag w:val="MENDELEY_CITATION_v3_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"/>
          <w:id w:val="589655455"/>
          <w:placeholder>
            <w:docPart w:val="DefaultPlaceholder_-1854013440"/>
          </w:placeholder>
        </w:sdtPr>
        <w:sdtEndPr/>
        <w:sdtContent>
          <w:r w:rsidR="002D45C9" w:rsidRPr="000458F9">
            <w:rPr>
              <w:sz w:val="21"/>
              <w:szCs w:val="21"/>
            </w:rPr>
            <w:t>[2]</w:t>
          </w:r>
        </w:sdtContent>
      </w:sdt>
      <w:r w:rsidR="00535DF2" w:rsidRPr="000458F9">
        <w:rPr>
          <w:sz w:val="21"/>
          <w:szCs w:val="21"/>
        </w:rPr>
        <w:t>.</w:t>
      </w:r>
      <w:r w:rsidR="00083818" w:rsidRPr="000458F9">
        <w:rPr>
          <w:sz w:val="21"/>
          <w:szCs w:val="21"/>
        </w:rPr>
        <w:t xml:space="preserve"> </w:t>
      </w:r>
      <w:r w:rsidRPr="000458F9">
        <w:rPr>
          <w:sz w:val="21"/>
        </w:rPr>
        <w:t>Based</w:t>
      </w:r>
      <w:r w:rsidR="009E3B98" w:rsidRPr="000458F9">
        <w:rPr>
          <w:sz w:val="21"/>
        </w:rPr>
        <w:t xml:space="preserve"> on the data analysis results that have been carried out, power outages cause the average electricity usage time for business customers to be under 50 hours</w:t>
      </w:r>
      <w:r w:rsidR="00D64AD6" w:rsidRPr="000458F9">
        <w:rPr>
          <w:sz w:val="21"/>
        </w:rPr>
        <w:t xml:space="preserve"> per month</w:t>
      </w:r>
      <w:r w:rsidR="009E3B98" w:rsidRPr="000458F9">
        <w:rPr>
          <w:sz w:val="21"/>
        </w:rPr>
        <w:t xml:space="preserve">. Based on information from the Commercial Manager of PLN for the West Sumatra Region, the incident </w:t>
      </w:r>
      <w:r w:rsidR="009E3B98" w:rsidRPr="000458F9">
        <w:rPr>
          <w:sz w:val="21"/>
        </w:rPr>
        <w:lastRenderedPageBreak/>
        <w:t xml:space="preserve">was due to customers using power above 200 thousand using a higher peak load electricity usage time than electricity outside peak hours. During off-peak hours, customers rarely use it. </w:t>
      </w:r>
      <w:r w:rsidR="00E3319C" w:rsidRPr="000458F9">
        <w:rPr>
          <w:sz w:val="21"/>
        </w:rPr>
        <w:t xml:space="preserve">Based on these problems, PT. PLN Persero West Sumatra must understand the characteristics of the customer's electricity use so that the use of electricity at times outside the peak load can be allocated resources that are appropriate and on </w:t>
      </w:r>
      <w:r w:rsidR="00710ACE" w:rsidRPr="000458F9">
        <w:rPr>
          <w:sz w:val="21"/>
        </w:rPr>
        <w:t>target-to-target</w:t>
      </w:r>
      <w:r w:rsidR="00E3319C" w:rsidRPr="000458F9">
        <w:rPr>
          <w:sz w:val="21"/>
        </w:rPr>
        <w:t xml:space="preserve"> customer segmentation.</w:t>
      </w:r>
    </w:p>
    <w:p w14:paraId="4D1AB376" w14:textId="77777777" w:rsidR="00786BCA" w:rsidRPr="000458F9" w:rsidRDefault="00786BCA" w:rsidP="00535DF2">
      <w:pPr>
        <w:pStyle w:val="BodyText"/>
        <w:spacing w:before="6" w:line="360" w:lineRule="auto"/>
        <w:ind w:left="720"/>
        <w:jc w:val="both"/>
        <w:rPr>
          <w:sz w:val="21"/>
        </w:rPr>
      </w:pPr>
    </w:p>
    <w:p w14:paraId="1463A1FE" w14:textId="212C2C8E" w:rsidR="0062348C" w:rsidRPr="000458F9" w:rsidRDefault="00240F0B" w:rsidP="00535DF2">
      <w:pPr>
        <w:pStyle w:val="BodyText"/>
        <w:spacing w:before="6" w:line="360" w:lineRule="auto"/>
        <w:ind w:left="720"/>
        <w:jc w:val="both"/>
        <w:rPr>
          <w:sz w:val="21"/>
        </w:rPr>
      </w:pPr>
      <w:r w:rsidRPr="000458F9">
        <w:rPr>
          <w:sz w:val="21"/>
        </w:rPr>
        <w:t xml:space="preserve">Customer segmentation is one way to understand </w:t>
      </w:r>
      <w:r w:rsidR="005417B4" w:rsidRPr="000458F9">
        <w:rPr>
          <w:sz w:val="21"/>
        </w:rPr>
        <w:t xml:space="preserve">and map </w:t>
      </w:r>
      <w:r w:rsidRPr="000458F9">
        <w:rPr>
          <w:sz w:val="21"/>
        </w:rPr>
        <w:t xml:space="preserve">customer preferences. According to previous research, customer segmentation refers to grouping customers </w:t>
      </w:r>
      <w:r w:rsidR="005417B4" w:rsidRPr="000458F9">
        <w:rPr>
          <w:sz w:val="21"/>
        </w:rPr>
        <w:t xml:space="preserve">based on their </w:t>
      </w:r>
      <w:r w:rsidR="00B33BDB" w:rsidRPr="000458F9">
        <w:rPr>
          <w:sz w:val="21"/>
        </w:rPr>
        <w:t>similar characteristics</w:t>
      </w:r>
      <w:r w:rsidR="005417B4" w:rsidRPr="000458F9" w:rsidDel="00B33BDB">
        <w:rPr>
          <w:sz w:val="21"/>
        </w:rPr>
        <w:t xml:space="preserve"> </w:t>
      </w:r>
      <w:r w:rsidR="001A0A97" w:rsidRPr="000458F9">
        <w:rPr>
          <w:sz w:val="21"/>
        </w:rPr>
        <w:t>[3]</w:t>
      </w:r>
      <w:r w:rsidRPr="000458F9">
        <w:rPr>
          <w:sz w:val="21"/>
        </w:rPr>
        <w:t xml:space="preserve">. </w:t>
      </w:r>
      <w:r w:rsidR="005417B4" w:rsidRPr="000458F9">
        <w:rPr>
          <w:sz w:val="21"/>
        </w:rPr>
        <w:t xml:space="preserve">Thus, customer </w:t>
      </w:r>
      <w:r w:rsidRPr="000458F9">
        <w:rPr>
          <w:sz w:val="21"/>
        </w:rPr>
        <w:t xml:space="preserve">segmentation </w:t>
      </w:r>
      <w:r w:rsidR="005417B4" w:rsidRPr="000458F9">
        <w:rPr>
          <w:sz w:val="21"/>
        </w:rPr>
        <w:t xml:space="preserve">can be utilized </w:t>
      </w:r>
      <w:r w:rsidRPr="000458F9">
        <w:rPr>
          <w:sz w:val="21"/>
        </w:rPr>
        <w:t xml:space="preserve">to predict </w:t>
      </w:r>
      <w:r w:rsidR="005417B4" w:rsidRPr="000458F9">
        <w:rPr>
          <w:sz w:val="21"/>
        </w:rPr>
        <w:t xml:space="preserve">prospective actions </w:t>
      </w:r>
      <w:r w:rsidRPr="000458F9">
        <w:rPr>
          <w:sz w:val="21"/>
        </w:rPr>
        <w:t xml:space="preserve">in </w:t>
      </w:r>
      <w:r w:rsidR="005417B4" w:rsidRPr="000458F9">
        <w:rPr>
          <w:sz w:val="21"/>
        </w:rPr>
        <w:t>consuming the services</w:t>
      </w:r>
      <w:r w:rsidRPr="000458F9">
        <w:rPr>
          <w:sz w:val="21"/>
        </w:rPr>
        <w:t>. That customers use and build relationships and enhance customer commitment to building a solid business</w:t>
      </w:r>
      <w:sdt>
        <w:sdtPr>
          <w:rPr>
            <w:sz w:val="21"/>
          </w:rPr>
          <w:tag w:val="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
          <w:id w:val="-674804102"/>
          <w:placeholder>
            <w:docPart w:val="DefaultPlaceholder_-1854013440"/>
          </w:placeholder>
        </w:sdtPr>
        <w:sdtEndPr/>
        <w:sdtContent>
          <w:r w:rsidR="002D45C9" w:rsidRPr="000458F9">
            <w:rPr>
              <w:sz w:val="21"/>
            </w:rPr>
            <w:t>[3]</w:t>
          </w:r>
        </w:sdtContent>
      </w:sdt>
      <w:sdt>
        <w:sdtPr>
          <w:rPr>
            <w:sz w:val="21"/>
          </w:rPr>
          <w:tag w:val="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512304368"/>
          <w:placeholder>
            <w:docPart w:val="DefaultPlaceholder_-1854013440"/>
          </w:placeholder>
        </w:sdtPr>
        <w:sdtEndPr/>
        <w:sdtContent>
          <w:r w:rsidR="002D45C9" w:rsidRPr="000458F9">
            <w:rPr>
              <w:sz w:val="21"/>
            </w:rPr>
            <w:t>[4]</w:t>
          </w:r>
        </w:sdtContent>
      </w:sdt>
      <w:r w:rsidRPr="000458F9">
        <w:rPr>
          <w:sz w:val="21"/>
        </w:rPr>
        <w:t xml:space="preserve">. </w:t>
      </w:r>
      <w:r w:rsidR="00755259" w:rsidRPr="000458F9">
        <w:t xml:space="preserve"> </w:t>
      </w:r>
      <w:r w:rsidR="00755259" w:rsidRPr="000458F9">
        <w:rPr>
          <w:sz w:val="21"/>
        </w:rPr>
        <w:t xml:space="preserve">Several previous studies discussed customer segmentation on customers' electricity consumption </w:t>
      </w:r>
      <w:sdt>
        <w:sdtPr>
          <w:tag w:val="MENDELEY_CITATION_v3_eyJjaXRhdGlvbklEIjoiTUVOREVMRVlfQ0lUQVRJT05fYmUzYjM0ODctYWI3Mi00YTk1LTg3MTgtOTMxNmZhMDljMzQx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610504389"/>
          <w:placeholder>
            <w:docPart w:val="F1DE542D8843454890F006BD334EED16"/>
          </w:placeholder>
        </w:sdtPr>
        <w:sdtEndPr/>
        <w:sdtContent>
          <w:r w:rsidR="002D45C9" w:rsidRPr="000458F9">
            <w:t>[4], [7], [8], [10],[12]</w:t>
          </w:r>
        </w:sdtContent>
      </w:sdt>
      <w:r w:rsidR="00F66193" w:rsidRPr="000458F9">
        <w:t xml:space="preserve">. </w:t>
      </w:r>
      <w:r w:rsidR="00755259" w:rsidRPr="000458F9">
        <w:rPr>
          <w:sz w:val="21"/>
        </w:rPr>
        <w:t xml:space="preserve"> and electricity demand </w:t>
      </w:r>
      <w:sdt>
        <w:sdtPr>
          <w:tag w:val="MENDELEY_CITATION_v3_eyJjaXRhdGlvbklEIjoiTUVOREVMRVlfQ0lUQVRJT05fMTdmMWI2MTctMWIyZS00MjBmLWIzOWQtYTIwMzNlMGFjMDI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250545911"/>
          <w:placeholder>
            <w:docPart w:val="38C602A19C9144A19EFD966F7FB86A98"/>
          </w:placeholder>
        </w:sdtPr>
        <w:sdtEndPr/>
        <w:sdtContent>
          <w:r w:rsidR="002D45C9" w:rsidRPr="000458F9">
            <w:t>[7], [9]– [11]</w:t>
          </w:r>
        </w:sdtContent>
      </w:sdt>
      <w:r w:rsidR="00755259" w:rsidRPr="000458F9">
        <w:rPr>
          <w:sz w:val="21"/>
        </w:rPr>
        <w:t xml:space="preserve">. The research context is more about finding new customer </w:t>
      </w:r>
      <w:r w:rsidR="0034244A" w:rsidRPr="000458F9">
        <w:rPr>
          <w:sz w:val="21"/>
        </w:rPr>
        <w:t>behavior</w:t>
      </w:r>
      <w:r w:rsidR="00755259" w:rsidRPr="000458F9">
        <w:rPr>
          <w:sz w:val="21"/>
        </w:rPr>
        <w:t xml:space="preserve"> patterns in consuming electricity</w:t>
      </w:r>
      <w:r w:rsidR="00795E18" w:rsidRPr="000458F9">
        <w:rPr>
          <w:sz w:val="21"/>
        </w:rPr>
        <w:t xml:space="preserve"> and</w:t>
      </w:r>
      <w:r w:rsidR="00755259" w:rsidRPr="000458F9">
        <w:rPr>
          <w:sz w:val="21"/>
        </w:rPr>
        <w:t xml:space="preserve"> </w:t>
      </w:r>
      <w:r w:rsidR="00795E18" w:rsidRPr="000458F9">
        <w:rPr>
          <w:sz w:val="21"/>
        </w:rPr>
        <w:t>m</w:t>
      </w:r>
      <w:r w:rsidR="00755259" w:rsidRPr="000458F9">
        <w:rPr>
          <w:sz w:val="21"/>
        </w:rPr>
        <w:t xml:space="preserve">ore methods use a combination of K-Means and Self Organizing Maps (SOM) and other clustering methods </w:t>
      </w:r>
      <w:sdt>
        <w:sdtPr>
          <w:tag w:val="MENDELEY_CITATION_v3_eyJjaXRhdGlvbklEIjoiTUVOREVMRVlfQ0lUQVRJT05fYzcyOGU2NjgtNDIyMC00MGJjLWJhZjAtYzk5MDhjNzQ3YTQz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543374288"/>
          <w:placeholder>
            <w:docPart w:val="2C6A1D4253A4414490642649F285D68E"/>
          </w:placeholder>
        </w:sdtPr>
        <w:sdtEndPr/>
        <w:sdtContent>
          <w:r w:rsidR="002D45C9" w:rsidRPr="000458F9">
            <w:t>[4], [7], [8], [10],[12]</w:t>
          </w:r>
        </w:sdtContent>
      </w:sdt>
      <w:r w:rsidR="00755259" w:rsidRPr="000458F9">
        <w:rPr>
          <w:sz w:val="21"/>
        </w:rPr>
        <w:t xml:space="preserve">. Other studies use the regression method for customer segmentation </w:t>
      </w:r>
      <w:sdt>
        <w:sdtPr>
          <w:tag w:val="MENDELEY_CITATION_v3_eyJjaXRhdGlvbklEIjoiTUVOREVMRVlfQ0lUQVRJT05fNzc2NjY0MmItOTMyZS00MTE1LWJlMjItODAzNTVhZDY2MTU1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295290045"/>
          <w:placeholder>
            <w:docPart w:val="47C46EF9260644419724E459BF471DA2"/>
          </w:placeholder>
        </w:sdtPr>
        <w:sdtEndPr/>
        <w:sdtContent>
          <w:r w:rsidR="002D45C9" w:rsidRPr="000458F9">
            <w:t>[7], [9]– [11]</w:t>
          </w:r>
        </w:sdtContent>
      </w:sdt>
      <w:r w:rsidR="00795E18" w:rsidRPr="000458F9">
        <w:t>,</w:t>
      </w:r>
      <w:r w:rsidR="00755259" w:rsidRPr="000458F9">
        <w:rPr>
          <w:sz w:val="21"/>
        </w:rPr>
        <w:t xml:space="preserve"> they want to predict future electricity consumption to meet electricity demand from customers. The results of several previous studies provide recommendations for optimization of the use of electricity to the electricity that has been provided </w:t>
      </w:r>
      <w:sdt>
        <w:sdtPr>
          <w:tag w:val="MENDELEY_CITATION_v3_eyJjaXRhdGlvbklEIjoiTUVOREVMRVlfQ0lUQVRJT05fMmVkZDc0OTAtZDFmZi00NmQ1LThjN2MtODMwYTM1MDk1Yjh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9967970"/>
          <w:placeholder>
            <w:docPart w:val="B013976BEC6C4D1893439DD6943A90A9"/>
          </w:placeholder>
        </w:sdtPr>
        <w:sdtEndPr/>
        <w:sdtContent>
          <w:r w:rsidR="002D45C9" w:rsidRPr="000458F9">
            <w:t>[4], [7], [8], [10],[12]</w:t>
          </w:r>
        </w:sdtContent>
      </w:sdt>
      <w:r w:rsidR="00755259" w:rsidRPr="000458F9">
        <w:rPr>
          <w:sz w:val="21"/>
        </w:rPr>
        <w:t xml:space="preserve">. There are also other studies about analyzing customer characteristics by applying the K-Means Clustering model by analyzing tariffs, power, the number of bills paid and then from the model results. The concept is used in Customer Relationship Management (CRM) to gain insight or make company business decisions </w:t>
      </w:r>
      <w:sdt>
        <w:sdtPr>
          <w:rPr>
            <w:sz w:val="21"/>
          </w:rPr>
          <w:tag w:val="MENDELEY_CITATION_v3_eyJjaXRhdGlvbklEIjoiTUVOREVMRVlfQ0lUQVRJT05fZGFiNTEwNDAtMGEzNS00ODRiLThkM2EtODQ4YWM0NzljNjY3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483931251"/>
          <w:placeholder>
            <w:docPart w:val="DefaultPlaceholder_-1854013440"/>
          </w:placeholder>
        </w:sdtPr>
        <w:sdtEndPr/>
        <w:sdtContent>
          <w:r w:rsidR="002D45C9" w:rsidRPr="000458F9">
            <w:rPr>
              <w:sz w:val="21"/>
            </w:rPr>
            <w:t>[11]</w:t>
          </w:r>
        </w:sdtContent>
      </w:sdt>
      <w:r w:rsidR="00755259" w:rsidRPr="000458F9">
        <w:rPr>
          <w:sz w:val="21"/>
        </w:rPr>
        <w:t>.</w:t>
      </w:r>
    </w:p>
    <w:p w14:paraId="10B14008" w14:textId="77777777" w:rsidR="00E2455E" w:rsidRPr="000458F9" w:rsidRDefault="00E2455E" w:rsidP="00535DF2">
      <w:pPr>
        <w:pStyle w:val="BodyText"/>
        <w:spacing w:before="6" w:line="360" w:lineRule="auto"/>
        <w:ind w:left="720"/>
        <w:jc w:val="both"/>
        <w:rPr>
          <w:sz w:val="21"/>
        </w:rPr>
      </w:pPr>
    </w:p>
    <w:p w14:paraId="73987B4A" w14:textId="77777777" w:rsidR="006D1A52" w:rsidRDefault="00E2455E" w:rsidP="00083818">
      <w:pPr>
        <w:pStyle w:val="BodyText"/>
        <w:spacing w:before="6" w:line="360" w:lineRule="auto"/>
        <w:ind w:left="720"/>
        <w:jc w:val="both"/>
        <w:rPr>
          <w:sz w:val="21"/>
        </w:rPr>
      </w:pPr>
      <w:r w:rsidRPr="000458F9">
        <w:rPr>
          <w:sz w:val="21"/>
        </w:rPr>
        <w:t xml:space="preserve">Previous research on customer segmentation </w:t>
      </w:r>
      <w:r w:rsidR="000212C7" w:rsidRPr="000458F9">
        <w:rPr>
          <w:sz w:val="21"/>
        </w:rPr>
        <w:t xml:space="preserve">commonly </w:t>
      </w:r>
      <w:r w:rsidRPr="000458F9">
        <w:rPr>
          <w:sz w:val="21"/>
        </w:rPr>
        <w:t xml:space="preserve">was based on total electricity consumption per day </w:t>
      </w:r>
      <w:sdt>
        <w:sdtPr>
          <w:tag w:val="MENDELEY_CITATION_v3_eyJjaXRhdGlvbklEIjoiTUVOREVMRVlfQ0lUQVRJT05fYWJkOTBiMjAtY2FkYi00NDcxLWJjYmMtYmQ3NTQ3ZjAzN2F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387375051"/>
          <w:placeholder>
            <w:docPart w:val="F03A6396DEC845878E93F99D5D39A752"/>
          </w:placeholder>
        </w:sdtPr>
        <w:sdtEndPr/>
        <w:sdtContent>
          <w:r w:rsidR="002D45C9" w:rsidRPr="000458F9">
            <w:t>[4], [7], [8], [10],[12]</w:t>
          </w:r>
        </w:sdtContent>
      </w:sdt>
      <w:r w:rsidRPr="000458F9">
        <w:rPr>
          <w:sz w:val="21"/>
        </w:rPr>
        <w:t>. Another study only analyzed tariffs, electricity, and total bills by combining K-Means and CRM</w:t>
      </w:r>
      <w:r w:rsidR="007B7307" w:rsidRPr="000458F9">
        <w:rPr>
          <w:sz w:val="21"/>
        </w:rPr>
        <w:t xml:space="preserve"> </w:t>
      </w:r>
      <w:sdt>
        <w:sdtPr>
          <w:rPr>
            <w:sz w:val="21"/>
          </w:rPr>
          <w:tag w:val="MENDELEY_CITATION_v3_eyJjaXRhdGlvbklEIjoiTUVOREVMRVlfQ0lUQVRJT05fMzY1ODk4ODYtMWRlOC00MTZiLWIzZTgtMjgwYzFmZjY0MzBm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449594812"/>
          <w:placeholder>
            <w:docPart w:val="DefaultPlaceholder_-1854013440"/>
          </w:placeholder>
        </w:sdtPr>
        <w:sdtEndPr/>
        <w:sdtContent>
          <w:r w:rsidR="002D45C9" w:rsidRPr="000458F9">
            <w:rPr>
              <w:sz w:val="21"/>
            </w:rPr>
            <w:t>[11]</w:t>
          </w:r>
        </w:sdtContent>
      </w:sdt>
      <w:r w:rsidRPr="000458F9">
        <w:rPr>
          <w:sz w:val="21"/>
        </w:rPr>
        <w:t>. T</w:t>
      </w:r>
      <w:r w:rsidR="008337BC" w:rsidRPr="000458F9">
        <w:rPr>
          <w:sz w:val="21"/>
        </w:rPr>
        <w:t>herefore, t</w:t>
      </w:r>
      <w:r w:rsidRPr="000458F9">
        <w:rPr>
          <w:sz w:val="21"/>
        </w:rPr>
        <w:t>his study</w:t>
      </w:r>
      <w:r w:rsidR="00262FDC" w:rsidRPr="000458F9">
        <w:rPr>
          <w:sz w:val="21"/>
        </w:rPr>
        <w:t xml:space="preserve"> fills the gap by</w:t>
      </w:r>
      <w:r w:rsidRPr="000458F9">
        <w:rPr>
          <w:sz w:val="21"/>
        </w:rPr>
        <w:t xml:space="preserve"> analyzes based on power, peak load electricity consumption, and peak external load electricity consumption by applying a combination of the K-Means clustering method</w:t>
      </w:r>
      <w:r w:rsidR="004C3D22" w:rsidRPr="000458F9">
        <w:rPr>
          <w:sz w:val="21"/>
        </w:rPr>
        <w:t xml:space="preserve"> </w:t>
      </w:r>
      <w:sdt>
        <w:sdtPr>
          <w:rPr>
            <w:sz w:val="21"/>
          </w:rPr>
          <w:tag w:val="MENDELEY_CITATION_v3_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"/>
          <w:id w:val="-307563160"/>
          <w:placeholder>
            <w:docPart w:val="DefaultPlaceholder_-1854013440"/>
          </w:placeholder>
        </w:sdtPr>
        <w:sdtEndPr/>
        <w:sdtContent>
          <w:r w:rsidR="002D45C9" w:rsidRPr="000458F9">
            <w:rPr>
              <w:sz w:val="21"/>
            </w:rPr>
            <w:t>[12]</w:t>
          </w:r>
        </w:sdtContent>
      </w:sdt>
      <w:r w:rsidRPr="000458F9">
        <w:rPr>
          <w:sz w:val="21"/>
        </w:rPr>
        <w:t xml:space="preserve">. </w:t>
      </w:r>
      <w:r w:rsidR="00FD3718" w:rsidRPr="000458F9">
        <w:rPr>
          <w:sz w:val="21"/>
        </w:rPr>
        <w:t xml:space="preserve">This study aims to develop a segmentation profile of electricity consumers by examining energy consumption patterns using the data described previously. </w:t>
      </w:r>
      <w:r w:rsidRPr="000458F9">
        <w:rPr>
          <w:sz w:val="21"/>
        </w:rPr>
        <w:t xml:space="preserve">Then validation method is needed to determine the best number of clusters to determine the clustering measurement. The Elbow method is used for the correct number of groups by looking at the </w:t>
      </w:r>
      <w:r w:rsidR="00B43793" w:rsidRPr="000458F9">
        <w:rPr>
          <w:sz w:val="21"/>
        </w:rPr>
        <w:t>Sum Square Error (</w:t>
      </w:r>
      <w:r w:rsidRPr="000458F9">
        <w:rPr>
          <w:sz w:val="21"/>
        </w:rPr>
        <w:t>SSE</w:t>
      </w:r>
      <w:r w:rsidR="00B43793" w:rsidRPr="000458F9">
        <w:rPr>
          <w:sz w:val="21"/>
        </w:rPr>
        <w:t>)</w:t>
      </w:r>
      <w:r w:rsidRPr="000458F9">
        <w:rPr>
          <w:sz w:val="21"/>
        </w:rPr>
        <w:t xml:space="preserve"> value by looking at the slope of the specified curve </w:t>
      </w:r>
      <w:sdt>
        <w:sdtPr>
          <w:rPr>
            <w:sz w:val="21"/>
          </w:rPr>
          <w:tag w:val="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
          <w:id w:val="-346862070"/>
          <w:placeholder>
            <w:docPart w:val="98C64A5D82BC466D8417198B87D6EAC1"/>
          </w:placeholder>
        </w:sdtPr>
        <w:sdtEndPr/>
        <w:sdtContent>
          <w:r w:rsidR="002D45C9" w:rsidRPr="000458F9">
            <w:rPr>
              <w:sz w:val="21"/>
            </w:rPr>
            <w:t>[12]</w:t>
          </w:r>
        </w:sdtContent>
      </w:sdt>
      <w:sdt>
        <w:sdtPr>
          <w:rPr>
            <w:sz w:val="21"/>
          </w:rPr>
          <w:tag w:val="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xM10iLCJtYW51YWxPdmVycmlkZVRleHQiOiIifX0="/>
          <w:id w:val="-1028409505"/>
          <w:placeholder>
            <w:docPart w:val="98C64A5D82BC466D8417198B87D6EAC1"/>
          </w:placeholder>
        </w:sdtPr>
        <w:sdtEndPr/>
        <w:sdtContent>
          <w:r w:rsidR="002D45C9" w:rsidRPr="000458F9">
            <w:rPr>
              <w:sz w:val="21"/>
            </w:rPr>
            <w:t>[13]</w:t>
          </w:r>
        </w:sdtContent>
      </w:sdt>
      <w:r w:rsidRPr="000458F9">
        <w:rPr>
          <w:sz w:val="21"/>
        </w:rPr>
        <w:t xml:space="preserve">. </w:t>
      </w:r>
    </w:p>
    <w:p w14:paraId="1D91B078" w14:textId="77777777" w:rsidR="006D1A52" w:rsidRDefault="006D1A52" w:rsidP="00083818">
      <w:pPr>
        <w:pStyle w:val="BodyText"/>
        <w:spacing w:before="6" w:line="360" w:lineRule="auto"/>
        <w:ind w:left="720"/>
        <w:jc w:val="both"/>
        <w:rPr>
          <w:sz w:val="21"/>
        </w:rPr>
      </w:pPr>
    </w:p>
    <w:p w14:paraId="720EBD3C" w14:textId="7393C1A3" w:rsidR="007D0D08" w:rsidRPr="000458F9" w:rsidRDefault="00E2455E" w:rsidP="00083818">
      <w:pPr>
        <w:pStyle w:val="BodyText"/>
        <w:spacing w:before="6" w:line="360" w:lineRule="auto"/>
        <w:ind w:left="720"/>
        <w:jc w:val="both"/>
        <w:rPr>
          <w:sz w:val="21"/>
        </w:rPr>
      </w:pPr>
      <w:r w:rsidRPr="000458F9">
        <w:rPr>
          <w:sz w:val="21"/>
        </w:rPr>
        <w:t xml:space="preserve">Finally, the results from clustering will become the main direction of the Customer Lifetime Value (CLV) </w:t>
      </w:r>
      <w:sdt>
        <w:sdtPr>
          <w:rPr>
            <w:sz w:val="21"/>
          </w:rPr>
          <w:tag w:val="MENDELEY_CITATION_v3_eyJjaXRhdGlvbklEIjoiTUVOREVMRVlfQ0lUQVRJT05fYjIzOWM4NjYtNWQyZC00NGMxLTg5MDYtNjEyMjA5OWYxZjkw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85685192"/>
          <w:placeholder>
            <w:docPart w:val="DefaultPlaceholder_-1854013440"/>
          </w:placeholder>
        </w:sdtPr>
        <w:sdtEndPr/>
        <w:sdtContent>
          <w:r w:rsidR="002D45C9" w:rsidRPr="000458F9">
            <w:rPr>
              <w:sz w:val="21"/>
            </w:rPr>
            <w:t>[14]</w:t>
          </w:r>
          <w:r w:rsidR="005B27FD">
            <w:rPr>
              <w:sz w:val="21"/>
            </w:rPr>
            <w:t xml:space="preserve"> </w:t>
          </w:r>
        </w:sdtContent>
      </w:sdt>
      <w:r w:rsidRPr="000458F9">
        <w:rPr>
          <w:sz w:val="21"/>
        </w:rPr>
        <w:t>method</w:t>
      </w:r>
      <w:r w:rsidR="00CB4C51" w:rsidRPr="000458F9">
        <w:t xml:space="preserve"> </w:t>
      </w:r>
      <w:r w:rsidR="00CB4C51" w:rsidRPr="000458F9">
        <w:rPr>
          <w:sz w:val="21"/>
        </w:rPr>
        <w:t xml:space="preserve">to determine the right </w:t>
      </w:r>
      <w:r w:rsidR="00602CE0" w:rsidRPr="000458F9">
        <w:rPr>
          <w:sz w:val="21"/>
        </w:rPr>
        <w:t>grouping. The</w:t>
      </w:r>
      <w:r w:rsidRPr="000458F9">
        <w:rPr>
          <w:sz w:val="21"/>
        </w:rPr>
        <w:t xml:space="preserve"> main factor in the selection of this model is the handling of several large data sets, such as data owned by PT. PLN Persero. The dataset used is the customer transaction data of PT. PLN Persero West Sumatra Region </w:t>
      </w:r>
      <w:r w:rsidRPr="000458F9">
        <w:rPr>
          <w:sz w:val="21"/>
        </w:rPr>
        <w:lastRenderedPageBreak/>
        <w:t>from 2019 to 2020. Data features are installed power at the customer, peak load electricity usage time, peak load electricity usage time. We want to break down business customers with potential high peak load electricity consumption into several dimensions.</w:t>
      </w:r>
      <w:r w:rsidR="00083818" w:rsidRPr="000458F9">
        <w:rPr>
          <w:sz w:val="21"/>
        </w:rPr>
        <w:t xml:space="preserve"> </w:t>
      </w:r>
      <w:r w:rsidR="00143537" w:rsidRPr="000458F9">
        <w:rPr>
          <w:sz w:val="21"/>
        </w:rPr>
        <w:t xml:space="preserve">This finding can help the company in developing strategies for improving and optimizing electrical power services in the </w:t>
      </w:r>
      <w:r w:rsidR="00D74739" w:rsidRPr="000458F9">
        <w:rPr>
          <w:sz w:val="21"/>
        </w:rPr>
        <w:t xml:space="preserve">future. </w:t>
      </w:r>
    </w:p>
    <w:p w14:paraId="279FFF56" w14:textId="77777777" w:rsidR="007D0D08" w:rsidRPr="000458F9" w:rsidRDefault="007D0D08" w:rsidP="00083818">
      <w:pPr>
        <w:pStyle w:val="BodyText"/>
        <w:spacing w:before="6" w:line="360" w:lineRule="auto"/>
        <w:ind w:left="720"/>
        <w:jc w:val="both"/>
        <w:rPr>
          <w:sz w:val="21"/>
        </w:rPr>
      </w:pPr>
    </w:p>
    <w:p w14:paraId="70C1AC67" w14:textId="37A89710" w:rsidR="00B37E02" w:rsidRPr="000458F9" w:rsidRDefault="00D74739" w:rsidP="007D0D08">
      <w:pPr>
        <w:pStyle w:val="BodyText"/>
        <w:spacing w:before="6" w:line="360" w:lineRule="auto"/>
        <w:ind w:left="720"/>
        <w:jc w:val="both"/>
        <w:rPr>
          <w:sz w:val="21"/>
        </w:rPr>
      </w:pPr>
      <w:r w:rsidRPr="000458F9">
        <w:rPr>
          <w:sz w:val="21"/>
        </w:rPr>
        <w:t>The</w:t>
      </w:r>
      <w:r w:rsidR="00513FFB" w:rsidRPr="000458F9">
        <w:rPr>
          <w:sz w:val="21"/>
        </w:rPr>
        <w:t xml:space="preserve"> paper will be </w:t>
      </w:r>
      <w:r w:rsidR="00C61C5C" w:rsidRPr="000458F9">
        <w:rPr>
          <w:sz w:val="21"/>
        </w:rPr>
        <w:t xml:space="preserve">organized </w:t>
      </w:r>
      <w:r w:rsidR="00513FFB" w:rsidRPr="000458F9">
        <w:rPr>
          <w:sz w:val="21"/>
        </w:rPr>
        <w:t xml:space="preserve">as follows. The first part describes the background of the problem, gaps in the research, and the purpose. The second part describes a literature review on customer segmentation carried out in previous studies. Section 3 </w:t>
      </w:r>
      <w:r w:rsidR="00C61C5C" w:rsidRPr="000458F9">
        <w:rPr>
          <w:sz w:val="21"/>
        </w:rPr>
        <w:t xml:space="preserve">narrates </w:t>
      </w:r>
      <w:r w:rsidR="00513FFB" w:rsidRPr="000458F9">
        <w:rPr>
          <w:sz w:val="21"/>
        </w:rPr>
        <w:t>the research method. Section 4 explain</w:t>
      </w:r>
      <w:r w:rsidR="00574F8B" w:rsidRPr="000458F9">
        <w:rPr>
          <w:sz w:val="21"/>
        </w:rPr>
        <w:t>s</w:t>
      </w:r>
      <w:r w:rsidR="00513FFB" w:rsidRPr="000458F9">
        <w:rPr>
          <w:sz w:val="21"/>
        </w:rPr>
        <w:t xml:space="preserve"> the results and discussion. Section 5 present</w:t>
      </w:r>
      <w:r w:rsidR="00574F8B" w:rsidRPr="000458F9">
        <w:rPr>
          <w:sz w:val="21"/>
        </w:rPr>
        <w:t>s</w:t>
      </w:r>
      <w:r w:rsidR="00513FFB" w:rsidRPr="000458F9">
        <w:rPr>
          <w:sz w:val="21"/>
        </w:rPr>
        <w:t xml:space="preserve"> the conclusions, implications, current limitations, and future research.</w:t>
      </w:r>
    </w:p>
    <w:p w14:paraId="6EDBBA80" w14:textId="77777777" w:rsidR="004F615F" w:rsidRPr="000458F9" w:rsidRDefault="004F615F" w:rsidP="00F91EAB">
      <w:pPr>
        <w:pStyle w:val="BodyText"/>
        <w:spacing w:before="6" w:line="360" w:lineRule="auto"/>
        <w:jc w:val="both"/>
        <w:rPr>
          <w:sz w:val="21"/>
        </w:rPr>
      </w:pPr>
    </w:p>
    <w:p w14:paraId="431F46C2" w14:textId="563F7D26" w:rsidR="00CA201B" w:rsidRPr="000458F9" w:rsidRDefault="00240F0B" w:rsidP="0039715D">
      <w:pPr>
        <w:pStyle w:val="Heading1"/>
        <w:numPr>
          <w:ilvl w:val="0"/>
          <w:numId w:val="5"/>
        </w:numPr>
        <w:tabs>
          <w:tab w:val="left" w:pos="995"/>
        </w:tabs>
        <w:spacing w:line="276" w:lineRule="auto"/>
        <w:jc w:val="both"/>
      </w:pPr>
      <w:r w:rsidRPr="000458F9">
        <w:t xml:space="preserve">Literature Review </w:t>
      </w:r>
      <w:r w:rsidRPr="000458F9">
        <w:tab/>
      </w:r>
      <w:r w:rsidRPr="000458F9">
        <w:tab/>
      </w:r>
    </w:p>
    <w:p w14:paraId="37F09794" w14:textId="63708BAE" w:rsidR="007724EC" w:rsidRPr="000458F9" w:rsidRDefault="007724EC" w:rsidP="007724EC">
      <w:pPr>
        <w:spacing w:line="360" w:lineRule="auto"/>
        <w:ind w:left="815"/>
        <w:jc w:val="both"/>
      </w:pPr>
    </w:p>
    <w:p w14:paraId="05867698" w14:textId="3BACBFB8" w:rsidR="00C360BA" w:rsidRPr="000458F9" w:rsidRDefault="00C360BA" w:rsidP="00DF3A74">
      <w:pPr>
        <w:spacing w:line="360" w:lineRule="auto"/>
        <w:ind w:left="709"/>
        <w:jc w:val="both"/>
      </w:pPr>
      <w:r w:rsidRPr="000458F9">
        <w:t xml:space="preserve">Table 1 presents an overview of previous studies that focuses on customer segmentation using transaction/ customer </w:t>
      </w:r>
      <w:r w:rsidR="00173923" w:rsidRPr="000458F9">
        <w:t>credentials</w:t>
      </w:r>
      <w:r w:rsidRPr="000458F9">
        <w:t xml:space="preserve"> data.</w:t>
      </w:r>
      <w:r w:rsidR="00173923" w:rsidRPr="000458F9">
        <w:t xml:space="preserve"> As shown, we categorize related articles based on its business context, dataset, segmentation features, and the </w:t>
      </w:r>
      <w:r w:rsidR="003E1D28" w:rsidRPr="000458F9">
        <w:t xml:space="preserve">segmentation method. </w:t>
      </w:r>
    </w:p>
    <w:p w14:paraId="5C07CF51" w14:textId="77777777" w:rsidR="00DF3A74" w:rsidRPr="000458F9" w:rsidRDefault="00DF3A74" w:rsidP="00DF3A74">
      <w:pPr>
        <w:spacing w:line="360" w:lineRule="auto"/>
        <w:ind w:left="709"/>
        <w:jc w:val="both"/>
      </w:pPr>
    </w:p>
    <w:p w14:paraId="12805002" w14:textId="06129358" w:rsidR="00C360BA" w:rsidRPr="000458F9" w:rsidRDefault="00C360BA" w:rsidP="00C360BA">
      <w:pPr>
        <w:pStyle w:val="Caption"/>
        <w:keepNext/>
      </w:pPr>
      <w:r w:rsidRPr="000458F9">
        <w:t>Table 1 Reviewed Studies on Customer Segmentation</w:t>
      </w:r>
      <w:r w:rsidR="00B772B7" w:rsidRPr="000458F9">
        <w:t xml:space="preserve"> i</w:t>
      </w:r>
      <w:r w:rsidR="0025552B" w:rsidRPr="000458F9">
        <w:t>n Electricity Consumption</w:t>
      </w:r>
    </w:p>
    <w:tbl>
      <w:tblPr>
        <w:tblStyle w:val="TableGrid"/>
        <w:tblW w:w="7796" w:type="dxa"/>
        <w:tblInd w:w="704" w:type="dxa"/>
        <w:tblLook w:val="04A0" w:firstRow="1" w:lastRow="0" w:firstColumn="1" w:lastColumn="0" w:noHBand="0" w:noVBand="1"/>
      </w:tblPr>
      <w:tblGrid>
        <w:gridCol w:w="858"/>
        <w:gridCol w:w="1410"/>
        <w:gridCol w:w="1418"/>
        <w:gridCol w:w="1701"/>
        <w:gridCol w:w="2409"/>
      </w:tblGrid>
      <w:tr w:rsidR="000458F9" w:rsidRPr="000458F9" w14:paraId="400550C4" w14:textId="77777777" w:rsidTr="00DF3A74">
        <w:trPr>
          <w:trHeight w:val="417"/>
        </w:trPr>
        <w:tc>
          <w:tcPr>
            <w:tcW w:w="858" w:type="dxa"/>
          </w:tcPr>
          <w:p w14:paraId="40DD462D" w14:textId="3D896BA3" w:rsidR="001F776A" w:rsidRPr="000458F9" w:rsidRDefault="00131182" w:rsidP="0039715D">
            <w:pPr>
              <w:jc w:val="center"/>
              <w:rPr>
                <w:sz w:val="18"/>
                <w:szCs w:val="18"/>
              </w:rPr>
            </w:pPr>
            <w:r w:rsidRPr="000458F9">
              <w:t xml:space="preserve">             </w:t>
            </w:r>
            <w:r w:rsidR="001F776A" w:rsidRPr="000458F9">
              <w:rPr>
                <w:sz w:val="18"/>
                <w:szCs w:val="18"/>
              </w:rPr>
              <w:t>Article</w:t>
            </w:r>
          </w:p>
        </w:tc>
        <w:tc>
          <w:tcPr>
            <w:tcW w:w="1410" w:type="dxa"/>
          </w:tcPr>
          <w:p w14:paraId="4CFB9F50" w14:textId="483553D1" w:rsidR="001F776A" w:rsidRPr="000458F9" w:rsidRDefault="001F776A" w:rsidP="0039715D">
            <w:pPr>
              <w:jc w:val="center"/>
              <w:rPr>
                <w:sz w:val="18"/>
                <w:szCs w:val="18"/>
              </w:rPr>
            </w:pPr>
            <w:r w:rsidRPr="000458F9">
              <w:rPr>
                <w:sz w:val="18"/>
                <w:szCs w:val="18"/>
              </w:rPr>
              <w:t>Business Context</w:t>
            </w:r>
          </w:p>
        </w:tc>
        <w:tc>
          <w:tcPr>
            <w:tcW w:w="1418" w:type="dxa"/>
          </w:tcPr>
          <w:p w14:paraId="6C1BAF8E" w14:textId="77777777" w:rsidR="001F776A" w:rsidRPr="000458F9" w:rsidRDefault="001F776A" w:rsidP="0039715D">
            <w:pPr>
              <w:jc w:val="center"/>
              <w:rPr>
                <w:sz w:val="18"/>
                <w:szCs w:val="18"/>
              </w:rPr>
            </w:pPr>
            <w:r w:rsidRPr="000458F9">
              <w:rPr>
                <w:sz w:val="18"/>
                <w:szCs w:val="18"/>
              </w:rPr>
              <w:t>Dataset</w:t>
            </w:r>
          </w:p>
        </w:tc>
        <w:tc>
          <w:tcPr>
            <w:tcW w:w="1701" w:type="dxa"/>
          </w:tcPr>
          <w:p w14:paraId="7D2ABF36" w14:textId="77777777" w:rsidR="001F776A" w:rsidRPr="000458F9" w:rsidRDefault="001F776A" w:rsidP="0039715D">
            <w:pPr>
              <w:jc w:val="center"/>
              <w:rPr>
                <w:sz w:val="18"/>
                <w:szCs w:val="18"/>
              </w:rPr>
            </w:pPr>
            <w:r w:rsidRPr="000458F9">
              <w:rPr>
                <w:sz w:val="18"/>
                <w:szCs w:val="18"/>
              </w:rPr>
              <w:t xml:space="preserve">Segmentation </w:t>
            </w:r>
          </w:p>
          <w:p w14:paraId="6BF678B8" w14:textId="77777777" w:rsidR="001F776A" w:rsidRPr="000458F9" w:rsidRDefault="001F776A" w:rsidP="0039715D">
            <w:pPr>
              <w:jc w:val="center"/>
              <w:rPr>
                <w:sz w:val="18"/>
                <w:szCs w:val="18"/>
              </w:rPr>
            </w:pPr>
            <w:r w:rsidRPr="000458F9">
              <w:rPr>
                <w:sz w:val="18"/>
                <w:szCs w:val="18"/>
              </w:rPr>
              <w:t>Features</w:t>
            </w:r>
          </w:p>
        </w:tc>
        <w:tc>
          <w:tcPr>
            <w:tcW w:w="2409" w:type="dxa"/>
          </w:tcPr>
          <w:p w14:paraId="2EF85672" w14:textId="77777777" w:rsidR="001F776A" w:rsidRPr="000458F9" w:rsidRDefault="001F776A" w:rsidP="0039715D">
            <w:pPr>
              <w:jc w:val="center"/>
              <w:rPr>
                <w:sz w:val="18"/>
                <w:szCs w:val="18"/>
              </w:rPr>
            </w:pPr>
            <w:r w:rsidRPr="000458F9">
              <w:rPr>
                <w:sz w:val="18"/>
                <w:szCs w:val="18"/>
              </w:rPr>
              <w:t>Segmentation</w:t>
            </w:r>
          </w:p>
          <w:p w14:paraId="69821FA8" w14:textId="762AC8C1" w:rsidR="001F776A" w:rsidRPr="000458F9" w:rsidRDefault="001F776A" w:rsidP="0039715D">
            <w:pPr>
              <w:jc w:val="center"/>
              <w:rPr>
                <w:sz w:val="18"/>
                <w:szCs w:val="18"/>
              </w:rPr>
            </w:pPr>
            <w:r w:rsidRPr="000458F9">
              <w:rPr>
                <w:sz w:val="18"/>
                <w:szCs w:val="18"/>
              </w:rPr>
              <w:t>Method</w:t>
            </w:r>
          </w:p>
        </w:tc>
      </w:tr>
      <w:tr w:rsidR="000458F9" w:rsidRPr="000458F9" w14:paraId="48B62B7F" w14:textId="77777777" w:rsidTr="00DF3A74">
        <w:trPr>
          <w:trHeight w:val="417"/>
        </w:trPr>
        <w:sdt>
          <w:sdtPr>
            <w:rPr>
              <w:sz w:val="18"/>
              <w:szCs w:val="18"/>
            </w:rPr>
            <w:tag w:val="MENDELEY_CITATION_v3_eyJjaXRhdGlvbklEIjoiTUVOREVMRVlfQ0lUQVRJT05fNjBlNTc0NWEtMmY4Zi00ZTYyLTllNWUtZTY5ZDRhZTkxMWJkIiwicHJvcGVydGllcyI6eyJub3RlSW5kZXgiOjB9LCJpc0VkaXRlZCI6ZmFsc2UsIm1hbnVhbE92ZXJyaWRlIjp7ImlzTWFudWFsbHlPdmVycmlkZGVuIjpmYWxzZSwiY2l0ZXByb2NUZXh0IjoiWzR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405377274"/>
            <w:placeholder>
              <w:docPart w:val="8C4C2C81C4F246A2BFA2D6215674187C"/>
            </w:placeholder>
          </w:sdtPr>
          <w:sdtEndPr/>
          <w:sdtContent>
            <w:tc>
              <w:tcPr>
                <w:tcW w:w="858" w:type="dxa"/>
              </w:tcPr>
              <w:p w14:paraId="0EB51BA2" w14:textId="7BA7C4FC" w:rsidR="00E009C3" w:rsidRPr="000458F9" w:rsidRDefault="002D45C9" w:rsidP="00E009C3">
                <w:pPr>
                  <w:jc w:val="center"/>
                </w:pPr>
                <w:r w:rsidRPr="000458F9">
                  <w:rPr>
                    <w:sz w:val="18"/>
                    <w:szCs w:val="18"/>
                  </w:rPr>
                  <w:t>[4]</w:t>
                </w:r>
              </w:p>
            </w:tc>
          </w:sdtContent>
        </w:sdt>
        <w:tc>
          <w:tcPr>
            <w:tcW w:w="1410" w:type="dxa"/>
          </w:tcPr>
          <w:p w14:paraId="54F1D17E" w14:textId="0CEADADD" w:rsidR="00E009C3" w:rsidRPr="000458F9" w:rsidRDefault="00E009C3" w:rsidP="00D551D3">
            <w:pPr>
              <w:rPr>
                <w:sz w:val="18"/>
                <w:szCs w:val="18"/>
              </w:rPr>
            </w:pPr>
            <w:r w:rsidRPr="000458F9">
              <w:rPr>
                <w:sz w:val="18"/>
                <w:szCs w:val="18"/>
              </w:rPr>
              <w:t>Electricity Load Profile in Ireland</w:t>
            </w:r>
          </w:p>
        </w:tc>
        <w:tc>
          <w:tcPr>
            <w:tcW w:w="1418" w:type="dxa"/>
          </w:tcPr>
          <w:p w14:paraId="5BFEBF17" w14:textId="2EA48A39" w:rsidR="00E009C3" w:rsidRPr="000458F9" w:rsidRDefault="00E009C3" w:rsidP="008263DA">
            <w:pPr>
              <w:rPr>
                <w:sz w:val="18"/>
                <w:szCs w:val="18"/>
              </w:rPr>
            </w:pPr>
            <w:r w:rsidRPr="000458F9">
              <w:rPr>
                <w:sz w:val="18"/>
                <w:szCs w:val="18"/>
              </w:rPr>
              <w:t xml:space="preserve">Experimental data period January 1, 2009, to December 31, </w:t>
            </w:r>
            <w:r w:rsidR="000970CB" w:rsidRPr="000458F9">
              <w:rPr>
                <w:sz w:val="18"/>
                <w:szCs w:val="18"/>
              </w:rPr>
              <w:t>2010,</w:t>
            </w:r>
            <w:r w:rsidRPr="000458F9">
              <w:rPr>
                <w:sz w:val="18"/>
                <w:szCs w:val="18"/>
              </w:rPr>
              <w:t xml:space="preserve"> </w:t>
            </w:r>
          </w:p>
        </w:tc>
        <w:tc>
          <w:tcPr>
            <w:tcW w:w="1701" w:type="dxa"/>
          </w:tcPr>
          <w:p w14:paraId="56F5B9E8" w14:textId="739F735B" w:rsidR="00E009C3" w:rsidRPr="000458F9" w:rsidRDefault="00E009C3" w:rsidP="008263DA">
            <w:pPr>
              <w:rPr>
                <w:sz w:val="18"/>
                <w:szCs w:val="18"/>
              </w:rPr>
            </w:pPr>
            <w:r w:rsidRPr="000458F9">
              <w:rPr>
                <w:sz w:val="18"/>
                <w:szCs w:val="18"/>
              </w:rPr>
              <w:t>Dwelling type, No. of bedrooms, Age, Social Class, Electronic Type</w:t>
            </w:r>
          </w:p>
        </w:tc>
        <w:tc>
          <w:tcPr>
            <w:tcW w:w="2409" w:type="dxa"/>
          </w:tcPr>
          <w:p w14:paraId="2BE9F058" w14:textId="635464D9" w:rsidR="00E009C3" w:rsidRPr="000458F9" w:rsidRDefault="00F03132" w:rsidP="008263DA">
            <w:pPr>
              <w:rPr>
                <w:sz w:val="18"/>
                <w:szCs w:val="18"/>
              </w:rPr>
            </w:pPr>
            <w:r w:rsidRPr="000458F9">
              <w:rPr>
                <w:sz w:val="18"/>
                <w:szCs w:val="18"/>
              </w:rPr>
              <w:t>K</w:t>
            </w:r>
            <w:r w:rsidR="00E009C3" w:rsidRPr="000458F9">
              <w:rPr>
                <w:sz w:val="18"/>
                <w:szCs w:val="18"/>
              </w:rPr>
              <w:t>-means, k-medoid and Self Organizing Maps (SOM)</w:t>
            </w:r>
          </w:p>
        </w:tc>
      </w:tr>
      <w:tr w:rsidR="000458F9" w:rsidRPr="000458F9" w14:paraId="08AC7D63" w14:textId="77777777" w:rsidTr="00DF3A74">
        <w:trPr>
          <w:trHeight w:val="430"/>
        </w:trPr>
        <w:sdt>
          <w:sdtPr>
            <w:rPr>
              <w:sz w:val="18"/>
              <w:szCs w:val="18"/>
            </w:rPr>
            <w:tag w:val="MENDELEY_CITATION_v3_eyJjaXRhdGlvbklEIjoiTUVOREVMRVlfQ0lUQVRJT05fYWUxYzhmOTctMzE3My00NTc2LTk5MzctMDgzZWE1NTEyNjk3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480110304"/>
            <w:placeholder>
              <w:docPart w:val="DFBACD2FEB4B447288B4005DACB3A25B"/>
            </w:placeholder>
          </w:sdtPr>
          <w:sdtEndPr/>
          <w:sdtContent>
            <w:tc>
              <w:tcPr>
                <w:tcW w:w="858" w:type="dxa"/>
              </w:tcPr>
              <w:p w14:paraId="5FBBBF22" w14:textId="61A9613E" w:rsidR="00E009C3" w:rsidRPr="000458F9" w:rsidRDefault="002D45C9" w:rsidP="00E009C3">
                <w:pPr>
                  <w:jc w:val="center"/>
                  <w:rPr>
                    <w:sz w:val="18"/>
                    <w:szCs w:val="18"/>
                  </w:rPr>
                </w:pPr>
                <w:r w:rsidRPr="000458F9">
                  <w:rPr>
                    <w:sz w:val="18"/>
                    <w:szCs w:val="18"/>
                  </w:rPr>
                  <w:t>[6]</w:t>
                </w:r>
              </w:p>
            </w:tc>
          </w:sdtContent>
        </w:sdt>
        <w:tc>
          <w:tcPr>
            <w:tcW w:w="1410" w:type="dxa"/>
          </w:tcPr>
          <w:p w14:paraId="1B343DE8" w14:textId="680EBEBF" w:rsidR="00E009C3" w:rsidRPr="000458F9" w:rsidRDefault="00E009C3" w:rsidP="00D551D3">
            <w:pPr>
              <w:rPr>
                <w:sz w:val="18"/>
                <w:szCs w:val="18"/>
              </w:rPr>
            </w:pPr>
            <w:r w:rsidRPr="000458F9">
              <w:rPr>
                <w:sz w:val="18"/>
                <w:szCs w:val="18"/>
              </w:rPr>
              <w:t>Electricity Consumption in South Africa</w:t>
            </w:r>
          </w:p>
        </w:tc>
        <w:tc>
          <w:tcPr>
            <w:tcW w:w="1418" w:type="dxa"/>
          </w:tcPr>
          <w:p w14:paraId="3E37B79C" w14:textId="647181A5" w:rsidR="00E009C3" w:rsidRPr="000458F9" w:rsidRDefault="00E009C3" w:rsidP="008263DA">
            <w:pPr>
              <w:rPr>
                <w:sz w:val="18"/>
                <w:szCs w:val="18"/>
              </w:rPr>
            </w:pPr>
            <w:r w:rsidRPr="000458F9">
              <w:rPr>
                <w:sz w:val="18"/>
                <w:szCs w:val="18"/>
              </w:rPr>
              <w:t>South Africa Electric Load Profile Data from 1994 to 2014</w:t>
            </w:r>
          </w:p>
        </w:tc>
        <w:tc>
          <w:tcPr>
            <w:tcW w:w="1701" w:type="dxa"/>
          </w:tcPr>
          <w:p w14:paraId="3C123777" w14:textId="7BEC22D8" w:rsidR="00E009C3" w:rsidRPr="000458F9" w:rsidRDefault="00661AE4" w:rsidP="008263DA">
            <w:pPr>
              <w:rPr>
                <w:sz w:val="18"/>
                <w:szCs w:val="18"/>
              </w:rPr>
            </w:pPr>
            <w:r w:rsidRPr="000458F9">
              <w:rPr>
                <w:sz w:val="18"/>
                <w:szCs w:val="18"/>
              </w:rPr>
              <w:t>X=</w:t>
            </w:r>
            <w:r w:rsidR="00E009C3" w:rsidRPr="000458F9">
              <w:rPr>
                <w:sz w:val="18"/>
                <w:szCs w:val="18"/>
              </w:rPr>
              <w:t>Hour</w:t>
            </w:r>
            <w:r w:rsidR="004F245B" w:rsidRPr="000458F9">
              <w:rPr>
                <w:sz w:val="18"/>
                <w:szCs w:val="18"/>
              </w:rPr>
              <w:t xml:space="preserve"> (</w:t>
            </w:r>
            <w:r w:rsidR="00E009C3" w:rsidRPr="000458F9">
              <w:rPr>
                <w:sz w:val="18"/>
                <w:szCs w:val="18"/>
              </w:rPr>
              <w:t xml:space="preserve">load profile </w:t>
            </w:r>
            <w:r w:rsidRPr="000458F9">
              <w:rPr>
                <w:sz w:val="18"/>
                <w:szCs w:val="18"/>
              </w:rPr>
              <w:t>multiple</w:t>
            </w:r>
            <w:r w:rsidR="00E009C3" w:rsidRPr="000458F9">
              <w:rPr>
                <w:sz w:val="18"/>
                <w:szCs w:val="18"/>
              </w:rPr>
              <w:t xml:space="preserve"> </w:t>
            </w:r>
            <w:r w:rsidR="00395699" w:rsidRPr="000458F9">
              <w:rPr>
                <w:sz w:val="18"/>
                <w:szCs w:val="18"/>
              </w:rPr>
              <w:t>1</w:t>
            </w:r>
            <w:r w:rsidR="004F245B" w:rsidRPr="000458F9">
              <w:rPr>
                <w:sz w:val="18"/>
                <w:szCs w:val="18"/>
              </w:rPr>
              <w:t xml:space="preserve"> </w:t>
            </w:r>
            <w:r w:rsidR="00395699" w:rsidRPr="000458F9">
              <w:rPr>
                <w:sz w:val="18"/>
                <w:szCs w:val="18"/>
              </w:rPr>
              <w:t>day</w:t>
            </w:r>
            <w:r w:rsidR="004F245B" w:rsidRPr="000458F9">
              <w:rPr>
                <w:sz w:val="18"/>
                <w:szCs w:val="18"/>
              </w:rPr>
              <w:t>)</w:t>
            </w:r>
          </w:p>
          <w:p w14:paraId="7A8BBCB3" w14:textId="373B11C8" w:rsidR="00E009C3" w:rsidRPr="000458F9" w:rsidRDefault="00E009C3" w:rsidP="008263DA">
            <w:pPr>
              <w:rPr>
                <w:sz w:val="18"/>
                <w:szCs w:val="18"/>
              </w:rPr>
            </w:pPr>
            <w:r w:rsidRPr="000458F9">
              <w:rPr>
                <w:sz w:val="18"/>
                <w:szCs w:val="18"/>
              </w:rPr>
              <w:t>Y</w:t>
            </w:r>
            <w:r w:rsidR="00661AE4" w:rsidRPr="000458F9">
              <w:rPr>
                <w:sz w:val="18"/>
                <w:szCs w:val="18"/>
              </w:rPr>
              <w:t>= X</w:t>
            </w:r>
            <w:r w:rsidRPr="000458F9">
              <w:rPr>
                <w:sz w:val="18"/>
                <w:szCs w:val="18"/>
              </w:rPr>
              <w:t xml:space="preserve"> </w:t>
            </w:r>
            <w:r w:rsidR="00661AE4" w:rsidRPr="000458F9">
              <w:rPr>
                <w:sz w:val="18"/>
                <w:szCs w:val="18"/>
              </w:rPr>
              <w:t>multiple</w:t>
            </w:r>
            <w:r w:rsidRPr="000458F9">
              <w:rPr>
                <w:sz w:val="18"/>
                <w:szCs w:val="18"/>
              </w:rPr>
              <w:t xml:space="preserve"> All household</w:t>
            </w:r>
          </w:p>
        </w:tc>
        <w:tc>
          <w:tcPr>
            <w:tcW w:w="2409" w:type="dxa"/>
          </w:tcPr>
          <w:p w14:paraId="2C86D236" w14:textId="77777777" w:rsidR="00E009C3" w:rsidRPr="000458F9" w:rsidRDefault="00E009C3" w:rsidP="008263DA">
            <w:pPr>
              <w:rPr>
                <w:sz w:val="18"/>
                <w:szCs w:val="18"/>
              </w:rPr>
            </w:pPr>
            <w:r w:rsidRPr="000458F9">
              <w:rPr>
                <w:sz w:val="18"/>
                <w:szCs w:val="18"/>
              </w:rPr>
              <w:t>K-Means</w:t>
            </w:r>
          </w:p>
          <w:p w14:paraId="5DD327D8" w14:textId="10C2BB4C" w:rsidR="00E009C3" w:rsidRPr="000458F9" w:rsidRDefault="00E009C3" w:rsidP="008263DA">
            <w:pPr>
              <w:rPr>
                <w:sz w:val="18"/>
                <w:szCs w:val="18"/>
              </w:rPr>
            </w:pPr>
            <w:r w:rsidRPr="000458F9">
              <w:rPr>
                <w:sz w:val="18"/>
                <w:szCs w:val="18"/>
              </w:rPr>
              <w:t>And Self Organizing Maps (SOM)</w:t>
            </w:r>
          </w:p>
        </w:tc>
      </w:tr>
      <w:tr w:rsidR="000458F9" w:rsidRPr="000458F9" w14:paraId="719920B5" w14:textId="77777777" w:rsidTr="00DF3A74">
        <w:trPr>
          <w:trHeight w:val="417"/>
        </w:trPr>
        <w:sdt>
          <w:sdtPr>
            <w:rPr>
              <w:sz w:val="18"/>
              <w:szCs w:val="18"/>
            </w:rPr>
            <w:tag w:val="MENDELEY_CITATION_v3_eyJjaXRhdGlvbklEIjoiTUVOREVMRVlfQ0lUQVRJT05fZDE5YzA1NjQtYmY1OS00MGJlLWI1OTMtNjM0MmQ2ZmM3ODdi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DFBACD2FEB4B447288B4005DACB3A25B"/>
            </w:placeholder>
          </w:sdtPr>
          <w:sdtEndPr/>
          <w:sdtContent>
            <w:tc>
              <w:tcPr>
                <w:tcW w:w="858" w:type="dxa"/>
              </w:tcPr>
              <w:p w14:paraId="624466B8" w14:textId="09A39B0C" w:rsidR="00E009C3" w:rsidRPr="000458F9" w:rsidRDefault="002D45C9" w:rsidP="00E009C3">
                <w:pPr>
                  <w:jc w:val="center"/>
                  <w:rPr>
                    <w:sz w:val="18"/>
                    <w:szCs w:val="18"/>
                  </w:rPr>
                </w:pPr>
                <w:r w:rsidRPr="000458F9">
                  <w:rPr>
                    <w:sz w:val="18"/>
                    <w:szCs w:val="18"/>
                  </w:rPr>
                  <w:t>[5]</w:t>
                </w:r>
              </w:p>
            </w:tc>
          </w:sdtContent>
        </w:sdt>
        <w:tc>
          <w:tcPr>
            <w:tcW w:w="1410" w:type="dxa"/>
          </w:tcPr>
          <w:p w14:paraId="6C8BCA4B" w14:textId="77777777" w:rsidR="00E009C3" w:rsidRPr="000458F9" w:rsidRDefault="00E009C3" w:rsidP="00D551D3">
            <w:pPr>
              <w:rPr>
                <w:sz w:val="18"/>
                <w:szCs w:val="18"/>
              </w:rPr>
            </w:pPr>
            <w:r w:rsidRPr="000458F9">
              <w:rPr>
                <w:sz w:val="18"/>
                <w:szCs w:val="18"/>
              </w:rPr>
              <w:t>Electricity</w:t>
            </w:r>
          </w:p>
          <w:p w14:paraId="7528CAD9" w14:textId="584D1971" w:rsidR="00E009C3" w:rsidRPr="000458F9" w:rsidRDefault="00E009C3" w:rsidP="00D551D3">
            <w:pPr>
              <w:rPr>
                <w:sz w:val="18"/>
                <w:szCs w:val="18"/>
              </w:rPr>
            </w:pPr>
            <w:r w:rsidRPr="000458F9">
              <w:rPr>
                <w:sz w:val="18"/>
                <w:szCs w:val="18"/>
              </w:rPr>
              <w:t>Demand Signature in Andalusian</w:t>
            </w:r>
          </w:p>
        </w:tc>
        <w:tc>
          <w:tcPr>
            <w:tcW w:w="1418" w:type="dxa"/>
          </w:tcPr>
          <w:p w14:paraId="38FAEAB5" w14:textId="11CF45F6" w:rsidR="00E009C3" w:rsidRPr="000458F9" w:rsidRDefault="00E009C3" w:rsidP="008263DA">
            <w:pPr>
              <w:rPr>
                <w:sz w:val="18"/>
                <w:szCs w:val="18"/>
              </w:rPr>
            </w:pPr>
            <w:r w:rsidRPr="000458F9">
              <w:rPr>
                <w:sz w:val="18"/>
                <w:szCs w:val="18"/>
              </w:rPr>
              <w:t>The load data of 64 buildings located in Andalusia, Spain</w:t>
            </w:r>
          </w:p>
        </w:tc>
        <w:tc>
          <w:tcPr>
            <w:tcW w:w="1701" w:type="dxa"/>
          </w:tcPr>
          <w:p w14:paraId="0D0AEF9C" w14:textId="18171B7B" w:rsidR="00E009C3" w:rsidRPr="000458F9" w:rsidRDefault="00E009C3" w:rsidP="008263DA">
            <w:pPr>
              <w:rPr>
                <w:sz w:val="18"/>
                <w:szCs w:val="18"/>
              </w:rPr>
            </w:pPr>
            <w:r w:rsidRPr="000458F9">
              <w:rPr>
                <w:sz w:val="18"/>
                <w:szCs w:val="18"/>
              </w:rPr>
              <w:t>Identity, Industrial Division, Industrial Categories, Mean Power Consumption, Power Consumption</w:t>
            </w:r>
          </w:p>
        </w:tc>
        <w:tc>
          <w:tcPr>
            <w:tcW w:w="2409" w:type="dxa"/>
          </w:tcPr>
          <w:p w14:paraId="12FCAB66" w14:textId="14757DEA" w:rsidR="00E009C3" w:rsidRPr="000458F9" w:rsidRDefault="00E009C3" w:rsidP="008263DA">
            <w:pPr>
              <w:rPr>
                <w:sz w:val="18"/>
                <w:szCs w:val="18"/>
              </w:rPr>
            </w:pPr>
            <w:r w:rsidRPr="000458F9">
              <w:rPr>
                <w:sz w:val="18"/>
                <w:szCs w:val="18"/>
              </w:rPr>
              <w:t>Variable selection (Feature Selection), Model (K-Means, Hierarchical Clustering, K-Medoid Clustering</w:t>
            </w:r>
            <w:r w:rsidR="008263DA" w:rsidRPr="000458F9">
              <w:rPr>
                <w:sz w:val="18"/>
                <w:szCs w:val="18"/>
              </w:rPr>
              <w:t>)</w:t>
            </w:r>
            <w:r w:rsidRPr="000458F9">
              <w:rPr>
                <w:sz w:val="18"/>
                <w:szCs w:val="18"/>
              </w:rPr>
              <w:t xml:space="preserve">, </w:t>
            </w:r>
            <w:r w:rsidR="00CC4F7B" w:rsidRPr="000458F9">
              <w:rPr>
                <w:sz w:val="18"/>
                <w:szCs w:val="18"/>
              </w:rPr>
              <w:t>Validation (</w:t>
            </w:r>
            <w:r w:rsidR="00835C6D" w:rsidRPr="000458F9">
              <w:rPr>
                <w:sz w:val="18"/>
                <w:szCs w:val="18"/>
              </w:rPr>
              <w:t>Connectivity</w:t>
            </w:r>
            <w:r w:rsidRPr="000458F9">
              <w:rPr>
                <w:sz w:val="18"/>
                <w:szCs w:val="18"/>
              </w:rPr>
              <w:t>, Dunn and</w:t>
            </w:r>
          </w:p>
          <w:p w14:paraId="7796DC94" w14:textId="331452CB" w:rsidR="00E009C3" w:rsidRPr="000458F9" w:rsidRDefault="00E009C3" w:rsidP="008263DA">
            <w:pPr>
              <w:rPr>
                <w:sz w:val="18"/>
                <w:szCs w:val="18"/>
              </w:rPr>
            </w:pPr>
            <w:r w:rsidRPr="000458F9">
              <w:rPr>
                <w:sz w:val="18"/>
                <w:szCs w:val="18"/>
              </w:rPr>
              <w:t xml:space="preserve">Silhouette </w:t>
            </w:r>
            <w:r w:rsidR="00724ACB" w:rsidRPr="000458F9">
              <w:rPr>
                <w:sz w:val="18"/>
                <w:szCs w:val="18"/>
              </w:rPr>
              <w:t>indexes)</w:t>
            </w:r>
          </w:p>
        </w:tc>
      </w:tr>
      <w:tr w:rsidR="000458F9" w:rsidRPr="000458F9" w14:paraId="5B0AB9A4" w14:textId="77777777" w:rsidTr="00DF3A74">
        <w:trPr>
          <w:trHeight w:val="634"/>
        </w:trPr>
        <w:sdt>
          <w:sdtPr>
            <w:rPr>
              <w:sz w:val="18"/>
              <w:szCs w:val="18"/>
            </w:rPr>
            <w:tag w:val="MENDELEY_CITATION_v3_eyJjaXRhdGlvbklEIjoiTUVOREVMRVlfQ0lUQVRJT05fNTUwOGJkOGItN2QzYi00MzdlLTgwN2EtY2EzMGQyNzg3Mzhi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DefaultPlaceholder_-1854013440"/>
            </w:placeholder>
          </w:sdtPr>
          <w:sdtEndPr/>
          <w:sdtContent>
            <w:tc>
              <w:tcPr>
                <w:tcW w:w="858" w:type="dxa"/>
              </w:tcPr>
              <w:p w14:paraId="3EE54370" w14:textId="703C4664" w:rsidR="00E009C3" w:rsidRPr="000458F9" w:rsidRDefault="002D45C9" w:rsidP="00E009C3">
                <w:pPr>
                  <w:jc w:val="center"/>
                  <w:rPr>
                    <w:sz w:val="18"/>
                    <w:szCs w:val="18"/>
                  </w:rPr>
                </w:pPr>
                <w:r w:rsidRPr="000458F9">
                  <w:rPr>
                    <w:sz w:val="18"/>
                    <w:szCs w:val="18"/>
                  </w:rPr>
                  <w:t>[10]</w:t>
                </w:r>
              </w:p>
            </w:tc>
          </w:sdtContent>
        </w:sdt>
        <w:tc>
          <w:tcPr>
            <w:tcW w:w="1410" w:type="dxa"/>
          </w:tcPr>
          <w:p w14:paraId="0C0222B4" w14:textId="05C591E9" w:rsidR="00E009C3" w:rsidRPr="000458F9" w:rsidRDefault="005A19B6" w:rsidP="00D551D3">
            <w:pPr>
              <w:rPr>
                <w:sz w:val="18"/>
                <w:szCs w:val="18"/>
              </w:rPr>
            </w:pPr>
            <w:r w:rsidRPr="000458F9">
              <w:rPr>
                <w:sz w:val="18"/>
                <w:szCs w:val="18"/>
              </w:rPr>
              <w:t>Electric</w:t>
            </w:r>
            <w:r w:rsidR="00524998" w:rsidRPr="000458F9">
              <w:rPr>
                <w:sz w:val="18"/>
                <w:szCs w:val="18"/>
              </w:rPr>
              <w:t xml:space="preserve">ity </w:t>
            </w:r>
            <w:r w:rsidR="00AB71F9" w:rsidRPr="000458F9">
              <w:rPr>
                <w:sz w:val="18"/>
                <w:szCs w:val="18"/>
              </w:rPr>
              <w:t>Load Profile</w:t>
            </w:r>
          </w:p>
        </w:tc>
        <w:tc>
          <w:tcPr>
            <w:tcW w:w="1418" w:type="dxa"/>
          </w:tcPr>
          <w:p w14:paraId="48F9F974" w14:textId="0EAACE0D" w:rsidR="00E009C3" w:rsidRPr="000458F9" w:rsidRDefault="00E63454" w:rsidP="008263DA">
            <w:pPr>
              <w:rPr>
                <w:sz w:val="18"/>
                <w:szCs w:val="18"/>
              </w:rPr>
            </w:pPr>
            <w:r w:rsidRPr="000458F9">
              <w:rPr>
                <w:sz w:val="18"/>
                <w:szCs w:val="18"/>
              </w:rPr>
              <w:t>Smart Metering Data</w:t>
            </w:r>
            <w:r w:rsidR="005B4F54" w:rsidRPr="000458F9">
              <w:rPr>
                <w:sz w:val="18"/>
                <w:szCs w:val="18"/>
              </w:rPr>
              <w:t xml:space="preserve"> in 2009</w:t>
            </w:r>
          </w:p>
        </w:tc>
        <w:tc>
          <w:tcPr>
            <w:tcW w:w="1701" w:type="dxa"/>
          </w:tcPr>
          <w:p w14:paraId="38E3BB78" w14:textId="51DE6CD4" w:rsidR="00E009C3" w:rsidRPr="000458F9" w:rsidRDefault="009459F5" w:rsidP="008263DA">
            <w:pPr>
              <w:rPr>
                <w:sz w:val="18"/>
                <w:szCs w:val="18"/>
              </w:rPr>
            </w:pPr>
            <w:r w:rsidRPr="000458F9">
              <w:rPr>
                <w:sz w:val="18"/>
                <w:szCs w:val="18"/>
              </w:rPr>
              <w:t>Identity, Social</w:t>
            </w:r>
            <w:r w:rsidR="006F0544" w:rsidRPr="000458F9">
              <w:rPr>
                <w:sz w:val="18"/>
                <w:szCs w:val="18"/>
              </w:rPr>
              <w:t xml:space="preserve"> </w:t>
            </w:r>
            <w:r w:rsidRPr="000458F9">
              <w:rPr>
                <w:sz w:val="18"/>
                <w:szCs w:val="18"/>
              </w:rPr>
              <w:t>Status, age</w:t>
            </w:r>
            <w:r w:rsidR="006F0544" w:rsidRPr="000458F9">
              <w:rPr>
                <w:sz w:val="18"/>
                <w:szCs w:val="18"/>
              </w:rPr>
              <w:t xml:space="preserve">, gender, Demand </w:t>
            </w:r>
            <w:r w:rsidRPr="000458F9">
              <w:rPr>
                <w:sz w:val="18"/>
                <w:szCs w:val="18"/>
              </w:rPr>
              <w:t>kW</w:t>
            </w:r>
            <w:r w:rsidR="006F0544" w:rsidRPr="000458F9">
              <w:rPr>
                <w:sz w:val="18"/>
                <w:szCs w:val="18"/>
              </w:rPr>
              <w:t>h</w:t>
            </w:r>
            <w:r w:rsidR="004B2ECA" w:rsidRPr="000458F9">
              <w:rPr>
                <w:sz w:val="18"/>
                <w:szCs w:val="18"/>
              </w:rPr>
              <w:t>, Income</w:t>
            </w:r>
          </w:p>
        </w:tc>
        <w:tc>
          <w:tcPr>
            <w:tcW w:w="2409" w:type="dxa"/>
          </w:tcPr>
          <w:p w14:paraId="139BCCC1" w14:textId="2D3B4611" w:rsidR="00E009C3" w:rsidRPr="000458F9" w:rsidRDefault="00553320" w:rsidP="008263DA">
            <w:pPr>
              <w:rPr>
                <w:sz w:val="18"/>
                <w:szCs w:val="18"/>
              </w:rPr>
            </w:pPr>
            <w:r w:rsidRPr="000458F9">
              <w:rPr>
                <w:sz w:val="18"/>
                <w:szCs w:val="18"/>
              </w:rPr>
              <w:t>Regression Ordinary Least Square (OLS)</w:t>
            </w:r>
            <w:r w:rsidR="006806EB" w:rsidRPr="000458F9">
              <w:rPr>
                <w:sz w:val="18"/>
                <w:szCs w:val="18"/>
              </w:rPr>
              <w:t xml:space="preserve">, </w:t>
            </w:r>
            <w:r w:rsidR="00B505A4" w:rsidRPr="000458F9">
              <w:rPr>
                <w:sz w:val="18"/>
                <w:szCs w:val="18"/>
              </w:rPr>
              <w:t>Evaluation</w:t>
            </w:r>
            <w:r w:rsidR="006806EB" w:rsidRPr="000458F9">
              <w:rPr>
                <w:sz w:val="18"/>
                <w:szCs w:val="18"/>
              </w:rPr>
              <w:t xml:space="preserve"> (Root Mean Square Error (RM</w:t>
            </w:r>
            <w:r w:rsidR="00556E96" w:rsidRPr="000458F9">
              <w:rPr>
                <w:sz w:val="18"/>
                <w:szCs w:val="18"/>
              </w:rPr>
              <w:t>SE</w:t>
            </w:r>
            <w:r w:rsidR="006806EB" w:rsidRPr="000458F9">
              <w:rPr>
                <w:sz w:val="18"/>
                <w:szCs w:val="18"/>
              </w:rPr>
              <w:t>))</w:t>
            </w:r>
          </w:p>
        </w:tc>
      </w:tr>
      <w:tr w:rsidR="000458F9" w:rsidRPr="000458F9" w14:paraId="6E2E59E8" w14:textId="77777777" w:rsidTr="00DF3A74">
        <w:trPr>
          <w:trHeight w:val="430"/>
        </w:trPr>
        <w:sdt>
          <w:sdtPr>
            <w:rPr>
              <w:sz w:val="18"/>
              <w:szCs w:val="18"/>
            </w:rPr>
            <w:tag w:val="MENDELEY_CITATION_v3_eyJjaXRhdGlvbklEIjoiTUVOREVMRVlfQ0lUQVRJT05fNTkxZjY3ZjktNzE4ZC00ZmNiLTlhZDQtNDFkNzljYjY4NGQ3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DefaultPlaceholder_-1854013440"/>
            </w:placeholder>
          </w:sdtPr>
          <w:sdtEndPr/>
          <w:sdtContent>
            <w:tc>
              <w:tcPr>
                <w:tcW w:w="858" w:type="dxa"/>
              </w:tcPr>
              <w:p w14:paraId="7C414386" w14:textId="66621C30" w:rsidR="00E009C3" w:rsidRPr="000458F9" w:rsidRDefault="002D45C9" w:rsidP="00E009C3">
                <w:pPr>
                  <w:jc w:val="center"/>
                  <w:rPr>
                    <w:sz w:val="18"/>
                    <w:szCs w:val="18"/>
                  </w:rPr>
                </w:pPr>
                <w:r w:rsidRPr="000458F9">
                  <w:rPr>
                    <w:sz w:val="18"/>
                    <w:szCs w:val="18"/>
                  </w:rPr>
                  <w:t>[9]</w:t>
                </w:r>
              </w:p>
            </w:tc>
          </w:sdtContent>
        </w:sdt>
        <w:tc>
          <w:tcPr>
            <w:tcW w:w="1410" w:type="dxa"/>
          </w:tcPr>
          <w:p w14:paraId="73429046" w14:textId="0AE9F23A" w:rsidR="00E009C3" w:rsidRPr="000458F9" w:rsidRDefault="00C57AB7" w:rsidP="00D551D3">
            <w:pPr>
              <w:rPr>
                <w:sz w:val="18"/>
                <w:szCs w:val="18"/>
              </w:rPr>
            </w:pPr>
            <w:r w:rsidRPr="000458F9">
              <w:rPr>
                <w:sz w:val="18"/>
                <w:szCs w:val="18"/>
              </w:rPr>
              <w:t>Electricity Load Profile</w:t>
            </w:r>
          </w:p>
        </w:tc>
        <w:tc>
          <w:tcPr>
            <w:tcW w:w="1418" w:type="dxa"/>
          </w:tcPr>
          <w:p w14:paraId="5BA5B847" w14:textId="55E81BC1" w:rsidR="00E009C3" w:rsidRPr="000458F9" w:rsidRDefault="00024413" w:rsidP="008263DA">
            <w:pPr>
              <w:rPr>
                <w:sz w:val="18"/>
                <w:szCs w:val="18"/>
              </w:rPr>
            </w:pPr>
            <w:r w:rsidRPr="000458F9">
              <w:rPr>
                <w:sz w:val="18"/>
                <w:szCs w:val="18"/>
              </w:rPr>
              <w:t xml:space="preserve">Residential </w:t>
            </w:r>
            <w:r w:rsidR="00D551D3" w:rsidRPr="000458F9">
              <w:rPr>
                <w:sz w:val="18"/>
                <w:szCs w:val="18"/>
              </w:rPr>
              <w:t>Demand</w:t>
            </w:r>
            <w:r w:rsidR="005744FE" w:rsidRPr="000458F9">
              <w:rPr>
                <w:sz w:val="18"/>
                <w:szCs w:val="18"/>
              </w:rPr>
              <w:t xml:space="preserve"> </w:t>
            </w:r>
            <w:r w:rsidRPr="000458F9">
              <w:rPr>
                <w:sz w:val="18"/>
                <w:szCs w:val="18"/>
              </w:rPr>
              <w:t xml:space="preserve">Data </w:t>
            </w:r>
            <w:r w:rsidR="001D3B7A" w:rsidRPr="000458F9">
              <w:rPr>
                <w:sz w:val="18"/>
                <w:szCs w:val="18"/>
              </w:rPr>
              <w:t>during November,2017 until February, 2018</w:t>
            </w:r>
          </w:p>
        </w:tc>
        <w:tc>
          <w:tcPr>
            <w:tcW w:w="1701" w:type="dxa"/>
          </w:tcPr>
          <w:p w14:paraId="7F9B5687" w14:textId="55521EAD" w:rsidR="00E009C3" w:rsidRPr="000458F9" w:rsidRDefault="009F1190" w:rsidP="008263DA">
            <w:pPr>
              <w:rPr>
                <w:sz w:val="18"/>
                <w:szCs w:val="18"/>
              </w:rPr>
            </w:pPr>
            <w:r w:rsidRPr="000458F9">
              <w:rPr>
                <w:sz w:val="18"/>
                <w:szCs w:val="18"/>
              </w:rPr>
              <w:t>Identity, Daily</w:t>
            </w:r>
            <w:r w:rsidR="002C5AD5" w:rsidRPr="000458F9">
              <w:rPr>
                <w:sz w:val="18"/>
                <w:szCs w:val="18"/>
              </w:rPr>
              <w:t xml:space="preserve"> Consumption, Load Profile,</w:t>
            </w:r>
            <w:r w:rsidRPr="000458F9">
              <w:rPr>
                <w:sz w:val="18"/>
                <w:szCs w:val="18"/>
              </w:rPr>
              <w:t xml:space="preserve"> Peak Hour, Demand</w:t>
            </w:r>
          </w:p>
        </w:tc>
        <w:tc>
          <w:tcPr>
            <w:tcW w:w="2409" w:type="dxa"/>
          </w:tcPr>
          <w:p w14:paraId="055377FA" w14:textId="70310596" w:rsidR="00E009C3" w:rsidRPr="000458F9" w:rsidRDefault="001B5F3C" w:rsidP="008263DA">
            <w:pPr>
              <w:rPr>
                <w:sz w:val="18"/>
                <w:szCs w:val="18"/>
              </w:rPr>
            </w:pPr>
            <w:r w:rsidRPr="000458F9">
              <w:rPr>
                <w:sz w:val="18"/>
                <w:szCs w:val="18"/>
              </w:rPr>
              <w:t>K-means, Fuzzy C-Means (</w:t>
            </w:r>
            <w:r w:rsidR="009D0913" w:rsidRPr="000458F9">
              <w:rPr>
                <w:sz w:val="18"/>
                <w:szCs w:val="18"/>
              </w:rPr>
              <w:t>FCM)</w:t>
            </w:r>
            <w:r w:rsidRPr="000458F9">
              <w:rPr>
                <w:sz w:val="18"/>
                <w:szCs w:val="18"/>
              </w:rPr>
              <w:t xml:space="preserve"> and Self Organizing Maps (SOM)</w:t>
            </w:r>
          </w:p>
        </w:tc>
      </w:tr>
      <w:tr w:rsidR="000458F9" w:rsidRPr="000458F9" w14:paraId="0885405E" w14:textId="77777777" w:rsidTr="00DF3A74">
        <w:trPr>
          <w:trHeight w:val="583"/>
        </w:trPr>
        <w:sdt>
          <w:sdtPr>
            <w:rPr>
              <w:sz w:val="18"/>
              <w:szCs w:val="18"/>
            </w:rPr>
            <w:tag w:val="MENDELEY_CITATION_v3_eyJjaXRhdGlvbklEIjoiTUVOREVMRVlfQ0lUQVRJT05fMjZiM2Q5N2MtYTRlYi00M2U3LWFhODUtNGJjYWI4ZmIwNjQ4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459419043"/>
            <w:placeholder>
              <w:docPart w:val="DefaultPlaceholder_-1854013440"/>
            </w:placeholder>
          </w:sdtPr>
          <w:sdtEndPr/>
          <w:sdtContent>
            <w:tc>
              <w:tcPr>
                <w:tcW w:w="858" w:type="dxa"/>
              </w:tcPr>
              <w:p w14:paraId="16F4307A" w14:textId="1B51CEBB" w:rsidR="00E009C3" w:rsidRPr="000458F9" w:rsidRDefault="002D45C9" w:rsidP="00E009C3">
                <w:pPr>
                  <w:jc w:val="center"/>
                  <w:rPr>
                    <w:sz w:val="18"/>
                    <w:szCs w:val="18"/>
                  </w:rPr>
                </w:pPr>
                <w:r w:rsidRPr="000458F9">
                  <w:rPr>
                    <w:sz w:val="18"/>
                    <w:szCs w:val="18"/>
                  </w:rPr>
                  <w:t>[8]</w:t>
                </w:r>
              </w:p>
            </w:tc>
          </w:sdtContent>
        </w:sdt>
        <w:tc>
          <w:tcPr>
            <w:tcW w:w="1410" w:type="dxa"/>
          </w:tcPr>
          <w:p w14:paraId="2EF05251" w14:textId="53D3EB51" w:rsidR="00E009C3" w:rsidRPr="000458F9" w:rsidRDefault="00D551D3" w:rsidP="00E009C3">
            <w:pPr>
              <w:rPr>
                <w:sz w:val="18"/>
                <w:szCs w:val="18"/>
              </w:rPr>
            </w:pPr>
            <w:r w:rsidRPr="000458F9">
              <w:rPr>
                <w:sz w:val="18"/>
                <w:szCs w:val="18"/>
              </w:rPr>
              <w:t>Electricity Consumption Forecasting</w:t>
            </w:r>
          </w:p>
        </w:tc>
        <w:tc>
          <w:tcPr>
            <w:tcW w:w="1418" w:type="dxa"/>
          </w:tcPr>
          <w:p w14:paraId="5492B702" w14:textId="28646287" w:rsidR="00E009C3" w:rsidRPr="000458F9" w:rsidRDefault="007619E0" w:rsidP="008263DA">
            <w:pPr>
              <w:rPr>
                <w:sz w:val="18"/>
                <w:szCs w:val="18"/>
              </w:rPr>
            </w:pPr>
            <w:r w:rsidRPr="000458F9">
              <w:rPr>
                <w:sz w:val="18"/>
                <w:szCs w:val="18"/>
              </w:rPr>
              <w:t xml:space="preserve">Electricity </w:t>
            </w:r>
            <w:r w:rsidR="004174D2" w:rsidRPr="000458F9">
              <w:rPr>
                <w:sz w:val="18"/>
                <w:szCs w:val="18"/>
              </w:rPr>
              <w:t>Consumption</w:t>
            </w:r>
            <w:r w:rsidRPr="000458F9">
              <w:rPr>
                <w:sz w:val="18"/>
                <w:szCs w:val="18"/>
              </w:rPr>
              <w:t xml:space="preserve"> Data</w:t>
            </w:r>
            <w:r w:rsidR="004174D2" w:rsidRPr="000458F9">
              <w:rPr>
                <w:sz w:val="18"/>
                <w:szCs w:val="18"/>
              </w:rPr>
              <w:t xml:space="preserve"> fro</w:t>
            </w:r>
            <w:r w:rsidRPr="000458F9">
              <w:rPr>
                <w:sz w:val="18"/>
                <w:szCs w:val="18"/>
              </w:rPr>
              <w:t xml:space="preserve">m 46 </w:t>
            </w:r>
            <w:r w:rsidRPr="000458F9">
              <w:rPr>
                <w:sz w:val="18"/>
                <w:szCs w:val="18"/>
              </w:rPr>
              <w:lastRenderedPageBreak/>
              <w:t>homes in Texas</w:t>
            </w:r>
          </w:p>
        </w:tc>
        <w:tc>
          <w:tcPr>
            <w:tcW w:w="1701" w:type="dxa"/>
          </w:tcPr>
          <w:p w14:paraId="1B83A072" w14:textId="4FBA716C" w:rsidR="00E009C3" w:rsidRPr="000458F9" w:rsidRDefault="00791C07" w:rsidP="008263DA">
            <w:pPr>
              <w:rPr>
                <w:sz w:val="18"/>
                <w:szCs w:val="18"/>
              </w:rPr>
            </w:pPr>
            <w:r w:rsidRPr="000458F9">
              <w:rPr>
                <w:sz w:val="18"/>
                <w:szCs w:val="18"/>
              </w:rPr>
              <w:lastRenderedPageBreak/>
              <w:t xml:space="preserve">Identity, Time, </w:t>
            </w:r>
            <w:r w:rsidR="00471FA7" w:rsidRPr="000458F9">
              <w:rPr>
                <w:sz w:val="18"/>
                <w:szCs w:val="18"/>
              </w:rPr>
              <w:t>Total kWh</w:t>
            </w:r>
          </w:p>
        </w:tc>
        <w:tc>
          <w:tcPr>
            <w:tcW w:w="2409" w:type="dxa"/>
          </w:tcPr>
          <w:p w14:paraId="50E75F0A" w14:textId="51E6C866" w:rsidR="002E28F2" w:rsidRPr="000458F9" w:rsidRDefault="002E28F2" w:rsidP="002E28F2">
            <w:pPr>
              <w:rPr>
                <w:sz w:val="18"/>
                <w:szCs w:val="18"/>
              </w:rPr>
            </w:pPr>
            <w:r w:rsidRPr="000458F9">
              <w:rPr>
                <w:sz w:val="18"/>
                <w:szCs w:val="18"/>
              </w:rPr>
              <w:t>Model (Artificial neural networks, regression</w:t>
            </w:r>
          </w:p>
          <w:p w14:paraId="5735F0DA" w14:textId="2ACEE209" w:rsidR="002E28F2" w:rsidRPr="000458F9" w:rsidRDefault="002E28F2" w:rsidP="002E28F2">
            <w:pPr>
              <w:rPr>
                <w:sz w:val="18"/>
                <w:szCs w:val="18"/>
              </w:rPr>
            </w:pPr>
            <w:r w:rsidRPr="000458F9">
              <w:rPr>
                <w:sz w:val="18"/>
                <w:szCs w:val="18"/>
              </w:rPr>
              <w:t xml:space="preserve">trees, random forest </w:t>
            </w:r>
            <w:r w:rsidRPr="000458F9">
              <w:rPr>
                <w:sz w:val="18"/>
                <w:szCs w:val="18"/>
              </w:rPr>
              <w:lastRenderedPageBreak/>
              <w:t xml:space="preserve">regression, </w:t>
            </w:r>
            <w:r w:rsidRPr="000458F9">
              <w:rPr>
                <w:rFonts w:ascii="Cambria Math" w:hAnsi="Cambria Math" w:cs="Cambria Math"/>
                <w:sz w:val="18"/>
                <w:szCs w:val="18"/>
              </w:rPr>
              <w:t>𝑘</w:t>
            </w:r>
            <w:r w:rsidRPr="000458F9">
              <w:rPr>
                <w:sz w:val="18"/>
                <w:szCs w:val="18"/>
              </w:rPr>
              <w:t>-nearest neighbors’ regression,</w:t>
            </w:r>
          </w:p>
          <w:p w14:paraId="25D4024C" w14:textId="6375C69D" w:rsidR="00215736" w:rsidRPr="000458F9" w:rsidRDefault="002E28F2" w:rsidP="00215736">
            <w:pPr>
              <w:rPr>
                <w:sz w:val="18"/>
                <w:szCs w:val="18"/>
              </w:rPr>
            </w:pPr>
            <w:r w:rsidRPr="000458F9">
              <w:rPr>
                <w:sz w:val="18"/>
                <w:szCs w:val="18"/>
              </w:rPr>
              <w:t>and support vector regression</w:t>
            </w:r>
            <w:r w:rsidR="000B3543" w:rsidRPr="000458F9">
              <w:rPr>
                <w:sz w:val="18"/>
                <w:szCs w:val="18"/>
              </w:rPr>
              <w:t>),</w:t>
            </w:r>
            <w:r w:rsidRPr="000458F9">
              <w:rPr>
                <w:sz w:val="18"/>
                <w:szCs w:val="18"/>
              </w:rPr>
              <w:t xml:space="preserve"> </w:t>
            </w:r>
            <w:r w:rsidR="00215736" w:rsidRPr="000458F9">
              <w:rPr>
                <w:sz w:val="18"/>
                <w:szCs w:val="18"/>
              </w:rPr>
              <w:t>Evaluation (Naive forecast, random</w:t>
            </w:r>
          </w:p>
          <w:p w14:paraId="23AEEB4A" w14:textId="5168D74E" w:rsidR="00E009C3" w:rsidRPr="000458F9" w:rsidRDefault="00215736" w:rsidP="00215736">
            <w:pPr>
              <w:rPr>
                <w:sz w:val="18"/>
                <w:szCs w:val="18"/>
              </w:rPr>
            </w:pPr>
            <w:r w:rsidRPr="000458F9">
              <w:rPr>
                <w:sz w:val="18"/>
                <w:szCs w:val="18"/>
              </w:rPr>
              <w:t>forecast, the ARIMA model, and stepwise regression)</w:t>
            </w:r>
          </w:p>
        </w:tc>
      </w:tr>
      <w:tr w:rsidR="000458F9" w:rsidRPr="000458F9" w14:paraId="52378881" w14:textId="77777777" w:rsidTr="00DF3A74">
        <w:trPr>
          <w:trHeight w:val="634"/>
        </w:trPr>
        <w:sdt>
          <w:sdtPr>
            <w:rPr>
              <w:sz w:val="18"/>
              <w:szCs w:val="18"/>
            </w:rPr>
            <w:tag w:val="MENDELEY_CITATION_v3_eyJjaXRhdGlvbklEIjoiTUVOREVMRVlfQ0lUQVRJT05fYmEzOGYxNzAtZTU0ZC00OTYwLThmYzYtZjYwM2M5M2FhNTZl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DefaultPlaceholder_-1854013440"/>
            </w:placeholder>
          </w:sdtPr>
          <w:sdtEndPr/>
          <w:sdtContent>
            <w:tc>
              <w:tcPr>
                <w:tcW w:w="858" w:type="dxa"/>
              </w:tcPr>
              <w:p w14:paraId="53CF0121" w14:textId="28B974F1" w:rsidR="00E009C3" w:rsidRPr="000458F9" w:rsidRDefault="002D45C9" w:rsidP="00E009C3">
                <w:pPr>
                  <w:jc w:val="center"/>
                  <w:rPr>
                    <w:sz w:val="18"/>
                    <w:szCs w:val="18"/>
                  </w:rPr>
                </w:pPr>
                <w:r w:rsidRPr="000458F9">
                  <w:rPr>
                    <w:sz w:val="18"/>
                    <w:szCs w:val="18"/>
                  </w:rPr>
                  <w:t>[15]</w:t>
                </w:r>
              </w:p>
            </w:tc>
          </w:sdtContent>
        </w:sdt>
        <w:tc>
          <w:tcPr>
            <w:tcW w:w="1410" w:type="dxa"/>
          </w:tcPr>
          <w:p w14:paraId="6112FB37" w14:textId="5A3B2055" w:rsidR="00E009C3" w:rsidRPr="000458F9" w:rsidRDefault="00E76A55" w:rsidP="00D551D3">
            <w:pPr>
              <w:rPr>
                <w:sz w:val="18"/>
                <w:szCs w:val="18"/>
              </w:rPr>
            </w:pPr>
            <w:r w:rsidRPr="000458F9">
              <w:rPr>
                <w:sz w:val="18"/>
                <w:szCs w:val="18"/>
              </w:rPr>
              <w:t>Electricity</w:t>
            </w:r>
            <w:r w:rsidR="007876BA" w:rsidRPr="000458F9">
              <w:rPr>
                <w:sz w:val="18"/>
                <w:szCs w:val="18"/>
              </w:rPr>
              <w:t xml:space="preserve"> </w:t>
            </w:r>
            <w:r w:rsidR="002D488E" w:rsidRPr="000458F9">
              <w:rPr>
                <w:sz w:val="18"/>
                <w:szCs w:val="18"/>
              </w:rPr>
              <w:t>Demand with Renewable Technologies</w:t>
            </w:r>
          </w:p>
        </w:tc>
        <w:tc>
          <w:tcPr>
            <w:tcW w:w="1418" w:type="dxa"/>
          </w:tcPr>
          <w:p w14:paraId="303C5C8D" w14:textId="45B6F84F" w:rsidR="00E009C3" w:rsidRPr="000458F9" w:rsidRDefault="007B4A2F" w:rsidP="008263DA">
            <w:pPr>
              <w:rPr>
                <w:sz w:val="18"/>
                <w:szCs w:val="18"/>
              </w:rPr>
            </w:pPr>
            <w:r w:rsidRPr="000458F9">
              <w:rPr>
                <w:sz w:val="18"/>
                <w:szCs w:val="18"/>
              </w:rPr>
              <w:t xml:space="preserve">Half -hourly energy use for </w:t>
            </w:r>
            <w:r w:rsidR="00E76A55" w:rsidRPr="000458F9">
              <w:rPr>
                <w:sz w:val="18"/>
                <w:szCs w:val="18"/>
              </w:rPr>
              <w:t>1 year</w:t>
            </w:r>
            <w:r w:rsidR="00C11059" w:rsidRPr="000458F9">
              <w:rPr>
                <w:sz w:val="18"/>
                <w:szCs w:val="18"/>
              </w:rPr>
              <w:t xml:space="preserve"> data</w:t>
            </w:r>
          </w:p>
        </w:tc>
        <w:tc>
          <w:tcPr>
            <w:tcW w:w="1701" w:type="dxa"/>
          </w:tcPr>
          <w:p w14:paraId="333A11C1" w14:textId="5EA26003" w:rsidR="00C17873" w:rsidRPr="000458F9" w:rsidRDefault="00C17873" w:rsidP="00C17873">
            <w:pPr>
              <w:rPr>
                <w:sz w:val="18"/>
                <w:szCs w:val="18"/>
              </w:rPr>
            </w:pPr>
            <w:r w:rsidRPr="000458F9">
              <w:rPr>
                <w:sz w:val="18"/>
                <w:szCs w:val="18"/>
              </w:rPr>
              <w:t>Average energy use,</w:t>
            </w:r>
          </w:p>
          <w:p w14:paraId="55C7E038" w14:textId="77777777" w:rsidR="00C17873" w:rsidRPr="000458F9" w:rsidRDefault="00C17873" w:rsidP="00C17873">
            <w:pPr>
              <w:rPr>
                <w:sz w:val="18"/>
                <w:szCs w:val="18"/>
              </w:rPr>
            </w:pPr>
            <w:r w:rsidRPr="000458F9">
              <w:rPr>
                <w:sz w:val="18"/>
                <w:szCs w:val="18"/>
              </w:rPr>
              <w:t>energy–temperature correlation, entropy of the load-shape representative vector, and distance to</w:t>
            </w:r>
          </w:p>
          <w:p w14:paraId="16B75276" w14:textId="6FF1ACA4" w:rsidR="00E009C3" w:rsidRPr="000458F9" w:rsidRDefault="00C17873" w:rsidP="00C17873">
            <w:pPr>
              <w:rPr>
                <w:sz w:val="18"/>
                <w:szCs w:val="18"/>
              </w:rPr>
            </w:pPr>
            <w:r w:rsidRPr="000458F9">
              <w:rPr>
                <w:sz w:val="18"/>
                <w:szCs w:val="18"/>
              </w:rPr>
              <w:t>wind generation patterns.</w:t>
            </w:r>
          </w:p>
        </w:tc>
        <w:tc>
          <w:tcPr>
            <w:tcW w:w="2409" w:type="dxa"/>
          </w:tcPr>
          <w:p w14:paraId="11E3260D" w14:textId="0E74F52B" w:rsidR="00E009C3" w:rsidRPr="000458F9" w:rsidRDefault="00C17873" w:rsidP="008263DA">
            <w:pPr>
              <w:rPr>
                <w:sz w:val="18"/>
                <w:szCs w:val="18"/>
              </w:rPr>
            </w:pPr>
            <w:r w:rsidRPr="000458F9">
              <w:rPr>
                <w:sz w:val="18"/>
                <w:szCs w:val="18"/>
              </w:rPr>
              <w:t xml:space="preserve">Model (K-Medoids), </w:t>
            </w:r>
            <w:r w:rsidR="00367D9B" w:rsidRPr="000458F9">
              <w:rPr>
                <w:sz w:val="18"/>
                <w:szCs w:val="18"/>
              </w:rPr>
              <w:t>Validities (</w:t>
            </w:r>
            <w:r w:rsidR="00261565" w:rsidRPr="000458F9">
              <w:rPr>
                <w:sz w:val="18"/>
                <w:szCs w:val="18"/>
              </w:rPr>
              <w:t>average silhouette</w:t>
            </w:r>
            <w:r w:rsidR="00367D9B" w:rsidRPr="000458F9">
              <w:rPr>
                <w:sz w:val="18"/>
                <w:szCs w:val="18"/>
              </w:rPr>
              <w:t>)</w:t>
            </w:r>
          </w:p>
        </w:tc>
      </w:tr>
      <w:tr w:rsidR="005F0BAA" w:rsidRPr="000458F9" w14:paraId="23C28E44" w14:textId="77777777" w:rsidTr="00DF3A74">
        <w:trPr>
          <w:trHeight w:val="634"/>
        </w:trPr>
        <w:sdt>
          <w:sdtPr>
            <w:rPr>
              <w:sz w:val="18"/>
              <w:szCs w:val="18"/>
            </w:rPr>
            <w:tag w:val="MENDELEY_CITATION_v3_eyJjaXRhdGlvbklEIjoiTUVOREVMRVlfQ0lUQVRJT05fYTI1MmEwNjQtYjM4NS00MDE3LWFiY2EtYWNlNTFkN2EwYjE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182866745"/>
            <w:placeholder>
              <w:docPart w:val="DefaultPlaceholder_-1854013440"/>
            </w:placeholder>
          </w:sdtPr>
          <w:sdtEndPr/>
          <w:sdtContent>
            <w:tc>
              <w:tcPr>
                <w:tcW w:w="858" w:type="dxa"/>
              </w:tcPr>
              <w:p w14:paraId="57E0369E" w14:textId="001FAD5E" w:rsidR="00FF1FF3" w:rsidRPr="000458F9" w:rsidRDefault="002D45C9" w:rsidP="00E009C3">
                <w:pPr>
                  <w:jc w:val="center"/>
                  <w:rPr>
                    <w:sz w:val="18"/>
                    <w:szCs w:val="18"/>
                  </w:rPr>
                </w:pPr>
                <w:r w:rsidRPr="000458F9">
                  <w:rPr>
                    <w:sz w:val="18"/>
                    <w:szCs w:val="18"/>
                  </w:rPr>
                  <w:t>[11]</w:t>
                </w:r>
              </w:p>
            </w:tc>
          </w:sdtContent>
        </w:sdt>
        <w:tc>
          <w:tcPr>
            <w:tcW w:w="1410" w:type="dxa"/>
          </w:tcPr>
          <w:p w14:paraId="4F9C2FF4" w14:textId="0B896906" w:rsidR="00FF1FF3" w:rsidRPr="000458F9" w:rsidRDefault="00127146" w:rsidP="00D551D3">
            <w:pPr>
              <w:rPr>
                <w:sz w:val="18"/>
                <w:szCs w:val="18"/>
              </w:rPr>
            </w:pPr>
            <w:r w:rsidRPr="000458F9">
              <w:rPr>
                <w:sz w:val="18"/>
                <w:szCs w:val="18"/>
              </w:rPr>
              <w:t>Electricity Consumption in Indonesia</w:t>
            </w:r>
          </w:p>
        </w:tc>
        <w:tc>
          <w:tcPr>
            <w:tcW w:w="1418" w:type="dxa"/>
          </w:tcPr>
          <w:p w14:paraId="35E87457" w14:textId="4F0CDD93" w:rsidR="00FF1FF3" w:rsidRPr="000458F9" w:rsidRDefault="007804B3" w:rsidP="008263DA">
            <w:pPr>
              <w:rPr>
                <w:sz w:val="18"/>
                <w:szCs w:val="18"/>
              </w:rPr>
            </w:pPr>
            <w:r w:rsidRPr="000458F9">
              <w:rPr>
                <w:sz w:val="18"/>
                <w:szCs w:val="18"/>
              </w:rPr>
              <w:t>Customer Transaction in September 20</w:t>
            </w:r>
            <w:r w:rsidR="00FD4C05" w:rsidRPr="000458F9">
              <w:rPr>
                <w:sz w:val="18"/>
                <w:szCs w:val="18"/>
              </w:rPr>
              <w:t>21</w:t>
            </w:r>
          </w:p>
        </w:tc>
        <w:tc>
          <w:tcPr>
            <w:tcW w:w="1701" w:type="dxa"/>
          </w:tcPr>
          <w:p w14:paraId="31C3F922" w14:textId="093BEC51" w:rsidR="00FF1FF3" w:rsidRPr="000458F9" w:rsidRDefault="00E16455" w:rsidP="00C17873">
            <w:pPr>
              <w:rPr>
                <w:sz w:val="18"/>
                <w:szCs w:val="18"/>
              </w:rPr>
            </w:pPr>
            <w:r w:rsidRPr="000458F9">
              <w:rPr>
                <w:sz w:val="18"/>
                <w:szCs w:val="18"/>
              </w:rPr>
              <w:t xml:space="preserve">Rate, </w:t>
            </w:r>
            <w:r w:rsidR="00EE688C" w:rsidRPr="000458F9">
              <w:rPr>
                <w:sz w:val="18"/>
                <w:szCs w:val="18"/>
              </w:rPr>
              <w:t>Power, Total kWh, Total Cost</w:t>
            </w:r>
            <w:r w:rsidR="007804B3" w:rsidRPr="000458F9">
              <w:rPr>
                <w:sz w:val="18"/>
                <w:szCs w:val="18"/>
              </w:rPr>
              <w:t>, Flash Time</w:t>
            </w:r>
          </w:p>
        </w:tc>
        <w:tc>
          <w:tcPr>
            <w:tcW w:w="2409" w:type="dxa"/>
          </w:tcPr>
          <w:p w14:paraId="7A63762B" w14:textId="26459A1B" w:rsidR="0075275E" w:rsidRPr="000458F9" w:rsidRDefault="0075275E" w:rsidP="008263DA">
            <w:pPr>
              <w:rPr>
                <w:sz w:val="18"/>
                <w:szCs w:val="18"/>
              </w:rPr>
            </w:pPr>
            <w:r w:rsidRPr="000458F9">
              <w:rPr>
                <w:sz w:val="18"/>
                <w:szCs w:val="18"/>
              </w:rPr>
              <w:t>Variable</w:t>
            </w:r>
            <w:r w:rsidR="00200B73" w:rsidRPr="000458F9">
              <w:rPr>
                <w:sz w:val="18"/>
                <w:szCs w:val="18"/>
              </w:rPr>
              <w:t xml:space="preserve"> selection </w:t>
            </w:r>
            <w:r w:rsidR="006F26E4" w:rsidRPr="000458F9">
              <w:rPr>
                <w:sz w:val="18"/>
                <w:szCs w:val="18"/>
              </w:rPr>
              <w:t>with correlation</w:t>
            </w:r>
          </w:p>
          <w:p w14:paraId="521C2087" w14:textId="1A50B531" w:rsidR="00FF1FF3" w:rsidRPr="000458F9" w:rsidRDefault="0075275E" w:rsidP="008263DA">
            <w:pPr>
              <w:rPr>
                <w:sz w:val="18"/>
                <w:szCs w:val="18"/>
              </w:rPr>
            </w:pPr>
            <w:r w:rsidRPr="000458F9">
              <w:rPr>
                <w:sz w:val="18"/>
                <w:szCs w:val="18"/>
              </w:rPr>
              <w:t xml:space="preserve">Model </w:t>
            </w:r>
            <w:r w:rsidR="007804B3" w:rsidRPr="000458F9">
              <w:rPr>
                <w:sz w:val="18"/>
                <w:szCs w:val="18"/>
              </w:rPr>
              <w:t>(K</w:t>
            </w:r>
            <w:r w:rsidRPr="000458F9">
              <w:rPr>
                <w:sz w:val="18"/>
                <w:szCs w:val="18"/>
              </w:rPr>
              <w:t>-Means)</w:t>
            </w:r>
          </w:p>
          <w:p w14:paraId="7FAFB994" w14:textId="30FCD5BA" w:rsidR="005074DC" w:rsidRPr="000458F9" w:rsidRDefault="005074DC" w:rsidP="008263DA">
            <w:pPr>
              <w:rPr>
                <w:sz w:val="18"/>
                <w:szCs w:val="18"/>
              </w:rPr>
            </w:pPr>
            <w:r w:rsidRPr="000458F9">
              <w:rPr>
                <w:sz w:val="18"/>
                <w:szCs w:val="18"/>
              </w:rPr>
              <w:t>Validity (Silhouette Method)</w:t>
            </w:r>
          </w:p>
          <w:p w14:paraId="46396AC9" w14:textId="1F146926" w:rsidR="0075275E" w:rsidRPr="000458F9" w:rsidRDefault="009C620A" w:rsidP="008263DA">
            <w:pPr>
              <w:rPr>
                <w:sz w:val="18"/>
                <w:szCs w:val="18"/>
              </w:rPr>
            </w:pPr>
            <w:r w:rsidRPr="000458F9">
              <w:rPr>
                <w:sz w:val="18"/>
                <w:szCs w:val="18"/>
              </w:rPr>
              <w:t>Explores</w:t>
            </w:r>
            <w:r w:rsidR="00881D12" w:rsidRPr="000458F9">
              <w:rPr>
                <w:sz w:val="18"/>
                <w:szCs w:val="18"/>
              </w:rPr>
              <w:t xml:space="preserve"> (Customer Relation</w:t>
            </w:r>
            <w:r w:rsidRPr="000458F9">
              <w:rPr>
                <w:sz w:val="18"/>
                <w:szCs w:val="18"/>
              </w:rPr>
              <w:t>ship Management (CRM))</w:t>
            </w:r>
          </w:p>
        </w:tc>
      </w:tr>
    </w:tbl>
    <w:p w14:paraId="2613C9E9" w14:textId="77777777" w:rsidR="003C0BBC" w:rsidRPr="000458F9" w:rsidRDefault="003C0BBC" w:rsidP="00C360BA">
      <w:pPr>
        <w:spacing w:line="360" w:lineRule="auto"/>
        <w:jc w:val="both"/>
      </w:pPr>
    </w:p>
    <w:p w14:paraId="19A22CF9" w14:textId="67D4FDBD" w:rsidR="001723B6" w:rsidRPr="000458F9" w:rsidRDefault="00706FDC" w:rsidP="00A3241B">
      <w:pPr>
        <w:spacing w:line="360" w:lineRule="auto"/>
        <w:ind w:left="709"/>
        <w:jc w:val="both"/>
      </w:pPr>
      <w:r w:rsidRPr="000458F9">
        <w:t>Previous</w:t>
      </w:r>
      <w:r w:rsidR="000950E7" w:rsidRPr="000458F9">
        <w:t xml:space="preserve"> studies in customer segmentation in electricity consumption have explored various dimensions of the customer clustering problem</w:t>
      </w:r>
      <w:sdt>
        <w:sdtPr>
          <w:tag w:val="MENDELEY_CITATION_v3_eyJjaXRhdGlvbklEIjoiTUVOREVMRVlfQ0lUQVRJT05fYTcwODVkMzktYmUwYS00ODA1LThmZTgtNzkzNWRhZTBmYTc4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122194666"/>
          <w:placeholder>
            <w:docPart w:val="DefaultPlaceholder_-1854013440"/>
          </w:placeholder>
        </w:sdtPr>
        <w:sdtEndPr/>
        <w:sdtContent>
          <w:r w:rsidR="002D45C9" w:rsidRPr="000458F9">
            <w:t>[4], [7], [8], [10],[12]</w:t>
          </w:r>
        </w:sdtContent>
      </w:sdt>
      <w:r w:rsidR="000950E7" w:rsidRPr="000458F9">
        <w:t>. They use the context of electricity consumption as a case study to find out patterns of electricity use in predicting future electricity consumption. Several clustering models, one of which is often used, namely K-Means Clustering, has explored customer grouping by considering patterns of electricity use and electricity demand to meet electricity consumption based on what has been prepared</w:t>
      </w:r>
      <w:r w:rsidR="0097327A" w:rsidRPr="000458F9">
        <w:t xml:space="preserve"> by </w:t>
      </w:r>
      <w:r w:rsidR="008D16FB" w:rsidRPr="000458F9">
        <w:t>company</w:t>
      </w:r>
      <w:sdt>
        <w:sdtPr>
          <w:tag w:val="MENDELEY_CITATION_v3_eyJjaXRhdGlvbklEIjoiTUVOREVMRVlfQ0lUQVRJT05fOGE1OTk4OTUtMzYzOS00MzA3LWE2YTQtYjUwOTU4ODA2MmE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658927268"/>
          <w:placeholder>
            <w:docPart w:val="DefaultPlaceholder_-1854013440"/>
          </w:placeholder>
        </w:sdtPr>
        <w:sdtEndPr/>
        <w:sdtContent>
          <w:r w:rsidR="002D45C9" w:rsidRPr="000458F9">
            <w:t>[7], [9]– [11]</w:t>
          </w:r>
        </w:sdtContent>
      </w:sdt>
      <w:r w:rsidR="008D16FB" w:rsidRPr="000458F9">
        <w:t>.</w:t>
      </w:r>
    </w:p>
    <w:p w14:paraId="74D8798C" w14:textId="77777777" w:rsidR="00314E5A" w:rsidRPr="000458F9" w:rsidRDefault="00314E5A" w:rsidP="00A3241B">
      <w:pPr>
        <w:spacing w:line="360" w:lineRule="auto"/>
        <w:ind w:left="709"/>
        <w:jc w:val="both"/>
        <w:rPr>
          <w:ins w:id="6" w:author="Radit Rahmadhan" w:date="2022-01-15T02:07:00Z"/>
        </w:rPr>
      </w:pPr>
    </w:p>
    <w:p w14:paraId="19A588CE" w14:textId="69983930" w:rsidR="006D5F8C" w:rsidRPr="000458F9" w:rsidRDefault="00240F0B" w:rsidP="00A3241B">
      <w:pPr>
        <w:spacing w:line="360" w:lineRule="auto"/>
        <w:ind w:left="709"/>
        <w:jc w:val="both"/>
      </w:pPr>
      <w:r w:rsidRPr="000458F9">
        <w:t xml:space="preserve">A context study of </w:t>
      </w:r>
      <w:r w:rsidR="00117705" w:rsidRPr="000458F9">
        <w:t>load profile electricity</w:t>
      </w:r>
      <w:r w:rsidRPr="000458F9">
        <w:t xml:space="preserve"> </w:t>
      </w:r>
      <w:sdt>
        <w:sdt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1459065790"/>
          <w:placeholder>
            <w:docPart w:val="DefaultPlaceholder_-1854013440"/>
          </w:placeholder>
        </w:sdtPr>
        <w:sdtEndPr/>
        <w:sdtContent>
          <w:r w:rsidR="002D45C9" w:rsidRPr="000458F9">
            <w:t>[4]</w:t>
          </w:r>
        </w:sdtContent>
      </w:sdt>
      <w:r w:rsidRPr="000458F9">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w:t>
      </w:r>
      <w:r w:rsidR="00C55D21" w:rsidRPr="000458F9">
        <w:t xml:space="preserve">Personal </w:t>
      </w:r>
      <w:r w:rsidR="001076CA" w:rsidRPr="000458F9">
        <w:t>Classes (</w:t>
      </w:r>
      <w:r w:rsidRPr="000458F9">
        <w:t>PC</w:t>
      </w:r>
      <w:r w:rsidR="00C55D21" w:rsidRPr="000458F9">
        <w:t>)</w:t>
      </w:r>
      <w:r w:rsidRPr="000458F9">
        <w:t>. A typical load PC is used for settlement purposes and estimates the amount and Time of Use of electricity used. A series of PCs are manufactured for different market segments (e.g., residential, commercial, industrial) and derived on an average for all customers within a customer class.</w:t>
      </w:r>
      <w:r w:rsidR="006D5F8C" w:rsidRPr="000458F9">
        <w:t xml:space="preserve"> </w:t>
      </w:r>
    </w:p>
    <w:p w14:paraId="23479AB0" w14:textId="77777777" w:rsidR="005F1A12" w:rsidRPr="000458F9" w:rsidRDefault="005F1A12" w:rsidP="007724EC">
      <w:pPr>
        <w:spacing w:line="360" w:lineRule="auto"/>
        <w:ind w:left="815"/>
        <w:jc w:val="both"/>
      </w:pPr>
    </w:p>
    <w:p w14:paraId="18788C6B" w14:textId="74037A35" w:rsidR="00602666" w:rsidRPr="000458F9" w:rsidRDefault="00602666" w:rsidP="001A2BC9">
      <w:pPr>
        <w:spacing w:line="360" w:lineRule="auto"/>
        <w:ind w:left="709"/>
        <w:jc w:val="both"/>
      </w:pPr>
      <w:r w:rsidRPr="000458F9">
        <w:t xml:space="preserve">Research on electricity consumption in South Africa </w:t>
      </w:r>
      <w:r w:rsidR="0073392A" w:rsidRPr="000458F9">
        <w:t xml:space="preserve"> </w:t>
      </w:r>
      <w:sdt>
        <w:sdtPr>
          <w:tag w:val="MENDELEY_CITATION_v3_eyJjaXRhdGlvbklEIjoiTUVOREVMRVlfQ0lUQVRJT05fNTE4NDMyZjMtMTQ2Mi00NTI4LTgwOWMtOGQ0MzI2NjYzNzEy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353301852"/>
          <w:placeholder>
            <w:docPart w:val="DefaultPlaceholder_-1854013440"/>
          </w:placeholder>
        </w:sdtPr>
        <w:sdtEndPr/>
        <w:sdtContent>
          <w:r w:rsidR="002D45C9" w:rsidRPr="000458F9">
            <w:t>[6]</w:t>
          </w:r>
        </w:sdtContent>
      </w:sdt>
      <w:r w:rsidR="0073392A" w:rsidRPr="000458F9">
        <w:t xml:space="preserve"> </w:t>
      </w:r>
      <w:r w:rsidRPr="000458F9">
        <w:t>focus on household customers</w:t>
      </w:r>
      <w:r w:rsidR="0031379C" w:rsidRPr="000458F9">
        <w:t xml:space="preserve">, which </w:t>
      </w:r>
      <w:r w:rsidRPr="000458F9">
        <w:t xml:space="preserve">aims to classify customers based on patterns and types using electricity using the K-Means clustering model and Self Organizing Maps (SOM). They used internal and external validation to evaluate the clustering structure based on the expected behavior of South African households' daily electricity consumption. Another study used electrical load data also in Andalusia, Spain </w:t>
      </w:r>
      <w:sdt>
        <w:sdtPr>
          <w:tag w:val="MENDELEY_CITATION_v3_eyJjaXRhdGlvbklEIjoiTUVOREVMRVlfQ0lUQVRJT05fYjZhM2UwMWItMWZmNi00MDllLTgyNmEtNWIxNTU0ZGI2MGNj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604802522"/>
          <w:placeholder>
            <w:docPart w:val="DefaultPlaceholder_-1854013440"/>
          </w:placeholder>
        </w:sdtPr>
        <w:sdtEndPr/>
        <w:sdtContent>
          <w:r w:rsidR="002D45C9" w:rsidRPr="000458F9">
            <w:t>[5]</w:t>
          </w:r>
        </w:sdtContent>
      </w:sdt>
      <w:r w:rsidRPr="000458F9">
        <w:t xml:space="preserve">, but the research context was about electricity </w:t>
      </w:r>
      <w:r w:rsidRPr="000458F9">
        <w:lastRenderedPageBreak/>
        <w:t>demand. They determine interrelated variables to predict customer segmentation models</w:t>
      </w:r>
      <w:r w:rsidR="00FF425A" w:rsidRPr="000458F9">
        <w:t xml:space="preserve"> using</w:t>
      </w:r>
      <w:r w:rsidRPr="000458F9">
        <w:t xml:space="preserve"> a combination model between K-Means clustering and K-medoid clustering.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63AF9101" w14:textId="77777777" w:rsidR="00602666" w:rsidRPr="000458F9" w:rsidRDefault="00602666" w:rsidP="00602666">
      <w:pPr>
        <w:spacing w:line="360" w:lineRule="auto"/>
        <w:ind w:left="709"/>
        <w:jc w:val="both"/>
      </w:pPr>
    </w:p>
    <w:p w14:paraId="615AACAD" w14:textId="21E78DFF" w:rsidR="00602666" w:rsidRPr="000458F9" w:rsidRDefault="00602666" w:rsidP="00881F62">
      <w:pPr>
        <w:spacing w:line="360" w:lineRule="auto"/>
        <w:ind w:left="709"/>
        <w:jc w:val="both"/>
      </w:pPr>
      <w:r w:rsidRPr="000458F9">
        <w:t xml:space="preserve">Research on the context of electricity load data </w:t>
      </w:r>
      <w:sdt>
        <w:sdtPr>
          <w:tag w:val="MENDELEY_CITATION_v3_eyJjaXRhdGlvbklEIjoiTUVOREVMRVlfQ0lUQVRJT05fNTdjZGE0YzYtZWQ1Yi00NWY5LTgxNjItMDhkNmFkMWRhZWYx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517892288"/>
          <w:placeholder>
            <w:docPart w:val="DefaultPlaceholder_-1854013440"/>
          </w:placeholder>
        </w:sdtPr>
        <w:sdtEndPr/>
        <w:sdtContent>
          <w:r w:rsidR="002D45C9" w:rsidRPr="000458F9">
            <w:t>[9]</w:t>
          </w:r>
        </w:sdtContent>
      </w:sdt>
      <w:r w:rsidRPr="000458F9">
        <w:t xml:space="preserve"> uses electricity demand data to predict electricity loads per day based on the heterogeneity of electricity demand behavior by customers, then processed using a combination of K-Means clustering models and Self Organizing Maps (SOM) and Fuzzy C-Means. The segmentation results provide the proper group identification for electricity demand per day. </w:t>
      </w:r>
      <w:r w:rsidR="00C1020F" w:rsidRPr="000458F9">
        <w:t>The result</w:t>
      </w:r>
      <w:r w:rsidRPr="000458F9">
        <w:t xml:space="preserve"> shows a tremendous impact because it can save on utility costs based on electricity reduction by customers.</w:t>
      </w:r>
      <w:r w:rsidR="00881F62" w:rsidRPr="000458F9">
        <w:t xml:space="preserve"> </w:t>
      </w:r>
      <w:r w:rsidRPr="000458F9">
        <w:t xml:space="preserve">Another study with the same context as </w:t>
      </w:r>
      <w:sdt>
        <w:sdtPr>
          <w:tag w:val="MENDELEY_CITATION_v3_eyJjaXRhdGlvbklEIjoiTUVOREVMRVlfQ0lUQVRJT05fOTYzZjNkM2EtN2JkZi00YTM2LWE1OTktMjkzYjlmZjFmZDM2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2133773737"/>
          <w:placeholder>
            <w:docPart w:val="DefaultPlaceholder_-1854013440"/>
          </w:placeholder>
        </w:sdtPr>
        <w:sdtEndPr/>
        <w:sdtContent>
          <w:r w:rsidR="002D45C9" w:rsidRPr="000458F9">
            <w:t>[9]</w:t>
          </w:r>
        </w:sdtContent>
      </w:sdt>
      <w:r w:rsidRPr="000458F9">
        <w:t xml:space="preserve">, but this study uses data from smart meters in 2009 </w:t>
      </w:r>
      <w:sdt>
        <w:sdtPr>
          <w:tag w:val="MENDELEY_CITATION_v3_eyJjaXRhdGlvbklEIjoiTUVOREVMRVlfQ0lUQVRJT05fMjE2ZmUxZjAtMGE3Ni00Yzg1LTg1MWItNDcxZmRhNDllYjQx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2063628733"/>
          <w:placeholder>
            <w:docPart w:val="DefaultPlaceholder_-1854013440"/>
          </w:placeholder>
        </w:sdtPr>
        <w:sdtEndPr/>
        <w:sdtContent>
          <w:r w:rsidR="002D45C9" w:rsidRPr="000458F9">
            <w:t>[10]</w:t>
          </w:r>
        </w:sdtContent>
      </w:sdt>
      <w:r w:rsidRPr="000458F9">
        <w:t xml:space="preserve">, they use a regression model with an evaluation of the root mean square error for customer segmentation based on electricity demand used, age, and income from the customer. The aim is to find new customer electricity usage behavior patterns based on predetermined variables. Another study uses six regression models to predict daily electricity consumption based on the total electricity consumption used by customers </w:t>
      </w:r>
      <w:sdt>
        <w:sdtPr>
          <w:tag w:val="MENDELEY_CITATION_v3_eyJjaXRhdGlvbklEIjoiTUVOREVMRVlfQ0lUQVRJT05fYWNmMGI2Y2MtMTdjOC00YWE1LWFjMjktY2E3ODAxYzc0NWQy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1160126835"/>
          <w:placeholder>
            <w:docPart w:val="DefaultPlaceholder_-1854013440"/>
          </w:placeholder>
        </w:sdtPr>
        <w:sdtEndPr/>
        <w:sdtContent>
          <w:r w:rsidR="002D45C9" w:rsidRPr="000458F9">
            <w:t>[8]</w:t>
          </w:r>
        </w:sdtContent>
      </w:sdt>
      <w:r w:rsidRPr="000458F9">
        <w:t>. They compared the models to find new patterns of customers' daily electricity usage.</w:t>
      </w:r>
    </w:p>
    <w:p w14:paraId="6E9F5677" w14:textId="77777777" w:rsidR="00602666" w:rsidRPr="000458F9" w:rsidRDefault="00602666" w:rsidP="00602666">
      <w:pPr>
        <w:spacing w:line="360" w:lineRule="auto"/>
        <w:ind w:left="709"/>
        <w:jc w:val="both"/>
      </w:pPr>
    </w:p>
    <w:p w14:paraId="72DD079A" w14:textId="6CDBA174" w:rsidR="00BB2A45" w:rsidRPr="000458F9" w:rsidRDefault="00602666" w:rsidP="00881F62">
      <w:pPr>
        <w:spacing w:line="360" w:lineRule="auto"/>
        <w:ind w:left="709"/>
        <w:jc w:val="both"/>
      </w:pPr>
      <w:r w:rsidRPr="000458F9">
        <w:t xml:space="preserve">Research on the context of looking for energy reserves based on the number of customer electricity requests </w:t>
      </w:r>
      <w:sdt>
        <w:sdtPr>
          <w:tag w:val="MENDELEY_CITATION_v3_eyJjaXRhdGlvbklEIjoiTUVOREVMRVlfQ0lUQVRJT05fMjVmODA0ZDMtZjIwNC00MTg1LTlmOWEtMTRhMjhhZTVmOTUy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010372578"/>
          <w:placeholder>
            <w:docPart w:val="DefaultPlaceholder_-1854013440"/>
          </w:placeholder>
        </w:sdtPr>
        <w:sdtEndPr/>
        <w:sdtContent>
          <w:r w:rsidR="002D45C9" w:rsidRPr="000458F9">
            <w:t>[15]</w:t>
          </w:r>
        </w:sdtContent>
      </w:sdt>
      <w:r w:rsidRPr="000458F9">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w:t>
      </w:r>
      <w:r w:rsidR="00881F62" w:rsidRPr="000458F9">
        <w:t xml:space="preserve"> </w:t>
      </w:r>
      <w:r w:rsidRPr="000458F9">
        <w:t xml:space="preserve">Other research on the context of electricity consumption in Indonesia </w:t>
      </w:r>
      <w:sdt>
        <w:sdtPr>
          <w:tag w:val="MENDELEY_CITATION_v3_eyJjaXRhdGlvbklEIjoiTUVOREVMRVlfQ0lUQVRJT05fYTMzMmE5MzktYTJjZS00NmVhLWJkYzktMmI2YWU2OTk3NDhh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63748318"/>
          <w:placeholder>
            <w:docPart w:val="DefaultPlaceholder_-1854013440"/>
          </w:placeholder>
        </w:sdtPr>
        <w:sdtEndPr/>
        <w:sdtContent>
          <w:r w:rsidR="002D45C9" w:rsidRPr="000458F9">
            <w:t>[11]</w:t>
          </w:r>
        </w:sdtContent>
      </w:sdt>
      <w:r w:rsidRPr="000458F9">
        <w:t>. They used data on customer electricity bills in September 2021 with predictors of power, rate, total kwh, flash sale, total cost, which were tested for variable correlation</w:t>
      </w:r>
      <w:r w:rsidR="002A2B6A" w:rsidRPr="000458F9">
        <w:t>.</w:t>
      </w:r>
      <w:r w:rsidRPr="000458F9">
        <w:t xml:space="preserve"> This research uses the K-Means Clustering model and the Silhouette Method as the number of clusters to get customer segmentation based on the characteristics of customers paying for electricity according to the power used. The clustering results will be explored using the </w:t>
      </w:r>
      <w:r w:rsidR="00EA5D80" w:rsidRPr="000458F9">
        <w:t>CRM</w:t>
      </w:r>
      <w:r w:rsidRPr="000458F9">
        <w:t xml:space="preserve"> model to gain insight to </w:t>
      </w:r>
      <w:r w:rsidR="00052CA7" w:rsidRPr="000458F9">
        <w:t>act</w:t>
      </w:r>
      <w:r w:rsidRPr="000458F9">
        <w:t xml:space="preserve"> to customers in the future according to the wisdom that has been carried out.</w:t>
      </w:r>
    </w:p>
    <w:p w14:paraId="0EE6BCB2" w14:textId="704968AC" w:rsidR="007724EC" w:rsidRPr="000458F9" w:rsidRDefault="007724EC" w:rsidP="00D86F61">
      <w:pPr>
        <w:spacing w:line="360" w:lineRule="auto"/>
        <w:jc w:val="both"/>
      </w:pPr>
    </w:p>
    <w:p w14:paraId="591F4E2E" w14:textId="6CF33ABE" w:rsidR="001A2BC9" w:rsidRDefault="00656E09" w:rsidP="00FF425A">
      <w:pPr>
        <w:spacing w:line="360" w:lineRule="auto"/>
        <w:ind w:left="720"/>
        <w:jc w:val="both"/>
      </w:pPr>
      <w:r w:rsidRPr="000458F9">
        <w:t xml:space="preserve">To the best of our knowledge, </w:t>
      </w:r>
      <w:r w:rsidR="0068728B" w:rsidRPr="000458F9">
        <w:t>most previous studies in</w:t>
      </w:r>
      <w:r w:rsidR="00B772B7" w:rsidRPr="000458F9">
        <w:t xml:space="preserve"> customer segmentation on electricity consumption more </w:t>
      </w:r>
      <w:r w:rsidR="00A572EA" w:rsidRPr="000458F9">
        <w:t xml:space="preserve">focus on </w:t>
      </w:r>
      <w:r w:rsidR="00B772B7" w:rsidRPr="000458F9">
        <w:t xml:space="preserve">predicting electricity consumption and electricity </w:t>
      </w:r>
      <w:r w:rsidR="00B772B7" w:rsidRPr="000458F9">
        <w:lastRenderedPageBreak/>
        <w:t xml:space="preserve">demand per day used by customers because it affects electricity supply or looking for other electricity alternatives. </w:t>
      </w:r>
      <w:r w:rsidR="00F11311" w:rsidRPr="000458F9">
        <w:t>P</w:t>
      </w:r>
      <w:r w:rsidR="00B772B7" w:rsidRPr="000458F9">
        <w:t>revious research focused on household customers by identifying daily electricity consumption</w:t>
      </w:r>
      <w:r w:rsidR="003058FA" w:rsidRPr="000458F9">
        <w:t xml:space="preserve"> </w:t>
      </w:r>
      <w:sdt>
        <w:sdtPr>
          <w:tag w:val="MENDELEY_CITATION_v3_eyJjaXRhdGlvbklEIjoiTUVOREVMRVlfQ0lUQVRJT05fODZjYmFiMGUtMTE0Yy00YjA5LTlhNzktMDEzZDQ1ODc2NmEwIiwicHJvcGVydGllcyI6eyJub3RlSW5kZXgiOjB9LCJpc0VkaXRlZCI6ZmFsc2UsIm1hbnVhbE92ZXJyaWRlIjp7ImlzTWFudWFsbHlPdmVycmlkZGVuIjpmYWxzZSwiY2l0ZXByb2NUZXh0IjoiWzZdLCBbOF0sIFsxMV0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"/>
          <w:id w:val="331882416"/>
          <w:placeholder>
            <w:docPart w:val="DefaultPlaceholder_-1854013440"/>
          </w:placeholder>
        </w:sdtPr>
        <w:sdtEndPr/>
        <w:sdtContent>
          <w:r w:rsidR="002D45C9" w:rsidRPr="000458F9">
            <w:t>[6], [8], [11]</w:t>
          </w:r>
        </w:sdtContent>
      </w:sdt>
      <w:r w:rsidR="005E2568" w:rsidRPr="000458F9">
        <w:t xml:space="preserve">, </w:t>
      </w:r>
      <w:r w:rsidR="003058FA" w:rsidRPr="000458F9">
        <w:t>electricity load profile</w:t>
      </w:r>
      <w:r w:rsidR="00DF1F9F" w:rsidRPr="000458F9">
        <w:t xml:space="preserve"> </w:t>
      </w:r>
      <w:sdt>
        <w:sdtPr>
          <w:tag w:val="MENDELEY_CITATION_v3_eyJjaXRhdGlvbklEIjoiTUVOREVMRVlfQ0lUQVRJT05fZTA3Mjc3NzItZmRmZi00MTllLWEwNmUtNmU0NDdjYWExNjVmIiwicHJvcGVydGllcyI6eyJub3RlSW5kZXgiOjB9LCJpc0VkaXRlZCI6ZmFsc2UsIm1hbnVhbE92ZXJyaWRlIjp7ImlzTWFudWFsbHlPdmVycmlkZGVuIjpmYWxzZSwiY2l0ZXByb2NUZXh0IjoiWzldLCBbMTB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36105789"/>
          <w:placeholder>
            <w:docPart w:val="DefaultPlaceholder_-1854013440"/>
          </w:placeholder>
        </w:sdtPr>
        <w:sdtEndPr/>
        <w:sdtContent>
          <w:r w:rsidR="002D45C9" w:rsidRPr="000458F9">
            <w:t>[9], [10]</w:t>
          </w:r>
        </w:sdtContent>
      </w:sdt>
      <w:r w:rsidR="00B772B7" w:rsidRPr="000458F9">
        <w:t xml:space="preserve"> and daily electricity demand </w:t>
      </w:r>
      <w:sdt>
        <w:sdtPr>
          <w:tag w:val="MENDELEY_CITATION_v3_eyJjaXRhdGlvbklEIjoiTUVOREVMRVlfQ0lUQVRJT05fYTgyYjAzNDAtYzdiNi00MTMzLWExZDAtZGU0NjY3MDAzODQ1IiwicHJvcGVydGllcyI6eyJub3RlSW5kZXgiOjB9LCJpc0VkaXRlZCI6ZmFsc2UsIm1hbnVhbE92ZXJyaWRlIjp7ImlzTWFudWFsbHlPdmVycmlkZGVuIjpmYWxzZSwiY2l0ZXByb2NUZXh0IjoiWzVdLCBbN10sIFsxNV0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
          <w:id w:val="702446229"/>
          <w:placeholder>
            <w:docPart w:val="DefaultPlaceholder_-1854013440"/>
          </w:placeholder>
        </w:sdtPr>
        <w:sdtEndPr/>
        <w:sdtContent>
          <w:r w:rsidR="002D45C9" w:rsidRPr="000458F9">
            <w:t>[5], [7], [15]</w:t>
          </w:r>
        </w:sdtContent>
      </w:sdt>
      <w:r w:rsidR="00B772B7" w:rsidRPr="000458F9">
        <w:t>. Then, only one study combined the concept of clustering with CRM</w:t>
      </w:r>
      <w:sdt>
        <w:sdtPr>
          <w:tag w:val="MENDELEY_CITATION_v3_eyJjaXRhdGlvbklEIjoiTUVOREVMRVlfQ0lUQVRJT05fNzZhNTU4NjMtYjEwMC00OWMyLTg1YjktMmVmZmU2MDI1MmU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96858018"/>
          <w:placeholder>
            <w:docPart w:val="DefaultPlaceholder_-1854013440"/>
          </w:placeholder>
        </w:sdtPr>
        <w:sdtEndPr/>
        <w:sdtContent>
          <w:r w:rsidR="002D45C9" w:rsidRPr="000458F9">
            <w:t>[11]</w:t>
          </w:r>
        </w:sdtContent>
      </w:sdt>
      <w:r w:rsidR="00B772B7" w:rsidRPr="000458F9">
        <w:t xml:space="preserve">; the other research only compared the clustering model to find patterns of electricity use. </w:t>
      </w:r>
      <w:r w:rsidR="00A41323" w:rsidRPr="000458F9">
        <w:rPr>
          <w:rStyle w:val="jlqj4b"/>
          <w:lang w:val="en"/>
        </w:rPr>
        <w:t>However, in the concept of clustering electricity consumption for customer segmentation, no one has analyzed based on power, peak-load electricity consumption and off-peak-load electricity consumption and then combines them with the idea of ​​C</w:t>
      </w:r>
      <w:r w:rsidR="00284A49" w:rsidRPr="000458F9">
        <w:rPr>
          <w:rStyle w:val="jlqj4b"/>
          <w:lang w:val="en"/>
        </w:rPr>
        <w:t xml:space="preserve">LV </w:t>
      </w:r>
      <w:sdt>
        <w:sdtPr>
          <w:tag w:val="MENDELEY_CITATION_v3_eyJjaXRhdGlvbklEIjoiTUVOREVMRVlfQ0lUQVRJT05fZTFiM2ZiMzQtYzk2MC00OWVmLWE1NDQtMDVjNzcyNTViZDgw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412045200"/>
          <w:placeholder>
            <w:docPart w:val="DefaultPlaceholder_-1854013440"/>
          </w:placeholder>
        </w:sdtPr>
        <w:sdtEndPr/>
        <w:sdtContent>
          <w:r w:rsidR="002D45C9" w:rsidRPr="000458F9">
            <w:t>[16]</w:t>
          </w:r>
        </w:sdtContent>
      </w:sdt>
      <w:r w:rsidR="00087EDB" w:rsidRPr="000458F9">
        <w:t xml:space="preserve"> </w:t>
      </w:r>
      <w:r w:rsidR="00B772B7" w:rsidRPr="000458F9">
        <w:t xml:space="preserve">to determine the correct customer group. In this study, clustering was carried out using the K-Means method, with the number of clusters validated using the Elbow method. Then, the clustering results would be classified using CLV to determine the correct group to develop future company </w:t>
      </w:r>
      <w:commentRangeStart w:id="7"/>
      <w:r w:rsidR="00B772B7" w:rsidRPr="000458F9">
        <w:t>services</w:t>
      </w:r>
      <w:commentRangeEnd w:id="7"/>
      <w:r w:rsidR="006E3240">
        <w:rPr>
          <w:rStyle w:val="CommentReference"/>
        </w:rPr>
        <w:commentReference w:id="7"/>
      </w:r>
      <w:r w:rsidR="00B772B7" w:rsidRPr="000458F9">
        <w:t>.</w:t>
      </w:r>
    </w:p>
    <w:p w14:paraId="4A21865B" w14:textId="032C2A4D" w:rsidR="006E3240" w:rsidRDefault="006E3240" w:rsidP="00FF425A">
      <w:pPr>
        <w:spacing w:line="360" w:lineRule="auto"/>
        <w:ind w:left="720"/>
        <w:jc w:val="both"/>
      </w:pPr>
    </w:p>
    <w:p w14:paraId="505F8C43" w14:textId="1B9531EA" w:rsidR="006E3240" w:rsidRPr="000458F9" w:rsidRDefault="006E3240" w:rsidP="00FF425A">
      <w:pPr>
        <w:spacing w:line="360" w:lineRule="auto"/>
        <w:ind w:left="720"/>
        <w:jc w:val="both"/>
      </w:pPr>
    </w:p>
    <w:p w14:paraId="4D66521E" w14:textId="34FE51D2" w:rsidR="00191515" w:rsidRPr="000458F9" w:rsidRDefault="00191515" w:rsidP="00FF425A">
      <w:pPr>
        <w:spacing w:line="360" w:lineRule="auto"/>
        <w:ind w:left="720"/>
        <w:jc w:val="both"/>
      </w:pPr>
    </w:p>
    <w:p w14:paraId="3228AA56" w14:textId="348DE645" w:rsidR="001A2BC9" w:rsidRPr="000458F9" w:rsidRDefault="001A2BC9" w:rsidP="001A2BC9">
      <w:pPr>
        <w:pStyle w:val="Heading1"/>
        <w:numPr>
          <w:ilvl w:val="0"/>
          <w:numId w:val="5"/>
        </w:numPr>
        <w:tabs>
          <w:tab w:val="left" w:pos="995"/>
        </w:tabs>
        <w:spacing w:line="276" w:lineRule="auto"/>
        <w:jc w:val="both"/>
      </w:pPr>
      <w:r w:rsidRPr="000458F9">
        <w:t xml:space="preserve">Method </w:t>
      </w:r>
      <w:r w:rsidRPr="000458F9">
        <w:tab/>
      </w:r>
      <w:r w:rsidRPr="000458F9">
        <w:tab/>
      </w:r>
    </w:p>
    <w:p w14:paraId="69691A45" w14:textId="77777777" w:rsidR="00FF140E" w:rsidRPr="000458F9" w:rsidRDefault="00FF140E" w:rsidP="00FF140E">
      <w:pPr>
        <w:pStyle w:val="BodyText"/>
        <w:keepNext/>
        <w:spacing w:before="4" w:line="360" w:lineRule="auto"/>
        <w:ind w:left="995"/>
        <w:jc w:val="both"/>
        <w:rPr>
          <w:noProof/>
        </w:rPr>
      </w:pPr>
    </w:p>
    <w:p w14:paraId="26F49EA0" w14:textId="4F93282A" w:rsidR="007F7917" w:rsidRPr="000458F9" w:rsidRDefault="00240F0B" w:rsidP="00B509CC">
      <w:pPr>
        <w:pStyle w:val="BodyText"/>
        <w:keepNext/>
        <w:spacing w:before="4" w:line="360" w:lineRule="auto"/>
        <w:ind w:left="709"/>
        <w:jc w:val="both"/>
        <w:rPr>
          <w:noProof/>
        </w:rPr>
      </w:pPr>
      <w:r w:rsidRPr="000458F9">
        <w:rPr>
          <w:noProof/>
        </w:rPr>
        <w:t xml:space="preserve">Figure </w:t>
      </w:r>
      <w:r w:rsidR="00153A4C" w:rsidRPr="000458F9">
        <w:rPr>
          <w:noProof/>
        </w:rPr>
        <w:t xml:space="preserve">1 </w:t>
      </w:r>
      <w:r w:rsidR="00047519" w:rsidRPr="000458F9">
        <w:rPr>
          <w:noProof/>
        </w:rPr>
        <w:t>presents</w:t>
      </w:r>
      <w:r w:rsidR="00153A4C" w:rsidRPr="000458F9">
        <w:rPr>
          <w:noProof/>
        </w:rPr>
        <w:t xml:space="preserve"> the </w:t>
      </w:r>
      <w:r w:rsidR="00CF5A5B" w:rsidRPr="000458F9">
        <w:rPr>
          <w:noProof/>
        </w:rPr>
        <w:t xml:space="preserve">research </w:t>
      </w:r>
      <w:r w:rsidR="00153A4C" w:rsidRPr="000458F9">
        <w:rPr>
          <w:noProof/>
        </w:rPr>
        <w:t>framework in this study. The framework is adapted from standard methods for building predictive analytical models</w:t>
      </w:r>
      <w:sdt>
        <w:sdtPr>
          <w:tag w:val="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N10iLCJtYW51YWxPdmVycmlkZVRleHQiOiIifX0="/>
          <w:id w:val="174545177"/>
          <w:placeholder>
            <w:docPart w:val="DefaultPlaceholder_-1854013440"/>
          </w:placeholder>
        </w:sdtPr>
        <w:sdtEndPr/>
        <w:sdtContent>
          <w:r w:rsidR="002D45C9" w:rsidRPr="000458F9">
            <w:t>[17]</w:t>
          </w:r>
        </w:sdtContent>
      </w:sdt>
      <w:r w:rsidR="00153A4C" w:rsidRPr="000458F9">
        <w:rPr>
          <w:noProof/>
        </w:rPr>
        <w:t xml:space="preserve">. There are </w:t>
      </w:r>
      <w:commentRangeStart w:id="8"/>
      <w:r w:rsidR="00153A4C" w:rsidRPr="000458F9">
        <w:rPr>
          <w:noProof/>
        </w:rPr>
        <w:t>five stages</w:t>
      </w:r>
      <w:commentRangeEnd w:id="8"/>
      <w:r w:rsidR="0073083C" w:rsidRPr="000458F9">
        <w:rPr>
          <w:rStyle w:val="CommentReference"/>
        </w:rPr>
        <w:commentReference w:id="8"/>
      </w:r>
      <w:r w:rsidR="00153A4C" w:rsidRPr="000458F9">
        <w:rPr>
          <w:noProof/>
        </w:rPr>
        <w:t xml:space="preserve">: data collection, data </w:t>
      </w:r>
      <w:r w:rsidR="00072E8A" w:rsidRPr="000458F9">
        <w:rPr>
          <w:noProof/>
        </w:rPr>
        <w:t>preparation</w:t>
      </w:r>
      <w:r w:rsidR="00153A4C" w:rsidRPr="000458F9">
        <w:rPr>
          <w:noProof/>
        </w:rPr>
        <w:t xml:space="preserve">, </w:t>
      </w:r>
      <w:r w:rsidR="00072E8A" w:rsidRPr="000458F9">
        <w:rPr>
          <w:noProof/>
        </w:rPr>
        <w:t>choice</w:t>
      </w:r>
      <w:r w:rsidR="00153A4C" w:rsidRPr="000458F9">
        <w:rPr>
          <w:noProof/>
        </w:rPr>
        <w:t xml:space="preserve"> variables, </w:t>
      </w:r>
      <w:r w:rsidR="00086FDB" w:rsidRPr="000458F9">
        <w:rPr>
          <w:noProof/>
        </w:rPr>
        <w:t>clustering model</w:t>
      </w:r>
      <w:r w:rsidR="00153A4C" w:rsidRPr="000458F9">
        <w:rPr>
          <w:noProof/>
        </w:rPr>
        <w:t xml:space="preserve">, </w:t>
      </w:r>
      <w:r w:rsidR="000F61C0" w:rsidRPr="000458F9">
        <w:rPr>
          <w:noProof/>
        </w:rPr>
        <w:t xml:space="preserve">exploration of </w:t>
      </w:r>
      <w:r w:rsidR="00A35785" w:rsidRPr="000458F9">
        <w:rPr>
          <w:noProof/>
        </w:rPr>
        <w:t>cluster result</w:t>
      </w:r>
      <w:r w:rsidR="000F61C0" w:rsidRPr="000458F9">
        <w:rPr>
          <w:noProof/>
        </w:rPr>
        <w:t>.</w:t>
      </w:r>
    </w:p>
    <w:p w14:paraId="329B06F3" w14:textId="59068F7B" w:rsidR="00DC0C44" w:rsidRPr="000458F9" w:rsidRDefault="009268EB" w:rsidP="00EB584C">
      <w:pPr>
        <w:pStyle w:val="BodyText"/>
        <w:keepNext/>
        <w:spacing w:before="4" w:line="360" w:lineRule="auto"/>
        <w:ind w:left="815"/>
      </w:pPr>
      <w:r w:rsidRPr="000458F9">
        <w:t xml:space="preserve"> </w:t>
      </w:r>
    </w:p>
    <w:p w14:paraId="5FE572A8" w14:textId="76B229AB" w:rsidR="004372CB" w:rsidRPr="000458F9" w:rsidRDefault="00EB584C" w:rsidP="002D2A72">
      <w:pPr>
        <w:pStyle w:val="BodyText"/>
        <w:keepNext/>
        <w:spacing w:before="4" w:line="360" w:lineRule="auto"/>
        <w:ind w:left="709"/>
        <w:jc w:val="center"/>
        <w:rPr>
          <w:noProof/>
        </w:rPr>
      </w:pPr>
      <w:r w:rsidRPr="000458F9">
        <w:rPr>
          <w:noProof/>
        </w:rPr>
        <w:drawing>
          <wp:inline distT="0" distB="0" distL="0" distR="0" wp14:anchorId="5BDE8464" wp14:editId="21808253">
            <wp:extent cx="4984641" cy="1485900"/>
            <wp:effectExtent l="0" t="0" r="6985"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rotWithShape="1">
                    <a:blip r:embed="rId15">
                      <a:extLst>
                        <a:ext uri="{BEBA8EAE-BF5A-486C-A8C5-ECC9F3942E4B}">
                          <a14:imgProps xmlns:a14="http://schemas.microsoft.com/office/drawing/2010/main">
                            <a14:imgLayer r:embed="rId16">
                              <a14:imgEffect>
                                <a14:brightnessContrast contrast="20000"/>
                              </a14:imgEffect>
                            </a14:imgLayer>
                          </a14:imgProps>
                        </a:ext>
                      </a:extLst>
                    </a:blip>
                    <a:srcRect t="3758" r="1211" b="2302"/>
                    <a:stretch/>
                  </pic:blipFill>
                  <pic:spPr bwMode="auto">
                    <a:xfrm>
                      <a:off x="0" y="0"/>
                      <a:ext cx="5157212" cy="1537343"/>
                    </a:xfrm>
                    <a:prstGeom prst="rect">
                      <a:avLst/>
                    </a:prstGeom>
                    <a:ln>
                      <a:noFill/>
                    </a:ln>
                    <a:extLst>
                      <a:ext uri="{53640926-AAD7-44D8-BBD7-CCE9431645EC}">
                        <a14:shadowObscured xmlns:a14="http://schemas.microsoft.com/office/drawing/2010/main"/>
                      </a:ext>
                    </a:extLst>
                  </pic:spPr>
                </pic:pic>
              </a:graphicData>
            </a:graphic>
          </wp:inline>
        </w:drawing>
      </w:r>
    </w:p>
    <w:p w14:paraId="4FAE48B8" w14:textId="77777777" w:rsidR="00A21EF2" w:rsidRPr="000458F9" w:rsidRDefault="00240F0B" w:rsidP="006F36CB">
      <w:pPr>
        <w:pStyle w:val="BodyText"/>
        <w:keepNext/>
        <w:spacing w:before="4"/>
        <w:rPr>
          <w:noProof/>
        </w:rPr>
      </w:pPr>
      <w:r w:rsidRPr="000458F9">
        <w:rPr>
          <w:noProof/>
        </w:rPr>
        <w:t xml:space="preserve"> </w:t>
      </w:r>
    </w:p>
    <w:p w14:paraId="6C1C0C66" w14:textId="726CFB51" w:rsidR="00F20F82" w:rsidRPr="000458F9" w:rsidRDefault="00240F0B" w:rsidP="00320A6A">
      <w:pPr>
        <w:pStyle w:val="Caption"/>
      </w:pPr>
      <w:r w:rsidRPr="000458F9">
        <w:t xml:space="preserve">              </w:t>
      </w:r>
      <w:r w:rsidR="00B454F1" w:rsidRPr="000458F9">
        <w:t xml:space="preserve">Figure </w:t>
      </w:r>
      <w:r w:rsidR="00C735DC" w:rsidRPr="000458F9">
        <w:fldChar w:fldCharType="begin"/>
      </w:r>
      <w:r w:rsidR="00B454F1" w:rsidRPr="000458F9">
        <w:instrText xml:space="preserve"> SEQ Figure \* ARABIC </w:instrText>
      </w:r>
      <w:r w:rsidR="00C735DC" w:rsidRPr="000458F9">
        <w:fldChar w:fldCharType="separate"/>
      </w:r>
      <w:r w:rsidR="000458F9" w:rsidRPr="000458F9">
        <w:rPr>
          <w:noProof/>
        </w:rPr>
        <w:t>1</w:t>
      </w:r>
      <w:r w:rsidR="00C735DC" w:rsidRPr="000458F9">
        <w:rPr>
          <w:noProof/>
        </w:rPr>
        <w:fldChar w:fldCharType="end"/>
      </w:r>
      <w:r w:rsidR="00B702C0" w:rsidRPr="000458F9">
        <w:rPr>
          <w:noProof/>
        </w:rPr>
        <w:t xml:space="preserve"> The </w:t>
      </w:r>
      <w:r w:rsidR="00B702C0" w:rsidRPr="000458F9">
        <w:t>Research</w:t>
      </w:r>
      <w:r w:rsidRPr="000458F9">
        <w:t xml:space="preserve"> Framework</w:t>
      </w:r>
    </w:p>
    <w:p w14:paraId="0B1496E0" w14:textId="77777777" w:rsidR="00C735DC" w:rsidRPr="000458F9" w:rsidRDefault="00240F0B" w:rsidP="00CE1E5A">
      <w:pPr>
        <w:ind w:left="720"/>
        <w:rPr>
          <w:b/>
          <w:bCs/>
        </w:rPr>
      </w:pPr>
      <w:r w:rsidRPr="000458F9">
        <w:rPr>
          <w:b/>
          <w:bCs/>
        </w:rPr>
        <w:t>3.1 Data Collection</w:t>
      </w:r>
    </w:p>
    <w:p w14:paraId="2FECBF8E" w14:textId="77777777" w:rsidR="00761C08" w:rsidRPr="000458F9" w:rsidRDefault="00761C08" w:rsidP="00626AB4">
      <w:pPr>
        <w:ind w:left="360"/>
      </w:pPr>
    </w:p>
    <w:p w14:paraId="076EE895" w14:textId="5F303F96" w:rsidR="00095933" w:rsidRPr="000458F9" w:rsidRDefault="00FD0ED0" w:rsidP="009443FE">
      <w:pPr>
        <w:spacing w:line="360" w:lineRule="auto"/>
        <w:ind w:left="720"/>
        <w:jc w:val="both"/>
      </w:pPr>
      <w:r w:rsidRPr="000458F9">
        <w:t>In this study</w:t>
      </w:r>
      <w:r w:rsidR="00240F0B" w:rsidRPr="000458F9">
        <w:t>,</w:t>
      </w:r>
      <w:r w:rsidRPr="000458F9">
        <w:t xml:space="preserve"> </w:t>
      </w:r>
      <w:r w:rsidR="00240F0B" w:rsidRPr="000458F9">
        <w:t>w</w:t>
      </w:r>
      <w:r w:rsidRPr="000458F9">
        <w:t xml:space="preserve">e used data from PT. PLN Persero. </w:t>
      </w:r>
      <w:r w:rsidR="0073083C" w:rsidRPr="000458F9">
        <w:t>of</w:t>
      </w:r>
      <w:r w:rsidRPr="000458F9">
        <w:t xml:space="preserve"> the West Sumatra zone. Our research uses customer transaction data from January 2019 to December 2020, consisting of 16,504,228 and 107 data variables. Table 2 </w:t>
      </w:r>
      <w:r w:rsidR="00047519" w:rsidRPr="000458F9">
        <w:t>shows</w:t>
      </w:r>
      <w:r w:rsidRPr="000458F9">
        <w:t xml:space="preserve"> the data that has been taken from 2 years. </w:t>
      </w:r>
    </w:p>
    <w:p w14:paraId="571141E3" w14:textId="77777777" w:rsidR="009443FE" w:rsidRPr="000458F9" w:rsidRDefault="009443FE" w:rsidP="009443FE">
      <w:pPr>
        <w:spacing w:line="360" w:lineRule="auto"/>
        <w:ind w:left="720"/>
        <w:jc w:val="both"/>
      </w:pPr>
    </w:p>
    <w:p w14:paraId="7E9790EF" w14:textId="1675DA13" w:rsidR="002C5488" w:rsidRPr="000458F9" w:rsidRDefault="00240F0B" w:rsidP="00522460">
      <w:pPr>
        <w:pStyle w:val="Caption"/>
        <w:keepNext/>
      </w:pPr>
      <w:r w:rsidRPr="000458F9">
        <w:lastRenderedPageBreak/>
        <w:t xml:space="preserve">Table </w:t>
      </w:r>
      <w:r w:rsidR="00FD0ED0" w:rsidRPr="000458F9">
        <w:t>2</w:t>
      </w:r>
      <w:r w:rsidR="003F0129" w:rsidRPr="000458F9">
        <w:t xml:space="preserve"> </w:t>
      </w:r>
      <w:r w:rsidR="00320A6A" w:rsidRPr="000458F9">
        <w:t>Results of data collection</w:t>
      </w:r>
    </w:p>
    <w:tbl>
      <w:tblPr>
        <w:tblStyle w:val="TableGrid"/>
        <w:tblW w:w="6232" w:type="dxa"/>
        <w:jc w:val="center"/>
        <w:tblLook w:val="04A0" w:firstRow="1" w:lastRow="0" w:firstColumn="1" w:lastColumn="0" w:noHBand="0" w:noVBand="1"/>
      </w:tblPr>
      <w:tblGrid>
        <w:gridCol w:w="2977"/>
        <w:gridCol w:w="846"/>
        <w:gridCol w:w="1275"/>
        <w:gridCol w:w="1134"/>
      </w:tblGrid>
      <w:tr w:rsidR="000458F9" w:rsidRPr="000458F9" w14:paraId="4D7DD05D" w14:textId="77777777" w:rsidTr="00095933">
        <w:trPr>
          <w:trHeight w:val="195"/>
          <w:jc w:val="center"/>
        </w:trPr>
        <w:tc>
          <w:tcPr>
            <w:tcW w:w="2977" w:type="dxa"/>
          </w:tcPr>
          <w:p w14:paraId="17A01471" w14:textId="77777777" w:rsidR="002D1C3E" w:rsidRPr="000458F9" w:rsidRDefault="00240F0B" w:rsidP="002D1C3E">
            <w:pPr>
              <w:jc w:val="center"/>
              <w:rPr>
                <w:b/>
                <w:bCs/>
                <w:sz w:val="18"/>
                <w:szCs w:val="18"/>
              </w:rPr>
            </w:pPr>
            <w:r w:rsidRPr="000458F9">
              <w:rPr>
                <w:b/>
                <w:bCs/>
                <w:sz w:val="18"/>
                <w:szCs w:val="18"/>
              </w:rPr>
              <w:t>Data</w:t>
            </w:r>
          </w:p>
        </w:tc>
        <w:tc>
          <w:tcPr>
            <w:tcW w:w="846" w:type="dxa"/>
          </w:tcPr>
          <w:p w14:paraId="733CF104" w14:textId="77777777" w:rsidR="002D1C3E" w:rsidRPr="000458F9" w:rsidRDefault="00240F0B" w:rsidP="000262E4">
            <w:pPr>
              <w:jc w:val="center"/>
              <w:rPr>
                <w:b/>
                <w:bCs/>
                <w:sz w:val="18"/>
                <w:szCs w:val="18"/>
              </w:rPr>
            </w:pPr>
            <w:r w:rsidRPr="000458F9">
              <w:rPr>
                <w:b/>
                <w:bCs/>
                <w:sz w:val="18"/>
                <w:szCs w:val="18"/>
              </w:rPr>
              <w:t>Year</w:t>
            </w:r>
          </w:p>
        </w:tc>
        <w:tc>
          <w:tcPr>
            <w:tcW w:w="1275" w:type="dxa"/>
          </w:tcPr>
          <w:p w14:paraId="03F7089D" w14:textId="77777777" w:rsidR="002D1C3E" w:rsidRPr="000458F9" w:rsidRDefault="00240F0B" w:rsidP="000262E4">
            <w:pPr>
              <w:jc w:val="center"/>
              <w:rPr>
                <w:b/>
                <w:bCs/>
                <w:sz w:val="18"/>
                <w:szCs w:val="18"/>
              </w:rPr>
            </w:pPr>
            <w:r w:rsidRPr="000458F9">
              <w:rPr>
                <w:b/>
                <w:bCs/>
                <w:sz w:val="18"/>
                <w:szCs w:val="18"/>
              </w:rPr>
              <w:t>Row</w:t>
            </w:r>
          </w:p>
        </w:tc>
        <w:tc>
          <w:tcPr>
            <w:tcW w:w="1134" w:type="dxa"/>
          </w:tcPr>
          <w:p w14:paraId="371220B7" w14:textId="77777777" w:rsidR="002D1C3E" w:rsidRPr="000458F9" w:rsidRDefault="00240F0B" w:rsidP="000262E4">
            <w:pPr>
              <w:jc w:val="center"/>
              <w:rPr>
                <w:b/>
                <w:bCs/>
                <w:sz w:val="18"/>
                <w:szCs w:val="18"/>
              </w:rPr>
            </w:pPr>
            <w:r w:rsidRPr="000458F9">
              <w:rPr>
                <w:b/>
                <w:bCs/>
                <w:sz w:val="18"/>
                <w:szCs w:val="18"/>
              </w:rPr>
              <w:t>Variable</w:t>
            </w:r>
          </w:p>
        </w:tc>
      </w:tr>
      <w:tr w:rsidR="000458F9" w:rsidRPr="000458F9" w14:paraId="10BFD356" w14:textId="77777777" w:rsidTr="00095933">
        <w:trPr>
          <w:trHeight w:val="274"/>
          <w:jc w:val="center"/>
        </w:trPr>
        <w:tc>
          <w:tcPr>
            <w:tcW w:w="2977" w:type="dxa"/>
          </w:tcPr>
          <w:p w14:paraId="6EAF6F5A" w14:textId="77777777" w:rsidR="002D1C3E" w:rsidRPr="000458F9" w:rsidRDefault="00240F0B" w:rsidP="002D1C3E">
            <w:pPr>
              <w:jc w:val="center"/>
              <w:rPr>
                <w:sz w:val="18"/>
                <w:szCs w:val="18"/>
              </w:rPr>
            </w:pPr>
            <w:r w:rsidRPr="000458F9">
              <w:rPr>
                <w:sz w:val="18"/>
                <w:szCs w:val="18"/>
              </w:rPr>
              <w:t xml:space="preserve">Customer </w:t>
            </w:r>
            <w:r w:rsidR="00C103D4" w:rsidRPr="000458F9">
              <w:rPr>
                <w:sz w:val="18"/>
                <w:szCs w:val="18"/>
              </w:rPr>
              <w:t>T</w:t>
            </w:r>
            <w:r w:rsidRPr="000458F9">
              <w:rPr>
                <w:sz w:val="18"/>
                <w:szCs w:val="18"/>
              </w:rPr>
              <w:t>ransactions history</w:t>
            </w:r>
          </w:p>
        </w:tc>
        <w:tc>
          <w:tcPr>
            <w:tcW w:w="846" w:type="dxa"/>
          </w:tcPr>
          <w:p w14:paraId="5B4FBB4A" w14:textId="77777777" w:rsidR="002D1C3E" w:rsidRPr="000458F9" w:rsidRDefault="00240F0B" w:rsidP="00C103D4">
            <w:pPr>
              <w:jc w:val="center"/>
              <w:rPr>
                <w:sz w:val="18"/>
                <w:szCs w:val="18"/>
              </w:rPr>
            </w:pPr>
            <w:r w:rsidRPr="000458F9">
              <w:rPr>
                <w:sz w:val="18"/>
                <w:szCs w:val="18"/>
              </w:rPr>
              <w:t>2019</w:t>
            </w:r>
          </w:p>
        </w:tc>
        <w:tc>
          <w:tcPr>
            <w:tcW w:w="1275" w:type="dxa"/>
          </w:tcPr>
          <w:p w14:paraId="1CD0FFCB" w14:textId="77777777" w:rsidR="002D1C3E" w:rsidRPr="000458F9" w:rsidRDefault="00240F0B" w:rsidP="00C103D4">
            <w:pPr>
              <w:jc w:val="center"/>
              <w:rPr>
                <w:sz w:val="18"/>
                <w:szCs w:val="18"/>
              </w:rPr>
            </w:pPr>
            <w:r w:rsidRPr="000458F9">
              <w:rPr>
                <w:sz w:val="18"/>
                <w:szCs w:val="18"/>
              </w:rPr>
              <w:t>7</w:t>
            </w:r>
            <w:r w:rsidR="00C103D4" w:rsidRPr="000458F9">
              <w:rPr>
                <w:sz w:val="18"/>
                <w:szCs w:val="18"/>
              </w:rPr>
              <w:t>,</w:t>
            </w:r>
            <w:r w:rsidRPr="000458F9">
              <w:rPr>
                <w:sz w:val="18"/>
                <w:szCs w:val="18"/>
              </w:rPr>
              <w:t>945</w:t>
            </w:r>
            <w:r w:rsidR="00C103D4" w:rsidRPr="000458F9">
              <w:rPr>
                <w:sz w:val="18"/>
                <w:szCs w:val="18"/>
              </w:rPr>
              <w:t>,</w:t>
            </w:r>
            <w:r w:rsidRPr="000458F9">
              <w:rPr>
                <w:sz w:val="18"/>
                <w:szCs w:val="18"/>
              </w:rPr>
              <w:t>689</w:t>
            </w:r>
          </w:p>
        </w:tc>
        <w:tc>
          <w:tcPr>
            <w:tcW w:w="1134" w:type="dxa"/>
          </w:tcPr>
          <w:p w14:paraId="18F1D688" w14:textId="77777777" w:rsidR="002D1C3E" w:rsidRPr="000458F9" w:rsidRDefault="00240F0B" w:rsidP="00C103D4">
            <w:pPr>
              <w:jc w:val="center"/>
              <w:rPr>
                <w:sz w:val="18"/>
                <w:szCs w:val="18"/>
              </w:rPr>
            </w:pPr>
            <w:r w:rsidRPr="000458F9">
              <w:rPr>
                <w:sz w:val="18"/>
                <w:szCs w:val="18"/>
              </w:rPr>
              <w:t>107</w:t>
            </w:r>
          </w:p>
        </w:tc>
      </w:tr>
      <w:tr w:rsidR="00E6364B" w:rsidRPr="000458F9" w14:paraId="27D7796A" w14:textId="77777777" w:rsidTr="00095933">
        <w:trPr>
          <w:trHeight w:val="140"/>
          <w:jc w:val="center"/>
        </w:trPr>
        <w:tc>
          <w:tcPr>
            <w:tcW w:w="2977" w:type="dxa"/>
          </w:tcPr>
          <w:p w14:paraId="2A1B3900" w14:textId="77777777" w:rsidR="002D1C3E" w:rsidRPr="000458F9" w:rsidRDefault="00240F0B" w:rsidP="002D1C3E">
            <w:pPr>
              <w:jc w:val="center"/>
              <w:rPr>
                <w:sz w:val="18"/>
                <w:szCs w:val="18"/>
              </w:rPr>
            </w:pPr>
            <w:r w:rsidRPr="000458F9">
              <w:rPr>
                <w:sz w:val="18"/>
                <w:szCs w:val="18"/>
              </w:rPr>
              <w:t xml:space="preserve">Customer </w:t>
            </w:r>
            <w:r w:rsidR="00C103D4" w:rsidRPr="000458F9">
              <w:rPr>
                <w:sz w:val="18"/>
                <w:szCs w:val="18"/>
              </w:rPr>
              <w:t>T</w:t>
            </w:r>
            <w:r w:rsidRPr="000458F9">
              <w:rPr>
                <w:sz w:val="18"/>
                <w:szCs w:val="18"/>
              </w:rPr>
              <w:t>ransactions history</w:t>
            </w:r>
          </w:p>
        </w:tc>
        <w:tc>
          <w:tcPr>
            <w:tcW w:w="846" w:type="dxa"/>
          </w:tcPr>
          <w:p w14:paraId="716675A9" w14:textId="77777777" w:rsidR="002D1C3E" w:rsidRPr="000458F9" w:rsidRDefault="00240F0B" w:rsidP="00C103D4">
            <w:pPr>
              <w:jc w:val="center"/>
              <w:rPr>
                <w:sz w:val="18"/>
                <w:szCs w:val="18"/>
              </w:rPr>
            </w:pPr>
            <w:r w:rsidRPr="000458F9">
              <w:rPr>
                <w:sz w:val="18"/>
                <w:szCs w:val="18"/>
              </w:rPr>
              <w:t>2020</w:t>
            </w:r>
          </w:p>
        </w:tc>
        <w:tc>
          <w:tcPr>
            <w:tcW w:w="1275" w:type="dxa"/>
          </w:tcPr>
          <w:p w14:paraId="02BCCB3C" w14:textId="77777777" w:rsidR="002D1C3E" w:rsidRPr="000458F9" w:rsidRDefault="00240F0B" w:rsidP="00C103D4">
            <w:pPr>
              <w:jc w:val="center"/>
              <w:rPr>
                <w:sz w:val="18"/>
                <w:szCs w:val="18"/>
              </w:rPr>
            </w:pPr>
            <w:r w:rsidRPr="000458F9">
              <w:rPr>
                <w:sz w:val="18"/>
                <w:szCs w:val="18"/>
              </w:rPr>
              <w:t>8,558,539</w:t>
            </w:r>
          </w:p>
        </w:tc>
        <w:tc>
          <w:tcPr>
            <w:tcW w:w="1134" w:type="dxa"/>
          </w:tcPr>
          <w:p w14:paraId="1FCD7392" w14:textId="77777777" w:rsidR="002D1C3E" w:rsidRPr="000458F9" w:rsidRDefault="00240F0B" w:rsidP="00C103D4">
            <w:pPr>
              <w:jc w:val="center"/>
              <w:rPr>
                <w:sz w:val="18"/>
                <w:szCs w:val="18"/>
              </w:rPr>
            </w:pPr>
            <w:r w:rsidRPr="000458F9">
              <w:rPr>
                <w:sz w:val="18"/>
                <w:szCs w:val="18"/>
              </w:rPr>
              <w:t>107</w:t>
            </w:r>
          </w:p>
        </w:tc>
      </w:tr>
    </w:tbl>
    <w:p w14:paraId="68ED2C28" w14:textId="77777777" w:rsidR="00C55655" w:rsidRPr="000458F9" w:rsidRDefault="00C55655" w:rsidP="00095933"/>
    <w:p w14:paraId="0A739BCD" w14:textId="77777777" w:rsidR="009443FE" w:rsidRPr="000458F9" w:rsidRDefault="009443FE" w:rsidP="00095933"/>
    <w:p w14:paraId="212EF561" w14:textId="77777777" w:rsidR="009443FE" w:rsidRPr="000458F9" w:rsidRDefault="009443FE" w:rsidP="00095933"/>
    <w:p w14:paraId="6DC3F20A" w14:textId="79176E39" w:rsidR="00626AB4" w:rsidRPr="000458F9" w:rsidRDefault="00240F0B" w:rsidP="00CE1E5A">
      <w:pPr>
        <w:pStyle w:val="ListParagraph"/>
        <w:numPr>
          <w:ilvl w:val="1"/>
          <w:numId w:val="13"/>
        </w:numPr>
        <w:rPr>
          <w:b/>
          <w:bCs/>
        </w:rPr>
      </w:pPr>
      <w:r w:rsidRPr="000458F9">
        <w:rPr>
          <w:b/>
          <w:bCs/>
        </w:rPr>
        <w:t xml:space="preserve">Data </w:t>
      </w:r>
      <w:r w:rsidR="00CA2B92" w:rsidRPr="000458F9">
        <w:rPr>
          <w:b/>
          <w:bCs/>
        </w:rPr>
        <w:t>Preparation</w:t>
      </w:r>
    </w:p>
    <w:p w14:paraId="11295EF9" w14:textId="77777777" w:rsidR="00CE1E5A" w:rsidRPr="000458F9" w:rsidRDefault="00CE1E5A" w:rsidP="00CE1E5A">
      <w:pPr>
        <w:ind w:left="720"/>
        <w:jc w:val="both"/>
      </w:pPr>
    </w:p>
    <w:p w14:paraId="22BC54CC" w14:textId="6C360178" w:rsidR="007226B7" w:rsidRPr="000458F9" w:rsidRDefault="00540EC3" w:rsidP="00095933">
      <w:pPr>
        <w:spacing w:line="360" w:lineRule="auto"/>
        <w:ind w:left="720"/>
        <w:jc w:val="both"/>
      </w:pPr>
      <w:r w:rsidRPr="000458F9">
        <w:t>This section presents the data that will be used for processing in the prediction model, which will be divided into 2, namely as follows:</w:t>
      </w:r>
    </w:p>
    <w:p w14:paraId="22DDDB57" w14:textId="77777777" w:rsidR="00095933" w:rsidRPr="000458F9" w:rsidRDefault="00095933" w:rsidP="00095933">
      <w:pPr>
        <w:spacing w:line="360" w:lineRule="auto"/>
        <w:ind w:left="720"/>
        <w:jc w:val="both"/>
      </w:pPr>
    </w:p>
    <w:p w14:paraId="537D554E" w14:textId="62A48726" w:rsidR="00DF27E2" w:rsidRPr="000458F9" w:rsidRDefault="00527B6A" w:rsidP="00095933">
      <w:pPr>
        <w:pStyle w:val="ListParagraph"/>
        <w:numPr>
          <w:ilvl w:val="0"/>
          <w:numId w:val="19"/>
        </w:numPr>
        <w:spacing w:line="360" w:lineRule="auto"/>
        <w:ind w:left="1134" w:hanging="425"/>
        <w:jc w:val="both"/>
      </w:pPr>
      <w:r w:rsidRPr="000458F9">
        <w:t>Data</w:t>
      </w:r>
      <w:r w:rsidR="00342596" w:rsidRPr="000458F9">
        <w:t xml:space="preserve"> Profiling</w:t>
      </w:r>
    </w:p>
    <w:p w14:paraId="44DB0DDA" w14:textId="7236CCD5" w:rsidR="003035DF" w:rsidRPr="000458F9" w:rsidRDefault="003035DF" w:rsidP="00095933">
      <w:pPr>
        <w:spacing w:line="360" w:lineRule="auto"/>
        <w:ind w:left="709"/>
        <w:jc w:val="both"/>
      </w:pPr>
      <w:r w:rsidRPr="000458F9">
        <w:t xml:space="preserve">This section presents the focus of the data, which will be selected based on the data analysis to be carried out. The study starts by looking at the areas in West Sumatra that use the highest electricity. </w:t>
      </w:r>
      <w:r w:rsidR="008658BF" w:rsidRPr="000458F9">
        <w:t>Figure 2 present b</w:t>
      </w:r>
      <w:r w:rsidRPr="000458F9">
        <w:t>ased on the results of the plot analysis that has been carried out in 4 areas of the service center of PT. PLN Persero, the Padang area, has the highest electricity consumption compared to other sites.</w:t>
      </w:r>
    </w:p>
    <w:p w14:paraId="6E915B90" w14:textId="77777777" w:rsidR="00AA0F22" w:rsidRPr="000458F9" w:rsidRDefault="00AA0F22" w:rsidP="00476C39">
      <w:pPr>
        <w:spacing w:line="360" w:lineRule="auto"/>
        <w:ind w:left="774"/>
        <w:jc w:val="both"/>
      </w:pPr>
    </w:p>
    <w:p w14:paraId="74F78DAB" w14:textId="4232C7B2" w:rsidR="00B20FAA" w:rsidRPr="000458F9" w:rsidRDefault="00AA0F22" w:rsidP="00380CF1">
      <w:pPr>
        <w:spacing w:line="360" w:lineRule="auto"/>
        <w:ind w:left="774"/>
        <w:jc w:val="center"/>
      </w:pPr>
      <w:r w:rsidRPr="000458F9">
        <w:rPr>
          <w:noProof/>
        </w:rPr>
        <w:t xml:space="preserve"> </w:t>
      </w:r>
      <w:r w:rsidRPr="000458F9">
        <w:rPr>
          <w:noProof/>
        </w:rPr>
        <w:drawing>
          <wp:inline distT="0" distB="0" distL="0" distR="0" wp14:anchorId="3FCC8CC4" wp14:editId="6C500ACD">
            <wp:extent cx="3862388" cy="2317433"/>
            <wp:effectExtent l="0" t="0" r="5080" b="698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2AF3040" w14:textId="28C07BA2" w:rsidR="003035DF" w:rsidRPr="000458F9" w:rsidRDefault="000A78F7" w:rsidP="00476C39">
      <w:pPr>
        <w:pStyle w:val="Caption"/>
      </w:pPr>
      <w:r w:rsidRPr="000458F9">
        <w:t xml:space="preserve">              Figure </w:t>
      </w:r>
      <w:r w:rsidR="003044C1" w:rsidRPr="000458F9">
        <w:t>2</w:t>
      </w:r>
      <w:r w:rsidR="003044C1" w:rsidRPr="000458F9">
        <w:rPr>
          <w:noProof/>
        </w:rPr>
        <w:t xml:space="preserve"> </w:t>
      </w:r>
      <w:r w:rsidR="00757CB8" w:rsidRPr="000458F9">
        <w:rPr>
          <w:noProof/>
        </w:rPr>
        <w:t>Total electricity consumption based on region</w:t>
      </w:r>
    </w:p>
    <w:p w14:paraId="4F45257F" w14:textId="77777777" w:rsidR="005B5448" w:rsidRPr="000458F9" w:rsidRDefault="005B5448" w:rsidP="00476C39">
      <w:pPr>
        <w:spacing w:line="360" w:lineRule="auto"/>
        <w:ind w:left="774"/>
        <w:jc w:val="both"/>
      </w:pPr>
    </w:p>
    <w:p w14:paraId="170CE3E2" w14:textId="15B3B90B" w:rsidR="005B5448" w:rsidRPr="000458F9" w:rsidRDefault="0002095F" w:rsidP="00476C39">
      <w:pPr>
        <w:spacing w:line="360" w:lineRule="auto"/>
        <w:ind w:left="774"/>
        <w:jc w:val="both"/>
      </w:pPr>
      <w:r w:rsidRPr="000458F9">
        <w:t xml:space="preserve">The subsequent analysis looks at potential customers who use higher total kWh. </w:t>
      </w:r>
      <w:r w:rsidR="00735F24" w:rsidRPr="000458F9">
        <w:t xml:space="preserve">Figure 3 presents the </w:t>
      </w:r>
      <w:r w:rsidR="00341BCC" w:rsidRPr="000458F9">
        <w:t xml:space="preserve">results of plot analysis </w:t>
      </w:r>
      <w:r w:rsidR="00735F24" w:rsidRPr="000458F9">
        <w:t>based on total electricity consumption by customer category</w:t>
      </w:r>
      <w:r w:rsidR="00341BCC" w:rsidRPr="000458F9">
        <w:t xml:space="preserve">. </w:t>
      </w:r>
      <w:r w:rsidRPr="000458F9">
        <w:t>Based on the regulations issued by the Indonesian government</w:t>
      </w:r>
      <w:r w:rsidR="00063DE1" w:rsidRPr="000458F9">
        <w:t xml:space="preserve"> </w:t>
      </w:r>
      <w:sdt>
        <w:sdtPr>
          <w:tag w:val="MENDELEY_CITATION_v3_eyJjaXRhdGlvbklEIjoiTUVOREVMRVlfQ0lUQVRJT05fNGFlNmE0YTYtNTQ0YS00NTE5LTgzNDEtNmM5MWUzY2NlZDdjIiwicHJvcGVydGllcyI6eyJub3RlSW5kZXgiOjB9LCJpc0VkaXRlZCI6ZmFsc2UsIm1hbnVhbE92ZXJyaWRlIjp7ImlzTWFudWFsbHlPdmVycmlkZGVuIjpmYWxzZSwiY2l0ZXByb2NUZXh0IjoiWzE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835681845"/>
          <w:placeholder>
            <w:docPart w:val="B82047E2D73846928A90D0D77BE64C4E"/>
          </w:placeholder>
        </w:sdtPr>
        <w:sdtEndPr/>
        <w:sdtContent>
          <w:r w:rsidR="008376C9" w:rsidRPr="000458F9">
            <w:t>[18]</w:t>
          </w:r>
        </w:sdtContent>
      </w:sdt>
      <w:r w:rsidRPr="000458F9">
        <w:t>, customers are divided into five</w:t>
      </w:r>
      <w:r w:rsidR="0004565B" w:rsidRPr="000458F9">
        <w:t xml:space="preserve"> categories</w:t>
      </w:r>
      <w:r w:rsidRPr="000458F9">
        <w:t xml:space="preserve">, namely household, social, government, business, and industrial. Based on the results of the analysis plot that business customers have carried out, the highest use of electricity is around 37%, followed by industrial customers as much as 31% and other customers using electricity consumption below 15%. Therefore, in this study, the focus is on business customers because they use higher electricity consumption than others and can increase company revenues. </w:t>
      </w:r>
    </w:p>
    <w:p w14:paraId="5D6B9165" w14:textId="77777777" w:rsidR="005B5448" w:rsidRPr="000458F9" w:rsidRDefault="005B5448" w:rsidP="00476C39">
      <w:pPr>
        <w:spacing w:line="360" w:lineRule="auto"/>
        <w:ind w:left="774"/>
        <w:jc w:val="both"/>
      </w:pPr>
    </w:p>
    <w:p w14:paraId="233D6DCF" w14:textId="7F03BBDD" w:rsidR="00BE64FF" w:rsidRPr="000458F9" w:rsidRDefault="000E522E" w:rsidP="00341BCC">
      <w:pPr>
        <w:spacing w:line="360" w:lineRule="auto"/>
        <w:ind w:left="774"/>
        <w:jc w:val="center"/>
      </w:pPr>
      <w:r w:rsidRPr="000458F9">
        <w:rPr>
          <w:noProof/>
        </w:rPr>
        <w:drawing>
          <wp:inline distT="0" distB="0" distL="0" distR="0" wp14:anchorId="4D4B13EF" wp14:editId="1E9992E5">
            <wp:extent cx="3852862" cy="2311717"/>
            <wp:effectExtent l="0" t="0" r="14605" b="12700"/>
            <wp:docPr id="2" name="Chart 2">
              <a:extLst xmlns:a="http://schemas.openxmlformats.org/drawingml/2006/main">
                <a:ext uri="{FF2B5EF4-FFF2-40B4-BE49-F238E27FC236}">
                  <a16:creationId xmlns:a16="http://schemas.microsoft.com/office/drawing/2014/main" id="{2044B3CF-F35C-406E-838B-0C7BA906B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CD0903" w14:textId="0718F8D8" w:rsidR="007616E3" w:rsidRPr="000458F9" w:rsidRDefault="00B364F1" w:rsidP="00341BCC">
      <w:pPr>
        <w:pStyle w:val="Caption"/>
        <w:ind w:left="709"/>
      </w:pPr>
      <w:r w:rsidRPr="000458F9">
        <w:t>Figure 3</w:t>
      </w:r>
      <w:r w:rsidRPr="000458F9">
        <w:rPr>
          <w:noProof/>
        </w:rPr>
        <w:t xml:space="preserve"> </w:t>
      </w:r>
      <w:r w:rsidR="00341BCC" w:rsidRPr="000458F9">
        <w:rPr>
          <w:noProof/>
        </w:rPr>
        <w:t>Total electricity consumption based on customer category</w:t>
      </w:r>
    </w:p>
    <w:p w14:paraId="1370EA3D" w14:textId="77777777" w:rsidR="00937941" w:rsidRPr="000458F9" w:rsidRDefault="00937941" w:rsidP="00937941"/>
    <w:p w14:paraId="01B3271F" w14:textId="6A368766" w:rsidR="00DF27E2" w:rsidRPr="000458F9" w:rsidRDefault="00527B6A" w:rsidP="007A6F14">
      <w:pPr>
        <w:pStyle w:val="ListParagraph"/>
        <w:numPr>
          <w:ilvl w:val="0"/>
          <w:numId w:val="19"/>
        </w:numPr>
        <w:spacing w:line="360" w:lineRule="auto"/>
        <w:ind w:left="1134" w:hanging="425"/>
        <w:jc w:val="both"/>
      </w:pPr>
      <w:r w:rsidRPr="000458F9">
        <w:t>Data Cleaning</w:t>
      </w:r>
    </w:p>
    <w:p w14:paraId="464F502B" w14:textId="28D9ABE9" w:rsidR="00460F15" w:rsidRPr="000458F9" w:rsidRDefault="00545DC6" w:rsidP="00F51B38">
      <w:pPr>
        <w:spacing w:line="360" w:lineRule="auto"/>
        <w:ind w:left="720"/>
        <w:jc w:val="both"/>
      </w:pPr>
      <w:r w:rsidRPr="000458F9">
        <w:t xml:space="preserve">This section presents a further analysis of the data focuses carried out previously. This analysis is used to clean or remove data rows if there are duplicate data rows or missing data rows. The results of data cleaning will find potential predictor variables based on the number of data variants contained in the variable. Finally, </w:t>
      </w:r>
      <w:r w:rsidR="007777FB" w:rsidRPr="000458F9">
        <w:t>table 3 shows</w:t>
      </w:r>
      <w:r w:rsidRPr="000458F9">
        <w:t xml:space="preserve"> the results of the analysis of data focus and data cleaning obtained 13 variables with 508,934 data records used for model development.</w:t>
      </w:r>
    </w:p>
    <w:p w14:paraId="070A312B" w14:textId="77777777" w:rsidR="00814C47" w:rsidRPr="000458F9" w:rsidRDefault="00814C47" w:rsidP="00D43FDC">
      <w:pPr>
        <w:spacing w:line="360" w:lineRule="auto"/>
        <w:ind w:left="720"/>
        <w:jc w:val="both"/>
      </w:pPr>
    </w:p>
    <w:p w14:paraId="470D8AB5" w14:textId="03967490" w:rsidR="009E1668" w:rsidRPr="000458F9" w:rsidRDefault="00FD056F" w:rsidP="007E37CA">
      <w:pPr>
        <w:pStyle w:val="Caption"/>
        <w:keepNext/>
      </w:pPr>
      <w:r w:rsidRPr="000458F9">
        <w:t xml:space="preserve"> Table </w:t>
      </w:r>
      <w:r w:rsidR="00333C00" w:rsidRPr="000458F9">
        <w:t>3</w:t>
      </w:r>
      <w:r w:rsidRPr="000458F9">
        <w:t xml:space="preserve">    The Result </w:t>
      </w:r>
      <w:r w:rsidR="00827F4C" w:rsidRPr="000458F9">
        <w:t>of Data</w:t>
      </w:r>
      <w:r w:rsidR="00B8554F" w:rsidRPr="000458F9">
        <w:t xml:space="preserve"> Preparation</w:t>
      </w:r>
    </w:p>
    <w:tbl>
      <w:tblPr>
        <w:tblStyle w:val="PlainTable1"/>
        <w:tblpPr w:leftFromText="180" w:rightFromText="180" w:vertAnchor="text" w:horzAnchor="page" w:tblpX="2412" w:tblpY="171"/>
        <w:tblW w:w="7902" w:type="dxa"/>
        <w:tblLayout w:type="fixed"/>
        <w:tblLook w:val="04A0" w:firstRow="1" w:lastRow="0" w:firstColumn="1" w:lastColumn="0" w:noHBand="0" w:noVBand="1"/>
      </w:tblPr>
      <w:tblGrid>
        <w:gridCol w:w="1657"/>
        <w:gridCol w:w="1032"/>
        <w:gridCol w:w="992"/>
        <w:gridCol w:w="1134"/>
        <w:gridCol w:w="992"/>
        <w:gridCol w:w="2095"/>
      </w:tblGrid>
      <w:tr w:rsidR="000458F9" w:rsidRPr="000458F9" w14:paraId="650A8564" w14:textId="77777777" w:rsidTr="001E622E">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026A483" w14:textId="77777777" w:rsidR="00B943F1" w:rsidRPr="000458F9" w:rsidRDefault="00B943F1" w:rsidP="00B943F1">
            <w:pPr>
              <w:widowControl/>
              <w:autoSpaceDE/>
              <w:autoSpaceDN/>
              <w:jc w:val="center"/>
              <w:rPr>
                <w:sz w:val="16"/>
                <w:szCs w:val="16"/>
                <w:lang w:val="en-ID" w:eastAsia="en-ID"/>
              </w:rPr>
            </w:pPr>
            <w:r w:rsidRPr="000458F9">
              <w:rPr>
                <w:sz w:val="16"/>
                <w:szCs w:val="16"/>
                <w:lang w:val="en-ID" w:eastAsia="en-ID"/>
              </w:rPr>
              <w:t>Variable</w:t>
            </w:r>
          </w:p>
        </w:tc>
        <w:tc>
          <w:tcPr>
            <w:tcW w:w="1032" w:type="dxa"/>
            <w:noWrap/>
            <w:hideMark/>
          </w:tcPr>
          <w:p w14:paraId="55820B9B"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Data Type</w:t>
            </w:r>
          </w:p>
        </w:tc>
        <w:tc>
          <w:tcPr>
            <w:tcW w:w="992" w:type="dxa"/>
          </w:tcPr>
          <w:p w14:paraId="7904273A"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Count</w:t>
            </w:r>
          </w:p>
        </w:tc>
        <w:tc>
          <w:tcPr>
            <w:tcW w:w="1134" w:type="dxa"/>
          </w:tcPr>
          <w:p w14:paraId="2F61C7D2"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Max</w:t>
            </w:r>
          </w:p>
        </w:tc>
        <w:tc>
          <w:tcPr>
            <w:tcW w:w="992" w:type="dxa"/>
          </w:tcPr>
          <w:p w14:paraId="553B7E8E"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Min</w:t>
            </w:r>
          </w:p>
        </w:tc>
        <w:tc>
          <w:tcPr>
            <w:tcW w:w="2095" w:type="dxa"/>
            <w:noWrap/>
            <w:hideMark/>
          </w:tcPr>
          <w:p w14:paraId="6673016C"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Variable Description</w:t>
            </w:r>
          </w:p>
        </w:tc>
      </w:tr>
      <w:tr w:rsidR="000458F9" w:rsidRPr="000458F9" w14:paraId="03FB644E"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FAC4284"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ID Customer</w:t>
            </w:r>
          </w:p>
        </w:tc>
        <w:tc>
          <w:tcPr>
            <w:tcW w:w="1032" w:type="dxa"/>
            <w:noWrap/>
            <w:hideMark/>
          </w:tcPr>
          <w:p w14:paraId="6E809F16"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576406BA" w14:textId="51FD6CE2" w:rsidR="00B943F1" w:rsidRPr="000458F9" w:rsidRDefault="00EC7C2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24</w:t>
            </w:r>
            <w:r w:rsidR="001459E9" w:rsidRPr="000458F9">
              <w:rPr>
                <w:sz w:val="16"/>
                <w:szCs w:val="16"/>
                <w:lang w:val="en-ID" w:eastAsia="en-ID"/>
              </w:rPr>
              <w:t>,</w:t>
            </w:r>
            <w:r w:rsidRPr="000458F9">
              <w:rPr>
                <w:sz w:val="16"/>
                <w:szCs w:val="16"/>
                <w:lang w:val="en-ID" w:eastAsia="en-ID"/>
              </w:rPr>
              <w:t>785</w:t>
            </w:r>
          </w:p>
        </w:tc>
        <w:tc>
          <w:tcPr>
            <w:tcW w:w="1134" w:type="dxa"/>
          </w:tcPr>
          <w:p w14:paraId="3362F19A" w14:textId="6F241F5F" w:rsidR="00B943F1" w:rsidRPr="000458F9" w:rsidRDefault="005B572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75DB673A" w14:textId="10B3EF0D" w:rsidR="00B943F1" w:rsidRPr="000458F9" w:rsidRDefault="005B572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7D140471"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Identity of the customer</w:t>
            </w:r>
          </w:p>
        </w:tc>
      </w:tr>
      <w:tr w:rsidR="000458F9" w:rsidRPr="000458F9" w14:paraId="60A095D0"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E43C48C"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Customer Service Unit</w:t>
            </w:r>
          </w:p>
        </w:tc>
        <w:tc>
          <w:tcPr>
            <w:tcW w:w="1032" w:type="dxa"/>
            <w:noWrap/>
            <w:hideMark/>
          </w:tcPr>
          <w:p w14:paraId="68D8223F"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String</w:t>
            </w:r>
          </w:p>
        </w:tc>
        <w:tc>
          <w:tcPr>
            <w:tcW w:w="992" w:type="dxa"/>
          </w:tcPr>
          <w:p w14:paraId="46A6C099" w14:textId="1C519868" w:rsidR="00B943F1" w:rsidRPr="000458F9" w:rsidRDefault="00A1477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12</w:t>
            </w:r>
          </w:p>
        </w:tc>
        <w:tc>
          <w:tcPr>
            <w:tcW w:w="1134" w:type="dxa"/>
          </w:tcPr>
          <w:p w14:paraId="06379523" w14:textId="1896B0C8" w:rsidR="00B943F1" w:rsidRPr="000458F9" w:rsidRDefault="00AA7D8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1D61143E" w14:textId="2C43D993" w:rsidR="00B943F1" w:rsidRPr="000458F9" w:rsidRDefault="00AA7D8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30524EAA"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 xml:space="preserve">Customer Service Units or service branches provided by the company which are in 4 customer service </w:t>
            </w:r>
            <w:proofErr w:type="spellStart"/>
            <w:r w:rsidRPr="000458F9">
              <w:rPr>
                <w:sz w:val="16"/>
                <w:szCs w:val="16"/>
                <w:lang w:val="en-ID" w:eastAsia="en-ID"/>
              </w:rPr>
              <w:t>centers</w:t>
            </w:r>
            <w:proofErr w:type="spellEnd"/>
            <w:r w:rsidRPr="000458F9">
              <w:rPr>
                <w:sz w:val="16"/>
                <w:szCs w:val="16"/>
                <w:lang w:val="en-ID" w:eastAsia="en-ID"/>
              </w:rPr>
              <w:t xml:space="preserve"> namely </w:t>
            </w:r>
            <w:proofErr w:type="spellStart"/>
            <w:r w:rsidRPr="000458F9">
              <w:rPr>
                <w:sz w:val="16"/>
                <w:szCs w:val="16"/>
                <w:lang w:val="en-ID" w:eastAsia="en-ID"/>
              </w:rPr>
              <w:t>Belanti</w:t>
            </w:r>
            <w:proofErr w:type="spellEnd"/>
            <w:r w:rsidRPr="000458F9">
              <w:rPr>
                <w:sz w:val="16"/>
                <w:szCs w:val="16"/>
                <w:lang w:val="en-ID" w:eastAsia="en-ID"/>
              </w:rPr>
              <w:t xml:space="preserve">, </w:t>
            </w:r>
            <w:proofErr w:type="spellStart"/>
            <w:r w:rsidRPr="000458F9">
              <w:rPr>
                <w:sz w:val="16"/>
                <w:szCs w:val="16"/>
                <w:lang w:val="en-ID" w:eastAsia="en-ID"/>
              </w:rPr>
              <w:t>Painan</w:t>
            </w:r>
            <w:proofErr w:type="spellEnd"/>
            <w:r w:rsidRPr="000458F9">
              <w:rPr>
                <w:sz w:val="16"/>
                <w:szCs w:val="16"/>
                <w:lang w:val="en-ID" w:eastAsia="en-ID"/>
              </w:rPr>
              <w:t xml:space="preserve">, </w:t>
            </w:r>
            <w:proofErr w:type="spellStart"/>
            <w:r w:rsidRPr="000458F9">
              <w:rPr>
                <w:sz w:val="16"/>
                <w:szCs w:val="16"/>
                <w:lang w:val="en-ID" w:eastAsia="en-ID"/>
              </w:rPr>
              <w:t>Indarung</w:t>
            </w:r>
            <w:proofErr w:type="spellEnd"/>
            <w:r w:rsidRPr="000458F9">
              <w:rPr>
                <w:sz w:val="16"/>
                <w:szCs w:val="16"/>
                <w:lang w:val="en-ID" w:eastAsia="en-ID"/>
              </w:rPr>
              <w:t xml:space="preserve">, </w:t>
            </w:r>
            <w:proofErr w:type="spellStart"/>
            <w:r w:rsidRPr="000458F9">
              <w:rPr>
                <w:sz w:val="16"/>
                <w:szCs w:val="16"/>
                <w:lang w:val="en-ID" w:eastAsia="en-ID"/>
              </w:rPr>
              <w:t>Pariaman</w:t>
            </w:r>
            <w:proofErr w:type="spellEnd"/>
            <w:r w:rsidRPr="000458F9">
              <w:rPr>
                <w:sz w:val="16"/>
                <w:szCs w:val="16"/>
                <w:lang w:val="en-ID" w:eastAsia="en-ID"/>
              </w:rPr>
              <w:t xml:space="preserve">, </w:t>
            </w:r>
            <w:proofErr w:type="spellStart"/>
            <w:r w:rsidRPr="000458F9">
              <w:rPr>
                <w:sz w:val="16"/>
                <w:szCs w:val="16"/>
                <w:lang w:val="en-ID" w:eastAsia="en-ID"/>
              </w:rPr>
              <w:t>Lubuk</w:t>
            </w:r>
            <w:proofErr w:type="spellEnd"/>
            <w:r w:rsidRPr="000458F9">
              <w:rPr>
                <w:sz w:val="16"/>
                <w:szCs w:val="16"/>
                <w:lang w:val="en-ID" w:eastAsia="en-ID"/>
              </w:rPr>
              <w:t xml:space="preserve"> </w:t>
            </w:r>
            <w:proofErr w:type="spellStart"/>
            <w:r w:rsidRPr="000458F9">
              <w:rPr>
                <w:sz w:val="16"/>
                <w:szCs w:val="16"/>
                <w:lang w:val="en-ID" w:eastAsia="en-ID"/>
              </w:rPr>
              <w:t>Basung</w:t>
            </w:r>
            <w:proofErr w:type="spellEnd"/>
            <w:r w:rsidRPr="000458F9">
              <w:rPr>
                <w:sz w:val="16"/>
                <w:szCs w:val="16"/>
                <w:lang w:val="en-ID" w:eastAsia="en-ID"/>
              </w:rPr>
              <w:t xml:space="preserve">, </w:t>
            </w:r>
            <w:proofErr w:type="spellStart"/>
            <w:r w:rsidRPr="000458F9">
              <w:rPr>
                <w:sz w:val="16"/>
                <w:szCs w:val="16"/>
                <w:lang w:val="en-ID" w:eastAsia="en-ID"/>
              </w:rPr>
              <w:t>Lubuk</w:t>
            </w:r>
            <w:proofErr w:type="spellEnd"/>
            <w:r w:rsidRPr="000458F9">
              <w:rPr>
                <w:sz w:val="16"/>
                <w:szCs w:val="16"/>
                <w:lang w:val="en-ID" w:eastAsia="en-ID"/>
              </w:rPr>
              <w:t xml:space="preserve"> </w:t>
            </w:r>
            <w:proofErr w:type="spellStart"/>
            <w:r w:rsidRPr="000458F9">
              <w:rPr>
                <w:sz w:val="16"/>
                <w:szCs w:val="16"/>
                <w:lang w:val="en-ID" w:eastAsia="en-ID"/>
              </w:rPr>
              <w:t>Sikaping</w:t>
            </w:r>
            <w:proofErr w:type="spellEnd"/>
            <w:r w:rsidRPr="000458F9">
              <w:rPr>
                <w:sz w:val="16"/>
                <w:szCs w:val="16"/>
                <w:lang w:val="en-ID" w:eastAsia="en-ID"/>
              </w:rPr>
              <w:t xml:space="preserve">, Koto </w:t>
            </w:r>
            <w:proofErr w:type="spellStart"/>
            <w:r w:rsidRPr="000458F9">
              <w:rPr>
                <w:sz w:val="16"/>
                <w:szCs w:val="16"/>
                <w:lang w:val="en-ID" w:eastAsia="en-ID"/>
              </w:rPr>
              <w:t>tuo</w:t>
            </w:r>
            <w:proofErr w:type="spellEnd"/>
            <w:r w:rsidRPr="000458F9">
              <w:rPr>
                <w:sz w:val="16"/>
                <w:szCs w:val="16"/>
                <w:lang w:val="en-ID" w:eastAsia="en-ID"/>
              </w:rPr>
              <w:t xml:space="preserve">, </w:t>
            </w:r>
            <w:proofErr w:type="spellStart"/>
            <w:r w:rsidRPr="000458F9">
              <w:rPr>
                <w:sz w:val="16"/>
                <w:szCs w:val="16"/>
                <w:lang w:val="en-ID" w:eastAsia="en-ID"/>
              </w:rPr>
              <w:t>Baso</w:t>
            </w:r>
            <w:proofErr w:type="spellEnd"/>
            <w:r w:rsidRPr="000458F9">
              <w:rPr>
                <w:sz w:val="16"/>
                <w:szCs w:val="16"/>
                <w:lang w:val="en-ID" w:eastAsia="en-ID"/>
              </w:rPr>
              <w:t xml:space="preserve">, </w:t>
            </w:r>
            <w:proofErr w:type="spellStart"/>
            <w:r w:rsidRPr="000458F9">
              <w:rPr>
                <w:sz w:val="16"/>
                <w:szCs w:val="16"/>
                <w:lang w:val="en-ID" w:eastAsia="en-ID"/>
              </w:rPr>
              <w:t>Sijunjung</w:t>
            </w:r>
            <w:proofErr w:type="spellEnd"/>
            <w:r w:rsidRPr="000458F9">
              <w:rPr>
                <w:sz w:val="16"/>
                <w:szCs w:val="16"/>
                <w:lang w:val="en-ID" w:eastAsia="en-ID"/>
              </w:rPr>
              <w:t xml:space="preserve">, Sungai </w:t>
            </w:r>
            <w:proofErr w:type="spellStart"/>
            <w:r w:rsidRPr="000458F9">
              <w:rPr>
                <w:sz w:val="16"/>
                <w:szCs w:val="16"/>
                <w:lang w:val="en-ID" w:eastAsia="en-ID"/>
              </w:rPr>
              <w:t>Rumbai</w:t>
            </w:r>
            <w:proofErr w:type="spellEnd"/>
            <w:r w:rsidRPr="000458F9">
              <w:rPr>
                <w:sz w:val="16"/>
                <w:szCs w:val="16"/>
                <w:lang w:val="en-ID" w:eastAsia="en-ID"/>
              </w:rPr>
              <w:t xml:space="preserve">, Kayu </w:t>
            </w:r>
            <w:proofErr w:type="spellStart"/>
            <w:r w:rsidRPr="000458F9">
              <w:rPr>
                <w:sz w:val="16"/>
                <w:szCs w:val="16"/>
                <w:lang w:val="en-ID" w:eastAsia="en-ID"/>
              </w:rPr>
              <w:t>Aro</w:t>
            </w:r>
            <w:proofErr w:type="spellEnd"/>
            <w:r w:rsidRPr="000458F9">
              <w:rPr>
                <w:sz w:val="16"/>
                <w:szCs w:val="16"/>
                <w:lang w:val="en-ID" w:eastAsia="en-ID"/>
              </w:rPr>
              <w:t xml:space="preserve">, Sawah </w:t>
            </w:r>
            <w:proofErr w:type="spellStart"/>
            <w:r w:rsidRPr="000458F9">
              <w:rPr>
                <w:sz w:val="16"/>
                <w:szCs w:val="16"/>
                <w:lang w:val="en-ID" w:eastAsia="en-ID"/>
              </w:rPr>
              <w:t>Lunto</w:t>
            </w:r>
            <w:proofErr w:type="spellEnd"/>
            <w:r w:rsidRPr="000458F9">
              <w:rPr>
                <w:sz w:val="16"/>
                <w:szCs w:val="16"/>
                <w:lang w:val="en-ID" w:eastAsia="en-ID"/>
              </w:rPr>
              <w:t xml:space="preserve">, </w:t>
            </w:r>
            <w:proofErr w:type="spellStart"/>
            <w:r w:rsidRPr="000458F9">
              <w:rPr>
                <w:sz w:val="16"/>
                <w:szCs w:val="16"/>
                <w:lang w:val="en-ID" w:eastAsia="en-ID"/>
              </w:rPr>
              <w:t>Batusangkar</w:t>
            </w:r>
            <w:proofErr w:type="spellEnd"/>
            <w:r w:rsidRPr="000458F9">
              <w:rPr>
                <w:sz w:val="16"/>
                <w:szCs w:val="16"/>
                <w:lang w:val="en-ID" w:eastAsia="en-ID"/>
              </w:rPr>
              <w:t xml:space="preserve">, </w:t>
            </w:r>
            <w:proofErr w:type="spellStart"/>
            <w:r w:rsidRPr="000458F9">
              <w:rPr>
                <w:sz w:val="16"/>
                <w:szCs w:val="16"/>
                <w:lang w:val="en-ID" w:eastAsia="en-ID"/>
              </w:rPr>
              <w:t>Lintau</w:t>
            </w:r>
            <w:proofErr w:type="spellEnd"/>
            <w:r w:rsidRPr="000458F9">
              <w:rPr>
                <w:sz w:val="16"/>
                <w:szCs w:val="16"/>
                <w:lang w:val="en-ID" w:eastAsia="en-ID"/>
              </w:rPr>
              <w:t xml:space="preserve">, Lima </w:t>
            </w:r>
            <w:proofErr w:type="spellStart"/>
            <w:r w:rsidRPr="000458F9">
              <w:rPr>
                <w:sz w:val="16"/>
                <w:szCs w:val="16"/>
                <w:lang w:val="en-ID" w:eastAsia="en-ID"/>
              </w:rPr>
              <w:t>Puluh</w:t>
            </w:r>
            <w:proofErr w:type="spellEnd"/>
            <w:r w:rsidRPr="000458F9">
              <w:rPr>
                <w:sz w:val="16"/>
                <w:szCs w:val="16"/>
                <w:lang w:val="en-ID" w:eastAsia="en-ID"/>
              </w:rPr>
              <w:t xml:space="preserve"> Kota and others</w:t>
            </w:r>
          </w:p>
        </w:tc>
      </w:tr>
      <w:tr w:rsidR="000458F9" w:rsidRPr="000458F9" w14:paraId="40C9FA42"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0BA04666"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Data Entry Date</w:t>
            </w:r>
          </w:p>
        </w:tc>
        <w:tc>
          <w:tcPr>
            <w:tcW w:w="1032" w:type="dxa"/>
            <w:noWrap/>
            <w:hideMark/>
          </w:tcPr>
          <w:p w14:paraId="1EB977DF"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Date</w:t>
            </w:r>
          </w:p>
        </w:tc>
        <w:tc>
          <w:tcPr>
            <w:tcW w:w="992" w:type="dxa"/>
          </w:tcPr>
          <w:p w14:paraId="4C385E0F" w14:textId="50E5B82E" w:rsidR="00B943F1" w:rsidRPr="000458F9" w:rsidRDefault="00B55C3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24</w:t>
            </w:r>
          </w:p>
        </w:tc>
        <w:tc>
          <w:tcPr>
            <w:tcW w:w="1134" w:type="dxa"/>
          </w:tcPr>
          <w:p w14:paraId="297D3A32" w14:textId="0A2BB304" w:rsidR="00B943F1" w:rsidRPr="000458F9" w:rsidRDefault="00706D3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2020</w:t>
            </w:r>
            <w:r w:rsidR="005B5722" w:rsidRPr="000458F9">
              <w:rPr>
                <w:sz w:val="16"/>
                <w:szCs w:val="16"/>
                <w:lang w:val="en-ID" w:eastAsia="en-ID"/>
              </w:rPr>
              <w:t>/</w:t>
            </w:r>
            <w:r w:rsidR="00236E8E" w:rsidRPr="000458F9">
              <w:rPr>
                <w:sz w:val="16"/>
                <w:szCs w:val="16"/>
                <w:lang w:val="en-ID" w:eastAsia="en-ID"/>
              </w:rPr>
              <w:t>12</w:t>
            </w:r>
          </w:p>
        </w:tc>
        <w:tc>
          <w:tcPr>
            <w:tcW w:w="992" w:type="dxa"/>
          </w:tcPr>
          <w:p w14:paraId="442E5459" w14:textId="03D30898" w:rsidR="00B943F1" w:rsidRPr="000458F9" w:rsidRDefault="00236E8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2019</w:t>
            </w:r>
            <w:r w:rsidR="001459E9" w:rsidRPr="000458F9">
              <w:rPr>
                <w:sz w:val="16"/>
                <w:szCs w:val="16"/>
                <w:lang w:val="en-ID" w:eastAsia="en-ID"/>
              </w:rPr>
              <w:t>/</w:t>
            </w:r>
            <w:r w:rsidRPr="000458F9">
              <w:rPr>
                <w:sz w:val="16"/>
                <w:szCs w:val="16"/>
                <w:lang w:val="en-ID" w:eastAsia="en-ID"/>
              </w:rPr>
              <w:t>01</w:t>
            </w:r>
          </w:p>
        </w:tc>
        <w:tc>
          <w:tcPr>
            <w:tcW w:w="2095" w:type="dxa"/>
            <w:noWrap/>
            <w:hideMark/>
          </w:tcPr>
          <w:p w14:paraId="4066BF69"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Admin enters data per 1 month</w:t>
            </w:r>
          </w:p>
        </w:tc>
      </w:tr>
      <w:tr w:rsidR="000458F9" w:rsidRPr="000458F9" w14:paraId="5464B9A4"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F928B06"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Rates</w:t>
            </w:r>
          </w:p>
        </w:tc>
        <w:tc>
          <w:tcPr>
            <w:tcW w:w="1032" w:type="dxa"/>
            <w:noWrap/>
            <w:hideMark/>
          </w:tcPr>
          <w:p w14:paraId="53EC1EE0"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Categorical</w:t>
            </w:r>
          </w:p>
        </w:tc>
        <w:tc>
          <w:tcPr>
            <w:tcW w:w="992" w:type="dxa"/>
          </w:tcPr>
          <w:p w14:paraId="24694BF9" w14:textId="7FAE0F1E" w:rsidR="00B943F1" w:rsidRPr="000458F9" w:rsidRDefault="001B7F68"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3</w:t>
            </w:r>
          </w:p>
        </w:tc>
        <w:tc>
          <w:tcPr>
            <w:tcW w:w="1134" w:type="dxa"/>
          </w:tcPr>
          <w:p w14:paraId="769445B4" w14:textId="4F30AECD" w:rsidR="00B943F1" w:rsidRPr="000458F9"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3142F7B6" w14:textId="60DD1B85" w:rsidR="00B943F1" w:rsidRPr="000458F9"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7125DB8E"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B1 means a business that uses electricity from 450 kWh to 5500 kWh, B2 means a business that uses electricity from 6600 to 200 thousand kWh, B3 means a business that uses 200 thousand kwh of electrical power and above</w:t>
            </w:r>
          </w:p>
        </w:tc>
      </w:tr>
      <w:tr w:rsidR="000458F9" w:rsidRPr="000458F9" w14:paraId="0AD5DF34"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732A783"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Power</w:t>
            </w:r>
          </w:p>
        </w:tc>
        <w:tc>
          <w:tcPr>
            <w:tcW w:w="1032" w:type="dxa"/>
            <w:noWrap/>
            <w:hideMark/>
          </w:tcPr>
          <w:p w14:paraId="2D512BC0"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1E083274" w14:textId="07DF61A0" w:rsidR="00B943F1" w:rsidRPr="000458F9" w:rsidRDefault="005550D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43</w:t>
            </w:r>
          </w:p>
        </w:tc>
        <w:tc>
          <w:tcPr>
            <w:tcW w:w="1134" w:type="dxa"/>
          </w:tcPr>
          <w:p w14:paraId="3B844D7B" w14:textId="79DAB5C2" w:rsidR="00B943F1" w:rsidRPr="000458F9" w:rsidRDefault="00370FF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w:t>
            </w:r>
            <w:r w:rsidR="001459E9" w:rsidRPr="000458F9">
              <w:rPr>
                <w:sz w:val="16"/>
                <w:szCs w:val="16"/>
                <w:lang w:val="en-ID" w:eastAsia="en-ID"/>
              </w:rPr>
              <w:t>,</w:t>
            </w:r>
            <w:r w:rsidRPr="000458F9">
              <w:rPr>
                <w:sz w:val="16"/>
                <w:szCs w:val="16"/>
                <w:lang w:val="en-ID" w:eastAsia="en-ID"/>
              </w:rPr>
              <w:t>425</w:t>
            </w:r>
            <w:r w:rsidR="001459E9" w:rsidRPr="000458F9">
              <w:rPr>
                <w:sz w:val="16"/>
                <w:szCs w:val="16"/>
                <w:lang w:val="en-ID" w:eastAsia="en-ID"/>
              </w:rPr>
              <w:t>,</w:t>
            </w:r>
            <w:r w:rsidRPr="000458F9">
              <w:rPr>
                <w:sz w:val="16"/>
                <w:szCs w:val="16"/>
                <w:lang w:val="en-ID" w:eastAsia="en-ID"/>
              </w:rPr>
              <w:t>000</w:t>
            </w:r>
          </w:p>
        </w:tc>
        <w:tc>
          <w:tcPr>
            <w:tcW w:w="992" w:type="dxa"/>
          </w:tcPr>
          <w:p w14:paraId="5D9D2A25" w14:textId="6D7026E9" w:rsidR="00B943F1" w:rsidRPr="000458F9" w:rsidRDefault="00067C89"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450</w:t>
            </w:r>
          </w:p>
        </w:tc>
        <w:tc>
          <w:tcPr>
            <w:tcW w:w="2095" w:type="dxa"/>
            <w:noWrap/>
            <w:hideMark/>
          </w:tcPr>
          <w:p w14:paraId="7166ABB3" w14:textId="3FB5E47D"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Power used by customers such as 450 kwh,900 kwh,1</w:t>
            </w:r>
            <w:r w:rsidR="00B26133" w:rsidRPr="000458F9">
              <w:rPr>
                <w:sz w:val="16"/>
                <w:szCs w:val="16"/>
                <w:lang w:val="en-ID" w:eastAsia="en-ID"/>
              </w:rPr>
              <w:t>,</w:t>
            </w:r>
            <w:r w:rsidRPr="000458F9">
              <w:rPr>
                <w:sz w:val="16"/>
                <w:szCs w:val="16"/>
                <w:lang w:val="en-ID" w:eastAsia="en-ID"/>
              </w:rPr>
              <w:t>300 kwh, 2</w:t>
            </w:r>
            <w:r w:rsidR="00143BB5" w:rsidRPr="000458F9">
              <w:rPr>
                <w:sz w:val="16"/>
                <w:szCs w:val="16"/>
                <w:lang w:val="en-ID" w:eastAsia="en-ID"/>
              </w:rPr>
              <w:t>,</w:t>
            </w:r>
            <w:r w:rsidRPr="000458F9">
              <w:rPr>
                <w:sz w:val="16"/>
                <w:szCs w:val="16"/>
                <w:lang w:val="en-ID" w:eastAsia="en-ID"/>
              </w:rPr>
              <w:t>200 kwh,3</w:t>
            </w:r>
            <w:r w:rsidR="00143BB5" w:rsidRPr="000458F9">
              <w:rPr>
                <w:sz w:val="16"/>
                <w:szCs w:val="16"/>
                <w:lang w:val="en-ID" w:eastAsia="en-ID"/>
              </w:rPr>
              <w:t>,</w:t>
            </w:r>
            <w:r w:rsidRPr="000458F9">
              <w:rPr>
                <w:sz w:val="16"/>
                <w:szCs w:val="16"/>
                <w:lang w:val="en-ID" w:eastAsia="en-ID"/>
              </w:rPr>
              <w:t>300 kwh, 7</w:t>
            </w:r>
            <w:r w:rsidR="00143BB5" w:rsidRPr="000458F9">
              <w:rPr>
                <w:sz w:val="16"/>
                <w:szCs w:val="16"/>
                <w:lang w:val="en-ID" w:eastAsia="en-ID"/>
              </w:rPr>
              <w:t>,</w:t>
            </w:r>
            <w:r w:rsidRPr="000458F9">
              <w:rPr>
                <w:sz w:val="16"/>
                <w:szCs w:val="16"/>
                <w:lang w:val="en-ID" w:eastAsia="en-ID"/>
              </w:rPr>
              <w:t>700 kwh,15</w:t>
            </w:r>
            <w:r w:rsidR="00143BB5" w:rsidRPr="000458F9">
              <w:rPr>
                <w:sz w:val="16"/>
                <w:szCs w:val="16"/>
                <w:lang w:val="en-ID" w:eastAsia="en-ID"/>
              </w:rPr>
              <w:t>,</w:t>
            </w:r>
            <w:r w:rsidRPr="000458F9">
              <w:rPr>
                <w:sz w:val="16"/>
                <w:szCs w:val="16"/>
                <w:lang w:val="en-ID" w:eastAsia="en-ID"/>
              </w:rPr>
              <w:t>400 kwh,132</w:t>
            </w:r>
            <w:r w:rsidR="00143BB5" w:rsidRPr="000458F9">
              <w:rPr>
                <w:sz w:val="16"/>
                <w:szCs w:val="16"/>
                <w:lang w:val="en-ID" w:eastAsia="en-ID"/>
              </w:rPr>
              <w:t>,</w:t>
            </w:r>
            <w:r w:rsidRPr="000458F9">
              <w:rPr>
                <w:sz w:val="16"/>
                <w:szCs w:val="16"/>
                <w:lang w:val="en-ID" w:eastAsia="en-ID"/>
              </w:rPr>
              <w:t xml:space="preserve">000 </w:t>
            </w:r>
            <w:r w:rsidRPr="000458F9">
              <w:rPr>
                <w:sz w:val="16"/>
                <w:szCs w:val="16"/>
                <w:lang w:val="en-ID" w:eastAsia="en-ID"/>
              </w:rPr>
              <w:lastRenderedPageBreak/>
              <w:t>kwh,</w:t>
            </w:r>
            <w:r w:rsidR="007F0400" w:rsidRPr="000458F9">
              <w:rPr>
                <w:sz w:val="16"/>
                <w:szCs w:val="16"/>
                <w:lang w:val="en-ID" w:eastAsia="en-ID"/>
              </w:rPr>
              <w:t xml:space="preserve"> 2</w:t>
            </w:r>
            <w:r w:rsidRPr="000458F9">
              <w:rPr>
                <w:sz w:val="16"/>
                <w:szCs w:val="16"/>
                <w:lang w:val="en-ID" w:eastAsia="en-ID"/>
              </w:rPr>
              <w:t>00</w:t>
            </w:r>
            <w:r w:rsidR="007F0400" w:rsidRPr="000458F9">
              <w:rPr>
                <w:sz w:val="16"/>
                <w:szCs w:val="16"/>
                <w:lang w:val="en-ID" w:eastAsia="en-ID"/>
              </w:rPr>
              <w:t>,0</w:t>
            </w:r>
            <w:r w:rsidRPr="000458F9">
              <w:rPr>
                <w:sz w:val="16"/>
                <w:szCs w:val="16"/>
                <w:lang w:val="en-ID" w:eastAsia="en-ID"/>
              </w:rPr>
              <w:t>00 kwh and others</w:t>
            </w:r>
          </w:p>
        </w:tc>
      </w:tr>
      <w:tr w:rsidR="000458F9" w:rsidRPr="000458F9" w14:paraId="55446EEE"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9E07407"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lastRenderedPageBreak/>
              <w:t>Meter Code</w:t>
            </w:r>
          </w:p>
        </w:tc>
        <w:tc>
          <w:tcPr>
            <w:tcW w:w="1032" w:type="dxa"/>
            <w:noWrap/>
            <w:hideMark/>
          </w:tcPr>
          <w:p w14:paraId="42D01BD7"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Categorical</w:t>
            </w:r>
          </w:p>
        </w:tc>
        <w:tc>
          <w:tcPr>
            <w:tcW w:w="992" w:type="dxa"/>
          </w:tcPr>
          <w:p w14:paraId="44C8E524" w14:textId="3637C6F5" w:rsidR="00B943F1" w:rsidRPr="000458F9" w:rsidRDefault="00E969F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5</w:t>
            </w:r>
          </w:p>
        </w:tc>
        <w:tc>
          <w:tcPr>
            <w:tcW w:w="1134" w:type="dxa"/>
          </w:tcPr>
          <w:p w14:paraId="6A0B6E57" w14:textId="2B5352AE" w:rsidR="00B943F1" w:rsidRPr="000458F9"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5394FEC2" w14:textId="7073D7A6" w:rsidR="00B943F1" w:rsidRPr="000458F9"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15FE3BAF"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 means analogue meter and E means digital meter</w:t>
            </w:r>
          </w:p>
        </w:tc>
      </w:tr>
      <w:tr w:rsidR="000458F9" w:rsidRPr="000458F9" w14:paraId="6FE1F617"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D608FCE"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Flash time</w:t>
            </w:r>
          </w:p>
        </w:tc>
        <w:tc>
          <w:tcPr>
            <w:tcW w:w="1032" w:type="dxa"/>
            <w:noWrap/>
            <w:hideMark/>
          </w:tcPr>
          <w:p w14:paraId="3C79A887"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224322F4" w14:textId="1A2FEF3D" w:rsidR="00B943F1" w:rsidRPr="000458F9" w:rsidRDefault="0090568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w:t>
            </w:r>
            <w:r w:rsidR="001459E9" w:rsidRPr="000458F9">
              <w:rPr>
                <w:sz w:val="16"/>
                <w:szCs w:val="16"/>
                <w:lang w:val="en-ID" w:eastAsia="en-ID"/>
              </w:rPr>
              <w:t>,</w:t>
            </w:r>
            <w:r w:rsidRPr="000458F9">
              <w:rPr>
                <w:sz w:val="16"/>
                <w:szCs w:val="16"/>
                <w:lang w:val="en-ID" w:eastAsia="en-ID"/>
              </w:rPr>
              <w:t>7904</w:t>
            </w:r>
          </w:p>
        </w:tc>
        <w:tc>
          <w:tcPr>
            <w:tcW w:w="1134" w:type="dxa"/>
          </w:tcPr>
          <w:p w14:paraId="04A0B14D" w14:textId="24786387" w:rsidR="00B943F1" w:rsidRPr="000458F9" w:rsidRDefault="00645F8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4775.66</w:t>
            </w:r>
          </w:p>
        </w:tc>
        <w:tc>
          <w:tcPr>
            <w:tcW w:w="992" w:type="dxa"/>
          </w:tcPr>
          <w:p w14:paraId="23BE9577" w14:textId="1E1CE2A7" w:rsidR="00B943F1" w:rsidRPr="000458F9" w:rsidRDefault="007A1B1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6178BC70"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Electricity usage time by customer</w:t>
            </w:r>
          </w:p>
        </w:tc>
      </w:tr>
      <w:tr w:rsidR="000458F9" w:rsidRPr="000458F9" w14:paraId="0829E3A0"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AAD5A7"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Total KWH</w:t>
            </w:r>
          </w:p>
        </w:tc>
        <w:tc>
          <w:tcPr>
            <w:tcW w:w="1032" w:type="dxa"/>
            <w:noWrap/>
            <w:hideMark/>
          </w:tcPr>
          <w:p w14:paraId="16D346E8"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4253E096" w14:textId="679A0147" w:rsidR="00B943F1" w:rsidRPr="000458F9" w:rsidRDefault="00F63D3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w:t>
            </w:r>
            <w:r w:rsidR="001459E9" w:rsidRPr="000458F9">
              <w:rPr>
                <w:sz w:val="16"/>
                <w:szCs w:val="16"/>
                <w:lang w:val="en-ID" w:eastAsia="en-ID"/>
              </w:rPr>
              <w:t>,</w:t>
            </w:r>
            <w:r w:rsidRPr="000458F9">
              <w:rPr>
                <w:sz w:val="16"/>
                <w:szCs w:val="16"/>
                <w:lang w:val="en-ID" w:eastAsia="en-ID"/>
              </w:rPr>
              <w:t>0427</w:t>
            </w:r>
          </w:p>
        </w:tc>
        <w:tc>
          <w:tcPr>
            <w:tcW w:w="1134" w:type="dxa"/>
          </w:tcPr>
          <w:p w14:paraId="26DBBE13" w14:textId="567BD4A7" w:rsidR="00B943F1" w:rsidRPr="000458F9" w:rsidRDefault="00055C5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635</w:t>
            </w:r>
            <w:r w:rsidR="001459E9" w:rsidRPr="000458F9">
              <w:rPr>
                <w:sz w:val="16"/>
                <w:szCs w:val="16"/>
                <w:lang w:val="en-ID" w:eastAsia="en-ID"/>
              </w:rPr>
              <w:t>,</w:t>
            </w:r>
            <w:r w:rsidRPr="000458F9">
              <w:rPr>
                <w:sz w:val="16"/>
                <w:szCs w:val="16"/>
                <w:lang w:val="en-ID" w:eastAsia="en-ID"/>
              </w:rPr>
              <w:t>370</w:t>
            </w:r>
          </w:p>
        </w:tc>
        <w:tc>
          <w:tcPr>
            <w:tcW w:w="992" w:type="dxa"/>
          </w:tcPr>
          <w:p w14:paraId="5717A1BD" w14:textId="6E0D7B75" w:rsidR="00B943F1" w:rsidRPr="000458F9"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40A4AA66"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total of peak load kwh usage and peak external load kwh used by customers</w:t>
            </w:r>
          </w:p>
        </w:tc>
      </w:tr>
      <w:tr w:rsidR="000458F9" w:rsidRPr="000458F9" w14:paraId="16782380"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0E1910"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KWH Off – Load</w:t>
            </w:r>
          </w:p>
        </w:tc>
        <w:tc>
          <w:tcPr>
            <w:tcW w:w="1032" w:type="dxa"/>
            <w:noWrap/>
            <w:hideMark/>
          </w:tcPr>
          <w:p w14:paraId="19E44D89"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667F48A0" w14:textId="78529000" w:rsidR="00B943F1" w:rsidRPr="000458F9" w:rsidRDefault="007C6B7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10</w:t>
            </w:r>
            <w:r w:rsidR="001459E9" w:rsidRPr="000458F9">
              <w:rPr>
                <w:sz w:val="16"/>
                <w:szCs w:val="16"/>
                <w:lang w:val="en-ID" w:eastAsia="en-ID"/>
              </w:rPr>
              <w:t>,</w:t>
            </w:r>
            <w:r w:rsidRPr="000458F9">
              <w:rPr>
                <w:sz w:val="16"/>
                <w:szCs w:val="16"/>
                <w:lang w:val="en-ID" w:eastAsia="en-ID"/>
              </w:rPr>
              <w:t>417</w:t>
            </w:r>
          </w:p>
        </w:tc>
        <w:tc>
          <w:tcPr>
            <w:tcW w:w="1134" w:type="dxa"/>
          </w:tcPr>
          <w:p w14:paraId="3C120362" w14:textId="3BF9C6F6" w:rsidR="00B943F1" w:rsidRPr="000458F9" w:rsidRDefault="00731CC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500</w:t>
            </w:r>
            <w:r w:rsidR="001459E9" w:rsidRPr="000458F9">
              <w:rPr>
                <w:sz w:val="16"/>
                <w:szCs w:val="16"/>
                <w:lang w:val="en-ID" w:eastAsia="en-ID"/>
              </w:rPr>
              <w:t>,</w:t>
            </w:r>
            <w:r w:rsidR="00F611BA" w:rsidRPr="000458F9">
              <w:rPr>
                <w:sz w:val="16"/>
                <w:szCs w:val="16"/>
                <w:lang w:val="en-ID" w:eastAsia="en-ID"/>
              </w:rPr>
              <w:t>640</w:t>
            </w:r>
          </w:p>
        </w:tc>
        <w:tc>
          <w:tcPr>
            <w:tcW w:w="992" w:type="dxa"/>
          </w:tcPr>
          <w:p w14:paraId="1A18979A" w14:textId="164631DD" w:rsidR="00B943F1" w:rsidRPr="000458F9" w:rsidRDefault="000856F3"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3C7CAFFC"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KWH used at peak external load by customers</w:t>
            </w:r>
          </w:p>
        </w:tc>
      </w:tr>
      <w:tr w:rsidR="000458F9" w:rsidRPr="000458F9" w14:paraId="54F8EDA5"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9F6ADE2"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KWH Peak Load</w:t>
            </w:r>
          </w:p>
        </w:tc>
        <w:tc>
          <w:tcPr>
            <w:tcW w:w="1032" w:type="dxa"/>
            <w:noWrap/>
            <w:hideMark/>
          </w:tcPr>
          <w:p w14:paraId="27797C69"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7AA6A2A8" w14:textId="42311420" w:rsidR="00B943F1" w:rsidRPr="000458F9" w:rsidRDefault="00511619"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w:t>
            </w:r>
            <w:r w:rsidR="001459E9" w:rsidRPr="000458F9">
              <w:rPr>
                <w:sz w:val="16"/>
                <w:szCs w:val="16"/>
                <w:lang w:val="en-ID" w:eastAsia="en-ID"/>
              </w:rPr>
              <w:t>,</w:t>
            </w:r>
            <w:r w:rsidRPr="000458F9">
              <w:rPr>
                <w:sz w:val="16"/>
                <w:szCs w:val="16"/>
                <w:lang w:val="en-ID" w:eastAsia="en-ID"/>
              </w:rPr>
              <w:t>515</w:t>
            </w:r>
          </w:p>
        </w:tc>
        <w:tc>
          <w:tcPr>
            <w:tcW w:w="1134" w:type="dxa"/>
          </w:tcPr>
          <w:p w14:paraId="65BAF10E" w14:textId="126B3887" w:rsidR="00B943F1" w:rsidRPr="000458F9" w:rsidRDefault="000B11D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146</w:t>
            </w:r>
            <w:r w:rsidR="001459E9" w:rsidRPr="000458F9">
              <w:rPr>
                <w:sz w:val="16"/>
                <w:szCs w:val="16"/>
                <w:lang w:val="en-ID" w:eastAsia="en-ID"/>
              </w:rPr>
              <w:t>,</w:t>
            </w:r>
            <w:r w:rsidRPr="000458F9">
              <w:rPr>
                <w:sz w:val="16"/>
                <w:szCs w:val="16"/>
                <w:lang w:val="en-ID" w:eastAsia="en-ID"/>
              </w:rPr>
              <w:t>5</w:t>
            </w:r>
            <w:r w:rsidR="007B069E" w:rsidRPr="000458F9">
              <w:rPr>
                <w:sz w:val="16"/>
                <w:szCs w:val="16"/>
                <w:lang w:val="en-ID" w:eastAsia="en-ID"/>
              </w:rPr>
              <w:t>80</w:t>
            </w:r>
          </w:p>
        </w:tc>
        <w:tc>
          <w:tcPr>
            <w:tcW w:w="992" w:type="dxa"/>
          </w:tcPr>
          <w:p w14:paraId="4FBE80D3" w14:textId="1DF3B697" w:rsidR="00B943F1" w:rsidRPr="000458F9"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5A60F737"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KWH used at peak load by customers</w:t>
            </w:r>
          </w:p>
        </w:tc>
      </w:tr>
      <w:tr w:rsidR="000458F9" w:rsidRPr="000458F9" w14:paraId="24F4F079"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CC1A5A9"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Discount</w:t>
            </w:r>
          </w:p>
        </w:tc>
        <w:tc>
          <w:tcPr>
            <w:tcW w:w="1032" w:type="dxa"/>
            <w:noWrap/>
            <w:hideMark/>
          </w:tcPr>
          <w:p w14:paraId="5BFD329D"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1B8B925F" w14:textId="4F982531" w:rsidR="00B943F1" w:rsidRPr="000458F9" w:rsidRDefault="002866A4"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11</w:t>
            </w:r>
          </w:p>
        </w:tc>
        <w:tc>
          <w:tcPr>
            <w:tcW w:w="1134" w:type="dxa"/>
          </w:tcPr>
          <w:p w14:paraId="547AF81D" w14:textId="36645581" w:rsidR="00B943F1" w:rsidRPr="000458F9" w:rsidRDefault="0086296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338</w:t>
            </w:r>
            <w:r w:rsidR="001459E9" w:rsidRPr="000458F9">
              <w:rPr>
                <w:sz w:val="16"/>
                <w:szCs w:val="16"/>
                <w:lang w:val="en-ID" w:eastAsia="en-ID"/>
              </w:rPr>
              <w:t>,</w:t>
            </w:r>
            <w:r w:rsidR="00D924CE" w:rsidRPr="000458F9">
              <w:rPr>
                <w:sz w:val="16"/>
                <w:szCs w:val="16"/>
                <w:lang w:val="en-ID" w:eastAsia="en-ID"/>
              </w:rPr>
              <w:t>942</w:t>
            </w:r>
          </w:p>
        </w:tc>
        <w:tc>
          <w:tcPr>
            <w:tcW w:w="992" w:type="dxa"/>
          </w:tcPr>
          <w:p w14:paraId="0C8D53D2" w14:textId="2D26EFED" w:rsidR="00B943F1" w:rsidRPr="000458F9"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24D54641"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Discounts given by the company based on the provisions of the company such as using unused kwh by the company or because of a natural disaster</w:t>
            </w:r>
          </w:p>
        </w:tc>
      </w:tr>
      <w:tr w:rsidR="000458F9" w:rsidRPr="000458F9" w14:paraId="33934987"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3BA2906"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Peak Offload Fee</w:t>
            </w:r>
          </w:p>
        </w:tc>
        <w:tc>
          <w:tcPr>
            <w:tcW w:w="1032" w:type="dxa"/>
            <w:noWrap/>
            <w:hideMark/>
          </w:tcPr>
          <w:p w14:paraId="77C4A790"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4E5D3E17" w14:textId="6FDDD66E" w:rsidR="00B943F1" w:rsidRPr="000458F9" w:rsidRDefault="003527D1"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18</w:t>
            </w:r>
            <w:r w:rsidR="001459E9" w:rsidRPr="000458F9">
              <w:rPr>
                <w:sz w:val="16"/>
                <w:szCs w:val="16"/>
                <w:lang w:val="en-ID" w:eastAsia="en-ID"/>
              </w:rPr>
              <w:t>,</w:t>
            </w:r>
            <w:r w:rsidR="00B07FB6" w:rsidRPr="000458F9">
              <w:rPr>
                <w:sz w:val="16"/>
                <w:szCs w:val="16"/>
                <w:lang w:val="en-ID" w:eastAsia="en-ID"/>
              </w:rPr>
              <w:t>578</w:t>
            </w:r>
          </w:p>
        </w:tc>
        <w:tc>
          <w:tcPr>
            <w:tcW w:w="1134" w:type="dxa"/>
          </w:tcPr>
          <w:p w14:paraId="6A23DF14" w14:textId="1959A615" w:rsidR="00B943F1" w:rsidRPr="000458F9" w:rsidRDefault="00484BA6"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518</w:t>
            </w:r>
            <w:r w:rsidR="001459E9" w:rsidRPr="000458F9">
              <w:rPr>
                <w:sz w:val="16"/>
                <w:szCs w:val="16"/>
                <w:lang w:val="en-ID" w:eastAsia="en-ID"/>
              </w:rPr>
              <w:t>,</w:t>
            </w:r>
            <w:r w:rsidRPr="000458F9">
              <w:rPr>
                <w:sz w:val="16"/>
                <w:szCs w:val="16"/>
                <w:lang w:val="en-ID" w:eastAsia="en-ID"/>
              </w:rPr>
              <w:t>552</w:t>
            </w:r>
            <w:r w:rsidR="001459E9" w:rsidRPr="000458F9">
              <w:rPr>
                <w:sz w:val="16"/>
                <w:szCs w:val="16"/>
                <w:lang w:val="en-ID" w:eastAsia="en-ID"/>
              </w:rPr>
              <w:t>,</w:t>
            </w:r>
            <w:r w:rsidRPr="000458F9">
              <w:rPr>
                <w:sz w:val="16"/>
                <w:szCs w:val="16"/>
                <w:lang w:val="en-ID" w:eastAsia="en-ID"/>
              </w:rPr>
              <w:t>899</w:t>
            </w:r>
          </w:p>
        </w:tc>
        <w:tc>
          <w:tcPr>
            <w:tcW w:w="992" w:type="dxa"/>
          </w:tcPr>
          <w:p w14:paraId="7D320397" w14:textId="2780B6E2" w:rsidR="00B943F1" w:rsidRPr="000458F9" w:rsidRDefault="00DB26B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02C0A554"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 xml:space="preserve">Payments made when using Peak Offload </w:t>
            </w:r>
          </w:p>
        </w:tc>
      </w:tr>
      <w:tr w:rsidR="000458F9" w:rsidRPr="000458F9" w14:paraId="65BE8D78"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4789ADC"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Peak Load Fee</w:t>
            </w:r>
          </w:p>
        </w:tc>
        <w:tc>
          <w:tcPr>
            <w:tcW w:w="1032" w:type="dxa"/>
            <w:noWrap/>
            <w:hideMark/>
          </w:tcPr>
          <w:p w14:paraId="11D9BA19"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68C51231" w14:textId="1F452F6D" w:rsidR="00B943F1" w:rsidRPr="000458F9" w:rsidRDefault="0014550A"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w:t>
            </w:r>
            <w:r w:rsidR="001459E9" w:rsidRPr="000458F9">
              <w:rPr>
                <w:sz w:val="16"/>
                <w:szCs w:val="16"/>
                <w:lang w:val="en-ID" w:eastAsia="en-ID"/>
              </w:rPr>
              <w:t>,</w:t>
            </w:r>
            <w:r w:rsidRPr="000458F9">
              <w:rPr>
                <w:sz w:val="16"/>
                <w:szCs w:val="16"/>
                <w:lang w:val="en-ID" w:eastAsia="en-ID"/>
              </w:rPr>
              <w:t>256</w:t>
            </w:r>
          </w:p>
        </w:tc>
        <w:tc>
          <w:tcPr>
            <w:tcW w:w="1134" w:type="dxa"/>
          </w:tcPr>
          <w:p w14:paraId="6B57DC15" w14:textId="60A8C9E0" w:rsidR="00B943F1" w:rsidRPr="000458F9" w:rsidRDefault="00E46A6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227</w:t>
            </w:r>
            <w:r w:rsidR="00525BBE" w:rsidRPr="000458F9">
              <w:rPr>
                <w:sz w:val="16"/>
                <w:szCs w:val="16"/>
                <w:lang w:val="en-ID" w:eastAsia="en-ID"/>
              </w:rPr>
              <w:t>,</w:t>
            </w:r>
            <w:r w:rsidRPr="000458F9">
              <w:rPr>
                <w:sz w:val="16"/>
                <w:szCs w:val="16"/>
                <w:lang w:val="en-ID" w:eastAsia="en-ID"/>
              </w:rPr>
              <w:t>736</w:t>
            </w:r>
            <w:r w:rsidR="001459E9" w:rsidRPr="000458F9">
              <w:rPr>
                <w:sz w:val="16"/>
                <w:szCs w:val="16"/>
                <w:lang w:val="en-ID" w:eastAsia="en-ID"/>
              </w:rPr>
              <w:t>,</w:t>
            </w:r>
            <w:r w:rsidRPr="000458F9">
              <w:rPr>
                <w:sz w:val="16"/>
                <w:szCs w:val="16"/>
                <w:lang w:val="en-ID" w:eastAsia="en-ID"/>
              </w:rPr>
              <w:t>949</w:t>
            </w:r>
          </w:p>
        </w:tc>
        <w:tc>
          <w:tcPr>
            <w:tcW w:w="992" w:type="dxa"/>
          </w:tcPr>
          <w:p w14:paraId="24A2FC41" w14:textId="07CBB68D" w:rsidR="00B943F1" w:rsidRPr="000458F9"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1BB40F60"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Payments made when using Peak Load</w:t>
            </w:r>
          </w:p>
        </w:tc>
      </w:tr>
      <w:tr w:rsidR="000458F9" w:rsidRPr="000458F9" w14:paraId="36525E8F"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A462C41"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Total Cost</w:t>
            </w:r>
          </w:p>
        </w:tc>
        <w:tc>
          <w:tcPr>
            <w:tcW w:w="1032" w:type="dxa"/>
            <w:noWrap/>
            <w:hideMark/>
          </w:tcPr>
          <w:p w14:paraId="511C9686"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50C77582" w14:textId="46556F8A" w:rsidR="00B943F1" w:rsidRPr="000458F9" w:rsidRDefault="00FD4AD7"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21</w:t>
            </w:r>
            <w:r w:rsidR="00525BBE" w:rsidRPr="000458F9">
              <w:rPr>
                <w:sz w:val="16"/>
                <w:szCs w:val="16"/>
                <w:lang w:val="en-ID" w:eastAsia="en-ID"/>
              </w:rPr>
              <w:t>,</w:t>
            </w:r>
            <w:r w:rsidRPr="000458F9">
              <w:rPr>
                <w:sz w:val="16"/>
                <w:szCs w:val="16"/>
                <w:lang w:val="en-ID" w:eastAsia="en-ID"/>
              </w:rPr>
              <w:t>621</w:t>
            </w:r>
          </w:p>
        </w:tc>
        <w:tc>
          <w:tcPr>
            <w:tcW w:w="1134" w:type="dxa"/>
          </w:tcPr>
          <w:p w14:paraId="0EF3EC79" w14:textId="043A6398" w:rsidR="00B943F1" w:rsidRPr="000458F9" w:rsidRDefault="00150DB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732</w:t>
            </w:r>
            <w:r w:rsidR="00C55D21" w:rsidRPr="000458F9">
              <w:rPr>
                <w:sz w:val="16"/>
                <w:szCs w:val="16"/>
                <w:lang w:val="en-ID" w:eastAsia="en-ID"/>
              </w:rPr>
              <w:t>,</w:t>
            </w:r>
            <w:r w:rsidRPr="000458F9">
              <w:rPr>
                <w:sz w:val="16"/>
                <w:szCs w:val="16"/>
                <w:lang w:val="en-ID" w:eastAsia="en-ID"/>
              </w:rPr>
              <w:t>079</w:t>
            </w:r>
            <w:r w:rsidR="00525BBE" w:rsidRPr="000458F9">
              <w:rPr>
                <w:sz w:val="16"/>
                <w:szCs w:val="16"/>
                <w:lang w:val="en-ID" w:eastAsia="en-ID"/>
              </w:rPr>
              <w:t>,</w:t>
            </w:r>
            <w:r w:rsidRPr="000458F9">
              <w:rPr>
                <w:sz w:val="16"/>
                <w:szCs w:val="16"/>
                <w:lang w:val="en-ID" w:eastAsia="en-ID"/>
              </w:rPr>
              <w:t>768</w:t>
            </w:r>
          </w:p>
        </w:tc>
        <w:tc>
          <w:tcPr>
            <w:tcW w:w="992" w:type="dxa"/>
          </w:tcPr>
          <w:p w14:paraId="3EC3952E" w14:textId="7076DED4" w:rsidR="00B943F1" w:rsidRPr="000458F9" w:rsidRDefault="00EF211C"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703EDA87"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total cost paid by the customer</w:t>
            </w:r>
          </w:p>
        </w:tc>
      </w:tr>
    </w:tbl>
    <w:p w14:paraId="3D455CD1" w14:textId="77777777" w:rsidR="000F30CF" w:rsidRPr="000458F9" w:rsidRDefault="000F30CF" w:rsidP="009E1668">
      <w:pPr>
        <w:pStyle w:val="ListParagraph"/>
        <w:ind w:left="1080" w:firstLine="0"/>
        <w:rPr>
          <w:b/>
          <w:bCs/>
        </w:rPr>
      </w:pPr>
    </w:p>
    <w:p w14:paraId="14AB56F2" w14:textId="77777777" w:rsidR="00FD056F" w:rsidRPr="000458F9" w:rsidRDefault="00FD056F" w:rsidP="008B7DAF">
      <w:pPr>
        <w:rPr>
          <w:b/>
          <w:bCs/>
        </w:rPr>
      </w:pPr>
    </w:p>
    <w:p w14:paraId="02146FDE" w14:textId="6D47C1CC" w:rsidR="00A736AD" w:rsidRPr="000458F9" w:rsidRDefault="00240F0B" w:rsidP="00CE1E5A">
      <w:pPr>
        <w:pStyle w:val="ListParagraph"/>
        <w:numPr>
          <w:ilvl w:val="1"/>
          <w:numId w:val="13"/>
        </w:numPr>
        <w:rPr>
          <w:b/>
          <w:bCs/>
        </w:rPr>
      </w:pPr>
      <w:r w:rsidRPr="000458F9">
        <w:rPr>
          <w:b/>
          <w:bCs/>
        </w:rPr>
        <w:t>Choice of Variable</w:t>
      </w:r>
    </w:p>
    <w:p w14:paraId="65144654" w14:textId="77777777" w:rsidR="00A736AD" w:rsidRPr="000458F9" w:rsidRDefault="00A736AD" w:rsidP="00A736AD"/>
    <w:p w14:paraId="497FC700" w14:textId="391FEDE6" w:rsidR="00561B80" w:rsidRPr="000458F9" w:rsidRDefault="00E47B94" w:rsidP="004C58A8">
      <w:pPr>
        <w:spacing w:line="360" w:lineRule="auto"/>
        <w:ind w:left="720"/>
        <w:jc w:val="both"/>
      </w:pPr>
      <w:r w:rsidRPr="000458F9">
        <w:t xml:space="preserve">This section presents predictor variables that will later be used in the clustering model. </w:t>
      </w:r>
      <w:r w:rsidR="00257F5A" w:rsidRPr="000458F9">
        <w:t xml:space="preserve">From the 13 variables in </w:t>
      </w:r>
      <w:r w:rsidR="007A6F14" w:rsidRPr="000458F9">
        <w:t>T</w:t>
      </w:r>
      <w:r w:rsidR="00257F5A" w:rsidRPr="000458F9">
        <w:t>able 3, the variable to be selected is of type Integer or Double because</w:t>
      </w:r>
      <w:r w:rsidR="00750D2F" w:rsidRPr="000458F9">
        <w:t xml:space="preserve"> the</w:t>
      </w:r>
      <w:r w:rsidR="00257F5A" w:rsidRPr="000458F9">
        <w:t xml:space="preserve"> </w:t>
      </w:r>
      <w:r w:rsidR="00967C93" w:rsidRPr="000458F9">
        <w:t>process</w:t>
      </w:r>
      <w:r w:rsidR="00257F5A" w:rsidRPr="000458F9">
        <w:t xml:space="preserve"> in the clustering model, the focus is on predicting customer segmentation on Power based on peak load and peak external load used by customers in the future. </w:t>
      </w:r>
      <w:r w:rsidRPr="000458F9">
        <w:t xml:space="preserve">Still, the </w:t>
      </w:r>
      <w:proofErr w:type="spellStart"/>
      <w:r w:rsidRPr="000458F9">
        <w:t>ID_Customer</w:t>
      </w:r>
      <w:proofErr w:type="spellEnd"/>
      <w:r w:rsidRPr="000458F9">
        <w:t xml:space="preserve"> </w:t>
      </w:r>
      <w:r w:rsidR="00257F5A" w:rsidRPr="000458F9">
        <w:t xml:space="preserve">variable </w:t>
      </w:r>
      <w:r w:rsidRPr="000458F9">
        <w:t xml:space="preserve">is not included in the predictor because </w:t>
      </w:r>
      <w:r w:rsidR="00257F5A" w:rsidRPr="000458F9">
        <w:t>this variable is</w:t>
      </w:r>
      <w:r w:rsidRPr="000458F9">
        <w:t xml:space="preserve"> not needed in the clustering model</w:t>
      </w:r>
      <w:r w:rsidR="0062289B" w:rsidRPr="000458F9">
        <w:t>.</w:t>
      </w:r>
      <w:r w:rsidRPr="000458F9">
        <w:t xml:space="preserve"> This research will expect the peak load, which the usage time is from 6.00 am to 4.59 pm and the peak external load, which is from 5.00 pm to 5.59 am</w:t>
      </w:r>
      <w:r w:rsidR="005B4639" w:rsidRPr="000458F9">
        <w:t xml:space="preserve"> </w:t>
      </w:r>
      <w:sdt>
        <w:sdtPr>
          <w:tag w:val="MENDELEY_CITATION_v3_eyJjaXRhdGlvbklEIjoiTUVOREVMRVlfQ0lUQVRJT05fMjFjN2UzZDktOWI3YS00M2RmLWE0NjgtMjU4N2RiMzUwNTY1IiwicHJvcGVydGllcyI6eyJub3RlSW5kZXgiOjB9LCJpc0VkaXRlZCI6ZmFsc2UsIm1hbnVhbE92ZXJyaWRlIjp7ImlzTWFudWFsbHlPdmVycmlkZGVuIjpmYWxzZSwiY2l0ZXByb2NUZXh0IjoiWzE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2104405730"/>
          <w:placeholder>
            <w:docPart w:val="DefaultPlaceholder_-1854013440"/>
          </w:placeholder>
        </w:sdtPr>
        <w:sdtEndPr/>
        <w:sdtContent>
          <w:r w:rsidR="002D45C9" w:rsidRPr="000458F9">
            <w:t>[18]</w:t>
          </w:r>
        </w:sdtContent>
      </w:sdt>
      <w:r w:rsidRPr="000458F9">
        <w:t xml:space="preserve">. Based on this explanation, the kWh off-loads, and kWh Peak Load variables are used as predicted in the clustering model. Table 4 shows </w:t>
      </w:r>
      <w:r w:rsidR="005273AF" w:rsidRPr="000458F9">
        <w:t xml:space="preserve">9 </w:t>
      </w:r>
      <w:r w:rsidRPr="000458F9">
        <w:t>possible variables used in the clustering model.</w:t>
      </w:r>
    </w:p>
    <w:p w14:paraId="4661AEDE" w14:textId="77777777" w:rsidR="004C58A8" w:rsidRPr="000458F9" w:rsidRDefault="004C58A8" w:rsidP="004C58A8">
      <w:pPr>
        <w:spacing w:line="360" w:lineRule="auto"/>
        <w:ind w:left="720"/>
        <w:jc w:val="both"/>
      </w:pPr>
    </w:p>
    <w:p w14:paraId="46021E8C" w14:textId="77631118" w:rsidR="00561B80" w:rsidRPr="000458F9" w:rsidRDefault="00240F0B" w:rsidP="00561B80">
      <w:pPr>
        <w:pStyle w:val="Caption"/>
        <w:keepNext/>
      </w:pPr>
      <w:r w:rsidRPr="000458F9">
        <w:t xml:space="preserve">Table </w:t>
      </w:r>
      <w:r w:rsidR="00CA2E83" w:rsidRPr="000458F9">
        <w:t>4</w:t>
      </w:r>
      <w:r w:rsidRPr="000458F9">
        <w:t xml:space="preserve">    The Result of </w:t>
      </w:r>
      <w:r w:rsidR="00B20FAA" w:rsidRPr="000458F9">
        <w:t>Variable</w:t>
      </w:r>
    </w:p>
    <w:p w14:paraId="48B30CD5" w14:textId="77777777" w:rsidR="00561B80" w:rsidRPr="000458F9" w:rsidRDefault="00561B80" w:rsidP="00561B80"/>
    <w:tbl>
      <w:tblPr>
        <w:tblStyle w:val="PlainTable1"/>
        <w:tblpPr w:leftFromText="180" w:rightFromText="180" w:vertAnchor="text" w:horzAnchor="margin" w:tblpXSpec="right" w:tblpY="-53"/>
        <w:tblW w:w="7797" w:type="dxa"/>
        <w:tblLook w:val="04A0" w:firstRow="1" w:lastRow="0" w:firstColumn="1" w:lastColumn="0" w:noHBand="0" w:noVBand="1"/>
      </w:tblPr>
      <w:tblGrid>
        <w:gridCol w:w="1608"/>
        <w:gridCol w:w="1159"/>
        <w:gridCol w:w="910"/>
        <w:gridCol w:w="4120"/>
      </w:tblGrid>
      <w:tr w:rsidR="000458F9" w:rsidRPr="000458F9" w14:paraId="3B898756" w14:textId="77777777" w:rsidTr="004C58A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4077C0BC" w14:textId="77777777" w:rsidR="00773E5F" w:rsidRPr="000458F9" w:rsidRDefault="00773E5F" w:rsidP="00773E5F">
            <w:pPr>
              <w:widowControl/>
              <w:autoSpaceDE/>
              <w:autoSpaceDN/>
              <w:jc w:val="center"/>
              <w:rPr>
                <w:sz w:val="16"/>
                <w:szCs w:val="16"/>
                <w:lang w:val="en-ID" w:eastAsia="en-ID"/>
              </w:rPr>
            </w:pPr>
            <w:r w:rsidRPr="000458F9">
              <w:rPr>
                <w:sz w:val="16"/>
                <w:szCs w:val="16"/>
                <w:lang w:val="en-ID" w:eastAsia="en-ID"/>
              </w:rPr>
              <w:t>Variable</w:t>
            </w:r>
          </w:p>
        </w:tc>
        <w:tc>
          <w:tcPr>
            <w:tcW w:w="1159" w:type="dxa"/>
            <w:noWrap/>
            <w:hideMark/>
          </w:tcPr>
          <w:p w14:paraId="4D29C217" w14:textId="77777777" w:rsidR="00773E5F" w:rsidRPr="000458F9"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Data Type</w:t>
            </w:r>
          </w:p>
        </w:tc>
        <w:tc>
          <w:tcPr>
            <w:tcW w:w="910" w:type="dxa"/>
          </w:tcPr>
          <w:p w14:paraId="5607C55F" w14:textId="77777777" w:rsidR="00773E5F" w:rsidRPr="000458F9"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Function</w:t>
            </w:r>
          </w:p>
        </w:tc>
        <w:tc>
          <w:tcPr>
            <w:tcW w:w="4120" w:type="dxa"/>
            <w:noWrap/>
            <w:hideMark/>
          </w:tcPr>
          <w:p w14:paraId="032B9F43" w14:textId="77777777" w:rsidR="00773E5F" w:rsidRPr="000458F9"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Variable Description</w:t>
            </w:r>
          </w:p>
        </w:tc>
      </w:tr>
      <w:tr w:rsidR="000458F9" w:rsidRPr="000458F9" w14:paraId="24949D9B" w14:textId="77777777" w:rsidTr="00873A3F">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619B85A"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Power</w:t>
            </w:r>
          </w:p>
        </w:tc>
        <w:tc>
          <w:tcPr>
            <w:tcW w:w="1159" w:type="dxa"/>
            <w:noWrap/>
            <w:hideMark/>
          </w:tcPr>
          <w:p w14:paraId="43C21176"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val="restart"/>
          </w:tcPr>
          <w:p w14:paraId="36436EAA"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1A394A68"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43B5C7C6"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1E585A40"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798929A3"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4D947C23"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2D6ECCDF"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0724C1A0" w14:textId="546B24C7" w:rsidR="00773E5F" w:rsidRPr="000458F9" w:rsidRDefault="00773E5F"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Predictor</w:t>
            </w:r>
          </w:p>
        </w:tc>
        <w:tc>
          <w:tcPr>
            <w:tcW w:w="4120" w:type="dxa"/>
            <w:noWrap/>
            <w:hideMark/>
          </w:tcPr>
          <w:p w14:paraId="2824BDDD" w14:textId="07F941E2"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Power used by customers such as 450 kwh,900 kwh,</w:t>
            </w:r>
            <w:r w:rsidR="004B5758" w:rsidRPr="000458F9">
              <w:rPr>
                <w:sz w:val="16"/>
                <w:szCs w:val="16"/>
                <w:lang w:val="en-ID" w:eastAsia="en-ID"/>
              </w:rPr>
              <w:t>1</w:t>
            </w:r>
            <w:r w:rsidR="00240FF8" w:rsidRPr="000458F9">
              <w:rPr>
                <w:sz w:val="16"/>
                <w:szCs w:val="16"/>
                <w:lang w:val="en-ID" w:eastAsia="en-ID"/>
              </w:rPr>
              <w:t>,</w:t>
            </w:r>
            <w:r w:rsidR="004B5758" w:rsidRPr="000458F9">
              <w:rPr>
                <w:sz w:val="16"/>
                <w:szCs w:val="16"/>
                <w:lang w:val="en-ID" w:eastAsia="en-ID"/>
              </w:rPr>
              <w:t>300</w:t>
            </w:r>
            <w:r w:rsidRPr="000458F9">
              <w:rPr>
                <w:sz w:val="16"/>
                <w:szCs w:val="16"/>
                <w:lang w:val="en-ID" w:eastAsia="en-ID"/>
              </w:rPr>
              <w:t xml:space="preserve"> kwh, </w:t>
            </w:r>
            <w:r w:rsidR="004B5758" w:rsidRPr="000458F9">
              <w:rPr>
                <w:sz w:val="16"/>
                <w:szCs w:val="16"/>
                <w:lang w:val="en-ID" w:eastAsia="en-ID"/>
              </w:rPr>
              <w:t>2</w:t>
            </w:r>
            <w:r w:rsidR="00240FF8" w:rsidRPr="000458F9">
              <w:rPr>
                <w:sz w:val="16"/>
                <w:szCs w:val="16"/>
                <w:lang w:val="en-ID" w:eastAsia="en-ID"/>
              </w:rPr>
              <w:t>,</w:t>
            </w:r>
            <w:r w:rsidR="004B5758" w:rsidRPr="000458F9">
              <w:rPr>
                <w:sz w:val="16"/>
                <w:szCs w:val="16"/>
                <w:lang w:val="en-ID" w:eastAsia="en-ID"/>
              </w:rPr>
              <w:t>200</w:t>
            </w:r>
            <w:r w:rsidRPr="000458F9">
              <w:rPr>
                <w:sz w:val="16"/>
                <w:szCs w:val="16"/>
                <w:lang w:val="en-ID" w:eastAsia="en-ID"/>
              </w:rPr>
              <w:t xml:space="preserve"> kwh,</w:t>
            </w:r>
            <w:r w:rsidR="004B5758" w:rsidRPr="000458F9">
              <w:rPr>
                <w:sz w:val="16"/>
                <w:szCs w:val="16"/>
                <w:lang w:val="en-ID" w:eastAsia="en-ID"/>
              </w:rPr>
              <w:t>3</w:t>
            </w:r>
            <w:r w:rsidR="00240FF8" w:rsidRPr="000458F9">
              <w:rPr>
                <w:sz w:val="16"/>
                <w:szCs w:val="16"/>
                <w:lang w:val="en-ID" w:eastAsia="en-ID"/>
              </w:rPr>
              <w:t>,</w:t>
            </w:r>
            <w:r w:rsidR="004B5758" w:rsidRPr="000458F9">
              <w:rPr>
                <w:sz w:val="16"/>
                <w:szCs w:val="16"/>
                <w:lang w:val="en-ID" w:eastAsia="en-ID"/>
              </w:rPr>
              <w:t>300</w:t>
            </w:r>
            <w:r w:rsidRPr="000458F9">
              <w:rPr>
                <w:sz w:val="16"/>
                <w:szCs w:val="16"/>
                <w:lang w:val="en-ID" w:eastAsia="en-ID"/>
              </w:rPr>
              <w:t xml:space="preserve"> kwh, </w:t>
            </w:r>
            <w:r w:rsidR="004B5758" w:rsidRPr="000458F9">
              <w:rPr>
                <w:sz w:val="16"/>
                <w:szCs w:val="16"/>
                <w:lang w:val="en-ID" w:eastAsia="en-ID"/>
              </w:rPr>
              <w:t>7</w:t>
            </w:r>
            <w:r w:rsidR="00240FF8" w:rsidRPr="000458F9">
              <w:rPr>
                <w:sz w:val="16"/>
                <w:szCs w:val="16"/>
                <w:lang w:val="en-ID" w:eastAsia="en-ID"/>
              </w:rPr>
              <w:t>,</w:t>
            </w:r>
            <w:r w:rsidR="004B5758" w:rsidRPr="000458F9">
              <w:rPr>
                <w:sz w:val="16"/>
                <w:szCs w:val="16"/>
                <w:lang w:val="en-ID" w:eastAsia="en-ID"/>
              </w:rPr>
              <w:t>700</w:t>
            </w:r>
            <w:r w:rsidRPr="000458F9">
              <w:rPr>
                <w:sz w:val="16"/>
                <w:szCs w:val="16"/>
                <w:lang w:val="en-ID" w:eastAsia="en-ID"/>
              </w:rPr>
              <w:t xml:space="preserve"> kwh,</w:t>
            </w:r>
            <w:r w:rsidR="004B5758" w:rsidRPr="000458F9">
              <w:rPr>
                <w:sz w:val="16"/>
                <w:szCs w:val="16"/>
                <w:lang w:val="en-ID" w:eastAsia="en-ID"/>
              </w:rPr>
              <w:t>154</w:t>
            </w:r>
            <w:r w:rsidR="00873A3F" w:rsidRPr="000458F9">
              <w:rPr>
                <w:sz w:val="16"/>
                <w:szCs w:val="16"/>
                <w:lang w:val="en-ID" w:eastAsia="en-ID"/>
              </w:rPr>
              <w:t>,</w:t>
            </w:r>
            <w:r w:rsidR="004B5758" w:rsidRPr="000458F9">
              <w:rPr>
                <w:sz w:val="16"/>
                <w:szCs w:val="16"/>
                <w:lang w:val="en-ID" w:eastAsia="en-ID"/>
              </w:rPr>
              <w:t>00</w:t>
            </w:r>
            <w:r w:rsidRPr="000458F9">
              <w:rPr>
                <w:sz w:val="16"/>
                <w:szCs w:val="16"/>
                <w:lang w:val="en-ID" w:eastAsia="en-ID"/>
              </w:rPr>
              <w:t xml:space="preserve"> kwh,</w:t>
            </w:r>
            <w:r w:rsidR="004B5758" w:rsidRPr="000458F9">
              <w:rPr>
                <w:sz w:val="16"/>
                <w:szCs w:val="16"/>
                <w:lang w:val="en-ID" w:eastAsia="en-ID"/>
              </w:rPr>
              <w:t>132</w:t>
            </w:r>
            <w:r w:rsidR="00240FF8" w:rsidRPr="000458F9">
              <w:rPr>
                <w:sz w:val="16"/>
                <w:szCs w:val="16"/>
                <w:lang w:val="en-ID" w:eastAsia="en-ID"/>
              </w:rPr>
              <w:t>,</w:t>
            </w:r>
            <w:r w:rsidR="004B5758" w:rsidRPr="000458F9">
              <w:rPr>
                <w:sz w:val="16"/>
                <w:szCs w:val="16"/>
                <w:lang w:val="en-ID" w:eastAsia="en-ID"/>
              </w:rPr>
              <w:t>000</w:t>
            </w:r>
            <w:r w:rsidRPr="000458F9">
              <w:rPr>
                <w:sz w:val="16"/>
                <w:szCs w:val="16"/>
                <w:lang w:val="en-ID" w:eastAsia="en-ID"/>
              </w:rPr>
              <w:t xml:space="preserve"> kwh,</w:t>
            </w:r>
            <w:r w:rsidR="00240FF8" w:rsidRPr="000458F9">
              <w:rPr>
                <w:sz w:val="16"/>
                <w:szCs w:val="16"/>
                <w:lang w:val="en-ID" w:eastAsia="en-ID"/>
              </w:rPr>
              <w:t>2</w:t>
            </w:r>
            <w:r w:rsidR="004B5758" w:rsidRPr="000458F9">
              <w:rPr>
                <w:sz w:val="16"/>
                <w:szCs w:val="16"/>
                <w:lang w:val="en-ID" w:eastAsia="en-ID"/>
              </w:rPr>
              <w:t>0</w:t>
            </w:r>
            <w:r w:rsidR="00240FF8" w:rsidRPr="000458F9">
              <w:rPr>
                <w:sz w:val="16"/>
                <w:szCs w:val="16"/>
                <w:lang w:val="en-ID" w:eastAsia="en-ID"/>
              </w:rPr>
              <w:t>0</w:t>
            </w:r>
            <w:r w:rsidR="00873A3F" w:rsidRPr="000458F9">
              <w:rPr>
                <w:sz w:val="16"/>
                <w:szCs w:val="16"/>
                <w:lang w:val="en-ID" w:eastAsia="en-ID"/>
              </w:rPr>
              <w:t>,</w:t>
            </w:r>
            <w:r w:rsidR="004B5758" w:rsidRPr="000458F9">
              <w:rPr>
                <w:sz w:val="16"/>
                <w:szCs w:val="16"/>
                <w:lang w:val="en-ID" w:eastAsia="en-ID"/>
              </w:rPr>
              <w:t>000</w:t>
            </w:r>
            <w:r w:rsidRPr="000458F9">
              <w:rPr>
                <w:sz w:val="16"/>
                <w:szCs w:val="16"/>
                <w:lang w:val="en-ID" w:eastAsia="en-ID"/>
              </w:rPr>
              <w:t xml:space="preserve"> kwh and others</w:t>
            </w:r>
          </w:p>
        </w:tc>
      </w:tr>
      <w:tr w:rsidR="000458F9" w:rsidRPr="000458F9" w14:paraId="416CABBE"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350D9E5" w14:textId="7B3A48CC" w:rsidR="004B5758" w:rsidRPr="000458F9" w:rsidRDefault="004B5758" w:rsidP="002E5513">
            <w:pPr>
              <w:widowControl/>
              <w:autoSpaceDE/>
              <w:autoSpaceDN/>
              <w:rPr>
                <w:sz w:val="16"/>
                <w:szCs w:val="16"/>
                <w:lang w:val="en-ID" w:eastAsia="en-ID"/>
              </w:rPr>
            </w:pPr>
            <w:r w:rsidRPr="000458F9">
              <w:rPr>
                <w:sz w:val="16"/>
                <w:szCs w:val="16"/>
                <w:lang w:val="en-ID" w:eastAsia="en-ID"/>
              </w:rPr>
              <w:t>Flash time</w:t>
            </w:r>
          </w:p>
        </w:tc>
        <w:tc>
          <w:tcPr>
            <w:tcW w:w="1159" w:type="dxa"/>
            <w:noWrap/>
          </w:tcPr>
          <w:p w14:paraId="5FC40BCB" w14:textId="0607C4F5" w:rsidR="004B5758" w:rsidRPr="000458F9" w:rsidRDefault="004B5758" w:rsidP="002E5513">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7F055045" w14:textId="0AE6FC49" w:rsidR="004B5758" w:rsidRPr="000458F9" w:rsidRDefault="004B5758" w:rsidP="0084047A">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9E56BFE" w14:textId="12B85415" w:rsidR="004B5758" w:rsidRPr="000458F9" w:rsidRDefault="004B5758" w:rsidP="002E5513">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Electricity usage time by customer</w:t>
            </w:r>
          </w:p>
        </w:tc>
      </w:tr>
      <w:tr w:rsidR="000458F9" w:rsidRPr="000458F9" w14:paraId="16CF2AD0"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746F005F"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KWH Off - Load</w:t>
            </w:r>
          </w:p>
        </w:tc>
        <w:tc>
          <w:tcPr>
            <w:tcW w:w="1159" w:type="dxa"/>
            <w:noWrap/>
            <w:hideMark/>
          </w:tcPr>
          <w:p w14:paraId="616E3E23"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5D52A7D8" w14:textId="31773068"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hideMark/>
          </w:tcPr>
          <w:p w14:paraId="46FDEF39"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KWH used at peak external load by customers</w:t>
            </w:r>
          </w:p>
        </w:tc>
      </w:tr>
      <w:tr w:rsidR="000458F9" w:rsidRPr="000458F9" w14:paraId="613CC384"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4AA1D85"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KWH Peak Load</w:t>
            </w:r>
          </w:p>
        </w:tc>
        <w:tc>
          <w:tcPr>
            <w:tcW w:w="1159" w:type="dxa"/>
            <w:noWrap/>
            <w:hideMark/>
          </w:tcPr>
          <w:p w14:paraId="2D3B3462"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53556EDD" w14:textId="52165CEE"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hideMark/>
          </w:tcPr>
          <w:p w14:paraId="0F8AF745"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KWH used at peak load by customers</w:t>
            </w:r>
          </w:p>
        </w:tc>
      </w:tr>
      <w:tr w:rsidR="000458F9" w:rsidRPr="000458F9" w14:paraId="7936B6D2"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9A317EB" w14:textId="1D760AF8" w:rsidR="004B5758" w:rsidRPr="000458F9" w:rsidRDefault="004B5758" w:rsidP="009615BD">
            <w:pPr>
              <w:widowControl/>
              <w:autoSpaceDE/>
              <w:autoSpaceDN/>
              <w:rPr>
                <w:sz w:val="16"/>
                <w:szCs w:val="16"/>
                <w:lang w:val="en-ID" w:eastAsia="en-ID"/>
              </w:rPr>
            </w:pPr>
            <w:r w:rsidRPr="000458F9">
              <w:rPr>
                <w:sz w:val="16"/>
                <w:szCs w:val="16"/>
                <w:lang w:val="en-ID" w:eastAsia="en-ID"/>
              </w:rPr>
              <w:t>Total KWH</w:t>
            </w:r>
          </w:p>
        </w:tc>
        <w:tc>
          <w:tcPr>
            <w:tcW w:w="1159" w:type="dxa"/>
            <w:noWrap/>
          </w:tcPr>
          <w:p w14:paraId="00D98132" w14:textId="548FA0E9" w:rsidR="004B5758" w:rsidRPr="000458F9" w:rsidRDefault="004B5758" w:rsidP="009615BD">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333E0127" w14:textId="54822A4E" w:rsidR="004B5758" w:rsidRPr="000458F9" w:rsidRDefault="004B5758" w:rsidP="0084047A">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6CBF1287" w14:textId="2A6B0636" w:rsidR="004B5758" w:rsidRPr="000458F9" w:rsidRDefault="004B5758" w:rsidP="009615BD">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The total of peak load kwh usage and peak external load kwh used by customers</w:t>
            </w:r>
          </w:p>
        </w:tc>
      </w:tr>
      <w:tr w:rsidR="000458F9" w:rsidRPr="000458F9" w14:paraId="4CEEAFFF"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3259AA8"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Discount</w:t>
            </w:r>
          </w:p>
        </w:tc>
        <w:tc>
          <w:tcPr>
            <w:tcW w:w="1159" w:type="dxa"/>
            <w:noWrap/>
          </w:tcPr>
          <w:p w14:paraId="04AB1AF7"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333639FE" w14:textId="19EEC16C"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425B8AF5"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Discounts given by the company based on the provisions of the company such as using unused kwh by the company or because of a natural disaster</w:t>
            </w:r>
          </w:p>
        </w:tc>
      </w:tr>
      <w:tr w:rsidR="000458F9" w:rsidRPr="000458F9" w14:paraId="7796A26B"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BE29F0D"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Peak Offload Fee</w:t>
            </w:r>
          </w:p>
        </w:tc>
        <w:tc>
          <w:tcPr>
            <w:tcW w:w="1159" w:type="dxa"/>
            <w:noWrap/>
          </w:tcPr>
          <w:p w14:paraId="3FFCB89F"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5D439230" w14:textId="77175B91"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044C20E5"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 xml:space="preserve">Payments made when using Peak Offload </w:t>
            </w:r>
          </w:p>
        </w:tc>
      </w:tr>
      <w:tr w:rsidR="000458F9" w:rsidRPr="000458F9" w14:paraId="0FFE2420"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8E1C9AC"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Peak Load Fee</w:t>
            </w:r>
          </w:p>
        </w:tc>
        <w:tc>
          <w:tcPr>
            <w:tcW w:w="1159" w:type="dxa"/>
            <w:noWrap/>
          </w:tcPr>
          <w:p w14:paraId="3902AD6B"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36C3A4DC" w14:textId="44C2FAB0"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A984E3D"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Payments made when using Peak Load</w:t>
            </w:r>
          </w:p>
        </w:tc>
      </w:tr>
      <w:tr w:rsidR="000458F9" w:rsidRPr="000458F9" w14:paraId="523EB7CA"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23BC8850"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Total Cost</w:t>
            </w:r>
          </w:p>
        </w:tc>
        <w:tc>
          <w:tcPr>
            <w:tcW w:w="1159" w:type="dxa"/>
            <w:noWrap/>
          </w:tcPr>
          <w:p w14:paraId="12C630BE"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5848AE08" w14:textId="69E8C0FC"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77494DE8"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The total cost paid by the customer</w:t>
            </w:r>
          </w:p>
        </w:tc>
      </w:tr>
      <w:tr w:rsidR="000458F9" w:rsidRPr="000458F9" w14:paraId="40E36618"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0902B0CF" w14:textId="024C047B" w:rsidR="00143C73" w:rsidRPr="000458F9" w:rsidRDefault="00143C73" w:rsidP="009615BD">
            <w:pPr>
              <w:widowControl/>
              <w:autoSpaceDE/>
              <w:autoSpaceDN/>
              <w:rPr>
                <w:sz w:val="16"/>
                <w:szCs w:val="16"/>
                <w:lang w:val="en-ID" w:eastAsia="en-ID"/>
              </w:rPr>
            </w:pPr>
            <w:r w:rsidRPr="000458F9">
              <w:rPr>
                <w:sz w:val="16"/>
                <w:szCs w:val="16"/>
                <w:lang w:val="en-ID" w:eastAsia="en-ID"/>
              </w:rPr>
              <w:t>Cust</w:t>
            </w:r>
            <w:r w:rsidR="00123DDA" w:rsidRPr="000458F9">
              <w:rPr>
                <w:sz w:val="16"/>
                <w:szCs w:val="16"/>
                <w:lang w:val="en-ID" w:eastAsia="en-ID"/>
              </w:rPr>
              <w:t>omer segmentation</w:t>
            </w:r>
          </w:p>
        </w:tc>
        <w:tc>
          <w:tcPr>
            <w:tcW w:w="1159" w:type="dxa"/>
            <w:noWrap/>
          </w:tcPr>
          <w:p w14:paraId="4745B137" w14:textId="5474F665" w:rsidR="00143C73" w:rsidRPr="000458F9" w:rsidRDefault="008241A5"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tcPr>
          <w:p w14:paraId="57AC77C6" w14:textId="43246200" w:rsidR="00143C73" w:rsidRPr="000458F9" w:rsidRDefault="008241A5"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Predicted</w:t>
            </w:r>
          </w:p>
        </w:tc>
        <w:tc>
          <w:tcPr>
            <w:tcW w:w="4120" w:type="dxa"/>
            <w:noWrap/>
          </w:tcPr>
          <w:p w14:paraId="0E7BDD3F" w14:textId="383E13E9" w:rsidR="00143C73" w:rsidRPr="000458F9" w:rsidRDefault="00B032EC"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results of the cluster based on the model</w:t>
            </w:r>
          </w:p>
        </w:tc>
      </w:tr>
    </w:tbl>
    <w:p w14:paraId="180016BB" w14:textId="77777777" w:rsidR="00561B80" w:rsidRPr="000458F9" w:rsidRDefault="00561B80" w:rsidP="00561B80"/>
    <w:p w14:paraId="28D72DC2" w14:textId="77777777" w:rsidR="00561B80" w:rsidRPr="000458F9" w:rsidRDefault="00561B80" w:rsidP="00561B80"/>
    <w:p w14:paraId="47555388" w14:textId="77777777" w:rsidR="00053D62" w:rsidRPr="000458F9" w:rsidRDefault="00053D62" w:rsidP="00561B80"/>
    <w:p w14:paraId="51BA01DC" w14:textId="77777777" w:rsidR="00053D62" w:rsidRPr="000458F9" w:rsidRDefault="00053D62" w:rsidP="00561B80"/>
    <w:p w14:paraId="52AF46F3" w14:textId="77777777" w:rsidR="00DD441F" w:rsidRPr="000458F9" w:rsidRDefault="00DD441F" w:rsidP="00FC5A57">
      <w:pPr>
        <w:rPr>
          <w:b/>
          <w:bCs/>
        </w:rPr>
      </w:pPr>
    </w:p>
    <w:p w14:paraId="62033EF2" w14:textId="54D80D6F" w:rsidR="00CE1E5A" w:rsidRPr="000458F9" w:rsidRDefault="00291CF3" w:rsidP="00CE1E5A">
      <w:pPr>
        <w:pStyle w:val="ListParagraph"/>
        <w:numPr>
          <w:ilvl w:val="1"/>
          <w:numId w:val="13"/>
        </w:numPr>
        <w:rPr>
          <w:b/>
          <w:bCs/>
        </w:rPr>
      </w:pPr>
      <w:r w:rsidRPr="000458F9">
        <w:rPr>
          <w:b/>
          <w:bCs/>
        </w:rPr>
        <w:lastRenderedPageBreak/>
        <w:t xml:space="preserve">Clustering Model </w:t>
      </w:r>
    </w:p>
    <w:p w14:paraId="3192B117" w14:textId="77777777" w:rsidR="00CE1E5A" w:rsidRPr="000458F9" w:rsidRDefault="00CE1E5A" w:rsidP="00CE1E5A">
      <w:pPr>
        <w:spacing w:line="360" w:lineRule="auto"/>
        <w:ind w:left="720"/>
        <w:jc w:val="both"/>
      </w:pPr>
    </w:p>
    <w:p w14:paraId="63A09DC3" w14:textId="4CFC8E3A" w:rsidR="00637F52" w:rsidRPr="000458F9" w:rsidRDefault="00240F0B" w:rsidP="002C7402">
      <w:pPr>
        <w:spacing w:line="360" w:lineRule="auto"/>
        <w:ind w:left="720"/>
        <w:jc w:val="both"/>
      </w:pPr>
      <w:r w:rsidRPr="000458F9">
        <w:t xml:space="preserve">This study aims to develop a prediction model with customer segmentation or clustering that can provide accurate predictions of customers who have the potential to use </w:t>
      </w:r>
      <w:r w:rsidR="00A208E6" w:rsidRPr="000458F9">
        <w:t>peak load and peak external load electricity consumption</w:t>
      </w:r>
      <w:r w:rsidRPr="000458F9">
        <w:t>. However, this research still examines the clustering model and its ease of implementation. We use the K-Means Clustering model to group customers.</w:t>
      </w:r>
    </w:p>
    <w:p w14:paraId="64A1E879" w14:textId="14927D95" w:rsidR="007B6A09" w:rsidRPr="000458F9" w:rsidRDefault="007B6A09" w:rsidP="002C7402">
      <w:pPr>
        <w:spacing w:line="360" w:lineRule="auto"/>
        <w:ind w:left="720"/>
        <w:jc w:val="both"/>
      </w:pPr>
    </w:p>
    <w:p w14:paraId="3898FF94" w14:textId="460CC1E6" w:rsidR="00473855" w:rsidRPr="000458F9" w:rsidRDefault="00240F0B" w:rsidP="00061CE6">
      <w:pPr>
        <w:spacing w:line="360" w:lineRule="auto"/>
        <w:ind w:left="720"/>
        <w:jc w:val="both"/>
      </w:pPr>
      <w:r w:rsidRPr="000458F9">
        <w:t>Commonly, K-means is one of the well-known unsupervised learning techniques for cluster analysis</w:t>
      </w:r>
      <w:sdt>
        <w:sdtPr>
          <w:tag w:val="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
          <w:id w:val="-458725000"/>
          <w:placeholder>
            <w:docPart w:val="DefaultPlaceholder_-1854013440"/>
          </w:placeholder>
        </w:sdtPr>
        <w:sdtEndPr/>
        <w:sdtContent>
          <w:r w:rsidR="002D45C9" w:rsidRPr="000458F9">
            <w:t>[12]</w:t>
          </w:r>
        </w:sdtContent>
      </w:sdt>
      <w:r w:rsidRPr="000458F9">
        <w:t>.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w:t>
      </w:r>
      <w:sdt>
        <w:sdtPr>
          <w:tag w:val="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JbMTldIiwibWFudWFsT3ZlcnJpZGVUZXh0IjoiWzIxXSJ9fQ=="/>
          <w:id w:val="-246115756"/>
          <w:placeholder>
            <w:docPart w:val="DefaultPlaceholder_-1854013440"/>
          </w:placeholder>
        </w:sdtPr>
        <w:sdtEndPr/>
        <w:sdtContent>
          <w:r w:rsidR="002D45C9" w:rsidRPr="000458F9">
            <w:t>[21]</w:t>
          </w:r>
        </w:sdtContent>
      </w:sdt>
      <w:r w:rsidRPr="000458F9">
        <w:t xml:space="preserve">. </w:t>
      </w:r>
    </w:p>
    <w:p w14:paraId="3A151D67" w14:textId="77777777" w:rsidR="00B727B7" w:rsidRPr="000458F9" w:rsidRDefault="00B727B7" w:rsidP="00061CE6">
      <w:pPr>
        <w:spacing w:line="360" w:lineRule="auto"/>
        <w:ind w:left="720"/>
        <w:jc w:val="both"/>
      </w:pPr>
    </w:p>
    <w:p w14:paraId="17A7D008" w14:textId="6EA38152" w:rsidR="00061CE6" w:rsidRPr="000458F9" w:rsidRDefault="00473855" w:rsidP="00180F08">
      <w:pPr>
        <w:spacing w:line="360" w:lineRule="auto"/>
        <w:ind w:left="720"/>
        <w:jc w:val="both"/>
      </w:pPr>
      <w:r w:rsidRPr="000458F9">
        <w:t xml:space="preserve">Validation in this study uses the elbow method. The Elbow method in previous studies </w:t>
      </w:r>
      <w:sdt>
        <w:sdtPr>
          <w:tag w:val="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1393192254"/>
          <w:placeholder>
            <w:docPart w:val="CC499077782844249D277B717490B941"/>
          </w:placeholder>
        </w:sdtPr>
        <w:sdtEndPr/>
        <w:sdtContent>
          <w:r w:rsidR="00196782" w:rsidRPr="000458F9">
            <w:t>[13], [20]– [22]</w:t>
          </w:r>
        </w:sdtContent>
      </w:sdt>
      <w:r w:rsidRPr="000458F9">
        <w:t xml:space="preserve"> was used to determine the number of data clusters to be processed. This method visualizes the number of k = 2 until the number of k is determined. The exact number of groups [xx] is selected when a drastic change is inversely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w:t>
      </w:r>
      <w:r w:rsidR="00180F08" w:rsidRPr="000458F9">
        <w:t xml:space="preserve"> </w:t>
      </w:r>
      <w:sdt>
        <w:sdtPr>
          <w:tag w:val="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RdIiwibWFudWFsT3ZlcnJpZGVUZXh0IjoiIn19"/>
          <w:id w:val="248471079"/>
          <w:placeholder>
            <w:docPart w:val="DefaultPlaceholder_-1854013440"/>
          </w:placeholder>
        </w:sdtPr>
        <w:sdtEndPr/>
        <w:sdtContent>
          <w:r w:rsidR="002D45C9" w:rsidRPr="000458F9">
            <w:t>[14]</w:t>
          </w:r>
        </w:sdtContent>
      </w:sdt>
      <w:r w:rsidR="00240F0B" w:rsidRPr="000458F9">
        <w:t>.</w:t>
      </w:r>
    </w:p>
    <w:p w14:paraId="1BE47197" w14:textId="77777777" w:rsidR="00061CE6" w:rsidRPr="000458F9" w:rsidRDefault="00061CE6" w:rsidP="00061CE6">
      <w:pPr>
        <w:spacing w:line="360" w:lineRule="auto"/>
        <w:ind w:left="720"/>
        <w:jc w:val="both"/>
      </w:pPr>
    </w:p>
    <w:p w14:paraId="25E6678D" w14:textId="3C07C9A5" w:rsidR="00061CE6" w:rsidRPr="000458F9" w:rsidRDefault="00240F0B" w:rsidP="00061CE6">
      <w:pPr>
        <w:spacing w:line="360" w:lineRule="auto"/>
        <w:ind w:left="720"/>
        <w:jc w:val="both"/>
      </w:pPr>
      <w:r w:rsidRPr="000458F9">
        <w:t xml:space="preserve">Step 1: </w:t>
      </w:r>
      <w:r w:rsidR="00FC5A57" w:rsidRPr="000458F9">
        <w:tab/>
      </w:r>
      <w:r w:rsidRPr="000458F9">
        <w:t xml:space="preserve">Determine the number of clusters with </w:t>
      </w:r>
      <w:r w:rsidR="00946533" w:rsidRPr="000458F9">
        <w:t>elbow method</w:t>
      </w:r>
    </w:p>
    <w:p w14:paraId="35D20E8A" w14:textId="37CC9A4A" w:rsidR="00061CE6" w:rsidRPr="000458F9" w:rsidRDefault="00240F0B" w:rsidP="00061CE6">
      <w:pPr>
        <w:spacing w:line="360" w:lineRule="auto"/>
        <w:ind w:left="720"/>
        <w:jc w:val="both"/>
      </w:pPr>
      <w:r w:rsidRPr="000458F9">
        <w:t xml:space="preserve">Step 2: </w:t>
      </w:r>
      <w:r w:rsidR="00FC5A57" w:rsidRPr="000458F9">
        <w:tab/>
      </w:r>
      <w:r w:rsidRPr="000458F9">
        <w:t xml:space="preserve">Each data point in the data set will be assigned to the nearest centroid, and then  </w:t>
      </w:r>
      <w:r w:rsidR="008872CE" w:rsidRPr="000458F9">
        <w:t xml:space="preserve">  </w:t>
      </w:r>
      <w:r w:rsidR="00FC5A57" w:rsidRPr="000458F9">
        <w:tab/>
      </w:r>
      <w:r w:rsidR="00D81A1B">
        <w:t xml:space="preserve">a </w:t>
      </w:r>
      <w:r w:rsidRPr="000458F9">
        <w:t>new centroid is generated.</w:t>
      </w:r>
    </w:p>
    <w:p w14:paraId="56848B17" w14:textId="05DA44BE" w:rsidR="00061CE6" w:rsidRPr="000458F9" w:rsidRDefault="00240F0B" w:rsidP="00061CE6">
      <w:pPr>
        <w:spacing w:line="360" w:lineRule="auto"/>
        <w:ind w:left="720"/>
        <w:jc w:val="both"/>
      </w:pPr>
      <w:r w:rsidRPr="000458F9">
        <w:t>Step 3:</w:t>
      </w:r>
      <w:r w:rsidR="00FC5A57" w:rsidRPr="000458F9">
        <w:tab/>
      </w:r>
      <w:r w:rsidRPr="000458F9">
        <w:t xml:space="preserve">To recalculate a new cluster by assigning all data points to the nearest centroid, </w:t>
      </w:r>
    </w:p>
    <w:p w14:paraId="35D8CBB8" w14:textId="0CE2EF2D" w:rsidR="00061CE6" w:rsidRPr="000458F9" w:rsidRDefault="008872CE" w:rsidP="00061CE6">
      <w:pPr>
        <w:spacing w:line="360" w:lineRule="auto"/>
        <w:ind w:left="720"/>
        <w:jc w:val="both"/>
      </w:pPr>
      <w:r w:rsidRPr="000458F9">
        <w:t xml:space="preserve">            </w:t>
      </w:r>
      <w:r w:rsidR="00FC5A57" w:rsidRPr="000458F9">
        <w:tab/>
      </w:r>
      <w:r w:rsidR="00240F0B" w:rsidRPr="000458F9">
        <w:t>and then a new group is created.</w:t>
      </w:r>
    </w:p>
    <w:p w14:paraId="590C2DEE" w14:textId="78FE560E" w:rsidR="00CE1E5A" w:rsidRPr="000458F9" w:rsidRDefault="00240F0B" w:rsidP="00061CE6">
      <w:pPr>
        <w:spacing w:line="360" w:lineRule="auto"/>
        <w:ind w:left="720"/>
        <w:jc w:val="both"/>
      </w:pPr>
      <w:r w:rsidRPr="000458F9">
        <w:t xml:space="preserve">Step 4: </w:t>
      </w:r>
      <w:r w:rsidR="00FC5A57" w:rsidRPr="000458F9">
        <w:tab/>
      </w:r>
      <w:r w:rsidRPr="000458F9">
        <w:t xml:space="preserve">The process will be repeated between step 2 and step 3 until the stopping criteria </w:t>
      </w:r>
    </w:p>
    <w:p w14:paraId="434AE65E" w14:textId="6D627A5B" w:rsidR="00CE1E5A" w:rsidRPr="000458F9" w:rsidRDefault="008872CE" w:rsidP="00061CE6">
      <w:pPr>
        <w:spacing w:line="360" w:lineRule="auto"/>
        <w:ind w:left="720"/>
        <w:jc w:val="both"/>
      </w:pPr>
      <w:r w:rsidRPr="000458F9">
        <w:t xml:space="preserve">             </w:t>
      </w:r>
      <w:r w:rsidR="00FC5A57" w:rsidRPr="000458F9">
        <w:tab/>
      </w:r>
      <w:r w:rsidR="00240F0B" w:rsidRPr="000458F9">
        <w:t>are met.</w:t>
      </w:r>
    </w:p>
    <w:p w14:paraId="4BCC4DA4" w14:textId="77777777" w:rsidR="006C5B22" w:rsidRPr="000458F9" w:rsidRDefault="006C5B22" w:rsidP="00061CE6">
      <w:pPr>
        <w:spacing w:line="360" w:lineRule="auto"/>
        <w:ind w:left="720"/>
        <w:jc w:val="both"/>
      </w:pPr>
    </w:p>
    <w:p w14:paraId="6E10567C" w14:textId="08B61BAE" w:rsidR="006C5B22" w:rsidRPr="000458F9" w:rsidRDefault="00817C85" w:rsidP="006C5B22">
      <w:pPr>
        <w:pStyle w:val="ListParagraph"/>
        <w:numPr>
          <w:ilvl w:val="1"/>
          <w:numId w:val="13"/>
        </w:numPr>
        <w:rPr>
          <w:b/>
          <w:bCs/>
        </w:rPr>
      </w:pPr>
      <w:r w:rsidRPr="000458F9">
        <w:rPr>
          <w:b/>
          <w:bCs/>
        </w:rPr>
        <w:t>Exploration of</w:t>
      </w:r>
      <w:r w:rsidR="00A35785" w:rsidRPr="000458F9">
        <w:rPr>
          <w:b/>
          <w:bCs/>
        </w:rPr>
        <w:t xml:space="preserve"> Cluster Result</w:t>
      </w:r>
    </w:p>
    <w:p w14:paraId="53C2AA69" w14:textId="77777777" w:rsidR="006C5B22" w:rsidRPr="000458F9" w:rsidRDefault="006C5B22" w:rsidP="00061CE6">
      <w:pPr>
        <w:spacing w:line="360" w:lineRule="auto"/>
        <w:ind w:left="720"/>
        <w:jc w:val="both"/>
      </w:pPr>
    </w:p>
    <w:p w14:paraId="129FE12B" w14:textId="3B000C2C" w:rsidR="00CC7886" w:rsidRPr="000458F9" w:rsidRDefault="001A4106" w:rsidP="00061CE6">
      <w:pPr>
        <w:spacing w:line="360" w:lineRule="auto"/>
        <w:ind w:left="720"/>
        <w:jc w:val="both"/>
      </w:pPr>
      <w:r w:rsidRPr="000458F9">
        <w:t>In this section, we will present a process that aims to gain insight from the results of the clustering model. This insight can be developed to improve CRM using CLV. CLV is one way of defining customer value</w:t>
      </w:r>
      <w:r w:rsidR="00FF2923" w:rsidRPr="000458F9">
        <w:t xml:space="preserve"> </w:t>
      </w:r>
      <w:sdt>
        <w:sdtPr>
          <w:tag w:val="MENDELEY_CITATION_v3_eyJjaXRhdGlvbklEIjoiTUVOREVMRVlfQ0lUQVRJT05fYWU0MzQ3YmQtZmM5ZS00NDUwLWE3OWQtYzQ2YTYyOTYyMWRl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346940426"/>
          <w:placeholder>
            <w:docPart w:val="DefaultPlaceholder_-1854013440"/>
          </w:placeholder>
        </w:sdtPr>
        <w:sdtEndPr/>
        <w:sdtContent>
          <w:r w:rsidR="002D45C9" w:rsidRPr="000458F9">
            <w:t>[14]</w:t>
          </w:r>
        </w:sdtContent>
      </w:sdt>
      <w:r w:rsidRPr="000458F9">
        <w:t xml:space="preserve">. The model calculates the distance between zero and the central cluster as a high value and refers to most of the customer loyalty in it </w:t>
      </w:r>
      <w:sdt>
        <w:sdtPr>
          <w:tag w:val="MENDELEY_CITATION_v3_eyJjaXRhdGlvbklEIjoiTUVOREVMRVlfQ0lUQVRJT05fNDgzNWFkMGUtZTI2Ni00NjVmLTliZGQtNzUyMWMyOGRlZWM4IiwicHJvcGVydGllcyI6eyJub3RlSW5kZXgiOjB9LCJpc0VkaXRlZCI6ZmFsc2UsIm1hbnVhbE92ZXJyaWRlIjp7ImlzTWFudWFsbHlPdmVycmlkZGVuIjpmYWxzZSwiY2l0ZXByb2NUZXh0IjoiWzIzXSIsIm1hbnVhbE92ZXJyaWRlVGV4dCI6IiJ9LCJjaXRhdGlvbkl0ZW1zIjpb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957331009"/>
          <w:placeholder>
            <w:docPart w:val="4C5E4E3864164B7794A646C36A3D2694"/>
          </w:placeholder>
        </w:sdtPr>
        <w:sdtEndPr/>
        <w:sdtContent>
          <w:r w:rsidR="002D45C9" w:rsidRPr="000458F9">
            <w:t>[</w:t>
          </w:r>
          <w:r w:rsidR="00196782" w:rsidRPr="000458F9">
            <w:t>23]</w:t>
          </w:r>
        </w:sdtContent>
      </w:sdt>
      <w:r w:rsidRPr="000458F9">
        <w:t xml:space="preserve">. CLV is usually used in calculating customer profitability.  CLV is done after segmenting </w:t>
      </w:r>
      <w:r w:rsidRPr="000458F9">
        <w:lastRenderedPageBreak/>
        <w:t>customers. CLV is calculated based on the CLV rating determined for each segment</w:t>
      </w:r>
      <w:sdt>
        <w:sdtPr>
          <w:tag w:val="MENDELEY_CITATION_v3_eyJjaXRhdGlvbklEIjoiTUVOREVMRVlfQ0lUQVRJT05fNDEwNDdiNTQtYWIxYS00NDNjLTlkODAtYzQ2ZGRhMjYyMGEwIiwicHJvcGVydGllcyI6eyJub3RlSW5kZXgiOjB9LCJpc0VkaXRlZCI6ZmFsc2UsIm1hbnVhbE92ZXJyaWRlIjp7ImlzTWFudWFsbHlPdmVycmlkZGVuIjpmYWxzZSwiY2l0ZXByb2NUZXh0IjoiWzI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1627769293"/>
          <w:placeholder>
            <w:docPart w:val="4C5E4E3864164B7794A646C36A3D2694"/>
          </w:placeholder>
        </w:sdtPr>
        <w:sdtEndPr/>
        <w:sdtContent>
          <w:r w:rsidR="002D45C9" w:rsidRPr="000458F9">
            <w:t>[</w:t>
          </w:r>
          <w:r w:rsidR="00196782" w:rsidRPr="000458F9">
            <w:t>24]</w:t>
          </w:r>
        </w:sdtContent>
      </w:sdt>
      <w:r w:rsidRPr="000458F9">
        <w:t xml:space="preserve">. CLV equation calculation </w:t>
      </w:r>
      <w:r w:rsidR="00B6492B" w:rsidRPr="000458F9">
        <w:t>is as</w:t>
      </w:r>
      <w:r w:rsidR="000B5ED1" w:rsidRPr="000458F9">
        <w:t xml:space="preserve"> follow</w:t>
      </w:r>
      <w:r w:rsidR="00B95514" w:rsidRPr="000458F9">
        <w:t>:</w:t>
      </w:r>
    </w:p>
    <w:p w14:paraId="6C997E88" w14:textId="3C6D40CF" w:rsidR="001E1BB1" w:rsidRPr="000458F9" w:rsidRDefault="0015006B" w:rsidP="00061CE6">
      <w:pPr>
        <w:spacing w:line="360" w:lineRule="auto"/>
        <w:ind w:left="720"/>
        <w:jc w:val="both"/>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582028A1" w14:textId="4D7C6F15" w:rsidR="00835A82" w:rsidRPr="000458F9" w:rsidRDefault="00914FD7" w:rsidP="00061CE6">
      <w:pPr>
        <w:spacing w:line="360" w:lineRule="auto"/>
        <w:ind w:left="720"/>
        <w:jc w:val="both"/>
      </w:pPr>
      <w:r w:rsidRPr="000458F9">
        <w:t xml:space="preserve">Where: </w:t>
      </w:r>
    </w:p>
    <w:p w14:paraId="543B051A" w14:textId="72342FB2" w:rsidR="003A4C69" w:rsidRPr="000458F9" w:rsidRDefault="003A4C69" w:rsidP="00061CE6">
      <w:pPr>
        <w:spacing w:line="360" w:lineRule="auto"/>
        <w:ind w:left="720"/>
        <w:jc w:val="both"/>
        <w:rPr>
          <w:i/>
          <w:iCs/>
          <w:sz w:val="20"/>
          <w:szCs w:val="20"/>
        </w:rPr>
      </w:pPr>
      <w:r w:rsidRPr="000458F9">
        <w:rPr>
          <w:i/>
          <w:iCs/>
          <w:sz w:val="20"/>
          <w:szCs w:val="20"/>
        </w:rPr>
        <w:t xml:space="preserve">X </w:t>
      </w:r>
      <w:r w:rsidR="00076D18" w:rsidRPr="000458F9">
        <w:rPr>
          <w:i/>
          <w:iCs/>
          <w:sz w:val="20"/>
          <w:szCs w:val="20"/>
        </w:rPr>
        <w:t>= variables</w:t>
      </w:r>
      <w:r w:rsidR="00C05509" w:rsidRPr="000458F9">
        <w:rPr>
          <w:i/>
          <w:iCs/>
          <w:sz w:val="20"/>
          <w:szCs w:val="20"/>
        </w:rPr>
        <w:t xml:space="preserve"> values</w:t>
      </w:r>
      <w:r w:rsidR="001154E5" w:rsidRPr="000458F9">
        <w:rPr>
          <w:i/>
          <w:iCs/>
          <w:sz w:val="20"/>
          <w:szCs w:val="20"/>
        </w:rPr>
        <w:t xml:space="preserve"> from cluster results</w:t>
      </w:r>
    </w:p>
    <w:p w14:paraId="2EE33559" w14:textId="1751B818" w:rsidR="00156A31" w:rsidRPr="000458F9" w:rsidRDefault="00156A31" w:rsidP="00061CE6">
      <w:pPr>
        <w:spacing w:line="360" w:lineRule="auto"/>
        <w:ind w:left="720"/>
        <w:jc w:val="both"/>
        <w:rPr>
          <w:i/>
          <w:iCs/>
          <w:sz w:val="20"/>
          <w:szCs w:val="20"/>
        </w:rPr>
      </w:pPr>
      <w:r w:rsidRPr="000458F9">
        <w:rPr>
          <w:i/>
          <w:iCs/>
          <w:sz w:val="20"/>
          <w:szCs w:val="20"/>
        </w:rPr>
        <w:t xml:space="preserve">N = </w:t>
      </w:r>
      <w:r w:rsidR="008B78ED" w:rsidRPr="000458F9">
        <w:rPr>
          <w:i/>
          <w:iCs/>
          <w:sz w:val="20"/>
          <w:szCs w:val="20"/>
        </w:rPr>
        <w:t>end of the variable and w</w:t>
      </w:r>
      <w:r w:rsidR="00074800" w:rsidRPr="000458F9">
        <w:rPr>
          <w:i/>
          <w:iCs/>
          <w:sz w:val="20"/>
          <w:szCs w:val="20"/>
        </w:rPr>
        <w:t xml:space="preserve">eight </w:t>
      </w:r>
      <w:r w:rsidR="00950704" w:rsidRPr="000458F9">
        <w:rPr>
          <w:i/>
          <w:iCs/>
          <w:sz w:val="20"/>
          <w:szCs w:val="20"/>
        </w:rPr>
        <w:t>based on the number of clustered variables</w:t>
      </w:r>
    </w:p>
    <w:p w14:paraId="675CAF53" w14:textId="17B9B725" w:rsidR="003A4C69" w:rsidRPr="000458F9" w:rsidRDefault="003A4C69" w:rsidP="00061CE6">
      <w:pPr>
        <w:spacing w:line="360" w:lineRule="auto"/>
        <w:ind w:left="720"/>
        <w:jc w:val="both"/>
        <w:rPr>
          <w:i/>
          <w:iCs/>
          <w:sz w:val="20"/>
          <w:szCs w:val="20"/>
        </w:rPr>
      </w:pPr>
      <w:r w:rsidRPr="000458F9">
        <w:rPr>
          <w:i/>
          <w:iCs/>
          <w:sz w:val="20"/>
          <w:szCs w:val="20"/>
        </w:rPr>
        <w:t xml:space="preserve">W </w:t>
      </w:r>
      <w:r w:rsidR="00076D18" w:rsidRPr="000458F9">
        <w:rPr>
          <w:i/>
          <w:iCs/>
          <w:sz w:val="20"/>
          <w:szCs w:val="20"/>
        </w:rPr>
        <w:t xml:space="preserve">= weight of each value of cluster result </w:t>
      </w:r>
    </w:p>
    <w:p w14:paraId="6E5F9479" w14:textId="79BAC2C9" w:rsidR="003A4C69" w:rsidRPr="000458F9" w:rsidRDefault="001C243D" w:rsidP="00061CE6">
      <w:pPr>
        <w:spacing w:line="360" w:lineRule="auto"/>
        <w:ind w:left="720"/>
        <w:jc w:val="both"/>
        <w:rPr>
          <w:i/>
          <w:iCs/>
          <w:sz w:val="20"/>
          <w:szCs w:val="20"/>
        </w:rPr>
      </w:pPr>
      <w:r w:rsidRPr="000458F9">
        <w:rPr>
          <w:i/>
          <w:iCs/>
          <w:sz w:val="20"/>
          <w:szCs w:val="20"/>
        </w:rPr>
        <w:t xml:space="preserve">I = </w:t>
      </w:r>
      <w:r w:rsidR="00FD0BE1" w:rsidRPr="000458F9">
        <w:rPr>
          <w:i/>
          <w:iCs/>
          <w:sz w:val="20"/>
          <w:szCs w:val="20"/>
        </w:rPr>
        <w:t>start of the variable</w:t>
      </w:r>
    </w:p>
    <w:p w14:paraId="5BE4854A" w14:textId="34BC574C" w:rsidR="001C243D" w:rsidRPr="000458F9" w:rsidRDefault="001C243D" w:rsidP="00061CE6">
      <w:pPr>
        <w:spacing w:line="360" w:lineRule="auto"/>
        <w:ind w:left="720"/>
        <w:jc w:val="both"/>
        <w:rPr>
          <w:i/>
          <w:iCs/>
          <w:sz w:val="20"/>
          <w:szCs w:val="20"/>
        </w:rPr>
      </w:pPr>
      <w:r w:rsidRPr="000458F9">
        <w:rPr>
          <w:i/>
          <w:iCs/>
          <w:sz w:val="20"/>
          <w:szCs w:val="20"/>
        </w:rPr>
        <w:t xml:space="preserve">J = </w:t>
      </w:r>
      <w:r w:rsidR="008B78ED" w:rsidRPr="000458F9">
        <w:rPr>
          <w:i/>
          <w:iCs/>
          <w:sz w:val="20"/>
          <w:szCs w:val="20"/>
        </w:rPr>
        <w:t>start</w:t>
      </w:r>
      <w:r w:rsidR="004F5AC7" w:rsidRPr="000458F9">
        <w:rPr>
          <w:i/>
          <w:iCs/>
          <w:sz w:val="20"/>
          <w:szCs w:val="20"/>
        </w:rPr>
        <w:t xml:space="preserve"> of the weight</w:t>
      </w:r>
    </w:p>
    <w:p w14:paraId="7AF756D4" w14:textId="77777777" w:rsidR="001C243D" w:rsidRPr="000458F9" w:rsidRDefault="001C243D" w:rsidP="00061CE6">
      <w:pPr>
        <w:spacing w:line="360" w:lineRule="auto"/>
        <w:ind w:left="720"/>
        <w:jc w:val="both"/>
      </w:pPr>
    </w:p>
    <w:p w14:paraId="289D5C07" w14:textId="1585DDED" w:rsidR="00581659" w:rsidRPr="000458F9" w:rsidRDefault="007320B9" w:rsidP="00581659">
      <w:pPr>
        <w:spacing w:line="360" w:lineRule="auto"/>
        <w:ind w:left="720"/>
        <w:jc w:val="both"/>
      </w:pPr>
      <w:r w:rsidRPr="000458F9">
        <w:t>The</w:t>
      </w:r>
      <w:r w:rsidR="00581659" w:rsidRPr="000458F9">
        <w:t xml:space="preserve"> weight value is obtained using calculations from the Analytical Hierarchy Process (AHP) </w:t>
      </w:r>
      <w:sdt>
        <w:sdtPr>
          <w:tag w:val="MENDELEY_CITATION_v3_eyJjaXRhdGlvbklEIjoiTUVOREVMRVlfQ0lUQVRJT05fODZiOGYxMzQtZGNkZS00ZmJhLWE5ZGYtZTMyZDQxNzRiY2EyIiwicHJvcGVydGllcyI6eyJub3RlSW5kZXgiOjB9LCJpc0VkaXRlZCI6ZmFsc2UsIm1hbnVhbE92ZXJyaWRlIjp7ImlzTWFudWFsbHlPdmVycmlkZGVuIjpmYWxzZSwiY2l0ZXByb2NUZXh0IjoiWzI1X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
          <w:id w:val="-316032216"/>
          <w:placeholder>
            <w:docPart w:val="4C5E4E3864164B7794A646C36A3D2694"/>
          </w:placeholder>
        </w:sdtPr>
        <w:sdtEndPr/>
        <w:sdtContent>
          <w:r w:rsidR="002D45C9" w:rsidRPr="000458F9">
            <w:t>[</w:t>
          </w:r>
          <w:r w:rsidR="00196782" w:rsidRPr="000458F9">
            <w:t>25]</w:t>
          </w:r>
        </w:sdtContent>
      </w:sdt>
      <w:r w:rsidR="00581659" w:rsidRPr="000458F9">
        <w:t xml:space="preserve">. AHP solves complex multi-criteria problems into a hierarchy </w:t>
      </w:r>
      <w:sdt>
        <w:sdtPr>
          <w:tag w:val="MENDELEY_CITATION_v3_eyJjaXRhdGlvbklEIjoiTUVOREVMRVlfQ0lUQVRJT05fMDY1Yjg4YzItNDQ2MC00NWE2LTg5ZmYtZTY0YzllNjlkZWFlIiwicHJvcGVydGllcyI6eyJub3RlSW5kZXgiOjB9LCJpc0VkaXRlZCI6ZmFsc2UsIm1hbnVhbE92ZXJyaWRlIjp7ImlzTWFudWFsbHlPdmVycmlkZGVuIjpmYWxzZSwiY2l0ZXByb2NUZXh0IjoiWzI2XSIsIm1hbnVhbE92ZXJyaWRlVGV4dCI6IiJ9LCJjaXRhdGlvbkl0ZW1zIjpb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1dfQ=="/>
          <w:id w:val="1021592132"/>
          <w:placeholder>
            <w:docPart w:val="1856D591EB664B568404B6C86E57AC63"/>
          </w:placeholder>
        </w:sdtPr>
        <w:sdtEndPr/>
        <w:sdtContent>
          <w:r w:rsidR="002D45C9" w:rsidRPr="000458F9">
            <w:t>[</w:t>
          </w:r>
          <w:r w:rsidR="00196782" w:rsidRPr="000458F9">
            <w:t>26</w:t>
          </w:r>
          <w:r w:rsidR="002D45C9" w:rsidRPr="000458F9">
            <w:t>]</w:t>
          </w:r>
        </w:sdtContent>
      </w:sdt>
      <w:r w:rsidR="00581659" w:rsidRPr="000458F9">
        <w:t xml:space="preserve">. It is helpful for integrated and fuzzy issues based on human brain assessment </w:t>
      </w:r>
      <w:sdt>
        <w:sdtPr>
          <w:tag w:val="MENDELEY_CITATION_v3_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"/>
          <w:id w:val="563146901"/>
          <w:placeholder>
            <w:docPart w:val="1856D591EB664B568404B6C86E57AC63"/>
          </w:placeholder>
        </w:sdtPr>
        <w:sdtEndPr/>
        <w:sdtContent>
          <w:r w:rsidR="002D45C9" w:rsidRPr="000458F9">
            <w:t>[</w:t>
          </w:r>
          <w:r w:rsidR="00196782" w:rsidRPr="000458F9">
            <w:t>27</w:t>
          </w:r>
          <w:r w:rsidR="002D45C9" w:rsidRPr="000458F9">
            <w:t>]</w:t>
          </w:r>
        </w:sdtContent>
      </w:sdt>
      <w:r w:rsidR="00581659" w:rsidRPr="000458F9">
        <w:t>. The step from AHP is described below</w:t>
      </w:r>
      <w:r w:rsidR="00AD7913" w:rsidRPr="000458F9">
        <w:t xml:space="preserve"> </w:t>
      </w:r>
      <w:sdt>
        <w:sdtPr>
          <w:tag w:val="MENDELEY_CITATION_v3_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n0sImlzVGVtcG9yYXJ5IjpmYWxzZX0s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0s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
          <w:id w:val="-230854954"/>
          <w:placeholder>
            <w:docPart w:val="1856D591EB664B568404B6C86E57AC63"/>
          </w:placeholder>
        </w:sdtPr>
        <w:sdtEndPr/>
        <w:sdtContent>
          <w:r w:rsidR="002D45C9" w:rsidRPr="000458F9">
            <w:t>[22]– [25]</w:t>
          </w:r>
        </w:sdtContent>
      </w:sdt>
      <w:r w:rsidR="00581659" w:rsidRPr="000458F9">
        <w:t>:</w:t>
      </w:r>
    </w:p>
    <w:p w14:paraId="37E04605" w14:textId="3DE596C7" w:rsidR="00581659" w:rsidRPr="000458F9" w:rsidRDefault="00581659" w:rsidP="00FC5A57">
      <w:pPr>
        <w:pStyle w:val="ListParagraph"/>
        <w:numPr>
          <w:ilvl w:val="0"/>
          <w:numId w:val="28"/>
        </w:numPr>
        <w:spacing w:line="360" w:lineRule="auto"/>
        <w:jc w:val="both"/>
      </w:pPr>
      <w:r w:rsidRPr="000458F9">
        <w:t>Comparing variables based on cluster results</w:t>
      </w:r>
    </w:p>
    <w:p w14:paraId="31EB009D" w14:textId="2FA2C209" w:rsidR="00581659" w:rsidRPr="000458F9" w:rsidRDefault="00581659" w:rsidP="00FC5A57">
      <w:pPr>
        <w:pStyle w:val="ListParagraph"/>
        <w:numPr>
          <w:ilvl w:val="0"/>
          <w:numId w:val="28"/>
        </w:numPr>
        <w:spacing w:line="360" w:lineRule="auto"/>
        <w:jc w:val="both"/>
      </w:pPr>
      <w:r w:rsidRPr="000458F9">
        <w:t>Make a set of pairwise comparison matrices for each lower level with one matrix for each element</w:t>
      </w:r>
    </w:p>
    <w:p w14:paraId="1F8355DD" w14:textId="10B4970C" w:rsidR="00581659" w:rsidRPr="000458F9" w:rsidRDefault="00581659" w:rsidP="00FC5A57">
      <w:pPr>
        <w:pStyle w:val="ListParagraph"/>
        <w:numPr>
          <w:ilvl w:val="0"/>
          <w:numId w:val="28"/>
        </w:numPr>
        <w:spacing w:line="360" w:lineRule="auto"/>
        <w:jc w:val="both"/>
      </w:pPr>
      <w:r w:rsidRPr="000458F9">
        <w:t>The results of the matrix are required for assessment in each pairwise comparison</w:t>
      </w:r>
    </w:p>
    <w:p w14:paraId="0C81B610" w14:textId="136C7164" w:rsidR="00581659" w:rsidRPr="000458F9" w:rsidRDefault="00581659" w:rsidP="00FC5A57">
      <w:pPr>
        <w:pStyle w:val="ListParagraph"/>
        <w:numPr>
          <w:ilvl w:val="0"/>
          <w:numId w:val="28"/>
        </w:numPr>
        <w:spacing w:line="360" w:lineRule="auto"/>
        <w:jc w:val="both"/>
      </w:pPr>
      <w:r w:rsidRPr="000458F9">
        <w:t>Hierarchical synthesis is now used to determine the criterion weights taken from all eigenvectors.</w:t>
      </w:r>
    </w:p>
    <w:p w14:paraId="67322ED2" w14:textId="3D73647D" w:rsidR="00581659" w:rsidRPr="000458F9" w:rsidRDefault="00581659" w:rsidP="00FC5A57">
      <w:pPr>
        <w:pStyle w:val="ListParagraph"/>
        <w:numPr>
          <w:ilvl w:val="0"/>
          <w:numId w:val="28"/>
        </w:numPr>
        <w:spacing w:line="360" w:lineRule="auto"/>
        <w:jc w:val="both"/>
      </w:pPr>
      <w:r w:rsidRPr="000458F9">
        <w:t>After making all pairwise comparisons, consistency is determined using the eigenvalues</w:t>
      </w:r>
    </w:p>
    <w:p w14:paraId="09D0E0CA" w14:textId="4B02A545" w:rsidR="003B1156" w:rsidRPr="000458F9" w:rsidRDefault="00581659" w:rsidP="00FC5A57">
      <w:pPr>
        <w:pStyle w:val="ListParagraph"/>
        <w:numPr>
          <w:ilvl w:val="0"/>
          <w:numId w:val="28"/>
        </w:numPr>
        <w:spacing w:line="360" w:lineRule="auto"/>
        <w:jc w:val="both"/>
      </w:pPr>
      <w:r w:rsidRPr="000458F9">
        <w:t xml:space="preserve">Steps 3 to 5 are performed for all levels in </w:t>
      </w:r>
      <w:r w:rsidR="009D2576" w:rsidRPr="000458F9">
        <w:t>the hierarchy.</w:t>
      </w:r>
    </w:p>
    <w:p w14:paraId="4EF146B9" w14:textId="508D9560" w:rsidR="00B32965" w:rsidRPr="000458F9" w:rsidRDefault="00B32965" w:rsidP="00B32965">
      <w:pPr>
        <w:spacing w:line="360" w:lineRule="auto"/>
        <w:jc w:val="both"/>
      </w:pPr>
    </w:p>
    <w:p w14:paraId="13F84517" w14:textId="020FF8E0" w:rsidR="007F6091" w:rsidRPr="000458F9" w:rsidRDefault="009261E1" w:rsidP="00127373">
      <w:pPr>
        <w:spacing w:line="360" w:lineRule="auto"/>
        <w:ind w:left="709"/>
        <w:jc w:val="both"/>
      </w:pPr>
      <w:r w:rsidRPr="000458F9">
        <w:t xml:space="preserve">Based on the results of CLV, then we can determine the targeting that aims to develop customer service improvement strategies based on the concept of customer relationship CRM </w:t>
      </w:r>
      <w:sdt>
        <w:sdtPr>
          <w:tag w:val="MENDELEY_CITATION_v3_eyJjaXRhdGlvbklEIjoiTUVOREVMRVlfQ0lUQVRJT05fODhjZTNiMmMtYzFkYS00YTA0LTg5YmQtOTY1MTkwNzE1ZThkIiwicHJvcGVydGllcyI6eyJub3RlSW5kZXgiOjB9LCJpc0VkaXRlZCI6ZmFsc2UsIm1hbnVhbE92ZXJyaWRlIjp7ImlzTWFudWFsbHlPdmVycmlkZGVuIjpmYWxzZSwiY2l0ZXByb2NUZXh0IjoiWzI5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2050021612"/>
          <w:placeholder>
            <w:docPart w:val="4C5E4E3864164B7794A646C36A3D2694"/>
          </w:placeholder>
        </w:sdtPr>
        <w:sdtEndPr/>
        <w:sdtContent>
          <w:r w:rsidR="00196782" w:rsidRPr="000458F9">
            <w:t>[29</w:t>
          </w:r>
          <w:r w:rsidR="002D45C9" w:rsidRPr="000458F9">
            <w:t>]</w:t>
          </w:r>
        </w:sdtContent>
      </w:sdt>
      <w:r w:rsidRPr="000458F9">
        <w:t xml:space="preserve"> which is described in table 5.</w:t>
      </w:r>
    </w:p>
    <w:p w14:paraId="5E830DF7" w14:textId="77777777" w:rsidR="009B55B3" w:rsidRPr="000458F9" w:rsidRDefault="009B55B3" w:rsidP="00127373">
      <w:pPr>
        <w:spacing w:line="360" w:lineRule="auto"/>
        <w:ind w:left="709"/>
        <w:jc w:val="both"/>
      </w:pPr>
      <w:commentRangeStart w:id="9"/>
    </w:p>
    <w:p w14:paraId="11E8138A" w14:textId="57CF791E" w:rsidR="00161148" w:rsidRPr="000458F9" w:rsidRDefault="00161148" w:rsidP="00161148">
      <w:pPr>
        <w:spacing w:line="360" w:lineRule="auto"/>
        <w:ind w:left="720"/>
        <w:jc w:val="center"/>
        <w:rPr>
          <w:ins w:id="10" w:author="Radit Rahmadhan" w:date="2022-01-19T15:42:00Z"/>
          <w:b/>
          <w:bCs/>
          <w:sz w:val="18"/>
          <w:szCs w:val="18"/>
        </w:rPr>
      </w:pPr>
      <w:ins w:id="11" w:author="Radit Rahmadhan" w:date="2022-01-19T15:42:00Z">
        <w:r w:rsidRPr="000458F9">
          <w:rPr>
            <w:b/>
            <w:bCs/>
            <w:sz w:val="18"/>
            <w:szCs w:val="18"/>
          </w:rPr>
          <w:t xml:space="preserve">Table </w:t>
        </w:r>
      </w:ins>
      <w:r w:rsidR="00F474FD" w:rsidRPr="000458F9">
        <w:rPr>
          <w:b/>
          <w:bCs/>
          <w:sz w:val="18"/>
          <w:szCs w:val="18"/>
        </w:rPr>
        <w:t>5 Customer</w:t>
      </w:r>
      <w:r w:rsidR="00523F36" w:rsidRPr="000458F9">
        <w:rPr>
          <w:b/>
          <w:bCs/>
          <w:sz w:val="18"/>
          <w:szCs w:val="18"/>
        </w:rPr>
        <w:t xml:space="preserve"> Relations Strategy</w:t>
      </w:r>
      <w:ins w:id="12" w:author="Radit Rahmadhan" w:date="2022-01-19T15:44:00Z">
        <w:r w:rsidRPr="000458F9">
          <w:rPr>
            <w:b/>
            <w:bCs/>
            <w:sz w:val="18"/>
            <w:szCs w:val="18"/>
          </w:rPr>
          <w:t xml:space="preserve"> </w:t>
        </w:r>
      </w:ins>
      <w:ins w:id="13" w:author="Radit Rahmadhan" w:date="2022-01-19T15:42:00Z">
        <w:r w:rsidRPr="000458F9">
          <w:rPr>
            <w:b/>
            <w:bCs/>
            <w:sz w:val="18"/>
            <w:szCs w:val="18"/>
          </w:rPr>
          <w:t xml:space="preserve">  </w:t>
        </w:r>
      </w:ins>
    </w:p>
    <w:p w14:paraId="6EB51132" w14:textId="77777777" w:rsidR="003940DC" w:rsidRPr="000458F9" w:rsidRDefault="003940DC" w:rsidP="00127373">
      <w:pPr>
        <w:spacing w:line="360" w:lineRule="auto"/>
        <w:ind w:left="709"/>
        <w:jc w:val="both"/>
      </w:pPr>
    </w:p>
    <w:tbl>
      <w:tblPr>
        <w:tblStyle w:val="TableGrid"/>
        <w:tblW w:w="0" w:type="auto"/>
        <w:tblInd w:w="704" w:type="dxa"/>
        <w:tblLook w:val="04A0" w:firstRow="1" w:lastRow="0" w:firstColumn="1" w:lastColumn="0" w:noHBand="0" w:noVBand="1"/>
      </w:tblPr>
      <w:tblGrid>
        <w:gridCol w:w="2268"/>
        <w:gridCol w:w="2863"/>
        <w:gridCol w:w="2665"/>
      </w:tblGrid>
      <w:tr w:rsidR="000458F9" w:rsidRPr="000458F9" w14:paraId="76107CAC" w14:textId="77777777" w:rsidTr="00FC5A57">
        <w:trPr>
          <w:trHeight w:val="332"/>
        </w:trPr>
        <w:tc>
          <w:tcPr>
            <w:tcW w:w="2268" w:type="dxa"/>
          </w:tcPr>
          <w:p w14:paraId="4CAFAB80" w14:textId="493F4952" w:rsidR="0018194B" w:rsidRPr="000458F9" w:rsidRDefault="0018194B" w:rsidP="00395BE8">
            <w:pPr>
              <w:spacing w:line="360" w:lineRule="auto"/>
              <w:jc w:val="center"/>
              <w:rPr>
                <w:b/>
                <w:bCs/>
                <w:sz w:val="18"/>
                <w:szCs w:val="18"/>
              </w:rPr>
            </w:pPr>
            <w:r w:rsidRPr="000458F9">
              <w:rPr>
                <w:b/>
                <w:bCs/>
                <w:sz w:val="18"/>
                <w:szCs w:val="18"/>
              </w:rPr>
              <w:t>Customer Type</w:t>
            </w:r>
          </w:p>
        </w:tc>
        <w:tc>
          <w:tcPr>
            <w:tcW w:w="2863" w:type="dxa"/>
          </w:tcPr>
          <w:p w14:paraId="0A531B5B" w14:textId="46DD2A44" w:rsidR="0018194B" w:rsidRPr="000458F9" w:rsidRDefault="004019CF" w:rsidP="00395BE8">
            <w:pPr>
              <w:spacing w:line="360" w:lineRule="auto"/>
              <w:jc w:val="center"/>
              <w:rPr>
                <w:b/>
                <w:bCs/>
                <w:sz w:val="18"/>
                <w:szCs w:val="18"/>
              </w:rPr>
            </w:pPr>
            <w:r w:rsidRPr="000458F9">
              <w:rPr>
                <w:b/>
                <w:bCs/>
                <w:sz w:val="18"/>
                <w:szCs w:val="18"/>
              </w:rPr>
              <w:t>Sust</w:t>
            </w:r>
            <w:r w:rsidR="00607285" w:rsidRPr="000458F9">
              <w:rPr>
                <w:b/>
                <w:bCs/>
                <w:sz w:val="18"/>
                <w:szCs w:val="18"/>
              </w:rPr>
              <w:t>ainable</w:t>
            </w:r>
            <w:r w:rsidR="0018194B" w:rsidRPr="000458F9">
              <w:rPr>
                <w:b/>
                <w:bCs/>
                <w:sz w:val="18"/>
                <w:szCs w:val="18"/>
              </w:rPr>
              <w:t xml:space="preserve"> Marketing</w:t>
            </w:r>
          </w:p>
        </w:tc>
        <w:tc>
          <w:tcPr>
            <w:tcW w:w="2665" w:type="dxa"/>
          </w:tcPr>
          <w:p w14:paraId="314D1AF8" w14:textId="5114B6BD" w:rsidR="0018194B" w:rsidRPr="000458F9" w:rsidRDefault="0018194B" w:rsidP="00395BE8">
            <w:pPr>
              <w:spacing w:line="360" w:lineRule="auto"/>
              <w:jc w:val="center"/>
              <w:rPr>
                <w:b/>
                <w:bCs/>
                <w:sz w:val="18"/>
                <w:szCs w:val="18"/>
              </w:rPr>
            </w:pPr>
            <w:r w:rsidRPr="000458F9">
              <w:rPr>
                <w:b/>
                <w:bCs/>
                <w:sz w:val="18"/>
                <w:szCs w:val="18"/>
              </w:rPr>
              <w:t>One To One Marketing</w:t>
            </w:r>
          </w:p>
        </w:tc>
      </w:tr>
      <w:tr w:rsidR="000458F9" w:rsidRPr="000458F9" w14:paraId="152656E7" w14:textId="77777777" w:rsidTr="00FC5A57">
        <w:trPr>
          <w:trHeight w:val="332"/>
        </w:trPr>
        <w:tc>
          <w:tcPr>
            <w:tcW w:w="2268" w:type="dxa"/>
          </w:tcPr>
          <w:p w14:paraId="718BD7DB" w14:textId="319A1ABB" w:rsidR="0018194B" w:rsidRPr="000458F9" w:rsidRDefault="0018194B" w:rsidP="00061CE6">
            <w:pPr>
              <w:spacing w:line="360" w:lineRule="auto"/>
              <w:jc w:val="both"/>
              <w:rPr>
                <w:sz w:val="18"/>
                <w:szCs w:val="18"/>
              </w:rPr>
            </w:pPr>
            <w:r w:rsidRPr="000458F9">
              <w:rPr>
                <w:sz w:val="18"/>
                <w:szCs w:val="18"/>
              </w:rPr>
              <w:t>Profitable Customer</w:t>
            </w:r>
          </w:p>
        </w:tc>
        <w:tc>
          <w:tcPr>
            <w:tcW w:w="2863" w:type="dxa"/>
          </w:tcPr>
          <w:p w14:paraId="1CE4D2B0" w14:textId="1D92F284" w:rsidR="0018194B" w:rsidRPr="000458F9" w:rsidRDefault="0018194B" w:rsidP="00061CE6">
            <w:pPr>
              <w:spacing w:line="360" w:lineRule="auto"/>
              <w:jc w:val="both"/>
              <w:rPr>
                <w:sz w:val="18"/>
                <w:szCs w:val="18"/>
              </w:rPr>
            </w:pPr>
            <w:r w:rsidRPr="000458F9">
              <w:rPr>
                <w:sz w:val="18"/>
                <w:szCs w:val="18"/>
              </w:rPr>
              <w:t>Business To Busines</w:t>
            </w:r>
            <w:r w:rsidR="00161148" w:rsidRPr="000458F9">
              <w:rPr>
                <w:sz w:val="18"/>
                <w:szCs w:val="18"/>
              </w:rPr>
              <w:t xml:space="preserve">s </w:t>
            </w:r>
          </w:p>
        </w:tc>
        <w:tc>
          <w:tcPr>
            <w:tcW w:w="2665" w:type="dxa"/>
          </w:tcPr>
          <w:p w14:paraId="11737398" w14:textId="3A863B0D" w:rsidR="0018194B" w:rsidRPr="000458F9" w:rsidRDefault="00161148" w:rsidP="00061CE6">
            <w:pPr>
              <w:spacing w:line="360" w:lineRule="auto"/>
              <w:jc w:val="both"/>
              <w:rPr>
                <w:sz w:val="18"/>
                <w:szCs w:val="18"/>
              </w:rPr>
            </w:pPr>
            <w:r w:rsidRPr="000458F9">
              <w:rPr>
                <w:sz w:val="18"/>
                <w:szCs w:val="18"/>
              </w:rPr>
              <w:t>Customer Business Development</w:t>
            </w:r>
          </w:p>
        </w:tc>
      </w:tr>
      <w:tr w:rsidR="0018194B" w:rsidRPr="000458F9" w14:paraId="5C0CA471" w14:textId="77777777" w:rsidTr="00FC5A57">
        <w:trPr>
          <w:trHeight w:val="323"/>
        </w:trPr>
        <w:tc>
          <w:tcPr>
            <w:tcW w:w="2268" w:type="dxa"/>
          </w:tcPr>
          <w:p w14:paraId="7AE096BC" w14:textId="471EAF29" w:rsidR="0018194B" w:rsidRPr="000458F9" w:rsidRDefault="0018194B" w:rsidP="00061CE6">
            <w:pPr>
              <w:spacing w:line="360" w:lineRule="auto"/>
              <w:jc w:val="both"/>
              <w:rPr>
                <w:sz w:val="18"/>
                <w:szCs w:val="18"/>
              </w:rPr>
            </w:pPr>
            <w:r w:rsidRPr="000458F9">
              <w:rPr>
                <w:sz w:val="18"/>
                <w:szCs w:val="18"/>
              </w:rPr>
              <w:t>Less Profitable Customer</w:t>
            </w:r>
          </w:p>
        </w:tc>
        <w:tc>
          <w:tcPr>
            <w:tcW w:w="2863" w:type="dxa"/>
          </w:tcPr>
          <w:p w14:paraId="15039AB1" w14:textId="7AE5261C" w:rsidR="0018194B" w:rsidRPr="000458F9" w:rsidRDefault="00161148" w:rsidP="00061CE6">
            <w:pPr>
              <w:spacing w:line="360" w:lineRule="auto"/>
              <w:jc w:val="both"/>
              <w:rPr>
                <w:sz w:val="18"/>
                <w:szCs w:val="18"/>
              </w:rPr>
            </w:pPr>
            <w:r w:rsidRPr="000458F9">
              <w:rPr>
                <w:sz w:val="18"/>
                <w:szCs w:val="18"/>
              </w:rPr>
              <w:t>Continuous Replenishment Program</w:t>
            </w:r>
          </w:p>
        </w:tc>
        <w:tc>
          <w:tcPr>
            <w:tcW w:w="2665" w:type="dxa"/>
          </w:tcPr>
          <w:p w14:paraId="46523D76" w14:textId="340137F4" w:rsidR="0018194B" w:rsidRPr="000458F9" w:rsidRDefault="00F00DBE" w:rsidP="00061CE6">
            <w:pPr>
              <w:spacing w:line="360" w:lineRule="auto"/>
              <w:jc w:val="both"/>
              <w:rPr>
                <w:sz w:val="18"/>
                <w:szCs w:val="18"/>
              </w:rPr>
            </w:pPr>
            <w:r w:rsidRPr="000458F9">
              <w:rPr>
                <w:sz w:val="18"/>
                <w:szCs w:val="18"/>
              </w:rPr>
              <w:t>Retail Account Marketing</w:t>
            </w:r>
          </w:p>
        </w:tc>
      </w:tr>
    </w:tbl>
    <w:p w14:paraId="5B6D7CEF" w14:textId="3066D34F" w:rsidR="00B32965" w:rsidRPr="000458F9" w:rsidRDefault="00B32965" w:rsidP="00061CE6">
      <w:pPr>
        <w:spacing w:line="360" w:lineRule="auto"/>
        <w:ind w:left="720"/>
        <w:jc w:val="both"/>
      </w:pPr>
    </w:p>
    <w:p w14:paraId="0A880FA2" w14:textId="4F852807" w:rsidR="004019CF" w:rsidRPr="000458F9" w:rsidRDefault="004019CF" w:rsidP="004019CF">
      <w:pPr>
        <w:spacing w:line="360" w:lineRule="auto"/>
        <w:ind w:left="720"/>
        <w:jc w:val="both"/>
      </w:pPr>
      <w:r w:rsidRPr="000458F9">
        <w:t xml:space="preserve">There are two programs from the customer relationship strategy. If the company chooses the right approach, it will increase profits and retain customers </w:t>
      </w:r>
      <w:sdt>
        <w:sdtPr>
          <w:tag w:val="MENDELEY_CITATION_v3_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1732030392"/>
          <w:placeholder>
            <w:docPart w:val="1856D591EB664B568404B6C86E57AC63"/>
          </w:placeholder>
        </w:sdtPr>
        <w:sdtEndPr/>
        <w:sdtContent>
          <w:r w:rsidR="002D45C9" w:rsidRPr="000458F9">
            <w:t>[</w:t>
          </w:r>
          <w:r w:rsidR="00196782" w:rsidRPr="000458F9">
            <w:t>29], [30</w:t>
          </w:r>
          <w:r w:rsidR="002D45C9" w:rsidRPr="000458F9">
            <w:t>]</w:t>
          </w:r>
        </w:sdtContent>
      </w:sdt>
      <w:r w:rsidRPr="000458F9">
        <w:t xml:space="preserve"> as follows.</w:t>
      </w:r>
    </w:p>
    <w:p w14:paraId="20CC647D" w14:textId="77777777" w:rsidR="004019CF" w:rsidRPr="000458F9" w:rsidRDefault="004019CF" w:rsidP="004019CF">
      <w:pPr>
        <w:spacing w:line="360" w:lineRule="auto"/>
        <w:ind w:left="720"/>
        <w:jc w:val="both"/>
      </w:pPr>
      <w:r w:rsidRPr="000458F9">
        <w:t>1. Sustainable Marketing</w:t>
      </w:r>
    </w:p>
    <w:p w14:paraId="644498BA" w14:textId="1B426E60" w:rsidR="004019CF" w:rsidRPr="000458F9" w:rsidRDefault="004019CF" w:rsidP="00FC5A57">
      <w:pPr>
        <w:spacing w:line="360" w:lineRule="auto"/>
        <w:ind w:left="720"/>
        <w:jc w:val="both"/>
      </w:pPr>
      <w:r w:rsidRPr="000458F9">
        <w:t>This program is a program to maintain and increase customer loyalty through special long-</w:t>
      </w:r>
      <w:r w:rsidRPr="000458F9">
        <w:lastRenderedPageBreak/>
        <w:t xml:space="preserve">term services and increase value by studying the characteristics of customers </w:t>
      </w:r>
      <w:sdt>
        <w:sdtPr>
          <w:tag w:val="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"/>
          <w:id w:val="-1937440943"/>
          <w:placeholder>
            <w:docPart w:val="1856D591EB664B568404B6C86E57AC63"/>
          </w:placeholder>
        </w:sdtPr>
        <w:sdtEndPr/>
        <w:sdtContent>
          <w:r w:rsidR="002D45C9" w:rsidRPr="000458F9">
            <w:t>[28]– [31]</w:t>
          </w:r>
        </w:sdtContent>
      </w:sdt>
      <w:r w:rsidRPr="000458F9">
        <w:t>. Implementing a sustainable marketing program from this concept will be explained as follows.</w:t>
      </w:r>
    </w:p>
    <w:p w14:paraId="36A40651" w14:textId="77777777" w:rsidR="004019CF" w:rsidRPr="000458F9" w:rsidRDefault="004019CF" w:rsidP="00CD75BA">
      <w:pPr>
        <w:spacing w:line="360" w:lineRule="auto"/>
        <w:ind w:left="993"/>
        <w:jc w:val="both"/>
      </w:pPr>
      <w:r w:rsidRPr="000458F9">
        <w:t>A. Continuous Replenishment Program</w:t>
      </w:r>
    </w:p>
    <w:p w14:paraId="040DEBCE" w14:textId="55460268" w:rsidR="00462837" w:rsidRPr="000458F9" w:rsidRDefault="004019CF" w:rsidP="00CD75BA">
      <w:pPr>
        <w:spacing w:line="360" w:lineRule="auto"/>
        <w:ind w:left="993"/>
        <w:jc w:val="both"/>
      </w:pPr>
      <w:r w:rsidRPr="000458F9">
        <w:t>This program is used for less profitable customers</w:t>
      </w:r>
      <w:sdt>
        <w:sdtPr>
          <w:tag w:val="MENDELEY_CITATION_v3_eyJjaXRhdGlvbklEIjoiTUVOREVMRVlfQ0lUQVRJT05fYmY3Y2Y2YmYtNzg2NS00ZjE3LWEyZWUtYjFhYTc5Njk2ZmZjIiwicHJvcGVydGllcyI6eyJub3RlSW5kZXgiOjB9LCJpc0VkaXRlZCI6ZmFsc2UsIm1hbnVhbE92ZXJyaWRlIjp7ImlzTWFudWFsbHlPdmVycmlkZGVuIjpmYWxzZSwiY2l0ZXByb2NUZXh0IjoiWzM1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
          <w:id w:val="-1786027942"/>
          <w:placeholder>
            <w:docPart w:val="1856D591EB664B568404B6C86E57AC63"/>
          </w:placeholder>
        </w:sdtPr>
        <w:sdtEndPr/>
        <w:sdtContent>
          <w:r w:rsidR="002D45C9" w:rsidRPr="000458F9">
            <w:t>[</w:t>
          </w:r>
          <w:r w:rsidR="00196782" w:rsidRPr="000458F9">
            <w:t>35</w:t>
          </w:r>
          <w:r w:rsidR="002D45C9" w:rsidRPr="000458F9">
            <w:t>]</w:t>
          </w:r>
        </w:sdtContent>
      </w:sdt>
      <w:r w:rsidRPr="000458F9">
        <w:t>. Approaches to programs such as partnership programs to encourage increased use of the company's services to customers</w:t>
      </w:r>
      <w:r w:rsidR="00AC72F8" w:rsidRPr="000458F9">
        <w:t xml:space="preserve"> </w:t>
      </w:r>
      <w:sdt>
        <w:sdtPr>
          <w:tag w:val="MENDELEY_CITATION_v3_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"/>
          <w:id w:val="593906539"/>
          <w:placeholder>
            <w:docPart w:val="4C5E4E3864164B7794A646C36A3D2694"/>
          </w:placeholder>
        </w:sdtPr>
        <w:sdtEndPr/>
        <w:sdtContent>
          <w:r w:rsidR="002D45C9" w:rsidRPr="000458F9">
            <w:t>[</w:t>
          </w:r>
          <w:r w:rsidR="00196782" w:rsidRPr="000458F9">
            <w:t>35], [36]</w:t>
          </w:r>
        </w:sdtContent>
      </w:sdt>
      <w:r w:rsidRPr="000458F9">
        <w:t>.</w:t>
      </w:r>
    </w:p>
    <w:p w14:paraId="1EDC04D0" w14:textId="77777777" w:rsidR="004019CF" w:rsidRPr="000458F9" w:rsidRDefault="004019CF" w:rsidP="00CD75BA">
      <w:pPr>
        <w:spacing w:line="360" w:lineRule="auto"/>
        <w:ind w:left="993"/>
        <w:jc w:val="both"/>
      </w:pPr>
      <w:r w:rsidRPr="000458F9">
        <w:t>B. Business to Business</w:t>
      </w:r>
    </w:p>
    <w:p w14:paraId="4DC46B82" w14:textId="5474128B" w:rsidR="00EF77B0" w:rsidRPr="000458F9" w:rsidRDefault="004019CF" w:rsidP="00EF77B0">
      <w:pPr>
        <w:spacing w:line="360" w:lineRule="auto"/>
        <w:ind w:left="993"/>
        <w:jc w:val="both"/>
      </w:pPr>
      <w:r w:rsidRPr="000458F9">
        <w:t>This program is used for profitable customers</w:t>
      </w:r>
      <w:sdt>
        <w:sdtPr>
          <w:tag w:val="MENDELEY_CITATION_v3_eyJjaXRhdGlvbklEIjoiTUVOREVMRVlfQ0lUQVRJT05fNmUwMTU5YzAtMzg3ZC00ODQ3LTkzZjItYmQ1NzQzNGQyNDY0IiwicHJvcGVydGllcyI6eyJub3RlSW5kZXgiOjB9LCJpc0VkaXRlZCI6ZmFsc2UsIm1hbnVhbE92ZXJyaWRlIjp7ImlzTWFudWFsbHlPdmVycmlkZGVuIjpmYWxzZSwiY2l0ZXByb2NUZXh0IjoiWzM3XSwgWzM4X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RVNPVVJDRSBSRUNPVkVSWSAmIFJFVVNFIFNFUklFUyIsIklTU04iOiIyNDc4LTA1MjkiLCJ2b2x1bWUiOiIxOCIsImV4cGFuZGVkSm91cm5hbFRpdGxlIjoiUkVTT1VSQ0UgUkVDT1ZFUlkgJiBSRVVTRSBTRVJJRV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XX0="/>
          <w:id w:val="1866405873"/>
          <w:placeholder>
            <w:docPart w:val="4C5E4E3864164B7794A646C36A3D2694"/>
          </w:placeholder>
        </w:sdtPr>
        <w:sdtEndPr/>
        <w:sdtContent>
          <w:r w:rsidR="002D45C9" w:rsidRPr="000458F9">
            <w:t>[</w:t>
          </w:r>
          <w:r w:rsidR="00196782" w:rsidRPr="000458F9">
            <w:t>37], [38]</w:t>
          </w:r>
        </w:sdtContent>
      </w:sdt>
      <w:r w:rsidRPr="000458F9">
        <w:t xml:space="preserve">. The approach to this program is like providing special executive services to customers to improve service, so that customer trust will increase and become more loyal </w:t>
      </w:r>
      <w:sdt>
        <w:sdtPr>
          <w:tag w:val="MENDELEY_CITATION_v3_eyJjaXRhdGlvbklEIjoiTUVOREVMRVlfQ0lUQVRJT05fYjQ4OTI3OTMtZDE2My00OGQxLTkzMzctNTQ5ZjBlYTUyZTQxIiwicHJvcGVydGllcyI6eyJub3RlSW5kZXgiOjB9LCJpc0VkaXRlZCI6ZmFsc2UsIm1hbnVhbE92ZXJyaWRlIjp7ImlzTWFudWFsbHlPdmVycmlkZGVuIjp0cnVlLCJjaXRlcHJvY1RleHQiOiJbMzld4oCTWzQyXSIsIm1hbnVhbE92ZXJyaWRlVGV4dCI6IlszNl3igJMgWzM5XSJ9LCJjaXRhdGlvbkl0ZW1zIjpb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IsImV4cGFuZGVkSm91cm5hbFRpdGxlIjoiSUJJTUEgQnVzaW5lc3MgUmV2aWV3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"/>
          <w:id w:val="-929122538"/>
          <w:placeholder>
            <w:docPart w:val="1856D591EB664B568404B6C86E57AC63"/>
          </w:placeholder>
        </w:sdtPr>
        <w:sdtEndPr/>
        <w:sdtContent>
          <w:r w:rsidR="002D45C9" w:rsidRPr="000458F9">
            <w:t>[36]– [39]</w:t>
          </w:r>
        </w:sdtContent>
      </w:sdt>
      <w:r w:rsidRPr="000458F9">
        <w:t>.</w:t>
      </w:r>
    </w:p>
    <w:p w14:paraId="3BA57E65" w14:textId="77777777" w:rsidR="00C45577" w:rsidRPr="000458F9" w:rsidRDefault="00C45577" w:rsidP="00EF77B0">
      <w:pPr>
        <w:spacing w:line="360" w:lineRule="auto"/>
        <w:ind w:left="993"/>
        <w:jc w:val="both"/>
      </w:pPr>
    </w:p>
    <w:p w14:paraId="7E3C7A41" w14:textId="77777777" w:rsidR="004019CF" w:rsidRPr="000458F9" w:rsidRDefault="004019CF" w:rsidP="004019CF">
      <w:pPr>
        <w:spacing w:line="360" w:lineRule="auto"/>
        <w:ind w:left="720"/>
        <w:jc w:val="both"/>
      </w:pPr>
      <w:r w:rsidRPr="000458F9">
        <w:t>2. One to One Marketing</w:t>
      </w:r>
    </w:p>
    <w:p w14:paraId="37A0FF36" w14:textId="0C57AF08" w:rsidR="00607285" w:rsidRPr="000458F9" w:rsidRDefault="004019CF" w:rsidP="00CD75BA">
      <w:pPr>
        <w:spacing w:line="360" w:lineRule="auto"/>
        <w:ind w:left="709"/>
        <w:jc w:val="both"/>
      </w:pPr>
      <w:r w:rsidRPr="000458F9">
        <w:t xml:space="preserve">This program is an individual program aimed at satisfying customers' unique needs </w:t>
      </w:r>
      <w:sdt>
        <w:sdtPr>
          <w:tag w:val="MENDELEY_CITATION_v3_eyJjaXRhdGlvbklEIjoiTUVOREVMRVlfQ0lUQVRJT05fZTZkNmEzNGItYWZmZC00NDgxLTkzNDctYWIzNTkyOGI0OGQ4IiwicHJvcGVydGllcyI6eyJub3RlSW5kZXgiOjB9LCJpc0VkaXRlZCI6ZmFsc2UsIm1hbnVhbE92ZXJyaWRlIjp7ImlzTWFudWFsbHlPdmVycmlkZGVuIjpmYWxzZSwiY2l0ZXByb2NUZXh0IjoiWzQzXSwgWzQ0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
          <w:id w:val="128985272"/>
          <w:placeholder>
            <w:docPart w:val="4C5E4E3864164B7794A646C36A3D2694"/>
          </w:placeholder>
        </w:sdtPr>
        <w:sdtEndPr/>
        <w:sdtContent>
          <w:r w:rsidR="002D45C9" w:rsidRPr="000458F9">
            <w:t>[</w:t>
          </w:r>
          <w:r w:rsidR="00196782" w:rsidRPr="000458F9">
            <w:t>43], [44]</w:t>
          </w:r>
        </w:sdtContent>
      </w:sdt>
      <w:r w:rsidRPr="000458F9">
        <w:t xml:space="preserve">. This program uses customer information from online news and databases, followed by personal interactions to meet customers' unique needs </w:t>
      </w:r>
      <w:sdt>
        <w:sdtPr>
          <w:tag w:val="MENDELEY_CITATION_v3_eyJjaXRhdGlvbklEIjoiTUVOREVMRVlfQ0lUQVRJT05fZjVlMzBhZTctNTkxMy00ZjNlLWJiMTEtMGU2MmU5YmE3ZmE3IiwicHJvcGVydGllcyI6eyJub3RlSW5kZXgiOjB9LCJpc0VkaXRlZCI6ZmFsc2UsIm1hbnVhbE92ZXJyaWRlIjp7ImlzTWFudWFsbHlPdmVycmlkZGVuIjpmYWxzZSwiY2l0ZXByb2NUZXh0IjoiWzQ1XSwgWzQ2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
          <w:id w:val="480662392"/>
          <w:placeholder>
            <w:docPart w:val="4C5E4E3864164B7794A646C36A3D2694"/>
          </w:placeholder>
        </w:sdtPr>
        <w:sdtEndPr/>
        <w:sdtContent>
          <w:r w:rsidR="00FF6F17" w:rsidRPr="000458F9">
            <w:t>[</w:t>
          </w:r>
          <w:r w:rsidR="00196782" w:rsidRPr="000458F9">
            <w:t>45], [46]</w:t>
          </w:r>
        </w:sdtContent>
      </w:sdt>
      <w:r w:rsidRPr="000458F9">
        <w:t xml:space="preserve">. Build interactive marketing and post-marketing programs in developing customers using individual customer information </w:t>
      </w:r>
      <w:sdt>
        <w:sdtPr>
          <w:tag w:val="MENDELEY_CITATION_v3_eyJjaXRhdGlvbklEIjoiTUVOREVMRVlfQ0lUQVRJT05fMTcyNmMzODItZTczYS00MmExLTgxZWEtYTUzZDM2MDRhOGJjIiwicHJvcGVydGllcyI6eyJub3RlSW5kZXgiOjB9LCJpc0VkaXRlZCI6ZmFsc2UsIm1hbnVhbE92ZXJyaWRlIjp7ImlzTWFudWFsbHlPdmVycmlkZGVuIjp0cnVlLCJjaXRlcHJvY1RleHQiOiJbNDVd4oCTWzQ3XSIsIm1hbnVhbE92ZXJyaWRlVGV4dCI6Ils0Ml3igJMgWzQ0XS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iwiZXhwYW5kZWRKb3VybmFsVGl0bGUiOiJKb3VybmFsIG9mIElubm92YXRpb24gYW5kIEVudHJlcHJlbmV1cnNoaXAifSwiaXNUZW1wb3JhcnkiOmZhbHNlfSx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ZXhwYW5kZWRKb3VybmFsVGl0bGUiOiJKb3VybmFsIG9mIEluZHVzdHJpYWwgYW5kIE1hbmFnZW1lbnQgT3B0aW1pemF0aW9uIn0sImlzVGVtcG9yYXJ5IjpmYWxzZX1dfQ=="/>
          <w:id w:val="1752773712"/>
          <w:placeholder>
            <w:docPart w:val="1856D591EB664B568404B6C86E57AC63"/>
          </w:placeholder>
        </w:sdtPr>
        <w:sdtEndPr/>
        <w:sdtContent>
          <w:r w:rsidR="00D22927" w:rsidRPr="000458F9">
            <w:t>[42]– [44]</w:t>
          </w:r>
        </w:sdtContent>
      </w:sdt>
      <w:r w:rsidRPr="000458F9">
        <w:t>. The application of the one-to-one marketing program from this concept will be explained as follows.</w:t>
      </w:r>
    </w:p>
    <w:p w14:paraId="57340146" w14:textId="77777777" w:rsidR="004019CF" w:rsidRPr="000458F9" w:rsidRDefault="004019CF" w:rsidP="00607285">
      <w:pPr>
        <w:spacing w:line="360" w:lineRule="auto"/>
        <w:ind w:left="993"/>
        <w:jc w:val="both"/>
      </w:pPr>
      <w:r w:rsidRPr="000458F9">
        <w:t>A. Customer Business Development</w:t>
      </w:r>
    </w:p>
    <w:p w14:paraId="08018ABB" w14:textId="173AFF8C" w:rsidR="004019CF" w:rsidRPr="000458F9" w:rsidRDefault="004019CF" w:rsidP="00FC5A57">
      <w:pPr>
        <w:spacing w:line="360" w:lineRule="auto"/>
        <w:ind w:left="993"/>
        <w:jc w:val="both"/>
      </w:pPr>
      <w:r w:rsidRPr="000458F9">
        <w:t>This program is used for profitable customers</w:t>
      </w:r>
      <w:r w:rsidR="00576151" w:rsidRPr="000458F9">
        <w:t xml:space="preserve"> </w:t>
      </w:r>
      <w:sdt>
        <w:sdtPr>
          <w:tag w:val="MENDELEY_CITATION_v3_eyJjaXRhdGlvbklEIjoiTUVOREVMRVlfQ0lUQVRJT05fNjg1OWY5NGUtNzEyNS00OTliLWIwM2QtYjNiMmI2ZTJlYTVjIiwicHJvcGVydGllcyI6eyJub3RlSW5kZXgiOjB9LCJpc0VkaXRlZCI6ZmFsc2UsIm1hbnVhbE92ZXJyaWRlIjp7ImlzTWFudWFsbHlPdmVycmlkZGVuIjpmYWxzZSwiY2l0ZXByb2NUZXh0IjoiWzQ4XSwgWzQ5X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XX0="/>
          <w:id w:val="682401739"/>
          <w:placeholder>
            <w:docPart w:val="4C5E4E3864164B7794A646C36A3D2694"/>
          </w:placeholder>
        </w:sdtPr>
        <w:sdtEndPr/>
        <w:sdtContent>
          <w:r w:rsidR="00D22927" w:rsidRPr="000458F9">
            <w:t>[</w:t>
          </w:r>
          <w:r w:rsidR="00196782" w:rsidRPr="000458F9">
            <w:t>48], [49]</w:t>
          </w:r>
        </w:sdtContent>
      </w:sdt>
      <w:r w:rsidRPr="000458F9">
        <w:t xml:space="preserve">. The approach to this program is to assess the benefits of marketing, finance, and management business processes </w:t>
      </w:r>
      <w:sdt>
        <w:sdtPr>
          <w:tag w:val="MENDELEY_CITATION_v3_eyJjaXRhdGlvbklEIjoiTUVOREVMRVlfQ0lUQVRJT05fZDMwZDQ5NDAtMTYzMi00YjRlLWI1M2UtYjAwNGE5NDVhMjdiIiwicHJvcGVydGllcyI6eyJub3RlSW5kZXgiOjB9LCJpc0VkaXRlZCI6ZmFsc2UsIm1hbnVhbE92ZXJyaWRlIjp7ImlzTWFudWFsbHlPdmVycmlkZGVuIjpmYWxzZSwiY2l0ZXByb2NUZXh0IjoiWzUwXSwgWzUxXSIsIm1hbnVhbE92ZXJyaWRlVGV4dCI6IiJ9LCJjaXRhdGlvbkl0ZW1zIjpb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ZXhwYW5kZWRKb3VybmFsVGl0bGUiOiJQcm9kdWN0aW9uIEVuZ2luZWVyaW5nIEFyY2hpdmVz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V19"/>
          <w:id w:val="2114238550"/>
          <w:placeholder>
            <w:docPart w:val="4C5E4E3864164B7794A646C36A3D2694"/>
          </w:placeholder>
        </w:sdtPr>
        <w:sdtEndPr/>
        <w:sdtContent>
          <w:r w:rsidR="00D22927" w:rsidRPr="000458F9">
            <w:t>[</w:t>
          </w:r>
          <w:r w:rsidR="00196782" w:rsidRPr="000458F9">
            <w:t>50], [51]</w:t>
          </w:r>
        </w:sdtContent>
      </w:sdt>
      <w:r w:rsidRPr="000458F9">
        <w:t xml:space="preserve">. This program aims to explore the customer's business development by providing the best solutions and consulting regarding customers' services </w:t>
      </w:r>
      <w:sdt>
        <w:sdtPr>
          <w:tag w:val="MENDELEY_CITATION_v3_eyJjaXRhdGlvbklEIjoiTUVOREVMRVlfQ0lUQVRJT05fYzA1NTYxZjMtNGI5My00MWNkLWJiY2QtMTMzOTMzYzY3YmZmIiwicHJvcGVydGllcyI6eyJub3RlSW5kZXgiOjB9LCJpc0VkaXRlZCI6ZmFsc2UsIm1hbnVhbE92ZXJyaWRlIjp7ImlzTWFudWFsbHlPdmVycmlkZGVuIjp0cnVlLCJjaXRlcHJvY1RleHQiOiJbNDhd4oCTWzUwXSwgWzUyXSIsIm1hbnVhbE92ZXJyaWRlVGV4dCI6Ils0MF3igJMgWzQyXSwgWzQ0XSJ9LCJjaXRhdGlvbkl0ZW1zIjpb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
          <w:id w:val="-1600403615"/>
          <w:placeholder>
            <w:docPart w:val="1856D591EB664B568404B6C86E57AC63"/>
          </w:placeholder>
        </w:sdtPr>
        <w:sdtEndPr/>
        <w:sdtContent>
          <w:r w:rsidR="00D22927" w:rsidRPr="000458F9">
            <w:t>[40]– [42], [44]</w:t>
          </w:r>
        </w:sdtContent>
      </w:sdt>
      <w:r w:rsidRPr="000458F9">
        <w:t>.</w:t>
      </w:r>
    </w:p>
    <w:p w14:paraId="3E33D14C" w14:textId="77777777" w:rsidR="004019CF" w:rsidRPr="000458F9" w:rsidRDefault="004019CF" w:rsidP="00607285">
      <w:pPr>
        <w:spacing w:line="360" w:lineRule="auto"/>
        <w:ind w:left="993"/>
        <w:jc w:val="both"/>
      </w:pPr>
      <w:r w:rsidRPr="000458F9">
        <w:t>B. Retail Account Marketing</w:t>
      </w:r>
    </w:p>
    <w:p w14:paraId="399A12EC" w14:textId="2DB93814" w:rsidR="001339E2" w:rsidRPr="000458F9" w:rsidRDefault="004019CF" w:rsidP="00FC5A57">
      <w:pPr>
        <w:spacing w:line="360" w:lineRule="auto"/>
        <w:ind w:left="993"/>
        <w:jc w:val="both"/>
      </w:pPr>
      <w:r w:rsidRPr="000458F9">
        <w:t>This program is used for less profitable customers</w:t>
      </w:r>
      <w:r w:rsidR="00620CED" w:rsidRPr="000458F9">
        <w:t xml:space="preserve"> </w:t>
      </w:r>
      <w:sdt>
        <w:sdtPr>
          <w:tag w:val="MENDELEY_CITATION_v3_eyJjaXRhdGlvbklEIjoiTUVOREVMRVlfQ0lUQVRJT05fMGFlZmQyNTMtOTMzOC00YjU5LTkyZGItZDQ4MmQ2YjQ1ZjI5IiwicHJvcGVydGllcyI6eyJub3RlSW5kZXgiOjB9LCJpc0VkaXRlZCI6ZmFsc2UsIm1hbnVhbE92ZXJyaWRlIjp7ImlzTWFudWFsbHlPdmVycmlkZGVuIjpmYWxzZSwiY2l0ZXByb2NUZXh0IjoiWzQ3XSwgWzUz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
          <w:id w:val="414292751"/>
          <w:placeholder>
            <w:docPart w:val="4C5E4E3864164B7794A646C36A3D2694"/>
          </w:placeholder>
        </w:sdtPr>
        <w:sdtEndPr/>
        <w:sdtContent>
          <w:r w:rsidR="00D22927" w:rsidRPr="000458F9">
            <w:t>[</w:t>
          </w:r>
          <w:r w:rsidR="00196782" w:rsidRPr="000458F9">
            <w:t>47], [53]</w:t>
          </w:r>
        </w:sdtContent>
      </w:sdt>
      <w:r w:rsidRPr="000458F9">
        <w:t xml:space="preserve">. The approach to this program sees the customer as a partner to develop business opportunities. This program performs customer profiling further by using CRM, which is more integrated into the application </w:t>
      </w:r>
      <w:sdt>
        <w:sdtPr>
          <w:tag w:val="MENDELEY_CITATION_v3_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XX0="/>
          <w:id w:val="1205142781"/>
          <w:placeholder>
            <w:docPart w:val="1856D591EB664B568404B6C86E57AC63"/>
          </w:placeholder>
        </w:sdtPr>
        <w:sdtEndPr/>
        <w:sdtContent>
          <w:r w:rsidR="00FF6F17" w:rsidRPr="000458F9">
            <w:t>[</w:t>
          </w:r>
          <w:r w:rsidR="00196782" w:rsidRPr="000458F9">
            <w:t>54], [55</w:t>
          </w:r>
          <w:r w:rsidR="00FF6F17" w:rsidRPr="000458F9">
            <w:t>]</w:t>
          </w:r>
        </w:sdtContent>
      </w:sdt>
      <w:r w:rsidRPr="000458F9">
        <w:t>.</w:t>
      </w:r>
      <w:commentRangeEnd w:id="9"/>
      <w:r w:rsidR="00064E0F">
        <w:rPr>
          <w:rStyle w:val="CommentReference"/>
        </w:rPr>
        <w:commentReference w:id="9"/>
      </w:r>
    </w:p>
    <w:p w14:paraId="04D8E1EC" w14:textId="0D327AE9" w:rsidR="00673D80" w:rsidRPr="000458F9" w:rsidRDefault="00673D80" w:rsidP="004922DF"/>
    <w:p w14:paraId="0F5FE045" w14:textId="651AA596" w:rsidR="00673D80" w:rsidRPr="000458F9" w:rsidRDefault="00240F0B" w:rsidP="00960103">
      <w:pPr>
        <w:pStyle w:val="Heading1"/>
        <w:numPr>
          <w:ilvl w:val="0"/>
          <w:numId w:val="13"/>
        </w:numPr>
        <w:tabs>
          <w:tab w:val="left" w:pos="995"/>
        </w:tabs>
        <w:ind w:left="1134"/>
        <w:jc w:val="both"/>
      </w:pPr>
      <w:r w:rsidRPr="000458F9">
        <w:t>Result</w:t>
      </w:r>
      <w:r w:rsidR="008B78A3" w:rsidRPr="000458F9">
        <w:t xml:space="preserve"> and Discussion</w:t>
      </w:r>
    </w:p>
    <w:p w14:paraId="6C2B801E" w14:textId="77777777" w:rsidR="00673D80" w:rsidRPr="000458F9" w:rsidRDefault="00673D80" w:rsidP="004922DF">
      <w:pPr>
        <w:spacing w:line="360" w:lineRule="auto"/>
        <w:ind w:left="774"/>
        <w:jc w:val="both"/>
      </w:pPr>
    </w:p>
    <w:p w14:paraId="0E1FE10D" w14:textId="0E013219" w:rsidR="00B77AAC" w:rsidRPr="000458F9" w:rsidRDefault="00B40B50" w:rsidP="00CD75BA">
      <w:pPr>
        <w:spacing w:line="360" w:lineRule="auto"/>
        <w:ind w:left="709"/>
        <w:jc w:val="both"/>
      </w:pPr>
      <w:r w:rsidRPr="000458F9">
        <w:t xml:space="preserve">This section, what is done based on the previously made design is as </w:t>
      </w:r>
      <w:r w:rsidR="00734D68" w:rsidRPr="000458F9">
        <w:t>follows:</w:t>
      </w:r>
      <w:r w:rsidR="00CD75BA" w:rsidRPr="000458F9">
        <w:t xml:space="preserve"> </w:t>
      </w:r>
      <w:r w:rsidRPr="000458F9">
        <w:t>The first step is to find the correct variables to be applied in the clustering model by</w:t>
      </w:r>
      <w:r w:rsidR="00740C55" w:rsidRPr="000458F9">
        <w:t xml:space="preserve"> </w:t>
      </w:r>
      <w:r w:rsidRPr="000458F9">
        <w:t xml:space="preserve">combining the predetermined variables with the K-Means clustering model. Based on the results from table </w:t>
      </w:r>
      <w:r w:rsidR="005421C1" w:rsidRPr="000458F9">
        <w:t>6</w:t>
      </w:r>
      <w:r w:rsidRPr="000458F9">
        <w:t xml:space="preserve">, the selected variables are based on </w:t>
      </w:r>
      <w:r w:rsidR="00C617B6" w:rsidRPr="000458F9">
        <w:t>the</w:t>
      </w:r>
      <w:r w:rsidRPr="000458F9">
        <w:t xml:space="preserve"> high data variance value of 97</w:t>
      </w:r>
      <w:r w:rsidR="00C617B6" w:rsidRPr="000458F9">
        <w:t>.</w:t>
      </w:r>
      <w:r w:rsidRPr="000458F9">
        <w:t>7</w:t>
      </w:r>
      <w:r w:rsidR="00C617B6" w:rsidRPr="000458F9">
        <w:t>%,</w:t>
      </w:r>
      <w:r w:rsidR="00C93650" w:rsidRPr="000458F9">
        <w:t xml:space="preserve"> because </w:t>
      </w:r>
      <w:r w:rsidR="00C617B6" w:rsidRPr="000458F9">
        <w:t xml:space="preserve">the high </w:t>
      </w:r>
      <w:r w:rsidR="00C93650" w:rsidRPr="000458F9">
        <w:t xml:space="preserve">variance </w:t>
      </w:r>
      <w:r w:rsidR="00C617B6" w:rsidRPr="000458F9">
        <w:t>represents a high dissimilarity between each cluster with an</w:t>
      </w:r>
      <w:r w:rsidR="00C93650" w:rsidRPr="000458F9">
        <w:t xml:space="preserve"> error value </w:t>
      </w:r>
      <w:r w:rsidR="00C93650" w:rsidRPr="000458F9">
        <w:lastRenderedPageBreak/>
        <w:t>of around 2.3%</w:t>
      </w:r>
      <w:r w:rsidR="00C617B6" w:rsidRPr="000458F9">
        <w:t>.</w:t>
      </w:r>
      <w:r w:rsidRPr="000458F9">
        <w:t xml:space="preserve"> Based on these results, the selected variables are Power, Peak Off-Load and Peak Load because they have the highest data variance. The appropriate variables </w:t>
      </w:r>
      <w:r w:rsidR="00BB03EC" w:rsidRPr="000458F9">
        <w:t>are</w:t>
      </w:r>
      <w:r w:rsidRPr="000458F9">
        <w:t xml:space="preserve"> marked in yellow</w:t>
      </w:r>
      <w:r w:rsidR="007A5E18" w:rsidRPr="000458F9">
        <w:t>.</w:t>
      </w:r>
    </w:p>
    <w:p w14:paraId="73622A5B" w14:textId="77777777" w:rsidR="00C71D36" w:rsidRPr="000458F9" w:rsidRDefault="00C71D36" w:rsidP="00C71D36">
      <w:pPr>
        <w:pStyle w:val="ListParagraph"/>
        <w:spacing w:line="360" w:lineRule="auto"/>
        <w:ind w:left="1134" w:firstLine="0"/>
        <w:jc w:val="both"/>
      </w:pPr>
    </w:p>
    <w:p w14:paraId="6705E65D" w14:textId="64F87E91" w:rsidR="00B77AAC" w:rsidRPr="000458F9" w:rsidRDefault="00B77AAC" w:rsidP="00B77AAC">
      <w:pPr>
        <w:spacing w:line="360" w:lineRule="auto"/>
        <w:ind w:left="720"/>
        <w:jc w:val="center"/>
        <w:rPr>
          <w:ins w:id="14" w:author="Radit Rahmadhan" w:date="2022-01-19T15:42:00Z"/>
          <w:b/>
          <w:bCs/>
          <w:sz w:val="18"/>
          <w:szCs w:val="18"/>
        </w:rPr>
      </w:pPr>
      <w:ins w:id="15" w:author="Radit Rahmadhan" w:date="2022-01-19T15:42:00Z">
        <w:r w:rsidRPr="000458F9">
          <w:rPr>
            <w:b/>
            <w:bCs/>
            <w:sz w:val="18"/>
            <w:szCs w:val="18"/>
          </w:rPr>
          <w:t xml:space="preserve">Table </w:t>
        </w:r>
      </w:ins>
      <w:r w:rsidR="005421C1" w:rsidRPr="000458F9">
        <w:rPr>
          <w:b/>
          <w:bCs/>
          <w:sz w:val="18"/>
          <w:szCs w:val="18"/>
        </w:rPr>
        <w:t>6</w:t>
      </w:r>
      <w:ins w:id="16" w:author="Radit Rahmadhan" w:date="2022-01-19T15:42:00Z">
        <w:r w:rsidRPr="000458F9">
          <w:rPr>
            <w:b/>
            <w:bCs/>
            <w:sz w:val="18"/>
            <w:szCs w:val="18"/>
          </w:rPr>
          <w:t xml:space="preserve"> The </w:t>
        </w:r>
      </w:ins>
      <w:ins w:id="17" w:author="Radit Rahmadhan" w:date="2022-01-19T15:44:00Z">
        <w:r w:rsidRPr="000458F9">
          <w:rPr>
            <w:b/>
            <w:bCs/>
            <w:sz w:val="18"/>
            <w:szCs w:val="18"/>
          </w:rPr>
          <w:t xml:space="preserve">Combine Variable </w:t>
        </w:r>
      </w:ins>
      <w:ins w:id="18" w:author="Radit Rahmadhan" w:date="2022-01-19T15:42:00Z">
        <w:r w:rsidRPr="000458F9">
          <w:rPr>
            <w:b/>
            <w:bCs/>
            <w:sz w:val="18"/>
            <w:szCs w:val="18"/>
          </w:rPr>
          <w:t xml:space="preserve">  </w:t>
        </w:r>
      </w:ins>
    </w:p>
    <w:tbl>
      <w:tblPr>
        <w:tblpPr w:leftFromText="180" w:rightFromText="180" w:vertAnchor="text" w:horzAnchor="margin" w:tblpXSpec="right" w:tblpY="333"/>
        <w:tblW w:w="6941" w:type="dxa"/>
        <w:tblLook w:val="04A0" w:firstRow="1" w:lastRow="0" w:firstColumn="1" w:lastColumn="0" w:noHBand="0" w:noVBand="1"/>
      </w:tblPr>
      <w:tblGrid>
        <w:gridCol w:w="383"/>
        <w:gridCol w:w="516"/>
        <w:gridCol w:w="535"/>
        <w:gridCol w:w="557"/>
        <w:gridCol w:w="497"/>
        <w:gridCol w:w="657"/>
        <w:gridCol w:w="527"/>
        <w:gridCol w:w="516"/>
        <w:gridCol w:w="516"/>
        <w:gridCol w:w="774"/>
        <w:gridCol w:w="774"/>
        <w:gridCol w:w="966"/>
      </w:tblGrid>
      <w:tr w:rsidR="000458F9" w:rsidRPr="000458F9" w14:paraId="13DB35F8" w14:textId="77777777" w:rsidTr="007114EC">
        <w:trPr>
          <w:trHeight w:val="210"/>
        </w:trPr>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FC6F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6FB0800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FT</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612CF41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TK</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14:paraId="149C3ADF"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POL</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488B38C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PL</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200F0EB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POLF</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14:paraId="7CB4D1E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PLF</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3FE49C8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TC</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405691C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D</w:t>
            </w:r>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5423873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DIM 1</w:t>
            </w:r>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72070F7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DIM2</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14:paraId="13EA055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TV</w:t>
            </w:r>
          </w:p>
        </w:tc>
      </w:tr>
      <w:tr w:rsidR="000458F9" w:rsidRPr="000458F9" w14:paraId="08284A5F"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5BB2256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C512CF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3135FB8F"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7F0066E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D789079"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254B42C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534EB24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0D1B092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613B7E4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42674FF7" w14:textId="2595E364"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69</w:t>
            </w:r>
            <w:r w:rsidR="00240FF8" w:rsidRPr="000458F9">
              <w:rPr>
                <w:sz w:val="18"/>
                <w:szCs w:val="18"/>
                <w:lang w:val="en-ID" w:eastAsia="en-ID"/>
              </w:rPr>
              <w:t>.</w:t>
            </w:r>
            <w:r w:rsidRPr="000458F9">
              <w:rPr>
                <w:sz w:val="18"/>
                <w:szCs w:val="18"/>
                <w:lang w:val="en-ID" w:eastAsia="en-ID"/>
              </w:rPr>
              <w:t>2%</w:t>
            </w:r>
          </w:p>
        </w:tc>
        <w:tc>
          <w:tcPr>
            <w:tcW w:w="774" w:type="dxa"/>
            <w:tcBorders>
              <w:top w:val="nil"/>
              <w:left w:val="nil"/>
              <w:bottom w:val="single" w:sz="4" w:space="0" w:color="auto"/>
              <w:right w:val="single" w:sz="4" w:space="0" w:color="auto"/>
            </w:tcBorders>
            <w:shd w:val="clear" w:color="auto" w:fill="auto"/>
            <w:noWrap/>
            <w:vAlign w:val="center"/>
            <w:hideMark/>
          </w:tcPr>
          <w:p w14:paraId="10739418" w14:textId="1AE482B5"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25</w:t>
            </w:r>
            <w:r w:rsidR="00240FF8" w:rsidRPr="000458F9">
              <w:rPr>
                <w:sz w:val="18"/>
                <w:szCs w:val="18"/>
                <w:lang w:val="en-ID" w:eastAsia="en-ID"/>
              </w:rPr>
              <w:t>.</w:t>
            </w:r>
            <w:r w:rsidRPr="000458F9">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3D051CA2" w14:textId="30A56039" w:rsidR="00E12614" w:rsidRPr="000458F9" w:rsidRDefault="00E12614" w:rsidP="007114EC">
            <w:pPr>
              <w:widowControl/>
              <w:autoSpaceDE/>
              <w:autoSpaceDN/>
              <w:ind w:left="435"/>
              <w:jc w:val="right"/>
              <w:rPr>
                <w:sz w:val="18"/>
                <w:szCs w:val="18"/>
                <w:lang w:val="en-ID" w:eastAsia="en-ID"/>
              </w:rPr>
            </w:pPr>
            <w:r w:rsidRPr="000458F9">
              <w:rPr>
                <w:sz w:val="18"/>
                <w:szCs w:val="18"/>
                <w:lang w:val="en-ID" w:eastAsia="en-ID"/>
              </w:rPr>
              <w:t>94</w:t>
            </w:r>
            <w:r w:rsidR="00240FF8" w:rsidRPr="000458F9">
              <w:rPr>
                <w:sz w:val="18"/>
                <w:szCs w:val="18"/>
                <w:lang w:val="en-ID" w:eastAsia="en-ID"/>
              </w:rPr>
              <w:t>.</w:t>
            </w:r>
            <w:r w:rsidRPr="000458F9">
              <w:rPr>
                <w:sz w:val="18"/>
                <w:szCs w:val="18"/>
                <w:lang w:val="en-ID" w:eastAsia="en-ID"/>
              </w:rPr>
              <w:t>3 %</w:t>
            </w:r>
          </w:p>
        </w:tc>
      </w:tr>
      <w:tr w:rsidR="000458F9" w:rsidRPr="000458F9" w14:paraId="6F0D5AB6"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0CB9D7F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09F9E3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16864CC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393C0DC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FE8D6C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328410B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0F83265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3561840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9121C5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46D6FB3E" w14:textId="0CC0868C"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79</w:t>
            </w:r>
            <w:r w:rsidR="00240FF8" w:rsidRPr="000458F9">
              <w:rPr>
                <w:sz w:val="18"/>
                <w:szCs w:val="18"/>
                <w:lang w:val="en-ID" w:eastAsia="en-ID"/>
              </w:rPr>
              <w:t>.</w:t>
            </w:r>
            <w:r w:rsidRPr="000458F9">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4071633F" w14:textId="057174BC"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14</w:t>
            </w:r>
            <w:r w:rsidR="00240FF8" w:rsidRPr="000458F9">
              <w:rPr>
                <w:sz w:val="18"/>
                <w:szCs w:val="18"/>
                <w:lang w:val="en-ID" w:eastAsia="en-ID"/>
              </w:rPr>
              <w:t>.</w:t>
            </w:r>
            <w:r w:rsidRPr="000458F9">
              <w:rPr>
                <w:sz w:val="18"/>
                <w:szCs w:val="18"/>
                <w:lang w:val="en-ID" w:eastAsia="en-ID"/>
              </w:rPr>
              <w:t>3 %</w:t>
            </w:r>
          </w:p>
        </w:tc>
        <w:tc>
          <w:tcPr>
            <w:tcW w:w="689" w:type="dxa"/>
            <w:tcBorders>
              <w:top w:val="nil"/>
              <w:left w:val="nil"/>
              <w:bottom w:val="single" w:sz="4" w:space="0" w:color="auto"/>
              <w:right w:val="single" w:sz="4" w:space="0" w:color="auto"/>
            </w:tcBorders>
            <w:shd w:val="clear" w:color="auto" w:fill="auto"/>
            <w:noWrap/>
            <w:vAlign w:val="bottom"/>
            <w:hideMark/>
          </w:tcPr>
          <w:p w14:paraId="58F94D0A" w14:textId="0683570A"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94</w:t>
            </w:r>
            <w:r w:rsidR="00240FF8" w:rsidRPr="000458F9">
              <w:rPr>
                <w:sz w:val="18"/>
                <w:szCs w:val="18"/>
                <w:lang w:val="en-ID" w:eastAsia="en-ID"/>
              </w:rPr>
              <w:t>.</w:t>
            </w:r>
            <w:r w:rsidRPr="000458F9">
              <w:rPr>
                <w:sz w:val="18"/>
                <w:szCs w:val="18"/>
                <w:lang w:val="en-ID" w:eastAsia="en-ID"/>
              </w:rPr>
              <w:t>0 %</w:t>
            </w:r>
          </w:p>
        </w:tc>
      </w:tr>
      <w:tr w:rsidR="000458F9" w:rsidRPr="000458F9" w14:paraId="18FF0DC5"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6E5DEF6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4B622D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7A63D65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6322BCF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6B754C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023C070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53E5410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1CFC5B9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1852D3F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3C99E32D" w14:textId="190A00D8"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65</w:t>
            </w:r>
            <w:r w:rsidR="00240FF8" w:rsidRPr="000458F9">
              <w:rPr>
                <w:sz w:val="18"/>
                <w:szCs w:val="18"/>
                <w:lang w:val="en-ID" w:eastAsia="en-ID"/>
              </w:rPr>
              <w:t>.</w:t>
            </w:r>
            <w:r w:rsidRPr="000458F9">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76ACFD47" w14:textId="1E5FB9E8"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14</w:t>
            </w:r>
            <w:r w:rsidR="00240FF8" w:rsidRPr="000458F9">
              <w:rPr>
                <w:sz w:val="18"/>
                <w:szCs w:val="18"/>
                <w:lang w:val="en-ID" w:eastAsia="en-ID"/>
              </w:rPr>
              <w:t>.</w:t>
            </w:r>
            <w:r w:rsidRPr="000458F9">
              <w:rPr>
                <w:sz w:val="18"/>
                <w:szCs w:val="18"/>
                <w:lang w:val="en-ID" w:eastAsia="en-ID"/>
              </w:rPr>
              <w:t>4 %</w:t>
            </w:r>
          </w:p>
        </w:tc>
        <w:tc>
          <w:tcPr>
            <w:tcW w:w="689" w:type="dxa"/>
            <w:tcBorders>
              <w:top w:val="nil"/>
              <w:left w:val="nil"/>
              <w:bottom w:val="single" w:sz="4" w:space="0" w:color="auto"/>
              <w:right w:val="single" w:sz="4" w:space="0" w:color="auto"/>
            </w:tcBorders>
            <w:shd w:val="clear" w:color="auto" w:fill="auto"/>
            <w:noWrap/>
            <w:vAlign w:val="bottom"/>
            <w:hideMark/>
          </w:tcPr>
          <w:p w14:paraId="657D7504" w14:textId="064E6F0F"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80</w:t>
            </w:r>
            <w:r w:rsidR="00240FF8" w:rsidRPr="000458F9">
              <w:rPr>
                <w:sz w:val="18"/>
                <w:szCs w:val="18"/>
                <w:lang w:val="en-ID" w:eastAsia="en-ID"/>
              </w:rPr>
              <w:t>.</w:t>
            </w:r>
            <w:r w:rsidRPr="000458F9">
              <w:rPr>
                <w:sz w:val="18"/>
                <w:szCs w:val="18"/>
                <w:lang w:val="en-ID" w:eastAsia="en-ID"/>
              </w:rPr>
              <w:t>1 %</w:t>
            </w:r>
          </w:p>
        </w:tc>
      </w:tr>
      <w:tr w:rsidR="000458F9" w:rsidRPr="000458F9" w14:paraId="67BFE2E8"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0BC006F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60D75D9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412E1E0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2141F66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7A960EA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69BC081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6D8F067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2F8C2B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3C5320D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5C1F34E3" w14:textId="37EFEB91"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69</w:t>
            </w:r>
            <w:r w:rsidR="00240FF8" w:rsidRPr="000458F9">
              <w:rPr>
                <w:sz w:val="18"/>
                <w:szCs w:val="18"/>
                <w:lang w:val="en-ID" w:eastAsia="en-ID"/>
              </w:rPr>
              <w:t>.</w:t>
            </w:r>
            <w:r w:rsidRPr="000458F9">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343CDA6F" w14:textId="1514060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12</w:t>
            </w:r>
            <w:r w:rsidR="00240FF8" w:rsidRPr="000458F9">
              <w:rPr>
                <w:sz w:val="18"/>
                <w:szCs w:val="18"/>
                <w:lang w:val="en-ID" w:eastAsia="en-ID"/>
              </w:rPr>
              <w:t>.</w:t>
            </w:r>
            <w:r w:rsidRPr="000458F9">
              <w:rPr>
                <w:sz w:val="18"/>
                <w:szCs w:val="18"/>
                <w:lang w:val="en-ID" w:eastAsia="en-ID"/>
              </w:rPr>
              <w:t>6 %</w:t>
            </w:r>
          </w:p>
        </w:tc>
        <w:tc>
          <w:tcPr>
            <w:tcW w:w="689" w:type="dxa"/>
            <w:tcBorders>
              <w:top w:val="nil"/>
              <w:left w:val="nil"/>
              <w:bottom w:val="single" w:sz="4" w:space="0" w:color="auto"/>
              <w:right w:val="single" w:sz="4" w:space="0" w:color="auto"/>
            </w:tcBorders>
            <w:shd w:val="clear" w:color="auto" w:fill="auto"/>
            <w:noWrap/>
            <w:vAlign w:val="bottom"/>
            <w:hideMark/>
          </w:tcPr>
          <w:p w14:paraId="1D94925E" w14:textId="51D380A2"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82</w:t>
            </w:r>
            <w:r w:rsidR="00240FF8" w:rsidRPr="000458F9">
              <w:rPr>
                <w:sz w:val="18"/>
                <w:szCs w:val="18"/>
                <w:lang w:val="en-ID" w:eastAsia="en-ID"/>
              </w:rPr>
              <w:t>.</w:t>
            </w:r>
            <w:r w:rsidRPr="000458F9">
              <w:rPr>
                <w:sz w:val="18"/>
                <w:szCs w:val="18"/>
                <w:lang w:val="en-ID" w:eastAsia="en-ID"/>
              </w:rPr>
              <w:t>3 %</w:t>
            </w:r>
          </w:p>
        </w:tc>
      </w:tr>
      <w:tr w:rsidR="000458F9" w:rsidRPr="000458F9" w14:paraId="1230C16E"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4770D86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4F2B373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47F1471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0E41139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7199B10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3029D26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4F78B5E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64E7DAA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2DBD04A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476934EB" w14:textId="78C3696A"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47</w:t>
            </w:r>
            <w:r w:rsidR="00240FF8" w:rsidRPr="000458F9">
              <w:rPr>
                <w:sz w:val="18"/>
                <w:szCs w:val="18"/>
                <w:lang w:val="en-ID" w:eastAsia="en-ID"/>
              </w:rPr>
              <w:t>.</w:t>
            </w:r>
            <w:r w:rsidRPr="000458F9">
              <w:rPr>
                <w:sz w:val="18"/>
                <w:szCs w:val="18"/>
                <w:lang w:val="en-ID" w:eastAsia="en-ID"/>
              </w:rPr>
              <w:t>3 %</w:t>
            </w:r>
          </w:p>
        </w:tc>
        <w:tc>
          <w:tcPr>
            <w:tcW w:w="774" w:type="dxa"/>
            <w:tcBorders>
              <w:top w:val="nil"/>
              <w:left w:val="nil"/>
              <w:bottom w:val="single" w:sz="4" w:space="0" w:color="auto"/>
              <w:right w:val="single" w:sz="4" w:space="0" w:color="auto"/>
            </w:tcBorders>
            <w:shd w:val="clear" w:color="auto" w:fill="auto"/>
            <w:noWrap/>
            <w:vAlign w:val="center"/>
            <w:hideMark/>
          </w:tcPr>
          <w:p w14:paraId="2A1FED92" w14:textId="4A5C7459"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25</w:t>
            </w:r>
            <w:r w:rsidR="00240FF8" w:rsidRPr="000458F9">
              <w:rPr>
                <w:sz w:val="18"/>
                <w:szCs w:val="18"/>
                <w:lang w:val="en-ID" w:eastAsia="en-ID"/>
              </w:rPr>
              <w:t>.</w:t>
            </w:r>
            <w:r w:rsidRPr="000458F9">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25E9B77B" w14:textId="61AB18AD"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72</w:t>
            </w:r>
            <w:r w:rsidR="00240FF8" w:rsidRPr="000458F9">
              <w:rPr>
                <w:sz w:val="18"/>
                <w:szCs w:val="18"/>
                <w:lang w:val="en-ID" w:eastAsia="en-ID"/>
              </w:rPr>
              <w:t>.</w:t>
            </w:r>
            <w:r w:rsidRPr="000458F9">
              <w:rPr>
                <w:sz w:val="18"/>
                <w:szCs w:val="18"/>
                <w:lang w:val="en-ID" w:eastAsia="en-ID"/>
              </w:rPr>
              <w:t>4 %</w:t>
            </w:r>
          </w:p>
        </w:tc>
      </w:tr>
      <w:tr w:rsidR="000458F9" w:rsidRPr="000458F9" w14:paraId="1AC2C53D"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737940F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0DBE6A2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5CFAF79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22FA2AA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7242789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7B184C3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6E307F1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587AC1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0E173A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741F89B6" w14:textId="2CD3CF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57</w:t>
            </w:r>
            <w:r w:rsidR="00240FF8" w:rsidRPr="000458F9">
              <w:rPr>
                <w:sz w:val="18"/>
                <w:szCs w:val="18"/>
                <w:lang w:val="en-ID" w:eastAsia="en-ID"/>
              </w:rPr>
              <w:t>.</w:t>
            </w:r>
            <w:r w:rsidRPr="000458F9">
              <w:rPr>
                <w:sz w:val="18"/>
                <w:szCs w:val="18"/>
                <w:lang w:val="en-ID" w:eastAsia="en-ID"/>
              </w:rPr>
              <w:t>1 %</w:t>
            </w:r>
          </w:p>
        </w:tc>
        <w:tc>
          <w:tcPr>
            <w:tcW w:w="774" w:type="dxa"/>
            <w:tcBorders>
              <w:top w:val="nil"/>
              <w:left w:val="nil"/>
              <w:bottom w:val="single" w:sz="4" w:space="0" w:color="auto"/>
              <w:right w:val="single" w:sz="4" w:space="0" w:color="auto"/>
            </w:tcBorders>
            <w:shd w:val="clear" w:color="auto" w:fill="auto"/>
            <w:noWrap/>
            <w:vAlign w:val="center"/>
            <w:hideMark/>
          </w:tcPr>
          <w:p w14:paraId="78F31176" w14:textId="077627B6"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20</w:t>
            </w:r>
            <w:r w:rsidR="00240FF8" w:rsidRPr="000458F9">
              <w:rPr>
                <w:sz w:val="18"/>
                <w:szCs w:val="18"/>
                <w:lang w:val="en-ID" w:eastAsia="en-ID"/>
              </w:rPr>
              <w:t>.</w:t>
            </w:r>
            <w:r w:rsidRPr="000458F9">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1FF1CFEF" w14:textId="21A37821"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77</w:t>
            </w:r>
            <w:r w:rsidR="00240FF8" w:rsidRPr="000458F9">
              <w:rPr>
                <w:sz w:val="18"/>
                <w:szCs w:val="18"/>
                <w:lang w:val="en-ID" w:eastAsia="en-ID"/>
              </w:rPr>
              <w:t>.</w:t>
            </w:r>
            <w:r w:rsidRPr="000458F9">
              <w:rPr>
                <w:sz w:val="18"/>
                <w:szCs w:val="18"/>
                <w:lang w:val="en-ID" w:eastAsia="en-ID"/>
              </w:rPr>
              <w:t>2 %</w:t>
            </w:r>
          </w:p>
        </w:tc>
      </w:tr>
      <w:tr w:rsidR="000458F9" w:rsidRPr="000458F9" w14:paraId="077F6B10"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D157E9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CA640F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11183DD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6A086A5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5FE48FA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5E66EF4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2DF63DD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AAEA8F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995A38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7CAEBBDE" w14:textId="06A5DA56"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71</w:t>
            </w:r>
            <w:r w:rsidR="00240FF8" w:rsidRPr="000458F9">
              <w:rPr>
                <w:sz w:val="18"/>
                <w:szCs w:val="18"/>
                <w:lang w:val="en-ID" w:eastAsia="en-ID"/>
              </w:rPr>
              <w:t>.</w:t>
            </w:r>
            <w:r w:rsidRPr="000458F9">
              <w:rPr>
                <w:sz w:val="18"/>
                <w:szCs w:val="18"/>
                <w:lang w:val="en-ID" w:eastAsia="en-ID"/>
              </w:rPr>
              <w:t>4 %</w:t>
            </w:r>
          </w:p>
        </w:tc>
        <w:tc>
          <w:tcPr>
            <w:tcW w:w="774" w:type="dxa"/>
            <w:tcBorders>
              <w:top w:val="nil"/>
              <w:left w:val="nil"/>
              <w:bottom w:val="single" w:sz="4" w:space="0" w:color="auto"/>
              <w:right w:val="single" w:sz="4" w:space="0" w:color="auto"/>
            </w:tcBorders>
            <w:shd w:val="clear" w:color="auto" w:fill="auto"/>
            <w:noWrap/>
            <w:vAlign w:val="center"/>
            <w:hideMark/>
          </w:tcPr>
          <w:p w14:paraId="566A2769" w14:textId="1773A9CA"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25</w:t>
            </w:r>
            <w:r w:rsidR="00240FF8" w:rsidRPr="000458F9">
              <w:rPr>
                <w:sz w:val="18"/>
                <w:szCs w:val="18"/>
                <w:lang w:val="en-ID" w:eastAsia="en-ID"/>
              </w:rPr>
              <w:t>.</w:t>
            </w:r>
            <w:r w:rsidRPr="000458F9">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4176D969" w14:textId="3263B3F8"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96</w:t>
            </w:r>
            <w:r w:rsidR="00240FF8" w:rsidRPr="000458F9">
              <w:rPr>
                <w:sz w:val="18"/>
                <w:szCs w:val="18"/>
                <w:lang w:val="en-ID" w:eastAsia="en-ID"/>
              </w:rPr>
              <w:t>.</w:t>
            </w:r>
            <w:r w:rsidRPr="000458F9">
              <w:rPr>
                <w:sz w:val="18"/>
                <w:szCs w:val="18"/>
                <w:lang w:val="en-ID" w:eastAsia="en-ID"/>
              </w:rPr>
              <w:t>5 %</w:t>
            </w:r>
          </w:p>
        </w:tc>
      </w:tr>
      <w:tr w:rsidR="000458F9" w:rsidRPr="000458F9" w14:paraId="23D0C759"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E3AF71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726029F"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35" w:type="dxa"/>
            <w:tcBorders>
              <w:top w:val="nil"/>
              <w:left w:val="nil"/>
              <w:bottom w:val="single" w:sz="4" w:space="0" w:color="auto"/>
              <w:right w:val="single" w:sz="4" w:space="0" w:color="auto"/>
            </w:tcBorders>
            <w:shd w:val="clear" w:color="auto" w:fill="auto"/>
            <w:noWrap/>
            <w:vAlign w:val="bottom"/>
            <w:hideMark/>
          </w:tcPr>
          <w:p w14:paraId="083F82B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0786E1E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5C94331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3C7864E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71C3B53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C0B6A1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CF1412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2E5E594E" w14:textId="0E891C0A"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92</w:t>
            </w:r>
            <w:r w:rsidR="00240FF8" w:rsidRPr="000458F9">
              <w:rPr>
                <w:sz w:val="18"/>
                <w:szCs w:val="18"/>
                <w:lang w:val="en-ID" w:eastAsia="en-ID"/>
              </w:rPr>
              <w:t>.</w:t>
            </w:r>
            <w:r w:rsidRPr="000458F9">
              <w:rPr>
                <w:sz w:val="18"/>
                <w:szCs w:val="18"/>
                <w:lang w:val="en-ID" w:eastAsia="en-ID"/>
              </w:rPr>
              <w:t>5 %</w:t>
            </w:r>
          </w:p>
        </w:tc>
        <w:tc>
          <w:tcPr>
            <w:tcW w:w="774" w:type="dxa"/>
            <w:tcBorders>
              <w:top w:val="nil"/>
              <w:left w:val="nil"/>
              <w:bottom w:val="single" w:sz="4" w:space="0" w:color="auto"/>
              <w:right w:val="single" w:sz="4" w:space="0" w:color="auto"/>
            </w:tcBorders>
            <w:shd w:val="clear" w:color="auto" w:fill="auto"/>
            <w:noWrap/>
            <w:vAlign w:val="center"/>
            <w:hideMark/>
          </w:tcPr>
          <w:p w14:paraId="7494C5C5" w14:textId="60C9BB7A"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5</w:t>
            </w:r>
            <w:r w:rsidR="00240FF8" w:rsidRPr="000458F9">
              <w:rPr>
                <w:sz w:val="18"/>
                <w:szCs w:val="18"/>
                <w:lang w:val="en-ID" w:eastAsia="en-ID"/>
              </w:rPr>
              <w:t>.</w:t>
            </w:r>
            <w:r w:rsidRPr="000458F9">
              <w:rPr>
                <w:sz w:val="18"/>
                <w:szCs w:val="18"/>
                <w:lang w:val="en-ID" w:eastAsia="en-ID"/>
              </w:rPr>
              <w:t>1</w:t>
            </w:r>
            <w:r w:rsidR="00240FF8" w:rsidRPr="000458F9">
              <w:rPr>
                <w:sz w:val="18"/>
                <w:szCs w:val="18"/>
                <w:lang w:val="en-ID" w:eastAsia="en-ID"/>
              </w:rPr>
              <w:t xml:space="preserve"> </w:t>
            </w:r>
            <w:r w:rsidRPr="000458F9">
              <w:rPr>
                <w:sz w:val="18"/>
                <w:szCs w:val="18"/>
                <w:lang w:val="en-ID" w:eastAsia="en-ID"/>
              </w:rPr>
              <w:t>%</w:t>
            </w:r>
          </w:p>
        </w:tc>
        <w:tc>
          <w:tcPr>
            <w:tcW w:w="689" w:type="dxa"/>
            <w:tcBorders>
              <w:top w:val="nil"/>
              <w:left w:val="nil"/>
              <w:bottom w:val="single" w:sz="4" w:space="0" w:color="auto"/>
              <w:right w:val="single" w:sz="4" w:space="0" w:color="auto"/>
            </w:tcBorders>
            <w:shd w:val="clear" w:color="auto" w:fill="auto"/>
            <w:noWrap/>
            <w:vAlign w:val="bottom"/>
            <w:hideMark/>
          </w:tcPr>
          <w:p w14:paraId="0A741EDD" w14:textId="200012B9"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97</w:t>
            </w:r>
            <w:r w:rsidR="00240FF8" w:rsidRPr="000458F9">
              <w:rPr>
                <w:sz w:val="18"/>
                <w:szCs w:val="18"/>
                <w:lang w:val="en-ID" w:eastAsia="en-ID"/>
              </w:rPr>
              <w:t>.</w:t>
            </w:r>
            <w:r w:rsidRPr="000458F9">
              <w:rPr>
                <w:sz w:val="18"/>
                <w:szCs w:val="18"/>
                <w:lang w:val="en-ID" w:eastAsia="en-ID"/>
              </w:rPr>
              <w:t>5 %</w:t>
            </w:r>
          </w:p>
        </w:tc>
      </w:tr>
      <w:tr w:rsidR="000458F9" w:rsidRPr="000458F9" w14:paraId="6018EDFB"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FFFF00"/>
            <w:noWrap/>
            <w:vAlign w:val="bottom"/>
          </w:tcPr>
          <w:p w14:paraId="1B7C6A9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FFFF00"/>
            <w:noWrap/>
            <w:vAlign w:val="bottom"/>
          </w:tcPr>
          <w:p w14:paraId="0F12D53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35" w:type="dxa"/>
            <w:tcBorders>
              <w:top w:val="nil"/>
              <w:left w:val="nil"/>
              <w:bottom w:val="single" w:sz="4" w:space="0" w:color="auto"/>
              <w:right w:val="single" w:sz="4" w:space="0" w:color="auto"/>
            </w:tcBorders>
            <w:shd w:val="clear" w:color="auto" w:fill="FFFF00"/>
            <w:noWrap/>
            <w:vAlign w:val="bottom"/>
          </w:tcPr>
          <w:p w14:paraId="608B549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FFFF00"/>
            <w:noWrap/>
            <w:vAlign w:val="bottom"/>
          </w:tcPr>
          <w:p w14:paraId="5C38C6A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FFFF00"/>
            <w:noWrap/>
            <w:vAlign w:val="bottom"/>
          </w:tcPr>
          <w:p w14:paraId="0929A51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FFFF00"/>
            <w:noWrap/>
            <w:vAlign w:val="bottom"/>
          </w:tcPr>
          <w:p w14:paraId="1DAE8A6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FFFF00"/>
            <w:noWrap/>
            <w:vAlign w:val="bottom"/>
          </w:tcPr>
          <w:p w14:paraId="4C00ED6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FFFF00"/>
            <w:noWrap/>
            <w:vAlign w:val="bottom"/>
          </w:tcPr>
          <w:p w14:paraId="5AA0940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FFFF00"/>
            <w:noWrap/>
            <w:vAlign w:val="bottom"/>
          </w:tcPr>
          <w:p w14:paraId="5D5AF9C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FFFF00"/>
            <w:noWrap/>
            <w:vAlign w:val="center"/>
          </w:tcPr>
          <w:p w14:paraId="062D1419" w14:textId="116C4EDD"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91</w:t>
            </w:r>
            <w:r w:rsidR="00240FF8" w:rsidRPr="000458F9">
              <w:rPr>
                <w:sz w:val="18"/>
                <w:szCs w:val="18"/>
                <w:lang w:val="en-ID" w:eastAsia="en-ID"/>
              </w:rPr>
              <w:t>.</w:t>
            </w:r>
            <w:r w:rsidRPr="000458F9">
              <w:rPr>
                <w:sz w:val="18"/>
                <w:szCs w:val="18"/>
                <w:lang w:val="en-ID" w:eastAsia="en-ID"/>
              </w:rPr>
              <w:t>9 %</w:t>
            </w:r>
          </w:p>
        </w:tc>
        <w:tc>
          <w:tcPr>
            <w:tcW w:w="774" w:type="dxa"/>
            <w:tcBorders>
              <w:top w:val="nil"/>
              <w:left w:val="nil"/>
              <w:bottom w:val="single" w:sz="4" w:space="0" w:color="auto"/>
              <w:right w:val="single" w:sz="4" w:space="0" w:color="auto"/>
            </w:tcBorders>
            <w:shd w:val="clear" w:color="auto" w:fill="FFFF00"/>
            <w:noWrap/>
            <w:vAlign w:val="center"/>
          </w:tcPr>
          <w:p w14:paraId="0A68BD88" w14:textId="320C3EB6"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5</w:t>
            </w:r>
            <w:r w:rsidR="00240FF8" w:rsidRPr="000458F9">
              <w:rPr>
                <w:sz w:val="18"/>
                <w:szCs w:val="18"/>
                <w:lang w:val="en-ID" w:eastAsia="en-ID"/>
              </w:rPr>
              <w:t>.</w:t>
            </w:r>
            <w:r w:rsidRPr="000458F9">
              <w:rPr>
                <w:sz w:val="18"/>
                <w:szCs w:val="18"/>
                <w:lang w:val="en-ID" w:eastAsia="en-ID"/>
              </w:rPr>
              <w:t>8</w:t>
            </w:r>
            <w:r w:rsidR="00240FF8" w:rsidRPr="000458F9">
              <w:rPr>
                <w:sz w:val="18"/>
                <w:szCs w:val="18"/>
                <w:lang w:val="en-ID" w:eastAsia="en-ID"/>
              </w:rPr>
              <w:t xml:space="preserve"> </w:t>
            </w:r>
            <w:r w:rsidRPr="000458F9">
              <w:rPr>
                <w:sz w:val="18"/>
                <w:szCs w:val="18"/>
                <w:lang w:val="en-ID" w:eastAsia="en-ID"/>
              </w:rPr>
              <w:t>%</w:t>
            </w:r>
          </w:p>
        </w:tc>
        <w:tc>
          <w:tcPr>
            <w:tcW w:w="689" w:type="dxa"/>
            <w:tcBorders>
              <w:top w:val="nil"/>
              <w:left w:val="nil"/>
              <w:bottom w:val="single" w:sz="4" w:space="0" w:color="auto"/>
              <w:right w:val="single" w:sz="4" w:space="0" w:color="auto"/>
            </w:tcBorders>
            <w:shd w:val="clear" w:color="auto" w:fill="FFFF00"/>
            <w:noWrap/>
            <w:vAlign w:val="bottom"/>
          </w:tcPr>
          <w:p w14:paraId="6F3BB197" w14:textId="18D6B3F7"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97</w:t>
            </w:r>
            <w:r w:rsidR="00240FF8" w:rsidRPr="000458F9">
              <w:rPr>
                <w:sz w:val="18"/>
                <w:szCs w:val="18"/>
                <w:lang w:val="en-ID" w:eastAsia="en-ID"/>
              </w:rPr>
              <w:t>.</w:t>
            </w:r>
            <w:r w:rsidRPr="000458F9">
              <w:rPr>
                <w:sz w:val="18"/>
                <w:szCs w:val="18"/>
                <w:lang w:val="en-ID" w:eastAsia="en-ID"/>
              </w:rPr>
              <w:t>7 %</w:t>
            </w:r>
          </w:p>
        </w:tc>
      </w:tr>
      <w:tr w:rsidR="000458F9" w:rsidRPr="000458F9" w14:paraId="2E64FA36"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76EA76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B18DF8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35" w:type="dxa"/>
            <w:tcBorders>
              <w:top w:val="nil"/>
              <w:left w:val="nil"/>
              <w:bottom w:val="single" w:sz="4" w:space="0" w:color="auto"/>
              <w:right w:val="single" w:sz="4" w:space="0" w:color="auto"/>
            </w:tcBorders>
            <w:shd w:val="clear" w:color="auto" w:fill="auto"/>
            <w:noWrap/>
            <w:vAlign w:val="bottom"/>
            <w:hideMark/>
          </w:tcPr>
          <w:p w14:paraId="74431D7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4DCE7AF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0550C8B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07313D5F"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070C290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788E97E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1166792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23416C03" w14:textId="212E8A94"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93</w:t>
            </w:r>
            <w:r w:rsidR="00240FF8" w:rsidRPr="000458F9">
              <w:rPr>
                <w:sz w:val="18"/>
                <w:szCs w:val="18"/>
                <w:lang w:val="en-ID" w:eastAsia="en-ID"/>
              </w:rPr>
              <w:t>.</w:t>
            </w:r>
            <w:r w:rsidRPr="000458F9">
              <w:rPr>
                <w:sz w:val="18"/>
                <w:szCs w:val="18"/>
                <w:lang w:val="en-ID" w:eastAsia="en-ID"/>
              </w:rPr>
              <w:t>2%</w:t>
            </w:r>
          </w:p>
        </w:tc>
        <w:tc>
          <w:tcPr>
            <w:tcW w:w="774" w:type="dxa"/>
            <w:tcBorders>
              <w:top w:val="nil"/>
              <w:left w:val="nil"/>
              <w:bottom w:val="single" w:sz="4" w:space="0" w:color="auto"/>
              <w:right w:val="single" w:sz="4" w:space="0" w:color="auto"/>
            </w:tcBorders>
            <w:shd w:val="clear" w:color="auto" w:fill="auto"/>
            <w:noWrap/>
            <w:vAlign w:val="center"/>
            <w:hideMark/>
          </w:tcPr>
          <w:p w14:paraId="1FD96916" w14:textId="20C97D78"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4</w:t>
            </w:r>
            <w:r w:rsidR="00240FF8" w:rsidRPr="000458F9">
              <w:rPr>
                <w:sz w:val="18"/>
                <w:szCs w:val="18"/>
                <w:lang w:val="en-ID" w:eastAsia="en-ID"/>
              </w:rPr>
              <w:t>.</w:t>
            </w:r>
            <w:r w:rsidRPr="000458F9">
              <w:rPr>
                <w:sz w:val="18"/>
                <w:szCs w:val="18"/>
                <w:lang w:val="en-ID" w:eastAsia="en-ID"/>
              </w:rPr>
              <w:t>4</w:t>
            </w:r>
            <w:r w:rsidR="00240FF8" w:rsidRPr="000458F9">
              <w:rPr>
                <w:sz w:val="18"/>
                <w:szCs w:val="18"/>
                <w:lang w:val="en-ID" w:eastAsia="en-ID"/>
              </w:rPr>
              <w:t xml:space="preserve"> </w:t>
            </w:r>
            <w:r w:rsidRPr="000458F9">
              <w:rPr>
                <w:sz w:val="18"/>
                <w:szCs w:val="18"/>
                <w:lang w:val="en-ID" w:eastAsia="en-ID"/>
              </w:rPr>
              <w:t>%</w:t>
            </w:r>
          </w:p>
        </w:tc>
        <w:tc>
          <w:tcPr>
            <w:tcW w:w="689" w:type="dxa"/>
            <w:tcBorders>
              <w:top w:val="nil"/>
              <w:left w:val="nil"/>
              <w:bottom w:val="single" w:sz="4" w:space="0" w:color="auto"/>
              <w:right w:val="single" w:sz="4" w:space="0" w:color="auto"/>
            </w:tcBorders>
            <w:shd w:val="clear" w:color="auto" w:fill="auto"/>
            <w:noWrap/>
            <w:vAlign w:val="bottom"/>
            <w:hideMark/>
          </w:tcPr>
          <w:p w14:paraId="72A13B18" w14:textId="713AD88E"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97</w:t>
            </w:r>
            <w:r w:rsidR="00240FF8" w:rsidRPr="000458F9">
              <w:rPr>
                <w:sz w:val="18"/>
                <w:szCs w:val="18"/>
                <w:lang w:val="en-ID" w:eastAsia="en-ID"/>
              </w:rPr>
              <w:t>.</w:t>
            </w:r>
            <w:r w:rsidRPr="000458F9">
              <w:rPr>
                <w:sz w:val="18"/>
                <w:szCs w:val="18"/>
                <w:lang w:val="en-ID" w:eastAsia="en-ID"/>
              </w:rPr>
              <w:t>6 %</w:t>
            </w:r>
          </w:p>
        </w:tc>
      </w:tr>
    </w:tbl>
    <w:p w14:paraId="53606C68" w14:textId="77777777" w:rsidR="00F33AFB" w:rsidRPr="000458F9" w:rsidRDefault="00F33AFB" w:rsidP="004922DF">
      <w:pPr>
        <w:spacing w:line="360" w:lineRule="auto"/>
        <w:ind w:left="774"/>
        <w:jc w:val="both"/>
      </w:pPr>
    </w:p>
    <w:p w14:paraId="190EE395" w14:textId="77777777" w:rsidR="006F1A4A" w:rsidRPr="000458F9" w:rsidRDefault="006F1A4A" w:rsidP="006F1A4A">
      <w:pPr>
        <w:spacing w:line="360" w:lineRule="auto"/>
        <w:ind w:left="720"/>
        <w:jc w:val="both"/>
        <w:rPr>
          <w:i/>
          <w:iCs/>
          <w:sz w:val="16"/>
          <w:szCs w:val="16"/>
        </w:rPr>
      </w:pPr>
    </w:p>
    <w:p w14:paraId="4DBED511" w14:textId="67C04452" w:rsidR="006F1A4A" w:rsidRPr="000458F9" w:rsidRDefault="006F1A4A" w:rsidP="002A1D01">
      <w:pPr>
        <w:spacing w:line="360" w:lineRule="auto"/>
        <w:ind w:left="709"/>
        <w:jc w:val="both"/>
        <w:rPr>
          <w:ins w:id="19" w:author="Radit Rahmadhan" w:date="2022-01-19T15:42:00Z"/>
          <w:i/>
          <w:iCs/>
          <w:sz w:val="16"/>
          <w:szCs w:val="16"/>
        </w:rPr>
      </w:pPr>
      <w:ins w:id="20" w:author="Radit Rahmadhan" w:date="2022-01-19T15:51:00Z">
        <w:r w:rsidRPr="000458F9">
          <w:rPr>
            <w:i/>
            <w:iCs/>
            <w:sz w:val="16"/>
            <w:szCs w:val="16"/>
          </w:rPr>
          <w:t>D</w:t>
        </w:r>
      </w:ins>
      <w:ins w:id="21" w:author="Radit Rahmadhan" w:date="2022-01-19T15:44:00Z">
        <w:r w:rsidRPr="000458F9">
          <w:rPr>
            <w:i/>
            <w:iCs/>
            <w:sz w:val="16"/>
            <w:szCs w:val="16"/>
          </w:rPr>
          <w:t>esc:</w:t>
        </w:r>
      </w:ins>
      <w:ins w:id="22" w:author="Radit Rahmadhan" w:date="2022-01-19T15:45:00Z">
        <w:r w:rsidRPr="000458F9">
          <w:rPr>
            <w:i/>
            <w:iCs/>
            <w:sz w:val="16"/>
            <w:szCs w:val="16"/>
          </w:rPr>
          <w:t xml:space="preserve"> </w:t>
        </w:r>
      </w:ins>
      <w:ins w:id="23" w:author="Radit Rahmadhan" w:date="2022-01-19T15:44:00Z">
        <w:r w:rsidRPr="000458F9">
          <w:rPr>
            <w:i/>
            <w:iCs/>
            <w:sz w:val="16"/>
            <w:szCs w:val="16"/>
          </w:rPr>
          <w:t xml:space="preserve"> </w:t>
        </w:r>
      </w:ins>
      <w:ins w:id="24" w:author="Radit Rahmadhan" w:date="2022-01-19T15:46:00Z">
        <w:r w:rsidRPr="000458F9">
          <w:rPr>
            <w:i/>
            <w:iCs/>
            <w:sz w:val="16"/>
            <w:szCs w:val="16"/>
          </w:rPr>
          <w:t xml:space="preserve">P: Power, FT: Flash Time, </w:t>
        </w:r>
      </w:ins>
      <w:ins w:id="25" w:author="Radit Rahmadhan" w:date="2022-01-19T15:50:00Z">
        <w:r w:rsidRPr="000458F9">
          <w:rPr>
            <w:i/>
            <w:iCs/>
            <w:sz w:val="16"/>
            <w:szCs w:val="16"/>
          </w:rPr>
          <w:t>TC: Total</w:t>
        </w:r>
      </w:ins>
      <w:ins w:id="26" w:author="Radit Rahmadhan" w:date="2022-01-19T15:46:00Z">
        <w:r w:rsidRPr="000458F9">
          <w:rPr>
            <w:i/>
            <w:iCs/>
            <w:sz w:val="16"/>
            <w:szCs w:val="16"/>
          </w:rPr>
          <w:t xml:space="preserve"> </w:t>
        </w:r>
      </w:ins>
      <w:ins w:id="27" w:author="Radit Rahmadhan" w:date="2022-01-19T15:48:00Z">
        <w:r w:rsidRPr="000458F9">
          <w:rPr>
            <w:i/>
            <w:iCs/>
            <w:sz w:val="16"/>
            <w:szCs w:val="16"/>
          </w:rPr>
          <w:t>KWH</w:t>
        </w:r>
      </w:ins>
      <w:ins w:id="28" w:author="Radit Rahmadhan" w:date="2022-01-19T15:46:00Z">
        <w:r w:rsidRPr="000458F9">
          <w:rPr>
            <w:i/>
            <w:iCs/>
            <w:sz w:val="16"/>
            <w:szCs w:val="16"/>
          </w:rPr>
          <w:t>, POL</w:t>
        </w:r>
      </w:ins>
      <w:ins w:id="29" w:author="Radit Rahmadhan" w:date="2022-01-19T15:47:00Z">
        <w:r w:rsidRPr="000458F9">
          <w:rPr>
            <w:i/>
            <w:iCs/>
            <w:sz w:val="16"/>
            <w:szCs w:val="16"/>
          </w:rPr>
          <w:t>:</w:t>
        </w:r>
      </w:ins>
      <w:ins w:id="30" w:author="Radit Rahmadhan" w:date="2022-01-19T15:46:00Z">
        <w:r w:rsidRPr="000458F9">
          <w:rPr>
            <w:i/>
            <w:iCs/>
            <w:sz w:val="16"/>
            <w:szCs w:val="16"/>
          </w:rPr>
          <w:t xml:space="preserve"> Peak Off L</w:t>
        </w:r>
      </w:ins>
      <w:ins w:id="31" w:author="Radit Rahmadhan" w:date="2022-01-19T15:47:00Z">
        <w:r w:rsidRPr="000458F9">
          <w:rPr>
            <w:i/>
            <w:iCs/>
            <w:sz w:val="16"/>
            <w:szCs w:val="16"/>
          </w:rPr>
          <w:t xml:space="preserve">oad, </w:t>
        </w:r>
      </w:ins>
      <w:ins w:id="32" w:author="Radit Rahmadhan" w:date="2022-01-19T15:51:00Z">
        <w:r w:rsidRPr="000458F9">
          <w:rPr>
            <w:i/>
            <w:iCs/>
            <w:sz w:val="16"/>
            <w:szCs w:val="16"/>
          </w:rPr>
          <w:t>PL: Peak</w:t>
        </w:r>
      </w:ins>
      <w:ins w:id="33" w:author="Radit Rahmadhan" w:date="2022-01-19T15:47:00Z">
        <w:r w:rsidRPr="000458F9">
          <w:rPr>
            <w:i/>
            <w:iCs/>
            <w:sz w:val="16"/>
            <w:szCs w:val="16"/>
          </w:rPr>
          <w:t xml:space="preserve"> Load, </w:t>
        </w:r>
      </w:ins>
      <w:ins w:id="34" w:author="Radit Rahmadhan" w:date="2022-01-19T15:51:00Z">
        <w:r w:rsidRPr="000458F9">
          <w:rPr>
            <w:i/>
            <w:iCs/>
            <w:sz w:val="16"/>
            <w:szCs w:val="16"/>
          </w:rPr>
          <w:t>POLF: Peak</w:t>
        </w:r>
      </w:ins>
      <w:ins w:id="35" w:author="Radit Rahmadhan" w:date="2022-01-19T15:48:00Z">
        <w:r w:rsidRPr="000458F9">
          <w:rPr>
            <w:i/>
            <w:iCs/>
            <w:sz w:val="16"/>
            <w:szCs w:val="16"/>
          </w:rPr>
          <w:t xml:space="preserve"> Off Load Fee, PLF: Peak Load Fee, </w:t>
        </w:r>
      </w:ins>
      <w:ins w:id="36" w:author="Radit Rahmadhan" w:date="2022-01-19T15:51:00Z">
        <w:r w:rsidRPr="000458F9">
          <w:rPr>
            <w:i/>
            <w:iCs/>
            <w:sz w:val="16"/>
            <w:szCs w:val="16"/>
          </w:rPr>
          <w:t>TC: Total</w:t>
        </w:r>
      </w:ins>
      <w:ins w:id="37" w:author="Radit Rahmadhan" w:date="2022-01-19T15:48:00Z">
        <w:r w:rsidRPr="000458F9">
          <w:rPr>
            <w:i/>
            <w:iCs/>
            <w:sz w:val="16"/>
            <w:szCs w:val="16"/>
          </w:rPr>
          <w:t xml:space="preserve"> </w:t>
        </w:r>
      </w:ins>
      <w:ins w:id="38" w:author="Radit Rahmadhan" w:date="2022-01-19T15:52:00Z">
        <w:r w:rsidRPr="000458F9">
          <w:rPr>
            <w:i/>
            <w:iCs/>
            <w:sz w:val="16"/>
            <w:szCs w:val="16"/>
          </w:rPr>
          <w:t xml:space="preserve">Cost, </w:t>
        </w:r>
      </w:ins>
      <w:ins w:id="39" w:author="Radit Rahmadhan" w:date="2022-01-19T15:54:00Z">
        <w:r w:rsidRPr="000458F9">
          <w:rPr>
            <w:i/>
            <w:iCs/>
            <w:sz w:val="16"/>
            <w:szCs w:val="16"/>
          </w:rPr>
          <w:t xml:space="preserve">D: </w:t>
        </w:r>
      </w:ins>
      <w:ins w:id="40" w:author="Radit Rahmadhan" w:date="2022-01-19T16:21:00Z">
        <w:r w:rsidRPr="000458F9">
          <w:rPr>
            <w:i/>
            <w:iCs/>
            <w:sz w:val="16"/>
            <w:szCs w:val="16"/>
          </w:rPr>
          <w:t>Discount, DIM</w:t>
        </w:r>
      </w:ins>
      <w:ins w:id="41" w:author="Radit Rahmadhan" w:date="2022-01-19T15:49:00Z">
        <w:r w:rsidRPr="000458F9">
          <w:rPr>
            <w:i/>
            <w:iCs/>
            <w:sz w:val="16"/>
            <w:szCs w:val="16"/>
          </w:rPr>
          <w:t>1: Dime</w:t>
        </w:r>
      </w:ins>
      <w:ins w:id="42" w:author="Radit Rahmadhan" w:date="2022-01-19T15:50:00Z">
        <w:r w:rsidRPr="000458F9">
          <w:rPr>
            <w:i/>
            <w:iCs/>
            <w:sz w:val="16"/>
            <w:szCs w:val="16"/>
          </w:rPr>
          <w:t>nsion</w:t>
        </w:r>
      </w:ins>
      <w:ins w:id="43" w:author="Radit Rahmadhan" w:date="2022-01-19T16:21:00Z">
        <w:r w:rsidRPr="000458F9">
          <w:rPr>
            <w:i/>
            <w:iCs/>
            <w:sz w:val="16"/>
            <w:szCs w:val="16"/>
          </w:rPr>
          <w:t xml:space="preserve">1, </w:t>
        </w:r>
      </w:ins>
      <w:r w:rsidRPr="000458F9">
        <w:rPr>
          <w:i/>
          <w:iCs/>
          <w:sz w:val="16"/>
          <w:szCs w:val="16"/>
        </w:rPr>
        <w:t xml:space="preserve">DIM2:Dimension2, </w:t>
      </w:r>
      <w:r w:rsidR="006457C7" w:rsidRPr="000458F9">
        <w:rPr>
          <w:i/>
          <w:iCs/>
          <w:sz w:val="16"/>
          <w:szCs w:val="16"/>
        </w:rPr>
        <w:t>TV: Total</w:t>
      </w:r>
      <w:ins w:id="44" w:author="Radit Rahmadhan" w:date="2022-01-19T15:50:00Z">
        <w:r w:rsidRPr="000458F9">
          <w:rPr>
            <w:i/>
            <w:iCs/>
            <w:sz w:val="16"/>
            <w:szCs w:val="16"/>
          </w:rPr>
          <w:t xml:space="preserve"> Variant </w:t>
        </w:r>
      </w:ins>
      <w:ins w:id="45" w:author="Radit Rahmadhan" w:date="2022-01-19T15:49:00Z">
        <w:r w:rsidRPr="000458F9">
          <w:rPr>
            <w:i/>
            <w:iCs/>
            <w:sz w:val="16"/>
            <w:szCs w:val="16"/>
          </w:rPr>
          <w:t xml:space="preserve"> </w:t>
        </w:r>
      </w:ins>
    </w:p>
    <w:p w14:paraId="7FB87B54" w14:textId="31F32A8B" w:rsidR="003E050A" w:rsidRPr="000458F9" w:rsidRDefault="003E050A" w:rsidP="00B8743B">
      <w:pPr>
        <w:spacing w:line="360" w:lineRule="auto"/>
        <w:jc w:val="both"/>
      </w:pPr>
    </w:p>
    <w:p w14:paraId="157FF3AD" w14:textId="28C243AA" w:rsidR="00673D80" w:rsidRPr="000458F9" w:rsidRDefault="004F382E" w:rsidP="00CD75BA">
      <w:pPr>
        <w:spacing w:line="360" w:lineRule="auto"/>
        <w:ind w:left="709"/>
        <w:jc w:val="both"/>
      </w:pPr>
      <w:r w:rsidRPr="000458F9">
        <w:rPr>
          <w:noProof/>
        </w:rPr>
        <w:drawing>
          <wp:anchor distT="0" distB="0" distL="114300" distR="114300" simplePos="0" relativeHeight="251658240" behindDoc="0" locked="0" layoutInCell="1" allowOverlap="1" wp14:anchorId="693700FF" wp14:editId="40517106">
            <wp:simplePos x="0" y="0"/>
            <wp:positionH relativeFrom="column">
              <wp:posOffset>795020</wp:posOffset>
            </wp:positionH>
            <wp:positionV relativeFrom="paragraph">
              <wp:posOffset>1524952</wp:posOffset>
            </wp:positionV>
            <wp:extent cx="4376420" cy="2062480"/>
            <wp:effectExtent l="0" t="0" r="5080" b="0"/>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9">
                      <a:extLst>
                        <a:ext uri="{28A0092B-C50C-407E-A947-70E740481C1C}">
                          <a14:useLocalDpi xmlns:a14="http://schemas.microsoft.com/office/drawing/2010/main" val="0"/>
                        </a:ext>
                      </a:extLst>
                    </a:blip>
                    <a:srcRect r="6984"/>
                    <a:stretch/>
                  </pic:blipFill>
                  <pic:spPr bwMode="auto">
                    <a:xfrm>
                      <a:off x="0" y="0"/>
                      <a:ext cx="4376420" cy="2062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27A2" w:rsidRPr="000458F9">
        <w:t>The second step</w:t>
      </w:r>
      <w:r w:rsidR="00B8743B" w:rsidRPr="000458F9">
        <w:t xml:space="preserve">, after getting the variables that were processed previously then continued with determining the number of clustering using the elbow method to get the best number of clusters (k). Figure </w:t>
      </w:r>
      <w:r w:rsidR="00832E97" w:rsidRPr="000458F9">
        <w:t>4</w:t>
      </w:r>
      <w:r w:rsidR="00B8743B" w:rsidRPr="000458F9">
        <w:t xml:space="preserve"> shows the number of groups based on the results of the predictor variables previously described using the Elbow method. The correct number of clusters is determined by looking at the line graph when skewed. From Figure </w:t>
      </w:r>
      <w:r w:rsidR="003F2F0F" w:rsidRPr="000458F9">
        <w:t>4</w:t>
      </w:r>
      <w:r w:rsidR="00B8743B" w:rsidRPr="000458F9">
        <w:t>, the chart starts to descend at points 3 and 4</w:t>
      </w:r>
    </w:p>
    <w:p w14:paraId="5A99DC36" w14:textId="78E18D4F" w:rsidR="00CE3551" w:rsidRPr="000458F9" w:rsidRDefault="00240F0B" w:rsidP="002A1D01">
      <w:pPr>
        <w:pStyle w:val="Caption"/>
        <w:keepNext/>
        <w:ind w:left="709"/>
        <w:rPr>
          <w:noProof/>
        </w:rPr>
      </w:pPr>
      <w:r w:rsidRPr="000458F9">
        <w:rPr>
          <w:noProof/>
        </w:rPr>
        <w:t xml:space="preserve">Figure </w:t>
      </w:r>
      <w:r w:rsidR="00AD5AD0" w:rsidRPr="000458F9">
        <w:rPr>
          <w:noProof/>
        </w:rPr>
        <w:t>4</w:t>
      </w:r>
      <w:r w:rsidRPr="000458F9">
        <w:rPr>
          <w:noProof/>
        </w:rPr>
        <w:t xml:space="preserve">    The Number of clusters of K </w:t>
      </w:r>
    </w:p>
    <w:p w14:paraId="5A6A95E5" w14:textId="77777777" w:rsidR="00BC7DD7" w:rsidRPr="000458F9" w:rsidRDefault="00BC7DD7" w:rsidP="00CE3551"/>
    <w:p w14:paraId="5BA1EEC3" w14:textId="311ECEED" w:rsidR="005C5E1C" w:rsidRPr="000458F9" w:rsidRDefault="0079248D" w:rsidP="002A1D01">
      <w:pPr>
        <w:spacing w:line="360" w:lineRule="auto"/>
        <w:ind w:left="709"/>
        <w:jc w:val="both"/>
      </w:pPr>
      <w:r w:rsidRPr="000458F9">
        <w:t xml:space="preserve">In 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However, the analysis results show that at point 4, there are outliers (groups at the dark green point) in the distribution. The study of the k-means effect in Figure </w:t>
      </w:r>
      <w:r w:rsidR="003F2F0F" w:rsidRPr="000458F9">
        <w:t>5</w:t>
      </w:r>
      <w:r w:rsidRPr="000458F9">
        <w:t xml:space="preserve"> and Figure </w:t>
      </w:r>
      <w:r w:rsidR="003F2F0F" w:rsidRPr="000458F9">
        <w:t>6</w:t>
      </w:r>
      <w:r w:rsidRPr="000458F9">
        <w:t xml:space="preserve"> can be seen below.</w:t>
      </w:r>
    </w:p>
    <w:p w14:paraId="6E51A54D" w14:textId="77777777" w:rsidR="00C17942" w:rsidRPr="000458F9" w:rsidRDefault="00C17942" w:rsidP="00C17942">
      <w:pPr>
        <w:spacing w:line="360" w:lineRule="auto"/>
        <w:ind w:left="720"/>
        <w:jc w:val="both"/>
      </w:pPr>
    </w:p>
    <w:p w14:paraId="4D3F5B7B" w14:textId="77777777" w:rsidR="00DF37CA" w:rsidRPr="000458F9" w:rsidRDefault="00240F0B" w:rsidP="002A1D01">
      <w:pPr>
        <w:spacing w:line="360" w:lineRule="auto"/>
        <w:ind w:left="709"/>
        <w:jc w:val="center"/>
      </w:pPr>
      <w:r w:rsidRPr="000458F9">
        <w:rPr>
          <w:noProof/>
        </w:rPr>
        <w:drawing>
          <wp:inline distT="0" distB="0" distL="0" distR="0" wp14:anchorId="0125DB5F" wp14:editId="70A8EBE2">
            <wp:extent cx="44577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466512" cy="2557746"/>
                    </a:xfrm>
                    <a:prstGeom prst="rect">
                      <a:avLst/>
                    </a:prstGeom>
                  </pic:spPr>
                </pic:pic>
              </a:graphicData>
            </a:graphic>
          </wp:inline>
        </w:drawing>
      </w:r>
    </w:p>
    <w:p w14:paraId="12A555BA" w14:textId="2AB6B149" w:rsidR="00C17942" w:rsidRPr="000458F9" w:rsidRDefault="00240F0B" w:rsidP="00C17942">
      <w:pPr>
        <w:pStyle w:val="Caption"/>
        <w:keepNext/>
      </w:pPr>
      <w:r w:rsidRPr="000458F9">
        <w:t xml:space="preserve">Figure </w:t>
      </w:r>
      <w:r w:rsidR="003F2F0F" w:rsidRPr="000458F9">
        <w:t>5</w:t>
      </w:r>
      <w:r w:rsidRPr="000458F9">
        <w:t xml:space="preserve">    Cluster result of k = </w:t>
      </w:r>
      <w:commentRangeStart w:id="46"/>
      <w:r w:rsidRPr="000458F9">
        <w:t>3</w:t>
      </w:r>
      <w:commentRangeEnd w:id="46"/>
      <w:r w:rsidR="00D81A1B">
        <w:rPr>
          <w:rStyle w:val="CommentReference"/>
          <w:b w:val="0"/>
          <w:iCs w:val="0"/>
        </w:rPr>
        <w:commentReference w:id="46"/>
      </w:r>
    </w:p>
    <w:p w14:paraId="6BD68474" w14:textId="77777777" w:rsidR="00C17942" w:rsidRPr="000458F9" w:rsidRDefault="00C17942" w:rsidP="000042B8">
      <w:pPr>
        <w:spacing w:line="360" w:lineRule="auto"/>
        <w:ind w:left="720"/>
        <w:jc w:val="both"/>
      </w:pPr>
    </w:p>
    <w:p w14:paraId="1FA445B6" w14:textId="77777777" w:rsidR="00F62E2C" w:rsidRPr="000458F9" w:rsidRDefault="00240F0B" w:rsidP="002A1D01">
      <w:pPr>
        <w:spacing w:line="360" w:lineRule="auto"/>
        <w:ind w:left="709"/>
        <w:jc w:val="center"/>
      </w:pPr>
      <w:r w:rsidRPr="000458F9">
        <w:rPr>
          <w:noProof/>
        </w:rPr>
        <w:drawing>
          <wp:inline distT="0" distB="0" distL="0" distR="0" wp14:anchorId="2F0EE1EA" wp14:editId="088F1766">
            <wp:extent cx="4462463" cy="2747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4467509" cy="2750563"/>
                    </a:xfrm>
                    <a:prstGeom prst="rect">
                      <a:avLst/>
                    </a:prstGeom>
                  </pic:spPr>
                </pic:pic>
              </a:graphicData>
            </a:graphic>
          </wp:inline>
        </w:drawing>
      </w:r>
    </w:p>
    <w:p w14:paraId="16D3088E" w14:textId="2B1E103D" w:rsidR="00C93650" w:rsidRPr="000458F9" w:rsidRDefault="00240F0B" w:rsidP="00960103">
      <w:pPr>
        <w:pStyle w:val="Caption"/>
        <w:keepNext/>
      </w:pPr>
      <w:r w:rsidRPr="000458F9">
        <w:t xml:space="preserve">Figure </w:t>
      </w:r>
      <w:r w:rsidR="003F2F0F" w:rsidRPr="000458F9">
        <w:t>6</w:t>
      </w:r>
      <w:r w:rsidRPr="000458F9">
        <w:t xml:space="preserve">    Cluster result of k = 4</w:t>
      </w:r>
    </w:p>
    <w:p w14:paraId="313452AA" w14:textId="77777777" w:rsidR="00960103" w:rsidRPr="000458F9" w:rsidRDefault="00960103" w:rsidP="00960103"/>
    <w:p w14:paraId="1B722C8E" w14:textId="5F81FDFE" w:rsidR="00312529" w:rsidRPr="000458F9" w:rsidRDefault="00E514EC" w:rsidP="00A25BF3">
      <w:pPr>
        <w:spacing w:line="360" w:lineRule="auto"/>
        <w:ind w:left="709"/>
        <w:jc w:val="both"/>
      </w:pPr>
      <w:r w:rsidRPr="000458F9">
        <w:t>Based on the results of clustering using K-Means clustering</w:t>
      </w:r>
      <w:r w:rsidR="00240F0B" w:rsidRPr="000458F9">
        <w:t xml:space="preserve">, </w:t>
      </w:r>
      <w:r w:rsidR="009A4C1C" w:rsidRPr="000458F9">
        <w:t xml:space="preserve">Table 7 present </w:t>
      </w:r>
      <w:r w:rsidR="00240F0B" w:rsidRPr="000458F9">
        <w:t xml:space="preserve">three different customer groups </w:t>
      </w:r>
      <w:r w:rsidR="009A4C1C" w:rsidRPr="000458F9">
        <w:t>are finding</w:t>
      </w:r>
      <w:r w:rsidR="00240F0B" w:rsidRPr="000458F9">
        <w:t xml:space="preserve">. The first group represents 937,837 total </w:t>
      </w:r>
      <w:ins w:id="47" w:author="Radit Rahmadhan" w:date="2022-01-19T12:52:00Z">
        <w:r w:rsidR="00FD033D" w:rsidRPr="000458F9">
          <w:t>powers</w:t>
        </w:r>
      </w:ins>
      <w:r w:rsidR="00240F0B" w:rsidRPr="000458F9">
        <w:t xml:space="preserve"> </w:t>
      </w:r>
      <w:r w:rsidR="009879B8" w:rsidRPr="000458F9">
        <w:t>used total</w:t>
      </w:r>
      <w:r w:rsidR="00240F0B" w:rsidRPr="000458F9">
        <w:t xml:space="preserve"> electricity consumption at peak load of 27,827 kWh and total electricity consumption when peak off-load is 115,194 kWh with customers using installed capacity above 10,600 kWh.</w:t>
      </w:r>
      <w:r w:rsidR="00372EDE" w:rsidRPr="000458F9">
        <w:t xml:space="preserve"> </w:t>
      </w:r>
      <w:r w:rsidR="00240F0B" w:rsidRPr="000458F9">
        <w:t xml:space="preserve">The second group describes as much as 4,260 full </w:t>
      </w:r>
      <w:ins w:id="48" w:author="Radit Rahmadhan" w:date="2022-01-19T12:52:00Z">
        <w:r w:rsidR="00FD033D" w:rsidRPr="000458F9">
          <w:t>powers</w:t>
        </w:r>
      </w:ins>
      <w:r w:rsidR="00240F0B" w:rsidRPr="000458F9">
        <w:t xml:space="preserve"> used total electricity consumption at peak load of 35 kWh and total electricity consumption at peak load of 544 kWh with customers using installed capacity between 450 kWh to 10,600 kWh. The third group describes as much as 2,226,351 full </w:t>
      </w:r>
      <w:ins w:id="49" w:author="Radit Rahmadhan" w:date="2022-01-19T12:52:00Z">
        <w:r w:rsidR="00FD033D" w:rsidRPr="000458F9">
          <w:t>powers</w:t>
        </w:r>
      </w:ins>
      <w:r w:rsidR="00240F0B" w:rsidRPr="000458F9">
        <w:t xml:space="preserve"> </w:t>
      </w:r>
      <w:r w:rsidR="00C96B7E" w:rsidRPr="000458F9">
        <w:t>used total</w:t>
      </w:r>
      <w:r w:rsidR="00240F0B" w:rsidRPr="000458F9">
        <w:t xml:space="preserve"> electricity consumption at peak load of 123,297 kWh and total electricity consumption at peak load time of 390,803 kWh with customers using installed capacity above 200,000 kWh.</w:t>
      </w:r>
    </w:p>
    <w:p w14:paraId="062413D7" w14:textId="3C99E2D9" w:rsidR="00312529" w:rsidRPr="000458F9" w:rsidRDefault="00240F0B" w:rsidP="00312529">
      <w:pPr>
        <w:pStyle w:val="Caption"/>
        <w:keepNext/>
      </w:pPr>
      <w:r w:rsidRPr="000458F9">
        <w:lastRenderedPageBreak/>
        <w:t xml:space="preserve">Table </w:t>
      </w:r>
      <w:r w:rsidR="005421C1" w:rsidRPr="000458F9">
        <w:t>7</w:t>
      </w:r>
      <w:r w:rsidRPr="000458F9">
        <w:t xml:space="preserve">    The Result of Clustering</w:t>
      </w:r>
    </w:p>
    <w:tbl>
      <w:tblPr>
        <w:tblStyle w:val="TableGridLight"/>
        <w:tblpPr w:leftFromText="180" w:rightFromText="180" w:vertAnchor="text" w:horzAnchor="page" w:tblpX="2448" w:tblpY="79"/>
        <w:tblW w:w="7952" w:type="dxa"/>
        <w:tblLook w:val="04A0" w:firstRow="1" w:lastRow="0" w:firstColumn="1" w:lastColumn="0" w:noHBand="0" w:noVBand="1"/>
      </w:tblPr>
      <w:tblGrid>
        <w:gridCol w:w="723"/>
        <w:gridCol w:w="1115"/>
        <w:gridCol w:w="1309"/>
        <w:gridCol w:w="1532"/>
        <w:gridCol w:w="1532"/>
        <w:gridCol w:w="1741"/>
      </w:tblGrid>
      <w:tr w:rsidR="000458F9" w:rsidRPr="000458F9" w14:paraId="525ACE73" w14:textId="77777777" w:rsidTr="000A4AE4">
        <w:trPr>
          <w:trHeight w:val="410"/>
        </w:trPr>
        <w:tc>
          <w:tcPr>
            <w:tcW w:w="723" w:type="dxa"/>
            <w:noWrap/>
            <w:hideMark/>
          </w:tcPr>
          <w:p w14:paraId="3119C0D3" w14:textId="77777777"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Cluster</w:t>
            </w:r>
          </w:p>
        </w:tc>
        <w:tc>
          <w:tcPr>
            <w:tcW w:w="1115" w:type="dxa"/>
          </w:tcPr>
          <w:p w14:paraId="44072E73" w14:textId="77777777"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Number of</w:t>
            </w:r>
          </w:p>
          <w:p w14:paraId="628DDCC6" w14:textId="77777777"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Customer</w:t>
            </w:r>
          </w:p>
        </w:tc>
        <w:tc>
          <w:tcPr>
            <w:tcW w:w="1309" w:type="dxa"/>
            <w:noWrap/>
            <w:hideMark/>
          </w:tcPr>
          <w:p w14:paraId="0C5BCAE5" w14:textId="56530661" w:rsidR="00992DFF" w:rsidRPr="000458F9" w:rsidRDefault="00240F0B" w:rsidP="00E76DFD">
            <w:pPr>
              <w:widowControl/>
              <w:autoSpaceDE/>
              <w:autoSpaceDN/>
              <w:jc w:val="center"/>
              <w:rPr>
                <w:b/>
                <w:bCs/>
                <w:sz w:val="16"/>
                <w:szCs w:val="16"/>
                <w:lang w:val="en-ID" w:eastAsia="en-ID"/>
              </w:rPr>
            </w:pPr>
            <w:r w:rsidRPr="000458F9">
              <w:rPr>
                <w:b/>
                <w:bCs/>
                <w:sz w:val="16"/>
                <w:szCs w:val="16"/>
                <w:lang w:val="en-ID" w:eastAsia="en-ID"/>
              </w:rPr>
              <w:t>Total</w:t>
            </w:r>
            <w:r w:rsidR="00E76DFD" w:rsidRPr="000458F9">
              <w:rPr>
                <w:b/>
                <w:bCs/>
                <w:sz w:val="16"/>
                <w:szCs w:val="16"/>
                <w:lang w:val="en-ID" w:eastAsia="en-ID"/>
              </w:rPr>
              <w:t xml:space="preserve"> </w:t>
            </w:r>
            <w:r w:rsidRPr="000458F9">
              <w:rPr>
                <w:b/>
                <w:bCs/>
                <w:sz w:val="16"/>
                <w:szCs w:val="16"/>
                <w:lang w:val="en-ID" w:eastAsia="en-ID"/>
              </w:rPr>
              <w:t>Power</w:t>
            </w:r>
            <w:r w:rsidR="00055EE2" w:rsidRPr="000458F9">
              <w:rPr>
                <w:b/>
                <w:bCs/>
                <w:sz w:val="16"/>
                <w:szCs w:val="16"/>
                <w:lang w:val="en-ID" w:eastAsia="en-ID"/>
              </w:rPr>
              <w:br/>
              <w:t>(kWh)</w:t>
            </w:r>
          </w:p>
        </w:tc>
        <w:tc>
          <w:tcPr>
            <w:tcW w:w="1532" w:type="dxa"/>
            <w:noWrap/>
            <w:hideMark/>
          </w:tcPr>
          <w:p w14:paraId="38836445" w14:textId="4ECE2EB9"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KWH Peak Off Load</w:t>
            </w:r>
            <w:r w:rsidR="00055EE2" w:rsidRPr="000458F9">
              <w:rPr>
                <w:b/>
                <w:bCs/>
                <w:sz w:val="16"/>
                <w:szCs w:val="16"/>
                <w:lang w:val="en-ID" w:eastAsia="en-ID"/>
              </w:rPr>
              <w:t xml:space="preserve"> (kWh)</w:t>
            </w:r>
          </w:p>
        </w:tc>
        <w:tc>
          <w:tcPr>
            <w:tcW w:w="1532" w:type="dxa"/>
            <w:noWrap/>
            <w:hideMark/>
          </w:tcPr>
          <w:p w14:paraId="23AA83EF" w14:textId="6B5EA189"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KWH Peak Load</w:t>
            </w:r>
            <w:r w:rsidR="00055EE2" w:rsidRPr="000458F9">
              <w:rPr>
                <w:b/>
                <w:bCs/>
                <w:sz w:val="16"/>
                <w:szCs w:val="16"/>
                <w:lang w:val="en-ID" w:eastAsia="en-ID"/>
              </w:rPr>
              <w:br/>
              <w:t>(kWh)</w:t>
            </w:r>
          </w:p>
        </w:tc>
        <w:tc>
          <w:tcPr>
            <w:tcW w:w="1741" w:type="dxa"/>
          </w:tcPr>
          <w:p w14:paraId="34C82D5A" w14:textId="77777777" w:rsidR="00992DFF" w:rsidRPr="000458F9" w:rsidRDefault="00240F0B" w:rsidP="00A71195">
            <w:pPr>
              <w:widowControl/>
              <w:autoSpaceDE/>
              <w:autoSpaceDN/>
              <w:jc w:val="center"/>
              <w:rPr>
                <w:b/>
                <w:bCs/>
                <w:sz w:val="16"/>
                <w:szCs w:val="16"/>
                <w:lang w:val="en-ID" w:eastAsia="en-ID"/>
              </w:rPr>
            </w:pPr>
            <w:r w:rsidRPr="000458F9">
              <w:rPr>
                <w:b/>
                <w:bCs/>
                <w:sz w:val="16"/>
                <w:szCs w:val="16"/>
                <w:lang w:val="en-ID" w:eastAsia="en-ID"/>
              </w:rPr>
              <w:t>Installed Power</w:t>
            </w:r>
          </w:p>
          <w:p w14:paraId="5F942BA2" w14:textId="7E80AA10" w:rsidR="00992DFF" w:rsidRPr="000458F9" w:rsidRDefault="00055EE2" w:rsidP="00976D53">
            <w:pPr>
              <w:widowControl/>
              <w:autoSpaceDE/>
              <w:autoSpaceDN/>
              <w:jc w:val="center"/>
              <w:rPr>
                <w:b/>
                <w:bCs/>
                <w:sz w:val="16"/>
                <w:szCs w:val="16"/>
                <w:lang w:val="en-ID" w:eastAsia="en-ID"/>
              </w:rPr>
            </w:pPr>
            <w:r w:rsidRPr="000458F9">
              <w:rPr>
                <w:b/>
                <w:bCs/>
                <w:sz w:val="16"/>
                <w:szCs w:val="16"/>
                <w:lang w:val="en-ID" w:eastAsia="en-ID"/>
              </w:rPr>
              <w:t>(kWh)</w:t>
            </w:r>
          </w:p>
        </w:tc>
      </w:tr>
      <w:tr w:rsidR="000458F9" w:rsidRPr="000458F9" w14:paraId="09B586CE" w14:textId="77777777" w:rsidTr="000A4AE4">
        <w:trPr>
          <w:trHeight w:val="410"/>
        </w:trPr>
        <w:tc>
          <w:tcPr>
            <w:tcW w:w="723" w:type="dxa"/>
            <w:noWrap/>
            <w:hideMark/>
          </w:tcPr>
          <w:p w14:paraId="00AF0180" w14:textId="77777777" w:rsidR="00992DFF" w:rsidRPr="000458F9" w:rsidRDefault="00240F0B" w:rsidP="00976D53">
            <w:pPr>
              <w:widowControl/>
              <w:autoSpaceDE/>
              <w:autoSpaceDN/>
              <w:jc w:val="center"/>
              <w:rPr>
                <w:sz w:val="18"/>
                <w:szCs w:val="18"/>
                <w:lang w:val="en-ID" w:eastAsia="en-ID"/>
              </w:rPr>
            </w:pPr>
            <w:r w:rsidRPr="000458F9">
              <w:rPr>
                <w:sz w:val="18"/>
                <w:szCs w:val="18"/>
                <w:lang w:val="en-ID" w:eastAsia="en-ID"/>
              </w:rPr>
              <w:t>1</w:t>
            </w:r>
          </w:p>
        </w:tc>
        <w:tc>
          <w:tcPr>
            <w:tcW w:w="1115" w:type="dxa"/>
          </w:tcPr>
          <w:p w14:paraId="54D9384E" w14:textId="77777777"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282</w:t>
            </w:r>
          </w:p>
        </w:tc>
        <w:tc>
          <w:tcPr>
            <w:tcW w:w="1309" w:type="dxa"/>
            <w:noWrap/>
            <w:hideMark/>
          </w:tcPr>
          <w:p w14:paraId="2C51FA01" w14:textId="7D93558D"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937</w:t>
            </w:r>
            <w:r w:rsidR="005A5CC3" w:rsidRPr="000458F9">
              <w:rPr>
                <w:sz w:val="18"/>
                <w:szCs w:val="18"/>
                <w:lang w:val="en-ID" w:eastAsia="en-ID"/>
              </w:rPr>
              <w:t>,</w:t>
            </w:r>
            <w:r w:rsidRPr="000458F9">
              <w:rPr>
                <w:sz w:val="18"/>
                <w:szCs w:val="18"/>
                <w:lang w:val="en-ID" w:eastAsia="en-ID"/>
              </w:rPr>
              <w:t>837</w:t>
            </w:r>
          </w:p>
        </w:tc>
        <w:tc>
          <w:tcPr>
            <w:tcW w:w="1532" w:type="dxa"/>
            <w:noWrap/>
            <w:hideMark/>
          </w:tcPr>
          <w:p w14:paraId="5FF0CC5B" w14:textId="1871D448"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115</w:t>
            </w:r>
            <w:r w:rsidR="00B83325" w:rsidRPr="000458F9">
              <w:rPr>
                <w:sz w:val="18"/>
                <w:szCs w:val="18"/>
                <w:lang w:val="en-ID" w:eastAsia="en-ID"/>
              </w:rPr>
              <w:t>,</w:t>
            </w:r>
            <w:r w:rsidRPr="000458F9">
              <w:rPr>
                <w:sz w:val="18"/>
                <w:szCs w:val="18"/>
                <w:lang w:val="en-ID" w:eastAsia="en-ID"/>
              </w:rPr>
              <w:t>194</w:t>
            </w:r>
          </w:p>
        </w:tc>
        <w:tc>
          <w:tcPr>
            <w:tcW w:w="1532" w:type="dxa"/>
            <w:noWrap/>
            <w:hideMark/>
          </w:tcPr>
          <w:p w14:paraId="33DCB0A7" w14:textId="446213C6"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27</w:t>
            </w:r>
            <w:r w:rsidR="00B83325" w:rsidRPr="000458F9">
              <w:rPr>
                <w:sz w:val="18"/>
                <w:szCs w:val="18"/>
                <w:lang w:val="en-ID" w:eastAsia="en-ID"/>
              </w:rPr>
              <w:t>,</w:t>
            </w:r>
            <w:r w:rsidRPr="000458F9">
              <w:rPr>
                <w:sz w:val="18"/>
                <w:szCs w:val="18"/>
                <w:lang w:val="en-ID" w:eastAsia="en-ID"/>
              </w:rPr>
              <w:t>827</w:t>
            </w:r>
          </w:p>
        </w:tc>
        <w:tc>
          <w:tcPr>
            <w:tcW w:w="1741" w:type="dxa"/>
          </w:tcPr>
          <w:p w14:paraId="3471B83B" w14:textId="78FC0ABA"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11,000 -</w:t>
            </w:r>
            <w:r w:rsidR="005B59F4" w:rsidRPr="000458F9">
              <w:rPr>
                <w:sz w:val="18"/>
                <w:szCs w:val="18"/>
                <w:lang w:val="en-ID" w:eastAsia="en-ID"/>
              </w:rPr>
              <w:t>200,000</w:t>
            </w:r>
            <w:r w:rsidR="3DB6CB6C" w:rsidRPr="000458F9">
              <w:rPr>
                <w:sz w:val="18"/>
                <w:szCs w:val="18"/>
                <w:lang w:val="en-ID" w:eastAsia="en-ID"/>
              </w:rPr>
              <w:t xml:space="preserve"> </w:t>
            </w:r>
          </w:p>
        </w:tc>
      </w:tr>
      <w:tr w:rsidR="000458F9" w:rsidRPr="000458F9" w14:paraId="572BBFAF" w14:textId="77777777" w:rsidTr="000A4AE4">
        <w:trPr>
          <w:trHeight w:val="410"/>
        </w:trPr>
        <w:tc>
          <w:tcPr>
            <w:tcW w:w="723" w:type="dxa"/>
            <w:noWrap/>
            <w:hideMark/>
          </w:tcPr>
          <w:p w14:paraId="1401385F" w14:textId="77777777" w:rsidR="00992DFF" w:rsidRPr="000458F9" w:rsidRDefault="00240F0B" w:rsidP="00976D53">
            <w:pPr>
              <w:widowControl/>
              <w:autoSpaceDE/>
              <w:autoSpaceDN/>
              <w:jc w:val="center"/>
              <w:rPr>
                <w:sz w:val="18"/>
                <w:szCs w:val="18"/>
                <w:lang w:val="en-ID" w:eastAsia="en-ID"/>
              </w:rPr>
            </w:pPr>
            <w:r w:rsidRPr="000458F9">
              <w:rPr>
                <w:sz w:val="18"/>
                <w:szCs w:val="18"/>
                <w:lang w:val="en-ID" w:eastAsia="en-ID"/>
              </w:rPr>
              <w:t>2</w:t>
            </w:r>
          </w:p>
        </w:tc>
        <w:tc>
          <w:tcPr>
            <w:tcW w:w="1115" w:type="dxa"/>
          </w:tcPr>
          <w:p w14:paraId="0DDC5C72" w14:textId="1A34CF9A"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508</w:t>
            </w:r>
            <w:r w:rsidR="00F263A8" w:rsidRPr="000458F9">
              <w:rPr>
                <w:sz w:val="18"/>
                <w:szCs w:val="18"/>
                <w:lang w:val="en-ID" w:eastAsia="en-ID"/>
              </w:rPr>
              <w:t>,</w:t>
            </w:r>
            <w:r w:rsidRPr="000458F9">
              <w:rPr>
                <w:sz w:val="18"/>
                <w:szCs w:val="18"/>
                <w:lang w:val="en-ID" w:eastAsia="en-ID"/>
              </w:rPr>
              <w:t>615</w:t>
            </w:r>
          </w:p>
        </w:tc>
        <w:tc>
          <w:tcPr>
            <w:tcW w:w="1309" w:type="dxa"/>
            <w:noWrap/>
            <w:hideMark/>
          </w:tcPr>
          <w:p w14:paraId="59D34346" w14:textId="06833F8D"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4</w:t>
            </w:r>
            <w:r w:rsidR="005A5CC3" w:rsidRPr="000458F9">
              <w:rPr>
                <w:sz w:val="18"/>
                <w:szCs w:val="18"/>
                <w:lang w:val="en-ID" w:eastAsia="en-ID"/>
              </w:rPr>
              <w:t>,</w:t>
            </w:r>
            <w:r w:rsidRPr="000458F9">
              <w:rPr>
                <w:sz w:val="18"/>
                <w:szCs w:val="18"/>
                <w:lang w:val="en-ID" w:eastAsia="en-ID"/>
              </w:rPr>
              <w:t>260</w:t>
            </w:r>
          </w:p>
        </w:tc>
        <w:tc>
          <w:tcPr>
            <w:tcW w:w="1532" w:type="dxa"/>
            <w:noWrap/>
            <w:hideMark/>
          </w:tcPr>
          <w:p w14:paraId="18C8C7AC" w14:textId="6881E35C"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 xml:space="preserve">544 </w:t>
            </w:r>
          </w:p>
        </w:tc>
        <w:tc>
          <w:tcPr>
            <w:tcW w:w="1532" w:type="dxa"/>
            <w:noWrap/>
            <w:hideMark/>
          </w:tcPr>
          <w:p w14:paraId="69A0D2E5" w14:textId="6ECD080D"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35</w:t>
            </w:r>
          </w:p>
        </w:tc>
        <w:tc>
          <w:tcPr>
            <w:tcW w:w="1741" w:type="dxa"/>
          </w:tcPr>
          <w:p w14:paraId="59C78AFC" w14:textId="63D62798"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450- 10600</w:t>
            </w:r>
          </w:p>
        </w:tc>
      </w:tr>
      <w:tr w:rsidR="000458F9" w:rsidRPr="000458F9" w14:paraId="39552138" w14:textId="77777777" w:rsidTr="000A4AE4">
        <w:trPr>
          <w:trHeight w:val="410"/>
        </w:trPr>
        <w:tc>
          <w:tcPr>
            <w:tcW w:w="723" w:type="dxa"/>
            <w:noWrap/>
            <w:hideMark/>
          </w:tcPr>
          <w:p w14:paraId="44658A1F" w14:textId="77777777" w:rsidR="00992DFF" w:rsidRPr="000458F9" w:rsidRDefault="00240F0B" w:rsidP="00976D53">
            <w:pPr>
              <w:widowControl/>
              <w:autoSpaceDE/>
              <w:autoSpaceDN/>
              <w:jc w:val="center"/>
              <w:rPr>
                <w:sz w:val="18"/>
                <w:szCs w:val="18"/>
                <w:lang w:val="en-ID" w:eastAsia="en-ID"/>
              </w:rPr>
            </w:pPr>
            <w:r w:rsidRPr="000458F9">
              <w:rPr>
                <w:sz w:val="18"/>
                <w:szCs w:val="18"/>
                <w:lang w:val="en-ID" w:eastAsia="en-ID"/>
              </w:rPr>
              <w:t>3</w:t>
            </w:r>
          </w:p>
        </w:tc>
        <w:tc>
          <w:tcPr>
            <w:tcW w:w="1115" w:type="dxa"/>
          </w:tcPr>
          <w:p w14:paraId="0670902C" w14:textId="77777777"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37</w:t>
            </w:r>
          </w:p>
        </w:tc>
        <w:tc>
          <w:tcPr>
            <w:tcW w:w="1309" w:type="dxa"/>
            <w:noWrap/>
            <w:hideMark/>
          </w:tcPr>
          <w:p w14:paraId="27579159" w14:textId="3F9D31E5"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2</w:t>
            </w:r>
            <w:r w:rsidR="00E06090" w:rsidRPr="000458F9">
              <w:rPr>
                <w:sz w:val="18"/>
                <w:szCs w:val="18"/>
                <w:lang w:val="en-ID" w:eastAsia="en-ID"/>
              </w:rPr>
              <w:t>,</w:t>
            </w:r>
            <w:r w:rsidRPr="000458F9">
              <w:rPr>
                <w:sz w:val="18"/>
                <w:szCs w:val="18"/>
                <w:lang w:val="en-ID" w:eastAsia="en-ID"/>
              </w:rPr>
              <w:t>226</w:t>
            </w:r>
            <w:r w:rsidR="00E06090" w:rsidRPr="000458F9">
              <w:rPr>
                <w:sz w:val="18"/>
                <w:szCs w:val="18"/>
                <w:lang w:val="en-ID" w:eastAsia="en-ID"/>
              </w:rPr>
              <w:t>,</w:t>
            </w:r>
            <w:r w:rsidRPr="000458F9">
              <w:rPr>
                <w:sz w:val="18"/>
                <w:szCs w:val="18"/>
                <w:lang w:val="en-ID" w:eastAsia="en-ID"/>
              </w:rPr>
              <w:t xml:space="preserve">351 </w:t>
            </w:r>
          </w:p>
        </w:tc>
        <w:tc>
          <w:tcPr>
            <w:tcW w:w="1532" w:type="dxa"/>
            <w:noWrap/>
            <w:hideMark/>
          </w:tcPr>
          <w:p w14:paraId="656FC0FF" w14:textId="3FAFBAD9"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390</w:t>
            </w:r>
            <w:r w:rsidR="00E06090" w:rsidRPr="000458F9">
              <w:rPr>
                <w:sz w:val="18"/>
                <w:szCs w:val="18"/>
                <w:lang w:val="en-ID" w:eastAsia="en-ID"/>
              </w:rPr>
              <w:t>,</w:t>
            </w:r>
            <w:r w:rsidRPr="000458F9">
              <w:rPr>
                <w:sz w:val="18"/>
                <w:szCs w:val="18"/>
                <w:lang w:val="en-ID" w:eastAsia="en-ID"/>
              </w:rPr>
              <w:t xml:space="preserve">803 </w:t>
            </w:r>
          </w:p>
        </w:tc>
        <w:tc>
          <w:tcPr>
            <w:tcW w:w="1532" w:type="dxa"/>
            <w:noWrap/>
            <w:hideMark/>
          </w:tcPr>
          <w:p w14:paraId="0B4BE349" w14:textId="4C8D9655"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 xml:space="preserve">123,297 </w:t>
            </w:r>
          </w:p>
        </w:tc>
        <w:tc>
          <w:tcPr>
            <w:tcW w:w="1741" w:type="dxa"/>
          </w:tcPr>
          <w:p w14:paraId="795B2987" w14:textId="3DE26B2E" w:rsidR="00992DFF" w:rsidRPr="000458F9" w:rsidRDefault="00240F0B" w:rsidP="00E76DFD">
            <w:pPr>
              <w:widowControl/>
              <w:autoSpaceDE/>
              <w:autoSpaceDN/>
              <w:ind w:left="360"/>
              <w:jc w:val="right"/>
              <w:rPr>
                <w:sz w:val="18"/>
                <w:szCs w:val="18"/>
                <w:lang w:val="en-ID" w:eastAsia="en-ID"/>
              </w:rPr>
            </w:pPr>
            <w:r w:rsidRPr="000458F9">
              <w:rPr>
                <w:sz w:val="18"/>
                <w:szCs w:val="18"/>
                <w:lang w:val="en-ID" w:eastAsia="en-ID"/>
              </w:rPr>
              <w:t xml:space="preserve">&gt;200,000 </w:t>
            </w:r>
          </w:p>
        </w:tc>
      </w:tr>
    </w:tbl>
    <w:p w14:paraId="11E840E1" w14:textId="77777777" w:rsidR="00F62E2C" w:rsidRPr="000458F9" w:rsidRDefault="00F62E2C" w:rsidP="00673D80">
      <w:pPr>
        <w:rPr>
          <w:b/>
          <w:bCs/>
        </w:rPr>
      </w:pPr>
    </w:p>
    <w:p w14:paraId="160DC1EC" w14:textId="77777777" w:rsidR="00F62E2C" w:rsidRPr="000458F9" w:rsidRDefault="00F62E2C" w:rsidP="00673D80"/>
    <w:p w14:paraId="194FF06D" w14:textId="77777777" w:rsidR="002313B8" w:rsidRPr="000458F9" w:rsidRDefault="002313B8" w:rsidP="00673D80"/>
    <w:p w14:paraId="3A01C743" w14:textId="77777777" w:rsidR="002313B8" w:rsidRPr="000458F9" w:rsidRDefault="002313B8" w:rsidP="00673D80"/>
    <w:p w14:paraId="19FF4673" w14:textId="77777777" w:rsidR="00A71195" w:rsidRPr="000458F9" w:rsidRDefault="00A71195" w:rsidP="002D3386">
      <w:pPr>
        <w:spacing w:line="360" w:lineRule="auto"/>
        <w:ind w:left="426"/>
        <w:jc w:val="both"/>
      </w:pPr>
    </w:p>
    <w:p w14:paraId="0593EDA9" w14:textId="17111037" w:rsidR="00A71195" w:rsidRPr="000458F9" w:rsidRDefault="00A71195" w:rsidP="002D3386">
      <w:pPr>
        <w:spacing w:line="360" w:lineRule="auto"/>
        <w:ind w:left="426"/>
        <w:jc w:val="both"/>
      </w:pPr>
    </w:p>
    <w:p w14:paraId="336BD0FA" w14:textId="77777777" w:rsidR="00A71195" w:rsidRPr="000458F9" w:rsidRDefault="00A71195" w:rsidP="002D3386">
      <w:pPr>
        <w:spacing w:line="360" w:lineRule="auto"/>
        <w:ind w:left="426"/>
        <w:jc w:val="both"/>
      </w:pPr>
    </w:p>
    <w:p w14:paraId="6F34A14D" w14:textId="689C612A" w:rsidR="008929CE" w:rsidRPr="000458F9" w:rsidRDefault="00D14465" w:rsidP="0011072E">
      <w:pPr>
        <w:spacing w:line="360" w:lineRule="auto"/>
        <w:ind w:left="709"/>
        <w:jc w:val="both"/>
      </w:pPr>
      <w:r w:rsidRPr="000458F9">
        <w:t>The</w:t>
      </w:r>
      <w:r w:rsidR="00B20E7C" w:rsidRPr="000458F9">
        <w:t xml:space="preserve"> fourth step is to determine the customer lifetime value. But previously defined the variables used to </w:t>
      </w:r>
      <w:r w:rsidR="00DA7942" w:rsidRPr="000458F9">
        <w:t>CLV</w:t>
      </w:r>
      <w:r w:rsidR="00B20E7C" w:rsidRPr="000458F9">
        <w:t xml:space="preserve">; these variables were adopted from the </w:t>
      </w:r>
      <w:r w:rsidR="00D87FCF" w:rsidRPr="000458F9">
        <w:t xml:space="preserve">Range, </w:t>
      </w:r>
      <w:r w:rsidR="007640DA" w:rsidRPr="000458F9">
        <w:t>Frequency, and</w:t>
      </w:r>
      <w:r w:rsidR="00D87FCF" w:rsidRPr="000458F9">
        <w:t xml:space="preserve"> Monetary (</w:t>
      </w:r>
      <w:r w:rsidR="00B20E7C" w:rsidRPr="000458F9">
        <w:t>RFM</w:t>
      </w:r>
      <w:r w:rsidR="00F8437F" w:rsidRPr="000458F9">
        <w:t>)</w:t>
      </w:r>
      <w:r w:rsidR="00B20E7C" w:rsidRPr="000458F9">
        <w:t xml:space="preserve"> variable model from the grouping results carried out in table </w:t>
      </w:r>
      <w:r w:rsidR="005421C1" w:rsidRPr="000458F9">
        <w:t>7</w:t>
      </w:r>
      <w:r w:rsidR="00B20E7C" w:rsidRPr="000458F9">
        <w:t xml:space="preserve">. This study adopted the RFM variable model </w:t>
      </w:r>
      <w:sdt>
        <w:sdtPr>
          <w:tag w:val="MENDELEY_CITATION_v3_eyJjaXRhdGlvbklEIjoiTUVOREVMRVlfQ0lUQVRJT05fNjIxNWE1MmUtZTU5MC00YTJlLTkyMjYtZmU3YWVjYzg4OTg5IiwicHJvcGVydGllcyI6eyJub3RlSW5kZXgiOjB9LCJpc0VkaXRlZCI6ZmFsc2UsIm1hbnVhbE92ZXJyaWRlIjp7ImlzTWFudWFsbHlPdmVycmlkZGVuIjpmYWxzZSwiY2l0ZXByb2NUZXh0IjoiWzIzXSwgWzI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0s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522752157"/>
          <w:placeholder>
            <w:docPart w:val="8DCDCB1942F54943AD734BF9E1C9815D"/>
          </w:placeholder>
        </w:sdtPr>
        <w:sdtEndPr/>
        <w:sdtContent>
          <w:r w:rsidR="00196782" w:rsidRPr="000458F9">
            <w:t>[23], [24]</w:t>
          </w:r>
        </w:sdtContent>
      </w:sdt>
      <w:r w:rsidR="00B20E7C" w:rsidRPr="000458F9">
        <w:t xml:space="preserve">according to the variables we got from the grouping. Previously, the variables we used were power, kWh Peak Off Load, kWh Peak Load. These variables will be used to calculate </w:t>
      </w:r>
      <w:r w:rsidR="004B18D8" w:rsidRPr="000458F9">
        <w:t>CLV</w:t>
      </w:r>
      <w:r w:rsidR="00B20E7C" w:rsidRPr="000458F9">
        <w:t xml:space="preserve">. Table </w:t>
      </w:r>
      <w:r w:rsidR="005421C1" w:rsidRPr="000458F9">
        <w:t>8</w:t>
      </w:r>
      <w:r w:rsidR="00B20E7C" w:rsidRPr="000458F9">
        <w:t xml:space="preserve"> shows the weight value of each variable from the AHP calculation.</w:t>
      </w:r>
    </w:p>
    <w:p w14:paraId="3CEE8A5A" w14:textId="623D92C6" w:rsidR="00D14465" w:rsidRPr="000458F9" w:rsidRDefault="00D14465" w:rsidP="00D14465">
      <w:pPr>
        <w:spacing w:line="360" w:lineRule="auto"/>
        <w:ind w:left="426"/>
        <w:jc w:val="both"/>
      </w:pPr>
      <w:r w:rsidRPr="000458F9">
        <w:t xml:space="preserve"> </w:t>
      </w:r>
    </w:p>
    <w:p w14:paraId="362065CC" w14:textId="76A06842" w:rsidR="008929CE" w:rsidRPr="000458F9" w:rsidRDefault="008929CE" w:rsidP="008929CE">
      <w:pPr>
        <w:pStyle w:val="Caption"/>
        <w:keepNext/>
      </w:pPr>
      <w:r w:rsidRPr="000458F9">
        <w:t xml:space="preserve">Table </w:t>
      </w:r>
      <w:r w:rsidR="005421C1" w:rsidRPr="000458F9">
        <w:t>8</w:t>
      </w:r>
      <w:r w:rsidRPr="000458F9">
        <w:t xml:space="preserve">    </w:t>
      </w:r>
      <w:r w:rsidR="00504A6F" w:rsidRPr="000458F9">
        <w:rPr>
          <w:rStyle w:val="jlqj4b"/>
          <w:lang w:val="en"/>
        </w:rPr>
        <w:t>Weight of AHP results</w:t>
      </w:r>
    </w:p>
    <w:tbl>
      <w:tblPr>
        <w:tblStyle w:val="TableGrid"/>
        <w:tblW w:w="0" w:type="auto"/>
        <w:jc w:val="center"/>
        <w:tblLook w:val="04A0" w:firstRow="1" w:lastRow="0" w:firstColumn="1" w:lastColumn="0" w:noHBand="0" w:noVBand="1"/>
      </w:tblPr>
      <w:tblGrid>
        <w:gridCol w:w="2836"/>
        <w:gridCol w:w="1217"/>
      </w:tblGrid>
      <w:tr w:rsidR="000458F9" w:rsidRPr="000458F9" w14:paraId="326FF6A2" w14:textId="77777777" w:rsidTr="00245ED1">
        <w:trPr>
          <w:jc w:val="center"/>
        </w:trPr>
        <w:tc>
          <w:tcPr>
            <w:tcW w:w="2836" w:type="dxa"/>
          </w:tcPr>
          <w:p w14:paraId="2E365CAA" w14:textId="377D9AF1" w:rsidR="000C6D00" w:rsidRPr="000458F9" w:rsidRDefault="000C6D00" w:rsidP="00AD3A47">
            <w:pPr>
              <w:spacing w:line="360" w:lineRule="auto"/>
              <w:jc w:val="center"/>
              <w:rPr>
                <w:b/>
                <w:bCs/>
                <w:sz w:val="18"/>
                <w:szCs w:val="18"/>
              </w:rPr>
            </w:pPr>
            <w:r w:rsidRPr="000458F9">
              <w:rPr>
                <w:b/>
                <w:bCs/>
                <w:sz w:val="18"/>
                <w:szCs w:val="18"/>
              </w:rPr>
              <w:t>Variable</w:t>
            </w:r>
          </w:p>
        </w:tc>
        <w:tc>
          <w:tcPr>
            <w:tcW w:w="1217" w:type="dxa"/>
          </w:tcPr>
          <w:p w14:paraId="768DA13F" w14:textId="5BCF0172" w:rsidR="000C6D00" w:rsidRPr="000458F9" w:rsidRDefault="000C6D00" w:rsidP="00AD3A47">
            <w:pPr>
              <w:spacing w:line="360" w:lineRule="auto"/>
              <w:jc w:val="center"/>
              <w:rPr>
                <w:b/>
                <w:bCs/>
                <w:sz w:val="18"/>
                <w:szCs w:val="18"/>
              </w:rPr>
            </w:pPr>
            <w:r w:rsidRPr="000458F9">
              <w:rPr>
                <w:b/>
                <w:bCs/>
                <w:sz w:val="18"/>
                <w:szCs w:val="18"/>
              </w:rPr>
              <w:t>Weight</w:t>
            </w:r>
          </w:p>
        </w:tc>
      </w:tr>
      <w:tr w:rsidR="000458F9" w:rsidRPr="000458F9" w14:paraId="7B95FB0D" w14:textId="77777777" w:rsidTr="00245ED1">
        <w:trPr>
          <w:jc w:val="center"/>
        </w:trPr>
        <w:tc>
          <w:tcPr>
            <w:tcW w:w="2836" w:type="dxa"/>
          </w:tcPr>
          <w:p w14:paraId="0C556B5D" w14:textId="79A13FAD" w:rsidR="000C6D00" w:rsidRPr="000458F9" w:rsidRDefault="000C6D00" w:rsidP="00D14465">
            <w:pPr>
              <w:spacing w:line="360" w:lineRule="auto"/>
              <w:jc w:val="both"/>
              <w:rPr>
                <w:sz w:val="18"/>
                <w:szCs w:val="18"/>
              </w:rPr>
            </w:pPr>
            <w:r w:rsidRPr="000458F9">
              <w:rPr>
                <w:sz w:val="18"/>
                <w:szCs w:val="18"/>
              </w:rPr>
              <w:t>Power</w:t>
            </w:r>
          </w:p>
        </w:tc>
        <w:tc>
          <w:tcPr>
            <w:tcW w:w="1217" w:type="dxa"/>
          </w:tcPr>
          <w:p w14:paraId="44047F57" w14:textId="73CD05D3" w:rsidR="000C6D00" w:rsidRPr="000458F9" w:rsidRDefault="00B734D8" w:rsidP="00AD3A47">
            <w:pPr>
              <w:spacing w:line="360" w:lineRule="auto"/>
              <w:jc w:val="right"/>
              <w:rPr>
                <w:sz w:val="18"/>
                <w:szCs w:val="18"/>
              </w:rPr>
            </w:pPr>
            <w:r w:rsidRPr="000458F9">
              <w:rPr>
                <w:sz w:val="18"/>
                <w:szCs w:val="18"/>
              </w:rPr>
              <w:t>0</w:t>
            </w:r>
            <w:r w:rsidR="00EE5ED6" w:rsidRPr="000458F9">
              <w:rPr>
                <w:sz w:val="18"/>
                <w:szCs w:val="18"/>
              </w:rPr>
              <w:t>.</w:t>
            </w:r>
            <w:r w:rsidR="00795022" w:rsidRPr="000458F9">
              <w:rPr>
                <w:sz w:val="18"/>
                <w:szCs w:val="18"/>
              </w:rPr>
              <w:t>237</w:t>
            </w:r>
          </w:p>
        </w:tc>
      </w:tr>
      <w:tr w:rsidR="000458F9" w:rsidRPr="000458F9" w14:paraId="27D08CC0" w14:textId="77777777" w:rsidTr="00245ED1">
        <w:trPr>
          <w:jc w:val="center"/>
        </w:trPr>
        <w:tc>
          <w:tcPr>
            <w:tcW w:w="2836" w:type="dxa"/>
          </w:tcPr>
          <w:p w14:paraId="43CD28BE" w14:textId="22525B0F" w:rsidR="000C6D00" w:rsidRPr="000458F9" w:rsidRDefault="000C6D00" w:rsidP="00D14465">
            <w:pPr>
              <w:spacing w:line="360" w:lineRule="auto"/>
              <w:jc w:val="both"/>
              <w:rPr>
                <w:sz w:val="18"/>
                <w:szCs w:val="18"/>
              </w:rPr>
            </w:pPr>
            <w:r w:rsidRPr="000458F9">
              <w:rPr>
                <w:sz w:val="18"/>
                <w:szCs w:val="18"/>
              </w:rPr>
              <w:t>kWh</w:t>
            </w:r>
            <w:r w:rsidR="00B734D8" w:rsidRPr="000458F9">
              <w:rPr>
                <w:sz w:val="18"/>
                <w:szCs w:val="18"/>
              </w:rPr>
              <w:t xml:space="preserve"> Peak Off-Load</w:t>
            </w:r>
          </w:p>
        </w:tc>
        <w:tc>
          <w:tcPr>
            <w:tcW w:w="1217" w:type="dxa"/>
          </w:tcPr>
          <w:p w14:paraId="30A0E727" w14:textId="59F8CBC3" w:rsidR="000C6D00" w:rsidRPr="000458F9" w:rsidRDefault="00795022" w:rsidP="00AD3A47">
            <w:pPr>
              <w:spacing w:line="360" w:lineRule="auto"/>
              <w:jc w:val="right"/>
              <w:rPr>
                <w:sz w:val="18"/>
                <w:szCs w:val="18"/>
              </w:rPr>
            </w:pPr>
            <w:r w:rsidRPr="000458F9">
              <w:rPr>
                <w:sz w:val="18"/>
                <w:szCs w:val="18"/>
              </w:rPr>
              <w:t>0</w:t>
            </w:r>
            <w:r w:rsidR="00EE5ED6" w:rsidRPr="000458F9">
              <w:rPr>
                <w:sz w:val="18"/>
                <w:szCs w:val="18"/>
              </w:rPr>
              <w:t>.</w:t>
            </w:r>
            <w:r w:rsidRPr="000458F9">
              <w:rPr>
                <w:sz w:val="18"/>
                <w:szCs w:val="18"/>
              </w:rPr>
              <w:t>391</w:t>
            </w:r>
          </w:p>
        </w:tc>
      </w:tr>
      <w:tr w:rsidR="000458F9" w:rsidRPr="000458F9" w14:paraId="4CDFE0A3" w14:textId="77777777" w:rsidTr="00245ED1">
        <w:trPr>
          <w:jc w:val="center"/>
        </w:trPr>
        <w:tc>
          <w:tcPr>
            <w:tcW w:w="2836" w:type="dxa"/>
          </w:tcPr>
          <w:p w14:paraId="06B46377" w14:textId="45D71FE2" w:rsidR="000C6D00" w:rsidRPr="000458F9" w:rsidRDefault="00B734D8" w:rsidP="00D14465">
            <w:pPr>
              <w:spacing w:line="360" w:lineRule="auto"/>
              <w:jc w:val="both"/>
              <w:rPr>
                <w:sz w:val="18"/>
                <w:szCs w:val="18"/>
              </w:rPr>
            </w:pPr>
            <w:r w:rsidRPr="000458F9">
              <w:rPr>
                <w:sz w:val="18"/>
                <w:szCs w:val="18"/>
              </w:rPr>
              <w:t>kWh Peak Load</w:t>
            </w:r>
          </w:p>
        </w:tc>
        <w:tc>
          <w:tcPr>
            <w:tcW w:w="1217" w:type="dxa"/>
          </w:tcPr>
          <w:p w14:paraId="51588B2B" w14:textId="7F37F30B" w:rsidR="000C6D00" w:rsidRPr="000458F9" w:rsidRDefault="00795022" w:rsidP="00AD3A47">
            <w:pPr>
              <w:spacing w:line="360" w:lineRule="auto"/>
              <w:jc w:val="right"/>
              <w:rPr>
                <w:sz w:val="18"/>
                <w:szCs w:val="18"/>
              </w:rPr>
            </w:pPr>
            <w:r w:rsidRPr="000458F9">
              <w:rPr>
                <w:sz w:val="18"/>
                <w:szCs w:val="18"/>
              </w:rPr>
              <w:t>0</w:t>
            </w:r>
            <w:r w:rsidR="00EE5ED6" w:rsidRPr="000458F9">
              <w:rPr>
                <w:sz w:val="18"/>
                <w:szCs w:val="18"/>
              </w:rPr>
              <w:t>.</w:t>
            </w:r>
            <w:r w:rsidRPr="000458F9">
              <w:rPr>
                <w:sz w:val="18"/>
                <w:szCs w:val="18"/>
              </w:rPr>
              <w:t>712</w:t>
            </w:r>
          </w:p>
        </w:tc>
      </w:tr>
    </w:tbl>
    <w:p w14:paraId="0FF647A9" w14:textId="77777777" w:rsidR="000C6D00" w:rsidRPr="000458F9" w:rsidRDefault="000C6D00" w:rsidP="00D14465">
      <w:pPr>
        <w:spacing w:line="360" w:lineRule="auto"/>
        <w:ind w:left="426"/>
        <w:jc w:val="both"/>
      </w:pPr>
    </w:p>
    <w:p w14:paraId="75E582EC" w14:textId="4D9F672E" w:rsidR="00DB5BF1" w:rsidRPr="000458F9" w:rsidRDefault="005435C0" w:rsidP="00245ED1">
      <w:pPr>
        <w:spacing w:line="360" w:lineRule="auto"/>
        <w:ind w:left="709"/>
        <w:jc w:val="both"/>
      </w:pPr>
      <w:r w:rsidRPr="000458F9">
        <w:t>The</w:t>
      </w:r>
      <w:r w:rsidR="00372EDE" w:rsidRPr="000458F9">
        <w:t xml:space="preserve"> next step, after getting the variables based on the cluster results that have been done and the correct weight value, calculates the CLV value per group. The 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w:t>
      </w:r>
      <w:r w:rsidR="007E48A4" w:rsidRPr="000458F9">
        <w:t>9</w:t>
      </w:r>
      <w:r w:rsidR="00372EDE" w:rsidRPr="000458F9">
        <w:t xml:space="preserve"> presents the average CLV estimated for each.</w:t>
      </w:r>
    </w:p>
    <w:p w14:paraId="11A0DCAF" w14:textId="77777777" w:rsidR="00A04832" w:rsidRPr="000458F9" w:rsidRDefault="00A04832" w:rsidP="00D14465">
      <w:pPr>
        <w:spacing w:line="360" w:lineRule="auto"/>
        <w:ind w:left="426"/>
        <w:jc w:val="both"/>
      </w:pPr>
    </w:p>
    <w:p w14:paraId="0A0FDE93" w14:textId="504B2D38" w:rsidR="00DB5BF1" w:rsidRPr="000458F9" w:rsidRDefault="00A04832" w:rsidP="00717EE2">
      <w:pPr>
        <w:pStyle w:val="Caption"/>
        <w:keepNext/>
      </w:pPr>
      <w:r w:rsidRPr="000458F9">
        <w:t xml:space="preserve">Table </w:t>
      </w:r>
      <w:r w:rsidR="007E48A4" w:rsidRPr="000458F9">
        <w:t>9</w:t>
      </w:r>
      <w:r w:rsidRPr="000458F9">
        <w:t xml:space="preserve">   The Result of </w:t>
      </w:r>
      <w:r w:rsidRPr="000458F9">
        <w:rPr>
          <w:rStyle w:val="jlqj4b"/>
          <w:lang w:val="en"/>
        </w:rPr>
        <w:t>Customer Lifetime Value in each cluster</w:t>
      </w:r>
    </w:p>
    <w:tbl>
      <w:tblPr>
        <w:tblStyle w:val="TableGrid"/>
        <w:tblW w:w="7796" w:type="dxa"/>
        <w:tblInd w:w="704" w:type="dxa"/>
        <w:tblLayout w:type="fixed"/>
        <w:tblLook w:val="04A0" w:firstRow="1" w:lastRow="0" w:firstColumn="1" w:lastColumn="0" w:noHBand="0" w:noVBand="1"/>
      </w:tblPr>
      <w:tblGrid>
        <w:gridCol w:w="1276"/>
        <w:gridCol w:w="1701"/>
        <w:gridCol w:w="1276"/>
        <w:gridCol w:w="1275"/>
        <w:gridCol w:w="1134"/>
        <w:gridCol w:w="1134"/>
      </w:tblGrid>
      <w:tr w:rsidR="000458F9" w:rsidRPr="000458F9" w14:paraId="449DE219" w14:textId="198E5F14" w:rsidTr="00245ED1">
        <w:trPr>
          <w:trHeight w:val="314"/>
        </w:trPr>
        <w:tc>
          <w:tcPr>
            <w:tcW w:w="1276" w:type="dxa"/>
          </w:tcPr>
          <w:p w14:paraId="59C1EE61" w14:textId="01D7CCEA" w:rsidR="00EC3D8D" w:rsidRPr="000458F9" w:rsidRDefault="00EC3D8D" w:rsidP="00EC3D8D">
            <w:pPr>
              <w:spacing w:line="360" w:lineRule="auto"/>
              <w:jc w:val="center"/>
              <w:rPr>
                <w:b/>
                <w:bCs/>
                <w:sz w:val="18"/>
                <w:szCs w:val="18"/>
              </w:rPr>
            </w:pPr>
            <w:r w:rsidRPr="000458F9">
              <w:rPr>
                <w:b/>
                <w:bCs/>
                <w:sz w:val="18"/>
                <w:szCs w:val="18"/>
              </w:rPr>
              <w:t>Centroid</w:t>
            </w:r>
          </w:p>
        </w:tc>
        <w:tc>
          <w:tcPr>
            <w:tcW w:w="1701" w:type="dxa"/>
          </w:tcPr>
          <w:p w14:paraId="7FE2DD92" w14:textId="630868B0" w:rsidR="00EC3D8D" w:rsidRPr="000458F9" w:rsidRDefault="00EC3D8D" w:rsidP="00EC3D8D">
            <w:pPr>
              <w:spacing w:line="360" w:lineRule="auto"/>
              <w:jc w:val="center"/>
              <w:rPr>
                <w:b/>
                <w:bCs/>
                <w:sz w:val="18"/>
                <w:szCs w:val="18"/>
              </w:rPr>
            </w:pPr>
            <w:r w:rsidRPr="000458F9">
              <w:rPr>
                <w:b/>
                <w:bCs/>
                <w:sz w:val="18"/>
                <w:szCs w:val="18"/>
              </w:rPr>
              <w:t>Number of</w:t>
            </w:r>
            <w:r w:rsidR="00A33DFD" w:rsidRPr="000458F9">
              <w:rPr>
                <w:b/>
                <w:bCs/>
                <w:sz w:val="18"/>
                <w:szCs w:val="18"/>
              </w:rPr>
              <w:t xml:space="preserve"> </w:t>
            </w:r>
            <w:r w:rsidRPr="000458F9">
              <w:rPr>
                <w:b/>
                <w:bCs/>
                <w:sz w:val="18"/>
                <w:szCs w:val="18"/>
              </w:rPr>
              <w:t>Customer</w:t>
            </w:r>
          </w:p>
        </w:tc>
        <w:tc>
          <w:tcPr>
            <w:tcW w:w="1276" w:type="dxa"/>
          </w:tcPr>
          <w:p w14:paraId="3D5B1E2E" w14:textId="79CEB2FD" w:rsidR="00EC3D8D" w:rsidRPr="000458F9" w:rsidRDefault="00CB4CAC" w:rsidP="00EC3D8D">
            <w:pPr>
              <w:spacing w:line="360" w:lineRule="auto"/>
              <w:jc w:val="center"/>
              <w:rPr>
                <w:b/>
                <w:bCs/>
                <w:sz w:val="18"/>
                <w:szCs w:val="18"/>
              </w:rPr>
            </w:pPr>
            <w:r w:rsidRPr="000458F9">
              <w:rPr>
                <w:b/>
                <w:bCs/>
                <w:sz w:val="18"/>
                <w:szCs w:val="18"/>
              </w:rPr>
              <w:t>N</w:t>
            </w:r>
            <w:r w:rsidR="005139FA" w:rsidRPr="000458F9">
              <w:rPr>
                <w:b/>
                <w:bCs/>
                <w:sz w:val="18"/>
                <w:szCs w:val="18"/>
              </w:rPr>
              <w:t>P</w:t>
            </w:r>
          </w:p>
        </w:tc>
        <w:tc>
          <w:tcPr>
            <w:tcW w:w="1275" w:type="dxa"/>
          </w:tcPr>
          <w:p w14:paraId="6BA1932A" w14:textId="45F13157" w:rsidR="00EC3D8D" w:rsidRPr="000458F9" w:rsidRDefault="005139FA" w:rsidP="00EC3D8D">
            <w:pPr>
              <w:spacing w:line="360" w:lineRule="auto"/>
              <w:jc w:val="center"/>
              <w:rPr>
                <w:b/>
                <w:bCs/>
                <w:sz w:val="18"/>
                <w:szCs w:val="18"/>
              </w:rPr>
            </w:pPr>
            <w:r w:rsidRPr="000458F9">
              <w:rPr>
                <w:b/>
                <w:bCs/>
                <w:sz w:val="18"/>
                <w:szCs w:val="18"/>
              </w:rPr>
              <w:t>NKPOL</w:t>
            </w:r>
          </w:p>
        </w:tc>
        <w:tc>
          <w:tcPr>
            <w:tcW w:w="1134" w:type="dxa"/>
          </w:tcPr>
          <w:p w14:paraId="3097A4E6" w14:textId="5A62907B" w:rsidR="00EC3D8D" w:rsidRPr="000458F9" w:rsidRDefault="005139FA" w:rsidP="00EC3D8D">
            <w:pPr>
              <w:spacing w:line="360" w:lineRule="auto"/>
              <w:jc w:val="center"/>
              <w:rPr>
                <w:b/>
                <w:bCs/>
                <w:sz w:val="18"/>
                <w:szCs w:val="18"/>
              </w:rPr>
            </w:pPr>
            <w:r w:rsidRPr="000458F9">
              <w:rPr>
                <w:b/>
                <w:bCs/>
                <w:sz w:val="18"/>
                <w:szCs w:val="18"/>
              </w:rPr>
              <w:t>NKPL</w:t>
            </w:r>
          </w:p>
        </w:tc>
        <w:tc>
          <w:tcPr>
            <w:tcW w:w="1134" w:type="dxa"/>
          </w:tcPr>
          <w:p w14:paraId="05E24BED" w14:textId="010A4A85" w:rsidR="00EC3D8D" w:rsidRPr="000458F9" w:rsidRDefault="00EC3D8D" w:rsidP="00EC3D8D">
            <w:pPr>
              <w:spacing w:line="360" w:lineRule="auto"/>
              <w:jc w:val="center"/>
              <w:rPr>
                <w:b/>
                <w:bCs/>
                <w:sz w:val="18"/>
                <w:szCs w:val="18"/>
              </w:rPr>
            </w:pPr>
            <w:r w:rsidRPr="000458F9">
              <w:rPr>
                <w:b/>
                <w:bCs/>
                <w:sz w:val="18"/>
                <w:szCs w:val="18"/>
              </w:rPr>
              <w:t>CLV Value</w:t>
            </w:r>
          </w:p>
        </w:tc>
      </w:tr>
      <w:tr w:rsidR="000458F9" w:rsidRPr="000458F9" w14:paraId="1D1B3269" w14:textId="316B7455" w:rsidTr="00245ED1">
        <w:trPr>
          <w:trHeight w:val="328"/>
        </w:trPr>
        <w:tc>
          <w:tcPr>
            <w:tcW w:w="1276" w:type="dxa"/>
          </w:tcPr>
          <w:p w14:paraId="77F7AB0D" w14:textId="085F1FAB" w:rsidR="00EC3D8D" w:rsidRPr="000458F9" w:rsidRDefault="00EC3D8D" w:rsidP="00DB7B19">
            <w:pPr>
              <w:spacing w:line="360" w:lineRule="auto"/>
              <w:jc w:val="both"/>
              <w:rPr>
                <w:sz w:val="18"/>
                <w:szCs w:val="18"/>
              </w:rPr>
            </w:pPr>
            <w:r w:rsidRPr="000458F9">
              <w:rPr>
                <w:sz w:val="18"/>
                <w:szCs w:val="18"/>
              </w:rPr>
              <w:t>Segment 1</w:t>
            </w:r>
          </w:p>
        </w:tc>
        <w:tc>
          <w:tcPr>
            <w:tcW w:w="1701" w:type="dxa"/>
          </w:tcPr>
          <w:p w14:paraId="736A06FC" w14:textId="47FCAA5E" w:rsidR="00EC3D8D" w:rsidRPr="000458F9" w:rsidRDefault="00EC3D8D" w:rsidP="00DB7B19">
            <w:pPr>
              <w:spacing w:line="360" w:lineRule="auto"/>
              <w:jc w:val="right"/>
              <w:rPr>
                <w:sz w:val="18"/>
                <w:szCs w:val="18"/>
              </w:rPr>
            </w:pPr>
            <w:r w:rsidRPr="000458F9">
              <w:rPr>
                <w:sz w:val="18"/>
                <w:szCs w:val="18"/>
                <w:lang w:val="en-ID" w:eastAsia="en-ID"/>
              </w:rPr>
              <w:t>282</w:t>
            </w:r>
          </w:p>
        </w:tc>
        <w:tc>
          <w:tcPr>
            <w:tcW w:w="1276" w:type="dxa"/>
          </w:tcPr>
          <w:p w14:paraId="459AD5BA" w14:textId="01E05949" w:rsidR="00EC3D8D" w:rsidRPr="000458F9" w:rsidRDefault="00A724B1" w:rsidP="00AD3A47">
            <w:pPr>
              <w:spacing w:line="360" w:lineRule="auto"/>
              <w:jc w:val="right"/>
              <w:rPr>
                <w:sz w:val="18"/>
                <w:szCs w:val="18"/>
              </w:rPr>
            </w:pPr>
            <w:r w:rsidRPr="000458F9">
              <w:rPr>
                <w:sz w:val="18"/>
                <w:szCs w:val="18"/>
              </w:rPr>
              <w:t>222</w:t>
            </w:r>
            <w:r w:rsidR="004B4F7C" w:rsidRPr="000458F9">
              <w:rPr>
                <w:sz w:val="18"/>
                <w:szCs w:val="18"/>
              </w:rPr>
              <w:t>,</w:t>
            </w:r>
            <w:r w:rsidRPr="000458F9">
              <w:rPr>
                <w:sz w:val="18"/>
                <w:szCs w:val="18"/>
              </w:rPr>
              <w:t>2</w:t>
            </w:r>
            <w:r w:rsidR="00CC277C" w:rsidRPr="000458F9">
              <w:rPr>
                <w:sz w:val="18"/>
                <w:szCs w:val="18"/>
              </w:rPr>
              <w:t>67</w:t>
            </w:r>
            <w:r w:rsidR="00EE5ED6" w:rsidRPr="000458F9">
              <w:rPr>
                <w:sz w:val="18"/>
                <w:szCs w:val="18"/>
              </w:rPr>
              <w:t>.</w:t>
            </w:r>
            <w:r w:rsidR="00CC277C" w:rsidRPr="000458F9">
              <w:rPr>
                <w:sz w:val="18"/>
                <w:szCs w:val="18"/>
              </w:rPr>
              <w:t>4</w:t>
            </w:r>
          </w:p>
        </w:tc>
        <w:tc>
          <w:tcPr>
            <w:tcW w:w="1275" w:type="dxa"/>
          </w:tcPr>
          <w:p w14:paraId="600614DD" w14:textId="27080F9D" w:rsidR="00EC3D8D" w:rsidRPr="000458F9" w:rsidRDefault="00CC277C" w:rsidP="00AD3A47">
            <w:pPr>
              <w:spacing w:line="360" w:lineRule="auto"/>
              <w:jc w:val="right"/>
              <w:rPr>
                <w:sz w:val="18"/>
                <w:szCs w:val="18"/>
              </w:rPr>
            </w:pPr>
            <w:r w:rsidRPr="000458F9">
              <w:rPr>
                <w:sz w:val="18"/>
                <w:szCs w:val="18"/>
              </w:rPr>
              <w:t>4</w:t>
            </w:r>
            <w:r w:rsidR="00FA2995" w:rsidRPr="000458F9">
              <w:rPr>
                <w:sz w:val="18"/>
                <w:szCs w:val="18"/>
              </w:rPr>
              <w:t>5</w:t>
            </w:r>
            <w:r w:rsidR="003E0801" w:rsidRPr="000458F9">
              <w:rPr>
                <w:sz w:val="18"/>
                <w:szCs w:val="18"/>
              </w:rPr>
              <w:t>,</w:t>
            </w:r>
            <w:r w:rsidRPr="000458F9">
              <w:rPr>
                <w:sz w:val="18"/>
                <w:szCs w:val="18"/>
              </w:rPr>
              <w:t>040</w:t>
            </w:r>
            <w:r w:rsidR="005A7814" w:rsidRPr="000458F9">
              <w:rPr>
                <w:sz w:val="18"/>
                <w:szCs w:val="18"/>
              </w:rPr>
              <w:t>.</w:t>
            </w:r>
            <w:r w:rsidRPr="000458F9">
              <w:rPr>
                <w:sz w:val="18"/>
                <w:szCs w:val="18"/>
              </w:rPr>
              <w:t>85</w:t>
            </w:r>
          </w:p>
        </w:tc>
        <w:tc>
          <w:tcPr>
            <w:tcW w:w="1134" w:type="dxa"/>
          </w:tcPr>
          <w:p w14:paraId="645B4962" w14:textId="4B110C1E" w:rsidR="00EC3D8D" w:rsidRPr="000458F9" w:rsidRDefault="00CC277C" w:rsidP="00AD3A47">
            <w:pPr>
              <w:spacing w:line="360" w:lineRule="auto"/>
              <w:jc w:val="right"/>
              <w:rPr>
                <w:sz w:val="18"/>
                <w:szCs w:val="18"/>
              </w:rPr>
            </w:pPr>
            <w:r w:rsidRPr="000458F9">
              <w:rPr>
                <w:sz w:val="18"/>
                <w:szCs w:val="18"/>
              </w:rPr>
              <w:t>19</w:t>
            </w:r>
            <w:r w:rsidR="003E0801" w:rsidRPr="000458F9">
              <w:rPr>
                <w:sz w:val="18"/>
                <w:szCs w:val="18"/>
              </w:rPr>
              <w:t>,</w:t>
            </w:r>
            <w:r w:rsidRPr="000458F9">
              <w:rPr>
                <w:sz w:val="18"/>
                <w:szCs w:val="18"/>
              </w:rPr>
              <w:t>812</w:t>
            </w:r>
            <w:r w:rsidR="005A7814" w:rsidRPr="000458F9">
              <w:rPr>
                <w:sz w:val="18"/>
                <w:szCs w:val="18"/>
              </w:rPr>
              <w:t>.</w:t>
            </w:r>
            <w:r w:rsidRPr="000458F9">
              <w:rPr>
                <w:sz w:val="18"/>
                <w:szCs w:val="18"/>
              </w:rPr>
              <w:t>82</w:t>
            </w:r>
          </w:p>
        </w:tc>
        <w:tc>
          <w:tcPr>
            <w:tcW w:w="1134" w:type="dxa"/>
          </w:tcPr>
          <w:p w14:paraId="025AA60B" w14:textId="3BAB4676" w:rsidR="00EC3D8D" w:rsidRPr="000458F9" w:rsidRDefault="00CC277C" w:rsidP="00AD3A47">
            <w:pPr>
              <w:spacing w:line="360" w:lineRule="auto"/>
              <w:jc w:val="right"/>
              <w:rPr>
                <w:sz w:val="18"/>
                <w:szCs w:val="18"/>
              </w:rPr>
            </w:pPr>
            <w:r w:rsidRPr="000458F9">
              <w:rPr>
                <w:sz w:val="18"/>
                <w:szCs w:val="18"/>
              </w:rPr>
              <w:t>287</w:t>
            </w:r>
            <w:r w:rsidR="005A7814" w:rsidRPr="000458F9">
              <w:rPr>
                <w:sz w:val="18"/>
                <w:szCs w:val="18"/>
              </w:rPr>
              <w:t>,</w:t>
            </w:r>
            <w:r w:rsidRPr="000458F9">
              <w:rPr>
                <w:sz w:val="18"/>
                <w:szCs w:val="18"/>
              </w:rPr>
              <w:t>121</w:t>
            </w:r>
          </w:p>
        </w:tc>
      </w:tr>
      <w:tr w:rsidR="000458F9" w:rsidRPr="000458F9" w14:paraId="52D36B4A" w14:textId="3B34403C" w:rsidTr="00245ED1">
        <w:trPr>
          <w:trHeight w:val="314"/>
        </w:trPr>
        <w:tc>
          <w:tcPr>
            <w:tcW w:w="1276" w:type="dxa"/>
          </w:tcPr>
          <w:p w14:paraId="376998A6" w14:textId="7F21D7A5" w:rsidR="00EC3D8D" w:rsidRPr="000458F9" w:rsidRDefault="00EC3D8D" w:rsidP="00DB7B19">
            <w:pPr>
              <w:spacing w:line="360" w:lineRule="auto"/>
              <w:jc w:val="both"/>
              <w:rPr>
                <w:sz w:val="18"/>
                <w:szCs w:val="18"/>
              </w:rPr>
            </w:pPr>
            <w:r w:rsidRPr="000458F9">
              <w:rPr>
                <w:sz w:val="18"/>
                <w:szCs w:val="18"/>
              </w:rPr>
              <w:t>Segment 2</w:t>
            </w:r>
          </w:p>
        </w:tc>
        <w:tc>
          <w:tcPr>
            <w:tcW w:w="1701" w:type="dxa"/>
          </w:tcPr>
          <w:p w14:paraId="6911DC1D" w14:textId="42CFCB33" w:rsidR="00EC3D8D" w:rsidRPr="000458F9" w:rsidRDefault="00EC3D8D" w:rsidP="00DB7B19">
            <w:pPr>
              <w:spacing w:line="360" w:lineRule="auto"/>
              <w:jc w:val="right"/>
              <w:rPr>
                <w:sz w:val="18"/>
                <w:szCs w:val="18"/>
              </w:rPr>
            </w:pPr>
            <w:r w:rsidRPr="000458F9">
              <w:rPr>
                <w:sz w:val="18"/>
                <w:szCs w:val="18"/>
                <w:lang w:val="en-ID" w:eastAsia="en-ID"/>
              </w:rPr>
              <w:t>508</w:t>
            </w:r>
            <w:r w:rsidR="0048684C" w:rsidRPr="000458F9">
              <w:rPr>
                <w:sz w:val="18"/>
                <w:szCs w:val="18"/>
                <w:lang w:val="en-ID" w:eastAsia="en-ID"/>
              </w:rPr>
              <w:t>,</w:t>
            </w:r>
            <w:r w:rsidRPr="000458F9">
              <w:rPr>
                <w:sz w:val="18"/>
                <w:szCs w:val="18"/>
                <w:lang w:val="en-ID" w:eastAsia="en-ID"/>
              </w:rPr>
              <w:t>615</w:t>
            </w:r>
          </w:p>
        </w:tc>
        <w:tc>
          <w:tcPr>
            <w:tcW w:w="1276" w:type="dxa"/>
          </w:tcPr>
          <w:p w14:paraId="6D362D22" w14:textId="08155EB9" w:rsidR="00EC3D8D" w:rsidRPr="000458F9" w:rsidRDefault="001117B2" w:rsidP="00AD3A47">
            <w:pPr>
              <w:spacing w:line="360" w:lineRule="auto"/>
              <w:jc w:val="right"/>
              <w:rPr>
                <w:sz w:val="18"/>
                <w:szCs w:val="18"/>
              </w:rPr>
            </w:pPr>
            <w:r w:rsidRPr="000458F9">
              <w:rPr>
                <w:sz w:val="18"/>
                <w:szCs w:val="18"/>
              </w:rPr>
              <w:t>100</w:t>
            </w:r>
            <w:r w:rsidR="005A7814" w:rsidRPr="000458F9">
              <w:rPr>
                <w:sz w:val="18"/>
                <w:szCs w:val="18"/>
              </w:rPr>
              <w:t>.</w:t>
            </w:r>
            <w:r w:rsidRPr="000458F9">
              <w:rPr>
                <w:sz w:val="18"/>
                <w:szCs w:val="18"/>
              </w:rPr>
              <w:t>962</w:t>
            </w:r>
          </w:p>
        </w:tc>
        <w:tc>
          <w:tcPr>
            <w:tcW w:w="1275" w:type="dxa"/>
          </w:tcPr>
          <w:p w14:paraId="526E6112" w14:textId="66E8D412" w:rsidR="00EC3D8D" w:rsidRPr="000458F9" w:rsidRDefault="001117B2" w:rsidP="00AD3A47">
            <w:pPr>
              <w:spacing w:line="360" w:lineRule="auto"/>
              <w:jc w:val="right"/>
              <w:rPr>
                <w:sz w:val="18"/>
                <w:szCs w:val="18"/>
              </w:rPr>
            </w:pPr>
            <w:r w:rsidRPr="000458F9">
              <w:rPr>
                <w:sz w:val="18"/>
                <w:szCs w:val="18"/>
              </w:rPr>
              <w:t>212</w:t>
            </w:r>
            <w:r w:rsidR="005A7814" w:rsidRPr="000458F9">
              <w:rPr>
                <w:sz w:val="18"/>
                <w:szCs w:val="18"/>
              </w:rPr>
              <w:t>.</w:t>
            </w:r>
            <w:r w:rsidRPr="000458F9">
              <w:rPr>
                <w:sz w:val="18"/>
                <w:szCs w:val="18"/>
              </w:rPr>
              <w:t>704</w:t>
            </w:r>
          </w:p>
        </w:tc>
        <w:tc>
          <w:tcPr>
            <w:tcW w:w="1134" w:type="dxa"/>
          </w:tcPr>
          <w:p w14:paraId="6F8EC2C8" w14:textId="7ABD0492" w:rsidR="00EC3D8D" w:rsidRPr="000458F9" w:rsidRDefault="001117B2" w:rsidP="00AD3A47">
            <w:pPr>
              <w:spacing w:line="360" w:lineRule="auto"/>
              <w:jc w:val="right"/>
              <w:rPr>
                <w:sz w:val="18"/>
                <w:szCs w:val="18"/>
              </w:rPr>
            </w:pPr>
            <w:r w:rsidRPr="000458F9">
              <w:rPr>
                <w:sz w:val="18"/>
                <w:szCs w:val="18"/>
              </w:rPr>
              <w:t>24</w:t>
            </w:r>
            <w:r w:rsidR="005A7814" w:rsidRPr="000458F9">
              <w:rPr>
                <w:sz w:val="18"/>
                <w:szCs w:val="18"/>
              </w:rPr>
              <w:t>.</w:t>
            </w:r>
            <w:r w:rsidRPr="000458F9">
              <w:rPr>
                <w:sz w:val="18"/>
                <w:szCs w:val="18"/>
              </w:rPr>
              <w:t>9</w:t>
            </w:r>
          </w:p>
        </w:tc>
        <w:tc>
          <w:tcPr>
            <w:tcW w:w="1134" w:type="dxa"/>
          </w:tcPr>
          <w:p w14:paraId="5E910D5F" w14:textId="3F7DCE44" w:rsidR="00EC3D8D" w:rsidRPr="000458F9" w:rsidRDefault="001117B2" w:rsidP="00AD3A47">
            <w:pPr>
              <w:spacing w:line="360" w:lineRule="auto"/>
              <w:jc w:val="right"/>
              <w:rPr>
                <w:sz w:val="18"/>
                <w:szCs w:val="18"/>
              </w:rPr>
            </w:pPr>
            <w:r w:rsidRPr="000458F9">
              <w:rPr>
                <w:sz w:val="18"/>
                <w:szCs w:val="18"/>
              </w:rPr>
              <w:t>338</w:t>
            </w:r>
            <w:r w:rsidR="005A7814" w:rsidRPr="000458F9">
              <w:rPr>
                <w:sz w:val="18"/>
                <w:szCs w:val="18"/>
              </w:rPr>
              <w:t>.</w:t>
            </w:r>
            <w:r w:rsidRPr="000458F9">
              <w:rPr>
                <w:sz w:val="18"/>
                <w:szCs w:val="18"/>
              </w:rPr>
              <w:t>586</w:t>
            </w:r>
          </w:p>
        </w:tc>
      </w:tr>
      <w:tr w:rsidR="000458F9" w:rsidRPr="000458F9" w14:paraId="7BFB1FD4" w14:textId="64FC1E01" w:rsidTr="00245ED1">
        <w:trPr>
          <w:trHeight w:val="314"/>
        </w:trPr>
        <w:tc>
          <w:tcPr>
            <w:tcW w:w="1276" w:type="dxa"/>
          </w:tcPr>
          <w:p w14:paraId="13C7E0CF" w14:textId="1F0242F8" w:rsidR="00EC3D8D" w:rsidRPr="000458F9" w:rsidRDefault="00EC3D8D" w:rsidP="00DB7B19">
            <w:pPr>
              <w:spacing w:line="360" w:lineRule="auto"/>
              <w:jc w:val="both"/>
              <w:rPr>
                <w:sz w:val="18"/>
                <w:szCs w:val="18"/>
              </w:rPr>
            </w:pPr>
            <w:r w:rsidRPr="000458F9">
              <w:rPr>
                <w:sz w:val="18"/>
                <w:szCs w:val="18"/>
              </w:rPr>
              <w:t>Segment 3</w:t>
            </w:r>
          </w:p>
        </w:tc>
        <w:tc>
          <w:tcPr>
            <w:tcW w:w="1701" w:type="dxa"/>
          </w:tcPr>
          <w:p w14:paraId="76082064" w14:textId="57593417" w:rsidR="00EC3D8D" w:rsidRPr="000458F9" w:rsidRDefault="00EC3D8D" w:rsidP="00DB7B19">
            <w:pPr>
              <w:spacing w:line="360" w:lineRule="auto"/>
              <w:jc w:val="right"/>
              <w:rPr>
                <w:sz w:val="18"/>
                <w:szCs w:val="18"/>
              </w:rPr>
            </w:pPr>
            <w:r w:rsidRPr="000458F9">
              <w:rPr>
                <w:sz w:val="18"/>
                <w:szCs w:val="18"/>
                <w:lang w:val="en-ID" w:eastAsia="en-ID"/>
              </w:rPr>
              <w:t>37</w:t>
            </w:r>
          </w:p>
        </w:tc>
        <w:tc>
          <w:tcPr>
            <w:tcW w:w="1276" w:type="dxa"/>
          </w:tcPr>
          <w:p w14:paraId="30CF8933" w14:textId="77E90E20" w:rsidR="00EC3D8D" w:rsidRPr="000458F9" w:rsidRDefault="00AC4C2B" w:rsidP="00AD3A47">
            <w:pPr>
              <w:spacing w:line="360" w:lineRule="auto"/>
              <w:jc w:val="right"/>
              <w:rPr>
                <w:sz w:val="18"/>
                <w:szCs w:val="18"/>
              </w:rPr>
            </w:pPr>
            <w:r w:rsidRPr="000458F9">
              <w:rPr>
                <w:sz w:val="18"/>
                <w:szCs w:val="18"/>
              </w:rPr>
              <w:t>527</w:t>
            </w:r>
            <w:r w:rsidR="0048684C" w:rsidRPr="000458F9">
              <w:rPr>
                <w:sz w:val="18"/>
                <w:szCs w:val="18"/>
              </w:rPr>
              <w:t>,</w:t>
            </w:r>
            <w:r w:rsidRPr="000458F9">
              <w:rPr>
                <w:sz w:val="18"/>
                <w:szCs w:val="18"/>
              </w:rPr>
              <w:t>645</w:t>
            </w:r>
            <w:r w:rsidR="005A7814" w:rsidRPr="000458F9">
              <w:rPr>
                <w:sz w:val="18"/>
                <w:szCs w:val="18"/>
              </w:rPr>
              <w:t>.</w:t>
            </w:r>
            <w:r w:rsidRPr="000458F9">
              <w:rPr>
                <w:sz w:val="18"/>
                <w:szCs w:val="18"/>
              </w:rPr>
              <w:t>2</w:t>
            </w:r>
          </w:p>
        </w:tc>
        <w:tc>
          <w:tcPr>
            <w:tcW w:w="1275" w:type="dxa"/>
          </w:tcPr>
          <w:p w14:paraId="24CF4085" w14:textId="7DCA4812" w:rsidR="00EC3D8D" w:rsidRPr="000458F9" w:rsidRDefault="00AC4C2B" w:rsidP="00AD3A47">
            <w:pPr>
              <w:spacing w:line="360" w:lineRule="auto"/>
              <w:jc w:val="right"/>
              <w:rPr>
                <w:sz w:val="18"/>
                <w:szCs w:val="18"/>
              </w:rPr>
            </w:pPr>
            <w:r w:rsidRPr="000458F9">
              <w:rPr>
                <w:sz w:val="18"/>
                <w:szCs w:val="18"/>
              </w:rPr>
              <w:t>152</w:t>
            </w:r>
            <w:r w:rsidR="003E0801" w:rsidRPr="000458F9">
              <w:rPr>
                <w:sz w:val="18"/>
                <w:szCs w:val="18"/>
              </w:rPr>
              <w:t>,</w:t>
            </w:r>
            <w:r w:rsidRPr="000458F9">
              <w:rPr>
                <w:sz w:val="18"/>
                <w:szCs w:val="18"/>
              </w:rPr>
              <w:t>804</w:t>
            </w:r>
          </w:p>
        </w:tc>
        <w:tc>
          <w:tcPr>
            <w:tcW w:w="1134" w:type="dxa"/>
          </w:tcPr>
          <w:p w14:paraId="3DEB03BC" w14:textId="680AB4E3" w:rsidR="00EC3D8D" w:rsidRPr="000458F9" w:rsidRDefault="002A0C5F" w:rsidP="00AD3A47">
            <w:pPr>
              <w:spacing w:line="360" w:lineRule="auto"/>
              <w:jc w:val="right"/>
              <w:rPr>
                <w:sz w:val="18"/>
                <w:szCs w:val="18"/>
              </w:rPr>
            </w:pPr>
            <w:r w:rsidRPr="000458F9">
              <w:rPr>
                <w:sz w:val="18"/>
                <w:szCs w:val="18"/>
              </w:rPr>
              <w:t>877</w:t>
            </w:r>
            <w:r w:rsidR="003E0801" w:rsidRPr="000458F9">
              <w:rPr>
                <w:sz w:val="18"/>
                <w:szCs w:val="18"/>
              </w:rPr>
              <w:t>,</w:t>
            </w:r>
            <w:r w:rsidRPr="000458F9">
              <w:rPr>
                <w:sz w:val="18"/>
                <w:szCs w:val="18"/>
              </w:rPr>
              <w:t>787</w:t>
            </w:r>
            <w:r w:rsidR="005A7814" w:rsidRPr="000458F9">
              <w:rPr>
                <w:sz w:val="18"/>
                <w:szCs w:val="18"/>
              </w:rPr>
              <w:t>.</w:t>
            </w:r>
            <w:r w:rsidRPr="000458F9">
              <w:rPr>
                <w:sz w:val="18"/>
                <w:szCs w:val="18"/>
              </w:rPr>
              <w:t>46</w:t>
            </w:r>
          </w:p>
        </w:tc>
        <w:tc>
          <w:tcPr>
            <w:tcW w:w="1134" w:type="dxa"/>
          </w:tcPr>
          <w:p w14:paraId="3717EE39" w14:textId="59E4DAD0" w:rsidR="00EC3D8D" w:rsidRPr="000458F9" w:rsidRDefault="002A0C5F" w:rsidP="00AD3A47">
            <w:pPr>
              <w:spacing w:line="360" w:lineRule="auto"/>
              <w:jc w:val="right"/>
              <w:rPr>
                <w:sz w:val="18"/>
                <w:szCs w:val="18"/>
              </w:rPr>
            </w:pPr>
            <w:r w:rsidRPr="000458F9">
              <w:rPr>
                <w:sz w:val="18"/>
                <w:szCs w:val="18"/>
              </w:rPr>
              <w:t>768</w:t>
            </w:r>
            <w:r w:rsidR="005A7814" w:rsidRPr="000458F9">
              <w:rPr>
                <w:sz w:val="18"/>
                <w:szCs w:val="18"/>
              </w:rPr>
              <w:t>,</w:t>
            </w:r>
            <w:r w:rsidRPr="000458F9">
              <w:rPr>
                <w:sz w:val="18"/>
                <w:szCs w:val="18"/>
              </w:rPr>
              <w:t>236</w:t>
            </w:r>
            <w:r w:rsidR="005A7814" w:rsidRPr="000458F9">
              <w:rPr>
                <w:sz w:val="18"/>
                <w:szCs w:val="18"/>
              </w:rPr>
              <w:t>.</w:t>
            </w:r>
            <w:r w:rsidRPr="000458F9">
              <w:rPr>
                <w:sz w:val="18"/>
                <w:szCs w:val="18"/>
              </w:rPr>
              <w:t>6</w:t>
            </w:r>
          </w:p>
        </w:tc>
      </w:tr>
    </w:tbl>
    <w:p w14:paraId="29FE36C7" w14:textId="77777777" w:rsidR="00A367FD" w:rsidRPr="000458F9" w:rsidRDefault="00A367FD" w:rsidP="00245ED1">
      <w:pPr>
        <w:spacing w:line="360" w:lineRule="auto"/>
        <w:ind w:left="709"/>
        <w:jc w:val="both"/>
      </w:pPr>
    </w:p>
    <w:p w14:paraId="3B271ED9" w14:textId="77777777" w:rsidR="00A367FD" w:rsidRPr="000458F9" w:rsidRDefault="00A367FD" w:rsidP="00245ED1">
      <w:pPr>
        <w:spacing w:line="360" w:lineRule="auto"/>
        <w:ind w:left="709"/>
        <w:jc w:val="both"/>
      </w:pPr>
    </w:p>
    <w:p w14:paraId="75F00B35" w14:textId="18882CB0" w:rsidR="00D25811" w:rsidRPr="000458F9" w:rsidRDefault="00082AC5" w:rsidP="00245ED1">
      <w:pPr>
        <w:spacing w:line="360" w:lineRule="auto"/>
        <w:ind w:left="709"/>
        <w:jc w:val="both"/>
      </w:pPr>
      <w:r w:rsidRPr="000458F9">
        <w:t xml:space="preserve">Finally, after finding CLV in each customer segmentation, we can rank it based on that </w:t>
      </w:r>
      <w:r w:rsidRPr="000458F9">
        <w:lastRenderedPageBreak/>
        <w:t>value. The ranking is based on the highest CLV value so that segment 3 gets the first rank</w:t>
      </w:r>
      <w:r w:rsidR="004C1FCA" w:rsidRPr="000458F9">
        <w:t xml:space="preserve"> </w:t>
      </w:r>
      <w:r w:rsidR="004C1FCA" w:rsidRPr="000458F9">
        <w:rPr>
          <w:rStyle w:val="jlqj4b"/>
          <w:lang w:val="en"/>
        </w:rPr>
        <w:t>because the value is equal</w:t>
      </w:r>
      <w:r w:rsidR="00397BAA" w:rsidRPr="000458F9">
        <w:rPr>
          <w:rStyle w:val="jlqj4b"/>
          <w:lang w:val="en"/>
        </w:rPr>
        <w:t xml:space="preserve"> 768</w:t>
      </w:r>
      <w:r w:rsidR="0048684C" w:rsidRPr="000458F9">
        <w:rPr>
          <w:rStyle w:val="jlqj4b"/>
          <w:lang w:val="en"/>
        </w:rPr>
        <w:t>,</w:t>
      </w:r>
      <w:r w:rsidR="00397BAA" w:rsidRPr="000458F9">
        <w:rPr>
          <w:rStyle w:val="jlqj4b"/>
          <w:lang w:val="en"/>
        </w:rPr>
        <w:t>236</w:t>
      </w:r>
      <w:r w:rsidR="0048684C" w:rsidRPr="000458F9">
        <w:rPr>
          <w:rStyle w:val="jlqj4b"/>
          <w:lang w:val="en"/>
        </w:rPr>
        <w:t>.</w:t>
      </w:r>
      <w:r w:rsidR="00397BAA" w:rsidRPr="000458F9">
        <w:rPr>
          <w:rStyle w:val="jlqj4b"/>
          <w:lang w:val="en"/>
        </w:rPr>
        <w:t>6,</w:t>
      </w:r>
      <w:r w:rsidRPr="000458F9">
        <w:t xml:space="preserve"> segment 1 receives the second rank</w:t>
      </w:r>
      <w:r w:rsidR="00397BAA" w:rsidRPr="000458F9">
        <w:t xml:space="preserve"> </w:t>
      </w:r>
      <w:r w:rsidR="00397BAA" w:rsidRPr="000458F9">
        <w:rPr>
          <w:rStyle w:val="jlqj4b"/>
          <w:lang w:val="en"/>
        </w:rPr>
        <w:t xml:space="preserve">because the value is equal </w:t>
      </w:r>
      <w:r w:rsidR="00637CA8" w:rsidRPr="000458F9">
        <w:rPr>
          <w:rStyle w:val="jlqj4b"/>
          <w:lang w:val="en"/>
        </w:rPr>
        <w:t>287</w:t>
      </w:r>
      <w:r w:rsidR="00FA2995" w:rsidRPr="000458F9">
        <w:rPr>
          <w:rStyle w:val="jlqj4b"/>
          <w:lang w:val="en"/>
        </w:rPr>
        <w:t>,</w:t>
      </w:r>
      <w:r w:rsidR="00637CA8" w:rsidRPr="000458F9">
        <w:rPr>
          <w:rStyle w:val="jlqj4b"/>
          <w:lang w:val="en"/>
        </w:rPr>
        <w:t>121</w:t>
      </w:r>
      <w:r w:rsidRPr="000458F9">
        <w:t>, and segment 2 gets the third rank</w:t>
      </w:r>
      <w:r w:rsidR="00637CA8" w:rsidRPr="000458F9">
        <w:t xml:space="preserve"> </w:t>
      </w:r>
      <w:r w:rsidR="00637CA8" w:rsidRPr="000458F9">
        <w:rPr>
          <w:rStyle w:val="jlqj4b"/>
          <w:lang w:val="en"/>
        </w:rPr>
        <w:t>because the value is equal 338</w:t>
      </w:r>
      <w:r w:rsidR="0037099A" w:rsidRPr="000458F9">
        <w:rPr>
          <w:rStyle w:val="jlqj4b"/>
          <w:lang w:val="en"/>
        </w:rPr>
        <w:t>.</w:t>
      </w:r>
      <w:r w:rsidR="00637CA8" w:rsidRPr="000458F9">
        <w:rPr>
          <w:rStyle w:val="jlqj4b"/>
          <w:lang w:val="en"/>
        </w:rPr>
        <w:t>6</w:t>
      </w:r>
      <w:r w:rsidRPr="000458F9">
        <w:t xml:space="preserve">. Table </w:t>
      </w:r>
      <w:r w:rsidR="007E48A4" w:rsidRPr="000458F9">
        <w:t>10</w:t>
      </w:r>
      <w:r w:rsidRPr="000458F9">
        <w:t xml:space="preserve"> presents device assignments in customer segmentation.</w:t>
      </w:r>
    </w:p>
    <w:p w14:paraId="0D8642AC" w14:textId="77777777" w:rsidR="00D25811" w:rsidRPr="000458F9" w:rsidRDefault="00164D6E" w:rsidP="00D25811">
      <w:pPr>
        <w:spacing w:line="360" w:lineRule="auto"/>
        <w:jc w:val="both"/>
      </w:pPr>
      <w:r w:rsidRPr="000458F9">
        <w:t xml:space="preserve"> </w:t>
      </w:r>
    </w:p>
    <w:p w14:paraId="72B86712" w14:textId="416199B4" w:rsidR="00D25811" w:rsidRPr="000458F9" w:rsidRDefault="00D25811" w:rsidP="00D25811">
      <w:pPr>
        <w:pStyle w:val="Caption"/>
        <w:keepNext/>
      </w:pPr>
      <w:r w:rsidRPr="000458F9">
        <w:t xml:space="preserve">Table </w:t>
      </w:r>
      <w:r w:rsidR="007E48A4" w:rsidRPr="000458F9">
        <w:t>10</w:t>
      </w:r>
      <w:r w:rsidRPr="000458F9">
        <w:t xml:space="preserve">    </w:t>
      </w:r>
      <w:r w:rsidR="0073417D" w:rsidRPr="000458F9">
        <w:t>The Result of</w:t>
      </w:r>
      <w:r w:rsidRPr="000458F9">
        <w:t xml:space="preserve"> Customer Ranking</w:t>
      </w:r>
    </w:p>
    <w:tbl>
      <w:tblPr>
        <w:tblStyle w:val="TableGrid"/>
        <w:tblW w:w="5228" w:type="dxa"/>
        <w:tblInd w:w="1736" w:type="dxa"/>
        <w:tblLook w:val="04A0" w:firstRow="1" w:lastRow="0" w:firstColumn="1" w:lastColumn="0" w:noHBand="0" w:noVBand="1"/>
      </w:tblPr>
      <w:tblGrid>
        <w:gridCol w:w="973"/>
        <w:gridCol w:w="1197"/>
        <w:gridCol w:w="1901"/>
        <w:gridCol w:w="1157"/>
      </w:tblGrid>
      <w:tr w:rsidR="000458F9" w:rsidRPr="000458F9" w14:paraId="321EF1A0" w14:textId="77777777" w:rsidTr="00F02D52">
        <w:trPr>
          <w:trHeight w:val="456"/>
        </w:trPr>
        <w:tc>
          <w:tcPr>
            <w:tcW w:w="973" w:type="dxa"/>
          </w:tcPr>
          <w:p w14:paraId="27570C49" w14:textId="7B56FE14" w:rsidR="0062027B" w:rsidRPr="000458F9" w:rsidRDefault="0062027B" w:rsidP="000528D7">
            <w:pPr>
              <w:jc w:val="center"/>
              <w:rPr>
                <w:b/>
                <w:bCs/>
                <w:sz w:val="18"/>
                <w:szCs w:val="18"/>
              </w:rPr>
            </w:pPr>
            <w:r w:rsidRPr="000458F9">
              <w:rPr>
                <w:b/>
                <w:bCs/>
                <w:sz w:val="18"/>
                <w:szCs w:val="18"/>
              </w:rPr>
              <w:t>Segment</w:t>
            </w:r>
          </w:p>
        </w:tc>
        <w:tc>
          <w:tcPr>
            <w:tcW w:w="1197" w:type="dxa"/>
          </w:tcPr>
          <w:p w14:paraId="517F11FA" w14:textId="44D434DB" w:rsidR="0062027B" w:rsidRPr="000458F9" w:rsidRDefault="0062027B" w:rsidP="000528D7">
            <w:pPr>
              <w:jc w:val="center"/>
              <w:rPr>
                <w:b/>
                <w:bCs/>
                <w:sz w:val="18"/>
                <w:szCs w:val="18"/>
              </w:rPr>
            </w:pPr>
            <w:r w:rsidRPr="000458F9">
              <w:rPr>
                <w:b/>
                <w:bCs/>
                <w:sz w:val="18"/>
                <w:szCs w:val="18"/>
              </w:rPr>
              <w:t xml:space="preserve">Number </w:t>
            </w:r>
            <w:r w:rsidR="00F02D52" w:rsidRPr="000458F9">
              <w:rPr>
                <w:b/>
                <w:bCs/>
                <w:sz w:val="18"/>
                <w:szCs w:val="18"/>
              </w:rPr>
              <w:t>o</w:t>
            </w:r>
            <w:r w:rsidRPr="000458F9">
              <w:rPr>
                <w:b/>
                <w:bCs/>
                <w:sz w:val="18"/>
                <w:szCs w:val="18"/>
              </w:rPr>
              <w:t>f Customers</w:t>
            </w:r>
          </w:p>
        </w:tc>
        <w:tc>
          <w:tcPr>
            <w:tcW w:w="1901" w:type="dxa"/>
          </w:tcPr>
          <w:p w14:paraId="48A126D9" w14:textId="6EFAA012" w:rsidR="0062027B" w:rsidRPr="000458F9" w:rsidRDefault="0062027B" w:rsidP="000528D7">
            <w:pPr>
              <w:jc w:val="center"/>
              <w:rPr>
                <w:b/>
                <w:bCs/>
                <w:sz w:val="18"/>
                <w:szCs w:val="18"/>
              </w:rPr>
            </w:pPr>
            <w:r w:rsidRPr="000458F9">
              <w:rPr>
                <w:b/>
                <w:bCs/>
                <w:sz w:val="18"/>
                <w:szCs w:val="18"/>
              </w:rPr>
              <w:t xml:space="preserve">CLV </w:t>
            </w:r>
            <w:r w:rsidRPr="000458F9">
              <w:rPr>
                <w:b/>
                <w:bCs/>
                <w:sz w:val="18"/>
                <w:szCs w:val="18"/>
              </w:rPr>
              <w:br/>
              <w:t>Value</w:t>
            </w:r>
          </w:p>
        </w:tc>
        <w:tc>
          <w:tcPr>
            <w:tcW w:w="1157" w:type="dxa"/>
          </w:tcPr>
          <w:p w14:paraId="0B157A8F" w14:textId="2CE0D6E7" w:rsidR="0062027B" w:rsidRPr="000458F9" w:rsidRDefault="0062027B" w:rsidP="000528D7">
            <w:pPr>
              <w:jc w:val="center"/>
              <w:rPr>
                <w:b/>
                <w:bCs/>
                <w:sz w:val="18"/>
                <w:szCs w:val="18"/>
              </w:rPr>
            </w:pPr>
            <w:r w:rsidRPr="000458F9">
              <w:rPr>
                <w:b/>
                <w:bCs/>
                <w:sz w:val="18"/>
                <w:szCs w:val="18"/>
              </w:rPr>
              <w:t>Ranking</w:t>
            </w:r>
          </w:p>
        </w:tc>
      </w:tr>
      <w:tr w:rsidR="000458F9" w:rsidRPr="000458F9" w14:paraId="5B22763D" w14:textId="77777777" w:rsidTr="00F02D52">
        <w:trPr>
          <w:trHeight w:val="219"/>
        </w:trPr>
        <w:tc>
          <w:tcPr>
            <w:tcW w:w="973" w:type="dxa"/>
          </w:tcPr>
          <w:p w14:paraId="68285D37" w14:textId="77777777" w:rsidR="0062027B" w:rsidRPr="000458F9" w:rsidRDefault="0062027B" w:rsidP="000528D7">
            <w:pPr>
              <w:jc w:val="center"/>
              <w:rPr>
                <w:sz w:val="18"/>
                <w:szCs w:val="18"/>
              </w:rPr>
            </w:pPr>
            <w:r w:rsidRPr="000458F9">
              <w:rPr>
                <w:sz w:val="18"/>
                <w:szCs w:val="18"/>
              </w:rPr>
              <w:t>1</w:t>
            </w:r>
          </w:p>
        </w:tc>
        <w:tc>
          <w:tcPr>
            <w:tcW w:w="1197" w:type="dxa"/>
          </w:tcPr>
          <w:p w14:paraId="6F8CFBDE" w14:textId="77777777" w:rsidR="0062027B" w:rsidRPr="000458F9" w:rsidRDefault="0062027B" w:rsidP="00A25BF3">
            <w:pPr>
              <w:jc w:val="right"/>
              <w:rPr>
                <w:sz w:val="18"/>
                <w:szCs w:val="18"/>
              </w:rPr>
            </w:pPr>
            <w:r w:rsidRPr="000458F9">
              <w:rPr>
                <w:sz w:val="18"/>
                <w:szCs w:val="18"/>
              </w:rPr>
              <w:t>282</w:t>
            </w:r>
          </w:p>
        </w:tc>
        <w:tc>
          <w:tcPr>
            <w:tcW w:w="1901" w:type="dxa"/>
          </w:tcPr>
          <w:p w14:paraId="6ACAD5A6" w14:textId="62005E85" w:rsidR="0062027B" w:rsidRPr="000458F9" w:rsidRDefault="0062027B" w:rsidP="00A25BF3">
            <w:pPr>
              <w:jc w:val="right"/>
              <w:rPr>
                <w:sz w:val="18"/>
                <w:szCs w:val="18"/>
              </w:rPr>
            </w:pPr>
            <w:r w:rsidRPr="000458F9">
              <w:rPr>
                <w:sz w:val="18"/>
                <w:szCs w:val="18"/>
              </w:rPr>
              <w:t>287</w:t>
            </w:r>
            <w:r w:rsidR="002F68D3" w:rsidRPr="000458F9">
              <w:rPr>
                <w:sz w:val="18"/>
                <w:szCs w:val="18"/>
              </w:rPr>
              <w:t>,</w:t>
            </w:r>
            <w:r w:rsidRPr="000458F9">
              <w:rPr>
                <w:sz w:val="18"/>
                <w:szCs w:val="18"/>
              </w:rPr>
              <w:t>121</w:t>
            </w:r>
          </w:p>
        </w:tc>
        <w:tc>
          <w:tcPr>
            <w:tcW w:w="1157" w:type="dxa"/>
          </w:tcPr>
          <w:p w14:paraId="0430D227" w14:textId="09E6800B" w:rsidR="0062027B" w:rsidRPr="000458F9" w:rsidRDefault="0062027B" w:rsidP="000528D7">
            <w:pPr>
              <w:jc w:val="center"/>
              <w:rPr>
                <w:sz w:val="18"/>
                <w:szCs w:val="18"/>
              </w:rPr>
            </w:pPr>
            <w:r w:rsidRPr="000458F9">
              <w:rPr>
                <w:sz w:val="18"/>
                <w:szCs w:val="18"/>
              </w:rPr>
              <w:t>2</w:t>
            </w:r>
          </w:p>
        </w:tc>
      </w:tr>
      <w:tr w:rsidR="000458F9" w:rsidRPr="000458F9" w14:paraId="51483FFC" w14:textId="77777777" w:rsidTr="00F02D52">
        <w:trPr>
          <w:trHeight w:val="235"/>
        </w:trPr>
        <w:tc>
          <w:tcPr>
            <w:tcW w:w="973" w:type="dxa"/>
          </w:tcPr>
          <w:p w14:paraId="541EF8D8" w14:textId="77777777" w:rsidR="0062027B" w:rsidRPr="000458F9" w:rsidRDefault="0062027B" w:rsidP="000528D7">
            <w:pPr>
              <w:jc w:val="center"/>
              <w:rPr>
                <w:sz w:val="18"/>
                <w:szCs w:val="18"/>
              </w:rPr>
            </w:pPr>
            <w:r w:rsidRPr="000458F9">
              <w:rPr>
                <w:sz w:val="18"/>
                <w:szCs w:val="18"/>
              </w:rPr>
              <w:t>2</w:t>
            </w:r>
          </w:p>
        </w:tc>
        <w:tc>
          <w:tcPr>
            <w:tcW w:w="1197" w:type="dxa"/>
          </w:tcPr>
          <w:p w14:paraId="433D6BE2" w14:textId="0D133D5B" w:rsidR="0062027B" w:rsidRPr="000458F9" w:rsidRDefault="0062027B" w:rsidP="00A25BF3">
            <w:pPr>
              <w:jc w:val="right"/>
              <w:rPr>
                <w:sz w:val="18"/>
                <w:szCs w:val="18"/>
              </w:rPr>
            </w:pPr>
            <w:r w:rsidRPr="000458F9">
              <w:rPr>
                <w:sz w:val="18"/>
                <w:szCs w:val="18"/>
                <w:lang w:val="en-ID" w:eastAsia="en-ID"/>
              </w:rPr>
              <w:t>508</w:t>
            </w:r>
            <w:r w:rsidR="00424141" w:rsidRPr="000458F9">
              <w:rPr>
                <w:sz w:val="18"/>
                <w:szCs w:val="18"/>
                <w:lang w:val="en-ID" w:eastAsia="en-ID"/>
              </w:rPr>
              <w:t>,</w:t>
            </w:r>
            <w:r w:rsidRPr="000458F9">
              <w:rPr>
                <w:sz w:val="18"/>
                <w:szCs w:val="18"/>
                <w:lang w:val="en-ID" w:eastAsia="en-ID"/>
              </w:rPr>
              <w:t>615</w:t>
            </w:r>
          </w:p>
        </w:tc>
        <w:tc>
          <w:tcPr>
            <w:tcW w:w="1901" w:type="dxa"/>
          </w:tcPr>
          <w:p w14:paraId="4D4B228F" w14:textId="6D94013C" w:rsidR="0062027B" w:rsidRPr="000458F9" w:rsidRDefault="0062027B" w:rsidP="00A25BF3">
            <w:pPr>
              <w:jc w:val="right"/>
              <w:rPr>
                <w:sz w:val="18"/>
                <w:szCs w:val="18"/>
              </w:rPr>
            </w:pPr>
            <w:r w:rsidRPr="000458F9">
              <w:rPr>
                <w:sz w:val="18"/>
                <w:szCs w:val="18"/>
              </w:rPr>
              <w:t>338</w:t>
            </w:r>
            <w:r w:rsidR="002F68D3" w:rsidRPr="000458F9">
              <w:rPr>
                <w:sz w:val="18"/>
                <w:szCs w:val="18"/>
              </w:rPr>
              <w:t>.</w:t>
            </w:r>
            <w:r w:rsidRPr="000458F9">
              <w:rPr>
                <w:sz w:val="18"/>
                <w:szCs w:val="18"/>
              </w:rPr>
              <w:t>586</w:t>
            </w:r>
          </w:p>
        </w:tc>
        <w:tc>
          <w:tcPr>
            <w:tcW w:w="1157" w:type="dxa"/>
          </w:tcPr>
          <w:p w14:paraId="76B6971F" w14:textId="2893E87F" w:rsidR="0062027B" w:rsidRPr="000458F9" w:rsidRDefault="0062027B" w:rsidP="000528D7">
            <w:pPr>
              <w:jc w:val="center"/>
              <w:rPr>
                <w:sz w:val="18"/>
                <w:szCs w:val="18"/>
              </w:rPr>
            </w:pPr>
            <w:r w:rsidRPr="000458F9">
              <w:rPr>
                <w:sz w:val="18"/>
                <w:szCs w:val="18"/>
              </w:rPr>
              <w:t>3</w:t>
            </w:r>
          </w:p>
        </w:tc>
      </w:tr>
      <w:tr w:rsidR="000458F9" w:rsidRPr="000458F9" w14:paraId="25BF0A72" w14:textId="77777777" w:rsidTr="00F02D52">
        <w:trPr>
          <w:trHeight w:val="219"/>
        </w:trPr>
        <w:tc>
          <w:tcPr>
            <w:tcW w:w="973" w:type="dxa"/>
          </w:tcPr>
          <w:p w14:paraId="5BCB7FB6" w14:textId="77777777" w:rsidR="0062027B" w:rsidRPr="000458F9" w:rsidRDefault="0062027B" w:rsidP="000528D7">
            <w:pPr>
              <w:jc w:val="center"/>
              <w:rPr>
                <w:sz w:val="18"/>
                <w:szCs w:val="18"/>
              </w:rPr>
            </w:pPr>
            <w:r w:rsidRPr="000458F9">
              <w:rPr>
                <w:sz w:val="18"/>
                <w:szCs w:val="18"/>
              </w:rPr>
              <w:t>3</w:t>
            </w:r>
          </w:p>
        </w:tc>
        <w:tc>
          <w:tcPr>
            <w:tcW w:w="1197" w:type="dxa"/>
          </w:tcPr>
          <w:p w14:paraId="28EF48CD" w14:textId="77777777" w:rsidR="0062027B" w:rsidRPr="000458F9" w:rsidRDefault="0062027B" w:rsidP="00A25BF3">
            <w:pPr>
              <w:jc w:val="right"/>
              <w:rPr>
                <w:sz w:val="18"/>
                <w:szCs w:val="18"/>
              </w:rPr>
            </w:pPr>
            <w:r w:rsidRPr="000458F9">
              <w:rPr>
                <w:sz w:val="18"/>
                <w:szCs w:val="18"/>
                <w:lang w:val="en-ID" w:eastAsia="en-ID"/>
              </w:rPr>
              <w:t>37</w:t>
            </w:r>
          </w:p>
        </w:tc>
        <w:tc>
          <w:tcPr>
            <w:tcW w:w="1901" w:type="dxa"/>
          </w:tcPr>
          <w:p w14:paraId="14A1E046" w14:textId="7FD68FE8" w:rsidR="0062027B" w:rsidRPr="000458F9" w:rsidRDefault="0062027B" w:rsidP="00A25BF3">
            <w:pPr>
              <w:jc w:val="right"/>
              <w:rPr>
                <w:sz w:val="18"/>
                <w:szCs w:val="18"/>
              </w:rPr>
            </w:pPr>
            <w:r w:rsidRPr="000458F9">
              <w:rPr>
                <w:sz w:val="18"/>
                <w:szCs w:val="18"/>
              </w:rPr>
              <w:t>768</w:t>
            </w:r>
            <w:r w:rsidR="002F68D3" w:rsidRPr="000458F9">
              <w:rPr>
                <w:sz w:val="18"/>
                <w:szCs w:val="18"/>
              </w:rPr>
              <w:t>,</w:t>
            </w:r>
            <w:r w:rsidRPr="000458F9">
              <w:rPr>
                <w:sz w:val="18"/>
                <w:szCs w:val="18"/>
              </w:rPr>
              <w:t>236</w:t>
            </w:r>
            <w:r w:rsidR="002F68D3" w:rsidRPr="000458F9">
              <w:rPr>
                <w:sz w:val="18"/>
                <w:szCs w:val="18"/>
              </w:rPr>
              <w:t>.</w:t>
            </w:r>
            <w:r w:rsidRPr="000458F9">
              <w:rPr>
                <w:sz w:val="18"/>
                <w:szCs w:val="18"/>
              </w:rPr>
              <w:t>6</w:t>
            </w:r>
          </w:p>
        </w:tc>
        <w:tc>
          <w:tcPr>
            <w:tcW w:w="1157" w:type="dxa"/>
          </w:tcPr>
          <w:p w14:paraId="2D96EC9C" w14:textId="1BFB5969" w:rsidR="0062027B" w:rsidRPr="000458F9" w:rsidRDefault="0062027B" w:rsidP="000528D7">
            <w:pPr>
              <w:jc w:val="center"/>
              <w:rPr>
                <w:sz w:val="18"/>
                <w:szCs w:val="18"/>
              </w:rPr>
            </w:pPr>
            <w:r w:rsidRPr="000458F9">
              <w:rPr>
                <w:sz w:val="18"/>
                <w:szCs w:val="18"/>
              </w:rPr>
              <w:t>1</w:t>
            </w:r>
          </w:p>
        </w:tc>
      </w:tr>
    </w:tbl>
    <w:p w14:paraId="33663303" w14:textId="15A4888C" w:rsidR="00177754" w:rsidRPr="000458F9" w:rsidRDefault="00D25811" w:rsidP="00571B50">
      <w:pPr>
        <w:spacing w:line="360" w:lineRule="auto"/>
        <w:jc w:val="both"/>
      </w:pPr>
      <w:r w:rsidRPr="000458F9">
        <w:t xml:space="preserve"> </w:t>
      </w:r>
      <w:r w:rsidRPr="000458F9">
        <w:tab/>
      </w:r>
    </w:p>
    <w:p w14:paraId="369647C2" w14:textId="60A0B15B" w:rsidR="008E628E" w:rsidRPr="000458F9" w:rsidRDefault="005C2699" w:rsidP="00F02D52">
      <w:pPr>
        <w:spacing w:line="360" w:lineRule="auto"/>
        <w:ind w:left="709"/>
        <w:jc w:val="both"/>
      </w:pPr>
      <w:r w:rsidRPr="000458F9">
        <w:t>The last step is insight from customer segmentation development in each cluster which assesses the purpose of developing a customer service improvement strategy proposed with this model more efficiently. Therefore, from the ranking results, targeting will be carried out, which is used to determine the target market based on profitable</w:t>
      </w:r>
      <w:r w:rsidR="00910AE5" w:rsidRPr="000458F9">
        <w:t xml:space="preserve"> or</w:t>
      </w:r>
      <w:r w:rsidRPr="000458F9">
        <w:t xml:space="preserve"> less-profitable customers as show in </w:t>
      </w:r>
      <w:r w:rsidR="00F02D52" w:rsidRPr="000458F9">
        <w:t>T</w:t>
      </w:r>
      <w:r w:rsidRPr="000458F9">
        <w:t xml:space="preserve">able </w:t>
      </w:r>
      <w:r w:rsidR="00046C65" w:rsidRPr="000458F9">
        <w:t>1</w:t>
      </w:r>
      <w:r w:rsidR="007E48A4" w:rsidRPr="000458F9">
        <w:t>1</w:t>
      </w:r>
      <w:r w:rsidRPr="000458F9">
        <w:t>.</w:t>
      </w:r>
    </w:p>
    <w:p w14:paraId="7CBEBDEF" w14:textId="77777777" w:rsidR="00F02D52" w:rsidRPr="000458F9" w:rsidRDefault="00F02D52" w:rsidP="00F02D52">
      <w:pPr>
        <w:spacing w:line="360" w:lineRule="auto"/>
        <w:ind w:left="709"/>
        <w:jc w:val="both"/>
      </w:pPr>
    </w:p>
    <w:p w14:paraId="3E4BBEA9" w14:textId="428347AD" w:rsidR="008E628E" w:rsidRPr="000458F9" w:rsidRDefault="008E628E" w:rsidP="008E628E">
      <w:pPr>
        <w:pStyle w:val="Caption"/>
        <w:keepNext/>
      </w:pPr>
      <w:r w:rsidRPr="000458F9">
        <w:t>Table 1</w:t>
      </w:r>
      <w:r w:rsidR="007E48A4" w:rsidRPr="000458F9">
        <w:t>1</w:t>
      </w:r>
      <w:r w:rsidRPr="000458F9">
        <w:t xml:space="preserve">    </w:t>
      </w:r>
      <w:r w:rsidR="002E6A60" w:rsidRPr="000458F9">
        <w:t>Insights from CRM decision development</w:t>
      </w:r>
    </w:p>
    <w:tbl>
      <w:tblPr>
        <w:tblStyle w:val="TableGrid"/>
        <w:tblW w:w="7796" w:type="dxa"/>
        <w:tblInd w:w="704" w:type="dxa"/>
        <w:tblLook w:val="04A0" w:firstRow="1" w:lastRow="0" w:firstColumn="1" w:lastColumn="0" w:noHBand="0" w:noVBand="1"/>
      </w:tblPr>
      <w:tblGrid>
        <w:gridCol w:w="1276"/>
        <w:gridCol w:w="2268"/>
        <w:gridCol w:w="1412"/>
        <w:gridCol w:w="2840"/>
      </w:tblGrid>
      <w:tr w:rsidR="000458F9" w:rsidRPr="000458F9" w14:paraId="738E2DB6" w14:textId="7DAB1560" w:rsidTr="00F02D52">
        <w:trPr>
          <w:trHeight w:val="157"/>
        </w:trPr>
        <w:tc>
          <w:tcPr>
            <w:tcW w:w="1276" w:type="dxa"/>
          </w:tcPr>
          <w:p w14:paraId="7ADE236C" w14:textId="77777777" w:rsidR="006F4795" w:rsidRPr="000458F9" w:rsidRDefault="006F4795" w:rsidP="0039715D">
            <w:pPr>
              <w:jc w:val="center"/>
              <w:rPr>
                <w:b/>
                <w:bCs/>
                <w:sz w:val="18"/>
                <w:szCs w:val="18"/>
              </w:rPr>
            </w:pPr>
            <w:r w:rsidRPr="000458F9">
              <w:rPr>
                <w:b/>
                <w:bCs/>
                <w:sz w:val="18"/>
                <w:szCs w:val="18"/>
              </w:rPr>
              <w:t>Segment</w:t>
            </w:r>
          </w:p>
        </w:tc>
        <w:tc>
          <w:tcPr>
            <w:tcW w:w="2268" w:type="dxa"/>
          </w:tcPr>
          <w:p w14:paraId="3701D1C2" w14:textId="1C5A1238" w:rsidR="006F4795" w:rsidRPr="000458F9" w:rsidRDefault="006F4795" w:rsidP="0039715D">
            <w:pPr>
              <w:jc w:val="center"/>
              <w:rPr>
                <w:b/>
                <w:bCs/>
                <w:sz w:val="18"/>
                <w:szCs w:val="18"/>
              </w:rPr>
            </w:pPr>
            <w:r w:rsidRPr="000458F9">
              <w:rPr>
                <w:b/>
                <w:bCs/>
                <w:sz w:val="18"/>
                <w:szCs w:val="18"/>
              </w:rPr>
              <w:t xml:space="preserve">Number </w:t>
            </w:r>
            <w:r w:rsidR="00F02D52" w:rsidRPr="000458F9">
              <w:rPr>
                <w:b/>
                <w:bCs/>
                <w:sz w:val="18"/>
                <w:szCs w:val="18"/>
              </w:rPr>
              <w:t>o</w:t>
            </w:r>
            <w:r w:rsidRPr="000458F9">
              <w:rPr>
                <w:b/>
                <w:bCs/>
                <w:sz w:val="18"/>
                <w:szCs w:val="18"/>
              </w:rPr>
              <w:t>f Customers</w:t>
            </w:r>
          </w:p>
        </w:tc>
        <w:tc>
          <w:tcPr>
            <w:tcW w:w="1412" w:type="dxa"/>
          </w:tcPr>
          <w:p w14:paraId="271BE0DC" w14:textId="77777777" w:rsidR="006F4795" w:rsidRPr="000458F9" w:rsidRDefault="006F4795" w:rsidP="0039715D">
            <w:pPr>
              <w:jc w:val="center"/>
              <w:rPr>
                <w:b/>
                <w:bCs/>
                <w:sz w:val="18"/>
                <w:szCs w:val="18"/>
              </w:rPr>
            </w:pPr>
            <w:r w:rsidRPr="000458F9">
              <w:rPr>
                <w:b/>
                <w:bCs/>
                <w:sz w:val="18"/>
                <w:szCs w:val="18"/>
              </w:rPr>
              <w:t>Ranking</w:t>
            </w:r>
          </w:p>
        </w:tc>
        <w:tc>
          <w:tcPr>
            <w:tcW w:w="2840" w:type="dxa"/>
          </w:tcPr>
          <w:p w14:paraId="275FF565" w14:textId="76D385FA" w:rsidR="006F4795" w:rsidRPr="000458F9" w:rsidRDefault="006F4795" w:rsidP="0039715D">
            <w:pPr>
              <w:jc w:val="center"/>
              <w:rPr>
                <w:b/>
                <w:bCs/>
                <w:sz w:val="18"/>
                <w:szCs w:val="18"/>
              </w:rPr>
            </w:pPr>
            <w:r w:rsidRPr="000458F9">
              <w:rPr>
                <w:b/>
                <w:bCs/>
                <w:sz w:val="18"/>
                <w:szCs w:val="18"/>
              </w:rPr>
              <w:t>Strategy Targeting</w:t>
            </w:r>
          </w:p>
        </w:tc>
      </w:tr>
      <w:tr w:rsidR="000458F9" w:rsidRPr="000458F9" w14:paraId="54831D95" w14:textId="5291F223" w:rsidTr="00F02D52">
        <w:trPr>
          <w:trHeight w:val="75"/>
        </w:trPr>
        <w:tc>
          <w:tcPr>
            <w:tcW w:w="1276" w:type="dxa"/>
          </w:tcPr>
          <w:p w14:paraId="307C9E7F" w14:textId="77777777" w:rsidR="006F4795" w:rsidRPr="000458F9" w:rsidRDefault="006F4795" w:rsidP="0039715D">
            <w:pPr>
              <w:jc w:val="center"/>
              <w:rPr>
                <w:sz w:val="18"/>
                <w:szCs w:val="18"/>
              </w:rPr>
            </w:pPr>
            <w:r w:rsidRPr="000458F9">
              <w:rPr>
                <w:sz w:val="18"/>
                <w:szCs w:val="18"/>
              </w:rPr>
              <w:t>1</w:t>
            </w:r>
          </w:p>
        </w:tc>
        <w:tc>
          <w:tcPr>
            <w:tcW w:w="2268" w:type="dxa"/>
          </w:tcPr>
          <w:p w14:paraId="37D93FE2" w14:textId="77777777" w:rsidR="006F4795" w:rsidRPr="000458F9" w:rsidRDefault="006F4795" w:rsidP="00A25BF3">
            <w:pPr>
              <w:jc w:val="right"/>
              <w:rPr>
                <w:sz w:val="18"/>
                <w:szCs w:val="18"/>
              </w:rPr>
            </w:pPr>
            <w:r w:rsidRPr="000458F9">
              <w:rPr>
                <w:sz w:val="18"/>
                <w:szCs w:val="18"/>
              </w:rPr>
              <w:t>282</w:t>
            </w:r>
          </w:p>
        </w:tc>
        <w:tc>
          <w:tcPr>
            <w:tcW w:w="1412" w:type="dxa"/>
          </w:tcPr>
          <w:p w14:paraId="2962F5F9" w14:textId="77777777" w:rsidR="006F4795" w:rsidRPr="000458F9" w:rsidRDefault="006F4795" w:rsidP="0039715D">
            <w:pPr>
              <w:jc w:val="center"/>
              <w:rPr>
                <w:sz w:val="18"/>
                <w:szCs w:val="18"/>
              </w:rPr>
            </w:pPr>
            <w:r w:rsidRPr="000458F9">
              <w:rPr>
                <w:sz w:val="18"/>
                <w:szCs w:val="18"/>
              </w:rPr>
              <w:t>2</w:t>
            </w:r>
          </w:p>
        </w:tc>
        <w:tc>
          <w:tcPr>
            <w:tcW w:w="2840" w:type="dxa"/>
          </w:tcPr>
          <w:p w14:paraId="44031AE8" w14:textId="09E5FDA7" w:rsidR="006F4795" w:rsidRPr="000458F9" w:rsidRDefault="006F4795" w:rsidP="0039715D">
            <w:pPr>
              <w:jc w:val="center"/>
              <w:rPr>
                <w:sz w:val="18"/>
                <w:szCs w:val="18"/>
              </w:rPr>
            </w:pPr>
            <w:r w:rsidRPr="000458F9">
              <w:rPr>
                <w:sz w:val="18"/>
                <w:szCs w:val="18"/>
              </w:rPr>
              <w:t>Profitable Customer</w:t>
            </w:r>
          </w:p>
        </w:tc>
      </w:tr>
      <w:tr w:rsidR="000458F9" w:rsidRPr="000458F9" w14:paraId="6727E65B" w14:textId="77270A45" w:rsidTr="00F02D52">
        <w:trPr>
          <w:trHeight w:val="80"/>
        </w:trPr>
        <w:tc>
          <w:tcPr>
            <w:tcW w:w="1276" w:type="dxa"/>
          </w:tcPr>
          <w:p w14:paraId="4512CBF3" w14:textId="77777777" w:rsidR="006F4795" w:rsidRPr="000458F9" w:rsidRDefault="006F4795" w:rsidP="0039715D">
            <w:pPr>
              <w:jc w:val="center"/>
              <w:rPr>
                <w:sz w:val="18"/>
                <w:szCs w:val="18"/>
              </w:rPr>
            </w:pPr>
            <w:r w:rsidRPr="000458F9">
              <w:rPr>
                <w:sz w:val="18"/>
                <w:szCs w:val="18"/>
              </w:rPr>
              <w:t>2</w:t>
            </w:r>
          </w:p>
        </w:tc>
        <w:tc>
          <w:tcPr>
            <w:tcW w:w="2268" w:type="dxa"/>
          </w:tcPr>
          <w:p w14:paraId="7D26F58D" w14:textId="655BC472" w:rsidR="006F4795" w:rsidRPr="000458F9" w:rsidRDefault="006F4795" w:rsidP="00A25BF3">
            <w:pPr>
              <w:jc w:val="right"/>
              <w:rPr>
                <w:sz w:val="18"/>
                <w:szCs w:val="18"/>
              </w:rPr>
            </w:pPr>
            <w:r w:rsidRPr="000458F9">
              <w:rPr>
                <w:sz w:val="18"/>
                <w:szCs w:val="18"/>
                <w:lang w:val="en-ID" w:eastAsia="en-ID"/>
              </w:rPr>
              <w:t>508</w:t>
            </w:r>
            <w:r w:rsidR="002F68D3" w:rsidRPr="000458F9">
              <w:rPr>
                <w:sz w:val="18"/>
                <w:szCs w:val="18"/>
                <w:lang w:val="en-ID" w:eastAsia="en-ID"/>
              </w:rPr>
              <w:t>,</w:t>
            </w:r>
            <w:r w:rsidRPr="000458F9">
              <w:rPr>
                <w:sz w:val="18"/>
                <w:szCs w:val="18"/>
                <w:lang w:val="en-ID" w:eastAsia="en-ID"/>
              </w:rPr>
              <w:t>615</w:t>
            </w:r>
          </w:p>
        </w:tc>
        <w:tc>
          <w:tcPr>
            <w:tcW w:w="1412" w:type="dxa"/>
          </w:tcPr>
          <w:p w14:paraId="585C474B" w14:textId="77777777" w:rsidR="006F4795" w:rsidRPr="000458F9" w:rsidRDefault="006F4795" w:rsidP="0039715D">
            <w:pPr>
              <w:jc w:val="center"/>
              <w:rPr>
                <w:sz w:val="18"/>
                <w:szCs w:val="18"/>
              </w:rPr>
            </w:pPr>
            <w:r w:rsidRPr="000458F9">
              <w:rPr>
                <w:sz w:val="18"/>
                <w:szCs w:val="18"/>
              </w:rPr>
              <w:t>3</w:t>
            </w:r>
          </w:p>
        </w:tc>
        <w:tc>
          <w:tcPr>
            <w:tcW w:w="2840" w:type="dxa"/>
          </w:tcPr>
          <w:p w14:paraId="2FC1F18D" w14:textId="718F63A7" w:rsidR="006F4795" w:rsidRPr="000458F9" w:rsidRDefault="006F4795" w:rsidP="0039715D">
            <w:pPr>
              <w:jc w:val="center"/>
              <w:rPr>
                <w:sz w:val="18"/>
                <w:szCs w:val="18"/>
              </w:rPr>
            </w:pPr>
            <w:r w:rsidRPr="000458F9">
              <w:rPr>
                <w:sz w:val="18"/>
                <w:szCs w:val="18"/>
              </w:rPr>
              <w:t>Less-Profitable Customer</w:t>
            </w:r>
          </w:p>
        </w:tc>
      </w:tr>
      <w:tr w:rsidR="000458F9" w:rsidRPr="000458F9" w14:paraId="08C6DCFF" w14:textId="2BDFBD10" w:rsidTr="00F02D52">
        <w:trPr>
          <w:trHeight w:val="75"/>
        </w:trPr>
        <w:tc>
          <w:tcPr>
            <w:tcW w:w="1276" w:type="dxa"/>
          </w:tcPr>
          <w:p w14:paraId="00BD104C" w14:textId="77777777" w:rsidR="006F4795" w:rsidRPr="000458F9" w:rsidRDefault="006F4795" w:rsidP="0039715D">
            <w:pPr>
              <w:jc w:val="center"/>
              <w:rPr>
                <w:sz w:val="18"/>
                <w:szCs w:val="18"/>
              </w:rPr>
            </w:pPr>
            <w:r w:rsidRPr="000458F9">
              <w:rPr>
                <w:sz w:val="18"/>
                <w:szCs w:val="18"/>
              </w:rPr>
              <w:t>3</w:t>
            </w:r>
          </w:p>
        </w:tc>
        <w:tc>
          <w:tcPr>
            <w:tcW w:w="2268" w:type="dxa"/>
          </w:tcPr>
          <w:p w14:paraId="7026E1EA" w14:textId="77777777" w:rsidR="006F4795" w:rsidRPr="000458F9" w:rsidRDefault="006F4795" w:rsidP="00A25BF3">
            <w:pPr>
              <w:jc w:val="right"/>
              <w:rPr>
                <w:sz w:val="18"/>
                <w:szCs w:val="18"/>
              </w:rPr>
            </w:pPr>
            <w:r w:rsidRPr="000458F9">
              <w:rPr>
                <w:sz w:val="18"/>
                <w:szCs w:val="18"/>
                <w:lang w:val="en-ID" w:eastAsia="en-ID"/>
              </w:rPr>
              <w:t>37</w:t>
            </w:r>
          </w:p>
        </w:tc>
        <w:tc>
          <w:tcPr>
            <w:tcW w:w="1412" w:type="dxa"/>
          </w:tcPr>
          <w:p w14:paraId="3B6ABC4E" w14:textId="77777777" w:rsidR="006F4795" w:rsidRPr="000458F9" w:rsidRDefault="006F4795" w:rsidP="0039715D">
            <w:pPr>
              <w:jc w:val="center"/>
              <w:rPr>
                <w:sz w:val="18"/>
                <w:szCs w:val="18"/>
              </w:rPr>
            </w:pPr>
            <w:r w:rsidRPr="000458F9">
              <w:rPr>
                <w:sz w:val="18"/>
                <w:szCs w:val="18"/>
              </w:rPr>
              <w:t>1</w:t>
            </w:r>
          </w:p>
        </w:tc>
        <w:tc>
          <w:tcPr>
            <w:tcW w:w="2840" w:type="dxa"/>
          </w:tcPr>
          <w:p w14:paraId="4164EC19" w14:textId="4765D9BB" w:rsidR="006F4795" w:rsidRPr="000458F9" w:rsidRDefault="006F4795" w:rsidP="0039715D">
            <w:pPr>
              <w:jc w:val="center"/>
              <w:rPr>
                <w:sz w:val="18"/>
                <w:szCs w:val="18"/>
              </w:rPr>
            </w:pPr>
            <w:r w:rsidRPr="000458F9">
              <w:rPr>
                <w:sz w:val="18"/>
                <w:szCs w:val="18"/>
              </w:rPr>
              <w:t>Profitable Customer</w:t>
            </w:r>
          </w:p>
        </w:tc>
      </w:tr>
    </w:tbl>
    <w:p w14:paraId="5018E240" w14:textId="77777777" w:rsidR="008E628E" w:rsidRPr="000458F9" w:rsidRDefault="008E628E" w:rsidP="008E628E">
      <w:pPr>
        <w:spacing w:line="360" w:lineRule="auto"/>
        <w:jc w:val="both"/>
      </w:pPr>
      <w:r w:rsidRPr="000458F9">
        <w:t xml:space="preserve"> </w:t>
      </w:r>
      <w:r w:rsidRPr="000458F9">
        <w:tab/>
      </w:r>
    </w:p>
    <w:p w14:paraId="66B5EE81" w14:textId="6AC816B1" w:rsidR="00244711" w:rsidRPr="000458F9" w:rsidRDefault="00244711" w:rsidP="00F02D52">
      <w:pPr>
        <w:spacing w:line="360" w:lineRule="auto"/>
        <w:ind w:left="709"/>
        <w:jc w:val="both"/>
      </w:pPr>
      <w:r w:rsidRPr="000458F9">
        <w:t xml:space="preserve">Based on </w:t>
      </w:r>
      <w:r w:rsidR="00F02D52" w:rsidRPr="000458F9">
        <w:t>T</w:t>
      </w:r>
      <w:r w:rsidRPr="000458F9">
        <w:t>able 1</w:t>
      </w:r>
      <w:r w:rsidR="007E48A4" w:rsidRPr="000458F9">
        <w:t>1</w:t>
      </w:r>
      <w:r w:rsidRPr="000458F9">
        <w:t>, there are t</w:t>
      </w:r>
      <w:r w:rsidR="00E6472D" w:rsidRPr="000458F9">
        <w:t>wo</w:t>
      </w:r>
      <w:r w:rsidRPr="000458F9">
        <w:t xml:space="preserve"> targeting strategies. The </w:t>
      </w:r>
      <w:r w:rsidR="006D21A9" w:rsidRPr="000458F9">
        <w:t>third</w:t>
      </w:r>
      <w:r w:rsidRPr="000458F9">
        <w:t xml:space="preserve"> group of 37 customers and the second group of 282 customers are profitable customers with installed power between 11,000 kWh to 200,000 are profitable customers with an installed capacity of more than 200,000 kWh</w:t>
      </w:r>
      <w:r w:rsidR="008673C5" w:rsidRPr="000458F9">
        <w:t xml:space="preserve"> and above</w:t>
      </w:r>
      <w:r w:rsidRPr="000458F9">
        <w:t>,</w:t>
      </w:r>
      <w:r w:rsidR="008673C5" w:rsidRPr="000458F9">
        <w:t xml:space="preserve"> </w:t>
      </w:r>
      <w:r w:rsidR="00951512" w:rsidRPr="000458F9">
        <w:t>therefore</w:t>
      </w:r>
      <w:r w:rsidRPr="000458F9">
        <w:t xml:space="preserve"> the right strategy is for the long term, namely business to business, This type of customer will increase their energy consumption by offering premium service products without going out during peak usage, while for one-to-one marketing, namely customer business development, by providing special executive accounts to customers to provide the best solutions and consultation on electrical problems.</w:t>
      </w:r>
    </w:p>
    <w:p w14:paraId="6C8BBC27" w14:textId="77777777" w:rsidR="00244711" w:rsidRPr="000458F9" w:rsidRDefault="00244711" w:rsidP="00244711">
      <w:pPr>
        <w:spacing w:line="360" w:lineRule="auto"/>
        <w:ind w:left="426"/>
        <w:jc w:val="both"/>
      </w:pPr>
    </w:p>
    <w:p w14:paraId="0DFE3DAE" w14:textId="27EBA593" w:rsidR="00ED13AD" w:rsidRPr="000458F9" w:rsidRDefault="00244711" w:rsidP="00F02D52">
      <w:pPr>
        <w:spacing w:line="360" w:lineRule="auto"/>
        <w:ind w:left="709"/>
        <w:jc w:val="both"/>
      </w:pPr>
      <w:r w:rsidRPr="000458F9">
        <w:t xml:space="preserve">The </w:t>
      </w:r>
      <w:r w:rsidR="00EE389B" w:rsidRPr="000458F9">
        <w:t>first</w:t>
      </w:r>
      <w:r w:rsidRPr="000458F9">
        <w:t xml:space="preserve"> group of 508</w:t>
      </w:r>
      <w:r w:rsidR="00C226C7" w:rsidRPr="000458F9">
        <w:t>,</w:t>
      </w:r>
      <w:r w:rsidRPr="000458F9">
        <w:t xml:space="preserve">615 customers are less-profitable customers with installed power between 450 kWh to </w:t>
      </w:r>
      <w:r w:rsidR="00EB16AF" w:rsidRPr="000458F9">
        <w:t>10</w:t>
      </w:r>
      <w:r w:rsidRPr="000458F9">
        <w:t>,</w:t>
      </w:r>
      <w:r w:rsidR="00EB16AF" w:rsidRPr="000458F9">
        <w:t>6</w:t>
      </w:r>
      <w:r w:rsidRPr="000458F9">
        <w:t>00 kWh</w:t>
      </w:r>
      <w:r w:rsidR="00EB16AF" w:rsidRPr="000458F9">
        <w:t xml:space="preserve"> ,therefore</w:t>
      </w:r>
      <w:r w:rsidRPr="000458F9">
        <w:t xml:space="preserve"> the right strategy is to do that for the long term, namely the Continuous Replenishment Program; this type of customer will implement partnership programs to encourage increased electricity consumption such as providing bonuses in the form of vouchers for purchasing electrical equipment, Umrah tickets, car or motorcycle giveaways then partnering with electronic equipment manufacturers to substitute non-electrical equipment into electricity-based ones such as </w:t>
      </w:r>
      <w:r w:rsidRPr="000458F9">
        <w:lastRenderedPageBreak/>
        <w:t xml:space="preserve">electric stoves, electric sewing machines, electric vehicles, etc.). One to one marketing strategy, namely the concept </w:t>
      </w:r>
      <w:r w:rsidR="00F00DBE" w:rsidRPr="000458F9">
        <w:t>of Retail</w:t>
      </w:r>
      <w:r w:rsidRPr="000458F9">
        <w:t xml:space="preserve"> Account Marketing, is PT. PLN Persero must carry out further customer profiling by providing service product information following customer profiles using CRM integrated into PLN Mobile according to customer ID.</w:t>
      </w:r>
    </w:p>
    <w:p w14:paraId="55FC0B09" w14:textId="77777777" w:rsidR="00193C09" w:rsidRPr="000458F9" w:rsidRDefault="00193C09" w:rsidP="00673D80"/>
    <w:p w14:paraId="41403E9F" w14:textId="389613A3" w:rsidR="00673D80" w:rsidRPr="000458F9" w:rsidRDefault="00240F0B" w:rsidP="00F02D52">
      <w:pPr>
        <w:pStyle w:val="Heading1"/>
        <w:numPr>
          <w:ilvl w:val="0"/>
          <w:numId w:val="13"/>
        </w:numPr>
        <w:ind w:left="1134"/>
        <w:jc w:val="both"/>
      </w:pPr>
      <w:r w:rsidRPr="000458F9">
        <w:t>Conclusion</w:t>
      </w:r>
      <w:r w:rsidR="00400FA7" w:rsidRPr="000458F9">
        <w:t xml:space="preserve"> and Future Work</w:t>
      </w:r>
    </w:p>
    <w:p w14:paraId="6527AC6E" w14:textId="77777777" w:rsidR="00057A0E" w:rsidRPr="000458F9" w:rsidRDefault="00057A0E" w:rsidP="00465423">
      <w:pPr>
        <w:spacing w:line="360" w:lineRule="auto"/>
        <w:jc w:val="both"/>
      </w:pPr>
    </w:p>
    <w:p w14:paraId="395B876F" w14:textId="634A267B" w:rsidR="00D04B78" w:rsidRPr="000458F9" w:rsidRDefault="006D6A8D" w:rsidP="00F02D52">
      <w:pPr>
        <w:spacing w:line="360" w:lineRule="auto"/>
        <w:ind w:left="709"/>
        <w:jc w:val="both"/>
      </w:pPr>
      <w:r w:rsidRPr="000458F9">
        <w:t xml:space="preserve">This paper presents a clustering method that aims to find patterns of behavior of electricity users by predicting customers who use electricity at peak loads and customers who use electricity when not at peak loads in West Sumatra, Indonesia, using an unsupervised machine learning, namely the clustering model. The clustering method is applied to the K-Means Clustering model with validation of the number of groupings using the elbow method. The Elbow method is the most suitable for verification and is used to define customer grouping before acting in the grouping model. Then, the clustering results will be applied to </w:t>
      </w:r>
      <w:r w:rsidR="00AB6F11" w:rsidRPr="000458F9">
        <w:t>CLV</w:t>
      </w:r>
      <w:r w:rsidRPr="000458F9">
        <w:t xml:space="preserve"> by determining the weight value of each variable using the </w:t>
      </w:r>
      <w:r w:rsidR="00521AA3" w:rsidRPr="000458F9">
        <w:t>AHP</w:t>
      </w:r>
      <w:r w:rsidRPr="000458F9">
        <w:t xml:space="preserve">. From the results of CLV, each segment will be ranked based on the highest CLV value and then targeted based on profitable customers or less-profitable customers to get this insight so that it can be developed for company decision making. </w:t>
      </w:r>
    </w:p>
    <w:p w14:paraId="27019E3B" w14:textId="77777777" w:rsidR="00D04B78" w:rsidRPr="000458F9" w:rsidRDefault="00D04B78" w:rsidP="00F02D52">
      <w:pPr>
        <w:spacing w:line="360" w:lineRule="auto"/>
        <w:ind w:left="709"/>
        <w:jc w:val="both"/>
      </w:pPr>
    </w:p>
    <w:p w14:paraId="15BF2DE2" w14:textId="79B94206" w:rsidR="00484F7B" w:rsidRPr="000458F9" w:rsidRDefault="00153C04" w:rsidP="00F02D52">
      <w:pPr>
        <w:spacing w:line="360" w:lineRule="auto"/>
        <w:ind w:left="709"/>
        <w:jc w:val="both"/>
      </w:pPr>
      <w:r w:rsidRPr="000458F9">
        <w:t>Based on the analysis, it was found that there are three different customer segments from the combination of K-Means and CLV models based on power, peak load and peak off-load. Segment 1 has 282 business customers with a total capacity of 938,837 kWh, peak load usage of 27,827 kWh, and peak off-loads of 115,194. In part two, there are 508,615 business customers with a total power of 4,260 kWh, then peak load as much as 35 kWh and peak off-load as much as 544. In segment 3, there are 37 business customers with a total power of 2,226,351 kWh, then the use of peak load as much as 123.297 kWh and peak off-load 390,803. The strategy that will be taken based on this three-customer segmentation will be integrated with CRM. The second and third segmentation strategy is a profitable customer, so the right strategy is business to business for the long term. In contrast, the short-term strategy used is customer business development. Meanwhile, for segmentation, one strategy used for a long time is the Continuous Replenishment Program, and for the short term, Retail Account Marketing is used.</w:t>
      </w:r>
    </w:p>
    <w:p w14:paraId="5F30C50F" w14:textId="77777777" w:rsidR="00022C6D" w:rsidRPr="000458F9" w:rsidRDefault="00022C6D" w:rsidP="00F02D52">
      <w:pPr>
        <w:spacing w:line="360" w:lineRule="auto"/>
        <w:ind w:left="709"/>
        <w:jc w:val="both"/>
      </w:pPr>
    </w:p>
    <w:p w14:paraId="27BB21EF" w14:textId="77777777" w:rsidR="00DF35EC" w:rsidRPr="000458F9" w:rsidRDefault="00B66B01" w:rsidP="00661CD7">
      <w:pPr>
        <w:spacing w:line="360" w:lineRule="auto"/>
        <w:ind w:left="709"/>
        <w:jc w:val="both"/>
      </w:pPr>
      <w:r w:rsidRPr="000458F9">
        <w:t xml:space="preserve">In terms of the contribution </w:t>
      </w:r>
      <w:r w:rsidR="00286E8F" w:rsidRPr="000458F9">
        <w:t>to</w:t>
      </w:r>
      <w:r w:rsidRPr="000458F9">
        <w:t xml:space="preserve"> the literature, this study presents a predictive model using segmentation or customer grouping based on electricity consumption used by business customers in the context of electricity companies. </w:t>
      </w:r>
      <w:r w:rsidR="00286E8F" w:rsidRPr="000458F9">
        <w:t xml:space="preserve">This model can reflect customer behavior towards consuming the consumed electricity load. In most cases, individual customer characteristics show a positive or negative relationship, with each class </w:t>
      </w:r>
      <w:r w:rsidR="00286E8F" w:rsidRPr="000458F9">
        <w:lastRenderedPageBreak/>
        <w:t xml:space="preserve">exhibiting different patterns of electrical load consumption. </w:t>
      </w:r>
    </w:p>
    <w:p w14:paraId="27F91461" w14:textId="77777777" w:rsidR="00DF35EC" w:rsidRPr="000458F9" w:rsidRDefault="00DF35EC" w:rsidP="00661CD7">
      <w:pPr>
        <w:spacing w:line="360" w:lineRule="auto"/>
        <w:ind w:left="709"/>
        <w:jc w:val="both"/>
      </w:pPr>
    </w:p>
    <w:p w14:paraId="59065506" w14:textId="306090CC" w:rsidR="006366AB" w:rsidRPr="000458F9" w:rsidRDefault="00B66B01" w:rsidP="00B917C6">
      <w:pPr>
        <w:spacing w:line="360" w:lineRule="auto"/>
        <w:ind w:left="709"/>
        <w:jc w:val="both"/>
      </w:pPr>
      <w:r w:rsidRPr="000458F9">
        <w:t>In terms of</w:t>
      </w:r>
      <w:r w:rsidR="00196A89" w:rsidRPr="000458F9">
        <w:t xml:space="preserve"> managerial implications, t</w:t>
      </w:r>
      <w:r w:rsidR="006D6A8D" w:rsidRPr="000458F9">
        <w:t xml:space="preserve">his finding can inform companies </w:t>
      </w:r>
      <w:r w:rsidR="00357372" w:rsidRPr="000458F9">
        <w:t xml:space="preserve">to provide </w:t>
      </w:r>
      <w:r w:rsidR="00661CD7" w:rsidRPr="000458F9">
        <w:t xml:space="preserve">more optimal power </w:t>
      </w:r>
      <w:r w:rsidR="006D6A8D" w:rsidRPr="000458F9">
        <w:t>based on the characteristics of</w:t>
      </w:r>
      <w:r w:rsidR="00210628" w:rsidRPr="000458F9">
        <w:t xml:space="preserve"> their</w:t>
      </w:r>
      <w:r w:rsidR="006D6A8D" w:rsidRPr="000458F9">
        <w:t xml:space="preserve"> customers. </w:t>
      </w:r>
      <w:r w:rsidR="006D5783" w:rsidRPr="000458F9">
        <w:t>In addition,</w:t>
      </w:r>
      <w:r w:rsidR="006D6A8D" w:rsidRPr="000458F9">
        <w:t xml:space="preserve"> this research help companies </w:t>
      </w:r>
      <w:r w:rsidR="00F472AA" w:rsidRPr="000458F9">
        <w:t>to develop targeting strategy for their customer</w:t>
      </w:r>
      <w:r w:rsidR="006D5783" w:rsidRPr="000458F9">
        <w:t xml:space="preserve"> and increase th</w:t>
      </w:r>
      <w:r w:rsidR="002B3FFE" w:rsidRPr="000458F9">
        <w:t>e company revenue</w:t>
      </w:r>
      <w:r w:rsidR="00F472AA" w:rsidRPr="000458F9">
        <w:t>.</w:t>
      </w:r>
      <w:r w:rsidR="006D6A8D" w:rsidRPr="000458F9">
        <w:t xml:space="preserve"> </w:t>
      </w:r>
      <w:r w:rsidR="002B3FFE" w:rsidRPr="000458F9">
        <w:t>However, t</w:t>
      </w:r>
      <w:r w:rsidR="006D6A8D" w:rsidRPr="000458F9">
        <w:t xml:space="preserve">his study only focuses on business customers and only uses a combination of k-means clustering with the concept of </w:t>
      </w:r>
      <w:r w:rsidR="009B7D3F" w:rsidRPr="000458F9">
        <w:t>CRM</w:t>
      </w:r>
      <w:r w:rsidR="006D6A8D" w:rsidRPr="000458F9">
        <w:t xml:space="preserve">, namely </w:t>
      </w:r>
      <w:r w:rsidR="009B7D3F" w:rsidRPr="000458F9">
        <w:t>CLV</w:t>
      </w:r>
      <w:r w:rsidR="00A22E65" w:rsidRPr="000458F9">
        <w:t xml:space="preserve">. Future studies can </w:t>
      </w:r>
      <w:r w:rsidR="006D6A8D" w:rsidRPr="000458F9">
        <w:t xml:space="preserve">explore </w:t>
      </w:r>
      <w:r w:rsidR="00A22E65" w:rsidRPr="000458F9">
        <w:t xml:space="preserve">other </w:t>
      </w:r>
      <w:r w:rsidR="006D6A8D" w:rsidRPr="000458F9">
        <w:t xml:space="preserve">clustering methods and </w:t>
      </w:r>
      <w:r w:rsidR="009B7D3F" w:rsidRPr="000458F9">
        <w:t>CRM</w:t>
      </w:r>
      <w:r w:rsidR="006D6A8D" w:rsidRPr="000458F9">
        <w:t xml:space="preserve"> ideas</w:t>
      </w:r>
      <w:r w:rsidR="006D108A" w:rsidRPr="000458F9">
        <w:t xml:space="preserve"> with the other context of business.</w:t>
      </w:r>
    </w:p>
    <w:p w14:paraId="7A3463BC" w14:textId="77777777" w:rsidR="006366AB" w:rsidRPr="000458F9" w:rsidRDefault="006366AB" w:rsidP="009443FE">
      <w:pPr>
        <w:spacing w:line="360" w:lineRule="auto"/>
        <w:jc w:val="both"/>
      </w:pPr>
    </w:p>
    <w:p w14:paraId="7E52FA2D" w14:textId="77777777" w:rsidR="00191515" w:rsidRPr="000458F9" w:rsidRDefault="00240F0B" w:rsidP="00187F44">
      <w:pPr>
        <w:pStyle w:val="Heading1"/>
      </w:pPr>
      <w:r w:rsidRPr="000458F9">
        <w:t>References</w:t>
      </w:r>
    </w:p>
    <w:p w14:paraId="50548E4D" w14:textId="77777777" w:rsidR="00191515" w:rsidRPr="000458F9" w:rsidRDefault="00191515" w:rsidP="00187F44"/>
    <w:sdt>
      <w:sdtPr>
        <w:rPr>
          <w:sz w:val="20"/>
          <w:szCs w:val="20"/>
        </w:rPr>
        <w:tag w:val="MENDELEY_BIBLIOGRAPHY"/>
        <w:id w:val="1726408138"/>
        <w:placeholder>
          <w:docPart w:val="4C5E4E3864164B7794A646C36A3D2694"/>
        </w:placeholder>
      </w:sdtPr>
      <w:sdtEndPr/>
      <w:sdtContent>
        <w:p w14:paraId="71FA1A96" w14:textId="77777777" w:rsidR="00D22927" w:rsidRPr="000458F9" w:rsidRDefault="00D22927" w:rsidP="00B917C6">
          <w:pPr>
            <w:ind w:left="142" w:hanging="568"/>
            <w:jc w:val="both"/>
            <w:divId w:val="1004629949"/>
            <w:rPr>
              <w:sz w:val="24"/>
              <w:szCs w:val="24"/>
            </w:rPr>
          </w:pPr>
          <w:r w:rsidRPr="000458F9">
            <w:t>[1]</w:t>
          </w:r>
          <w:r w:rsidRPr="000458F9">
            <w:tab/>
          </w:r>
          <w:proofErr w:type="spellStart"/>
          <w:r w:rsidRPr="000458F9">
            <w:t>Katadata</w:t>
          </w:r>
          <w:proofErr w:type="spellEnd"/>
          <w:r w:rsidRPr="000458F9">
            <w:t>, “</w:t>
          </w:r>
          <w:proofErr w:type="spellStart"/>
          <w:r w:rsidRPr="000458F9">
            <w:t>Konsumsi</w:t>
          </w:r>
          <w:proofErr w:type="spellEnd"/>
          <w:r w:rsidRPr="000458F9">
            <w:t xml:space="preserve"> Listrik Nasional Terus </w:t>
          </w:r>
          <w:proofErr w:type="spellStart"/>
          <w:r w:rsidRPr="000458F9">
            <w:t>Meningkat</w:t>
          </w:r>
          <w:proofErr w:type="spellEnd"/>
          <w:r w:rsidRPr="000458F9">
            <w:t xml:space="preserve">,” </w:t>
          </w:r>
          <w:r w:rsidRPr="000458F9">
            <w:rPr>
              <w:i/>
              <w:iCs/>
            </w:rPr>
            <w:t>www.databook.com</w:t>
          </w:r>
          <w:r w:rsidRPr="000458F9">
            <w:t>, Jan. 09, 2020. https://databoks.katadata.co.id/datapublish/2020/01/10/konsumsi-listrik-nasional-terus-meningkat (accessed Jan. 04, 2022).</w:t>
          </w:r>
        </w:p>
        <w:p w14:paraId="22DAE282" w14:textId="77777777" w:rsidR="00D22927" w:rsidRPr="000458F9" w:rsidRDefault="00D22927" w:rsidP="00B917C6">
          <w:pPr>
            <w:ind w:left="142" w:hanging="568"/>
            <w:jc w:val="both"/>
            <w:divId w:val="1017195157"/>
          </w:pPr>
          <w:r w:rsidRPr="000458F9">
            <w:t>[2]</w:t>
          </w:r>
          <w:r w:rsidRPr="000458F9">
            <w:tab/>
          </w:r>
          <w:proofErr w:type="spellStart"/>
          <w:r w:rsidRPr="000458F9">
            <w:t>Yusrizal</w:t>
          </w:r>
          <w:proofErr w:type="spellEnd"/>
          <w:r w:rsidRPr="000458F9">
            <w:t>, “</w:t>
          </w:r>
          <w:proofErr w:type="spellStart"/>
          <w:r w:rsidRPr="000458F9">
            <w:t>Sering</w:t>
          </w:r>
          <w:proofErr w:type="spellEnd"/>
          <w:r w:rsidRPr="000458F9">
            <w:t xml:space="preserve"> Mati </w:t>
          </w:r>
          <w:proofErr w:type="spellStart"/>
          <w:r w:rsidRPr="000458F9">
            <w:t>Lampu</w:t>
          </w:r>
          <w:proofErr w:type="spellEnd"/>
          <w:r w:rsidRPr="000458F9">
            <w:t xml:space="preserve">, Legislator Minta PLN </w:t>
          </w:r>
          <w:proofErr w:type="spellStart"/>
          <w:r w:rsidRPr="000458F9">
            <w:t>Segera</w:t>
          </w:r>
          <w:proofErr w:type="spellEnd"/>
          <w:r w:rsidRPr="000458F9">
            <w:t xml:space="preserve"> </w:t>
          </w:r>
          <w:proofErr w:type="spellStart"/>
          <w:r w:rsidRPr="000458F9">
            <w:t>Bertindak</w:t>
          </w:r>
          <w:proofErr w:type="spellEnd"/>
          <w:r w:rsidRPr="000458F9">
            <w:t xml:space="preserve"> Di </w:t>
          </w:r>
          <w:proofErr w:type="spellStart"/>
          <w:r w:rsidRPr="000458F9">
            <w:t>Agam</w:t>
          </w:r>
          <w:proofErr w:type="spellEnd"/>
          <w:r w:rsidRPr="000458F9">
            <w:t xml:space="preserve">,” </w:t>
          </w:r>
          <w:r w:rsidRPr="000458F9">
            <w:rPr>
              <w:i/>
              <w:iCs/>
            </w:rPr>
            <w:t xml:space="preserve">Antara </w:t>
          </w:r>
          <w:proofErr w:type="spellStart"/>
          <w:r w:rsidRPr="000458F9">
            <w:rPr>
              <w:i/>
              <w:iCs/>
            </w:rPr>
            <w:t>Sumbar</w:t>
          </w:r>
          <w:proofErr w:type="spellEnd"/>
          <w:r w:rsidRPr="000458F9">
            <w:t>, Jun. 17, 2017. https://sumbar.antaranews.com/berita/206333/sering-mati-lampu-legislator-minta-pln-segera-bertindak-di-agam (accessed Jan. 15, 2022).</w:t>
          </w:r>
        </w:p>
        <w:p w14:paraId="42304C00" w14:textId="77777777" w:rsidR="00D22927" w:rsidRPr="000458F9" w:rsidRDefault="00D22927" w:rsidP="00B917C6">
          <w:pPr>
            <w:ind w:left="142" w:hanging="568"/>
            <w:jc w:val="both"/>
            <w:divId w:val="1035497376"/>
          </w:pPr>
          <w:r w:rsidRPr="000458F9">
            <w:t>[3]</w:t>
          </w:r>
          <w:r w:rsidRPr="000458F9">
            <w:tab/>
            <w:t xml:space="preserve">J. Ye, “Analysis on E-commerce Order Cancellations Using Market Segmentation Approach,” in </w:t>
          </w:r>
          <w:r w:rsidRPr="000458F9">
            <w:rPr>
              <w:i/>
              <w:iCs/>
            </w:rPr>
            <w:t>ACM International Conference Proceeding Series</w:t>
          </w:r>
          <w:r w:rsidRPr="000458F9">
            <w:t xml:space="preserve">, Jan. 2021, pp. 33–40. </w:t>
          </w:r>
          <w:proofErr w:type="spellStart"/>
          <w:r w:rsidRPr="000458F9">
            <w:t>doi</w:t>
          </w:r>
          <w:proofErr w:type="spellEnd"/>
          <w:r w:rsidRPr="000458F9">
            <w:t>: 10.1145/3450588.3450596.</w:t>
          </w:r>
        </w:p>
        <w:p w14:paraId="51E06D5F" w14:textId="77777777" w:rsidR="00D22927" w:rsidRPr="000458F9" w:rsidRDefault="00D22927" w:rsidP="00B917C6">
          <w:pPr>
            <w:ind w:left="142" w:hanging="568"/>
            <w:jc w:val="both"/>
            <w:divId w:val="1863740153"/>
          </w:pPr>
          <w:r w:rsidRPr="000458F9">
            <w:t>[4]</w:t>
          </w:r>
          <w:r w:rsidRPr="000458F9">
            <w:tab/>
            <w:t xml:space="preserve">F. McLoughlin, A. Duffy, and M. Conlon, “A clustering approach to domestic electricity load profile </w:t>
          </w:r>
          <w:proofErr w:type="spellStart"/>
          <w:r w:rsidRPr="000458F9">
            <w:t>characterisation</w:t>
          </w:r>
          <w:proofErr w:type="spellEnd"/>
          <w:r w:rsidRPr="000458F9">
            <w:t xml:space="preserve"> using smart metering data,” </w:t>
          </w:r>
          <w:r w:rsidRPr="000458F9">
            <w:rPr>
              <w:i/>
              <w:iCs/>
            </w:rPr>
            <w:t>Applied Energy</w:t>
          </w:r>
          <w:r w:rsidRPr="000458F9">
            <w:t xml:space="preserve">, vol. 141, pp. 190–199, Mar. 2015, </w:t>
          </w:r>
          <w:proofErr w:type="spellStart"/>
          <w:r w:rsidRPr="000458F9">
            <w:t>doi</w:t>
          </w:r>
          <w:proofErr w:type="spellEnd"/>
          <w:r w:rsidRPr="000458F9">
            <w:t>: 10.1016/j.apenergy.2014.12.039.</w:t>
          </w:r>
        </w:p>
        <w:p w14:paraId="29D0B965" w14:textId="77777777" w:rsidR="00D22927" w:rsidRPr="000458F9" w:rsidRDefault="00D22927" w:rsidP="00B917C6">
          <w:pPr>
            <w:ind w:left="142" w:hanging="568"/>
            <w:jc w:val="both"/>
            <w:divId w:val="1837652556"/>
          </w:pPr>
          <w:r w:rsidRPr="000458F9">
            <w:t>[5]</w:t>
          </w:r>
          <w:r w:rsidRPr="000458F9">
            <w:tab/>
            <w:t xml:space="preserve">A. </w:t>
          </w:r>
          <w:proofErr w:type="spellStart"/>
          <w:r w:rsidRPr="000458F9">
            <w:t>Camero</w:t>
          </w:r>
          <w:proofErr w:type="spellEnd"/>
          <w:r w:rsidRPr="000458F9">
            <w:t xml:space="preserve">, G. </w:t>
          </w:r>
          <w:proofErr w:type="spellStart"/>
          <w:r w:rsidRPr="000458F9">
            <w:t>Luque</w:t>
          </w:r>
          <w:proofErr w:type="spellEnd"/>
          <w:r w:rsidRPr="000458F9">
            <w:t xml:space="preserve">, Y. Bravo, and E. Alba, “Customer segmentation based on the electricity demand signature: The </w:t>
          </w:r>
          <w:proofErr w:type="spellStart"/>
          <w:r w:rsidRPr="000458F9">
            <w:t>andalusian</w:t>
          </w:r>
          <w:proofErr w:type="spellEnd"/>
          <w:r w:rsidRPr="000458F9">
            <w:t xml:space="preserve"> case,” </w:t>
          </w:r>
          <w:r w:rsidRPr="000458F9">
            <w:rPr>
              <w:i/>
              <w:iCs/>
            </w:rPr>
            <w:t>Energies</w:t>
          </w:r>
          <w:r w:rsidRPr="000458F9">
            <w:t xml:space="preserve">, vol. 11, no. 7, 2018, </w:t>
          </w:r>
          <w:proofErr w:type="spellStart"/>
          <w:r w:rsidRPr="000458F9">
            <w:t>doi</w:t>
          </w:r>
          <w:proofErr w:type="spellEnd"/>
          <w:r w:rsidRPr="000458F9">
            <w:t>: 10.3390/en11071788.</w:t>
          </w:r>
        </w:p>
        <w:p w14:paraId="4765100A" w14:textId="77777777" w:rsidR="00D22927" w:rsidRPr="000458F9" w:rsidRDefault="00D22927" w:rsidP="00B917C6">
          <w:pPr>
            <w:ind w:left="142" w:hanging="568"/>
            <w:jc w:val="both"/>
            <w:divId w:val="1241063628"/>
          </w:pPr>
          <w:r w:rsidRPr="000458F9">
            <w:t>[6]</w:t>
          </w:r>
          <w:r w:rsidRPr="000458F9">
            <w:tab/>
            <w:t xml:space="preserve">W. Toussaint and D. Moodley, “Clustering Residential Electricity Consumption Data to Create Archetypes that Capture Household </w:t>
          </w:r>
          <w:proofErr w:type="spellStart"/>
          <w:r w:rsidRPr="000458F9">
            <w:t>Behaviour</w:t>
          </w:r>
          <w:proofErr w:type="spellEnd"/>
          <w:r w:rsidRPr="000458F9">
            <w:t xml:space="preserve"> in South Africa,” </w:t>
          </w:r>
          <w:r w:rsidRPr="000458F9">
            <w:rPr>
              <w:i/>
              <w:iCs/>
            </w:rPr>
            <w:t>South African Computer Journal</w:t>
          </w:r>
          <w:r w:rsidRPr="000458F9">
            <w:t xml:space="preserve">, vol. 32, no. 2, pp. 1–34, 2020, </w:t>
          </w:r>
          <w:proofErr w:type="spellStart"/>
          <w:r w:rsidRPr="000458F9">
            <w:t>doi</w:t>
          </w:r>
          <w:proofErr w:type="spellEnd"/>
          <w:r w:rsidRPr="000458F9">
            <w:t>: 10.18489/SACJ.V32I2.845.</w:t>
          </w:r>
        </w:p>
        <w:p w14:paraId="0B2519E4" w14:textId="77777777" w:rsidR="00D22927" w:rsidRPr="000458F9" w:rsidRDefault="00D22927" w:rsidP="00B917C6">
          <w:pPr>
            <w:ind w:left="142" w:hanging="568"/>
            <w:jc w:val="both"/>
            <w:divId w:val="966739177"/>
          </w:pPr>
          <w:r w:rsidRPr="000458F9">
            <w:t>[7]</w:t>
          </w:r>
          <w:r w:rsidRPr="000458F9">
            <w:tab/>
            <w:t xml:space="preserve">M. Hyland, E. Leahy, and R. S. J. Tol, “The potential for segmentation of the retail market for electricity in Ireland,” </w:t>
          </w:r>
          <w:r w:rsidRPr="000458F9">
            <w:rPr>
              <w:i/>
              <w:iCs/>
            </w:rPr>
            <w:t>Energy Policy</w:t>
          </w:r>
          <w:r w:rsidRPr="000458F9">
            <w:t xml:space="preserve">, vol. 61, pp. 349–359, Oct. 2013, </w:t>
          </w:r>
          <w:proofErr w:type="spellStart"/>
          <w:r w:rsidRPr="000458F9">
            <w:t>doi</w:t>
          </w:r>
          <w:proofErr w:type="spellEnd"/>
          <w:r w:rsidRPr="000458F9">
            <w:t>: 10.1016/j.enpol.2013.05.052.</w:t>
          </w:r>
        </w:p>
        <w:p w14:paraId="295EF388" w14:textId="77777777" w:rsidR="00D22927" w:rsidRPr="000458F9" w:rsidRDefault="00D22927" w:rsidP="00B917C6">
          <w:pPr>
            <w:ind w:left="142" w:hanging="568"/>
            <w:jc w:val="both"/>
            <w:divId w:val="840773540"/>
          </w:pPr>
          <w:r w:rsidRPr="000458F9">
            <w:t>[8]</w:t>
          </w:r>
          <w:r w:rsidRPr="000458F9">
            <w:tab/>
            <w:t xml:space="preserve">K. </w:t>
          </w:r>
          <w:proofErr w:type="spellStart"/>
          <w:r w:rsidRPr="000458F9">
            <w:t>Gajowniczek</w:t>
          </w:r>
          <w:proofErr w:type="spellEnd"/>
          <w:r w:rsidRPr="000458F9">
            <w:t xml:space="preserve"> and T. </w:t>
          </w:r>
          <w:proofErr w:type="spellStart"/>
          <w:r w:rsidRPr="000458F9">
            <w:t>Zabkowski</w:t>
          </w:r>
          <w:proofErr w:type="spellEnd"/>
          <w:r w:rsidRPr="000458F9">
            <w:t xml:space="preserve">, “Simulation Study on Clustering Approaches for Short-Term Electricity Forecasting,” </w:t>
          </w:r>
          <w:r w:rsidRPr="000458F9">
            <w:rPr>
              <w:i/>
              <w:iCs/>
            </w:rPr>
            <w:t>Complexity</w:t>
          </w:r>
          <w:r w:rsidRPr="000458F9">
            <w:t xml:space="preserve">, vol. 2018, Apr. 2018, </w:t>
          </w:r>
          <w:proofErr w:type="spellStart"/>
          <w:r w:rsidRPr="000458F9">
            <w:t>doi</w:t>
          </w:r>
          <w:proofErr w:type="spellEnd"/>
          <w:r w:rsidRPr="000458F9">
            <w:t>: 10.1155/2018/3683969.</w:t>
          </w:r>
        </w:p>
        <w:p w14:paraId="3AB1689F" w14:textId="77777777" w:rsidR="00D22927" w:rsidRPr="000458F9" w:rsidRDefault="00D22927" w:rsidP="00B917C6">
          <w:pPr>
            <w:ind w:left="142" w:hanging="568"/>
            <w:jc w:val="both"/>
            <w:divId w:val="1073697248"/>
          </w:pPr>
          <w:r w:rsidRPr="000458F9">
            <w:t>[9]</w:t>
          </w:r>
          <w:r w:rsidRPr="000458F9">
            <w:tab/>
            <w:t xml:space="preserve">E. Lee, J. Kim, and D. Jang, “Load profile segmentation for effective residential demand response program: Method and evidence from Korean pilot study,” </w:t>
          </w:r>
          <w:r w:rsidRPr="000458F9">
            <w:rPr>
              <w:i/>
              <w:iCs/>
            </w:rPr>
            <w:t>Energies</w:t>
          </w:r>
          <w:r w:rsidRPr="000458F9">
            <w:t xml:space="preserve">, vol. 16, no. 3, Mar. 2020, </w:t>
          </w:r>
          <w:proofErr w:type="spellStart"/>
          <w:r w:rsidRPr="000458F9">
            <w:t>doi</w:t>
          </w:r>
          <w:proofErr w:type="spellEnd"/>
          <w:r w:rsidRPr="000458F9">
            <w:t>: 10.3390/en13061348.</w:t>
          </w:r>
        </w:p>
        <w:p w14:paraId="430768CA" w14:textId="77777777" w:rsidR="00D22927" w:rsidRPr="000458F9" w:rsidRDefault="00D22927" w:rsidP="00B917C6">
          <w:pPr>
            <w:ind w:left="142" w:hanging="568"/>
            <w:jc w:val="both"/>
            <w:divId w:val="758478587"/>
          </w:pPr>
          <w:r w:rsidRPr="000458F9">
            <w:t>[10]</w:t>
          </w:r>
          <w:r w:rsidRPr="000458F9">
            <w:tab/>
            <w:t xml:space="preserve">M. Jang, H. C. </w:t>
          </w:r>
          <w:proofErr w:type="spellStart"/>
          <w:r w:rsidRPr="000458F9">
            <w:t>Jeong</w:t>
          </w:r>
          <w:proofErr w:type="spellEnd"/>
          <w:r w:rsidRPr="000458F9">
            <w:t xml:space="preserve">, T. Kim, and S. K. </w:t>
          </w:r>
          <w:proofErr w:type="spellStart"/>
          <w:r w:rsidRPr="000458F9">
            <w:t>Joo</w:t>
          </w:r>
          <w:proofErr w:type="spellEnd"/>
          <w:r w:rsidRPr="000458F9">
            <w:t>, “Load profile-based residential customer segmentation for analyzing customer preferred time-of-use (</w:t>
          </w:r>
          <w:proofErr w:type="spellStart"/>
          <w:r w:rsidRPr="000458F9">
            <w:t>Tou</w:t>
          </w:r>
          <w:proofErr w:type="spellEnd"/>
          <w:r w:rsidRPr="000458F9">
            <w:t xml:space="preserve">) tariffs,” </w:t>
          </w:r>
          <w:r w:rsidRPr="000458F9">
            <w:rPr>
              <w:i/>
              <w:iCs/>
            </w:rPr>
            <w:t>Energies</w:t>
          </w:r>
          <w:r w:rsidRPr="000458F9">
            <w:t xml:space="preserve">, vol. 14, no. 19, Oct. 2021, </w:t>
          </w:r>
          <w:proofErr w:type="spellStart"/>
          <w:r w:rsidRPr="000458F9">
            <w:t>doi</w:t>
          </w:r>
          <w:proofErr w:type="spellEnd"/>
          <w:r w:rsidRPr="000458F9">
            <w:t>: 10.3390/en14196130.</w:t>
          </w:r>
        </w:p>
        <w:p w14:paraId="0E4BDCBC" w14:textId="77777777" w:rsidR="00D22927" w:rsidRPr="000458F9" w:rsidRDefault="00D22927" w:rsidP="00B917C6">
          <w:pPr>
            <w:ind w:left="142" w:hanging="568"/>
            <w:jc w:val="both"/>
            <w:divId w:val="937565738"/>
          </w:pPr>
          <w:r w:rsidRPr="000458F9">
            <w:t>[11]</w:t>
          </w:r>
          <w:r w:rsidRPr="000458F9">
            <w:tab/>
            <w:t xml:space="preserve">R. </w:t>
          </w:r>
          <w:proofErr w:type="spellStart"/>
          <w:r w:rsidRPr="000458F9">
            <w:t>Afthoni</w:t>
          </w:r>
          <w:proofErr w:type="spellEnd"/>
          <w:r w:rsidRPr="000458F9">
            <w:t xml:space="preserve">, M. </w:t>
          </w:r>
          <w:proofErr w:type="spellStart"/>
          <w:r w:rsidRPr="000458F9">
            <w:t>Hamdhani</w:t>
          </w:r>
          <w:proofErr w:type="spellEnd"/>
          <w:r w:rsidRPr="000458F9">
            <w:t xml:space="preserve">, A. </w:t>
          </w:r>
          <w:proofErr w:type="spellStart"/>
          <w:r w:rsidRPr="000458F9">
            <w:t>Fitri</w:t>
          </w:r>
          <w:proofErr w:type="spellEnd"/>
          <w:r w:rsidRPr="000458F9">
            <w:t xml:space="preserve"> </w:t>
          </w:r>
          <w:proofErr w:type="spellStart"/>
          <w:r w:rsidRPr="000458F9">
            <w:t>Karimah</w:t>
          </w:r>
          <w:proofErr w:type="spellEnd"/>
          <w:r w:rsidRPr="000458F9">
            <w:t xml:space="preserve">, H. Patria, J. </w:t>
          </w:r>
          <w:proofErr w:type="spellStart"/>
          <w:r w:rsidRPr="000458F9">
            <w:t>Analitika</w:t>
          </w:r>
          <w:proofErr w:type="spellEnd"/>
          <w:r w:rsidRPr="000458F9">
            <w:t xml:space="preserve"> </w:t>
          </w:r>
          <w:proofErr w:type="spellStart"/>
          <w:r w:rsidRPr="000458F9">
            <w:t>Bisnis</w:t>
          </w:r>
          <w:proofErr w:type="spellEnd"/>
          <w:r w:rsidRPr="000458F9">
            <w:t xml:space="preserve">, and F. Magister </w:t>
          </w:r>
          <w:proofErr w:type="spellStart"/>
          <w:r w:rsidRPr="000458F9">
            <w:t>Manajemen</w:t>
          </w:r>
          <w:proofErr w:type="spellEnd"/>
          <w:r w:rsidRPr="000458F9">
            <w:t xml:space="preserve"> </w:t>
          </w:r>
          <w:proofErr w:type="spellStart"/>
          <w:r w:rsidRPr="000458F9">
            <w:t>Teknologi</w:t>
          </w:r>
          <w:proofErr w:type="spellEnd"/>
          <w:r w:rsidRPr="000458F9">
            <w:t xml:space="preserve">, “Seminar Nasional Teknik dan </w:t>
          </w:r>
          <w:proofErr w:type="spellStart"/>
          <w:r w:rsidRPr="000458F9">
            <w:t>Manajemen</w:t>
          </w:r>
          <w:proofErr w:type="spellEnd"/>
          <w:r w:rsidRPr="000458F9">
            <w:t xml:space="preserve"> </w:t>
          </w:r>
          <w:proofErr w:type="spellStart"/>
          <w:r w:rsidRPr="000458F9">
            <w:t>Industri</w:t>
          </w:r>
          <w:proofErr w:type="spellEnd"/>
          <w:r w:rsidRPr="000458F9">
            <w:t xml:space="preserve"> dan Call for Paper.”</w:t>
          </w:r>
        </w:p>
        <w:p w14:paraId="0F5FD97D" w14:textId="77777777" w:rsidR="00D22927" w:rsidRPr="000458F9" w:rsidRDefault="00D22927" w:rsidP="00B917C6">
          <w:pPr>
            <w:ind w:left="142" w:hanging="568"/>
            <w:jc w:val="both"/>
            <w:divId w:val="797183028"/>
          </w:pPr>
          <w:r w:rsidRPr="000458F9">
            <w:t>[12]</w:t>
          </w:r>
          <w:r w:rsidRPr="000458F9">
            <w:tab/>
            <w:t xml:space="preserve">R. </w:t>
          </w:r>
          <w:proofErr w:type="spellStart"/>
          <w:r w:rsidRPr="000458F9">
            <w:t>Bapna</w:t>
          </w:r>
          <w:proofErr w:type="spellEnd"/>
          <w:r w:rsidRPr="000458F9">
            <w:t xml:space="preserve">, P. Goes, A. Gupta, and Y. </w:t>
          </w:r>
          <w:proofErr w:type="spellStart"/>
          <w:r w:rsidRPr="000458F9">
            <w:t>Jin</w:t>
          </w:r>
          <w:proofErr w:type="spellEnd"/>
          <w:r w:rsidRPr="000458F9">
            <w:t>, “USER HETEROGENEITY AND ITS IMPACT ON ELECTRONIC AUCTION MARKET DESIGN: AN EMPIRICAL EXPLORATION 1,” 2004.</w:t>
          </w:r>
        </w:p>
        <w:p w14:paraId="6B2744EF" w14:textId="77777777" w:rsidR="00D22927" w:rsidRPr="000458F9" w:rsidRDefault="00D22927" w:rsidP="00B917C6">
          <w:pPr>
            <w:ind w:left="142" w:hanging="568"/>
            <w:jc w:val="both"/>
            <w:divId w:val="656224595"/>
          </w:pPr>
          <w:r w:rsidRPr="000458F9">
            <w:t>[13]</w:t>
          </w:r>
          <w:r w:rsidRPr="000458F9">
            <w:tab/>
            <w:t xml:space="preserve">Z. J. Lee, C. Y. Lee, L. Y. Chang, and N. Sano, “Clustering and classification based on distributed automatic feature engineering for customer segmentation,” </w:t>
          </w:r>
          <w:r w:rsidRPr="000458F9">
            <w:rPr>
              <w:i/>
              <w:iCs/>
            </w:rPr>
            <w:lastRenderedPageBreak/>
            <w:t>Symmetry</w:t>
          </w:r>
          <w:r w:rsidRPr="000458F9">
            <w:t xml:space="preserve">, vol. 13, no. 9, Sep. 2021, </w:t>
          </w:r>
          <w:proofErr w:type="spellStart"/>
          <w:r w:rsidRPr="000458F9">
            <w:t>doi</w:t>
          </w:r>
          <w:proofErr w:type="spellEnd"/>
          <w:r w:rsidRPr="000458F9">
            <w:t>: 10.3390/sym13091557.</w:t>
          </w:r>
        </w:p>
        <w:p w14:paraId="5C8C6B53" w14:textId="77777777" w:rsidR="00D22927" w:rsidRPr="000458F9" w:rsidRDefault="00D22927" w:rsidP="00B917C6">
          <w:pPr>
            <w:ind w:left="142" w:hanging="568"/>
            <w:jc w:val="both"/>
            <w:divId w:val="1499464029"/>
          </w:pPr>
          <w:r w:rsidRPr="000458F9">
            <w:t>[14]</w:t>
          </w:r>
          <w:r w:rsidRPr="000458F9">
            <w:tab/>
            <w:t xml:space="preserve">F. Marisa, S. S. S. Ahmad, Z. I. M. Yusof, </w:t>
          </w:r>
          <w:proofErr w:type="spellStart"/>
          <w:r w:rsidRPr="000458F9">
            <w:t>Fachrudin</w:t>
          </w:r>
          <w:proofErr w:type="spellEnd"/>
          <w:r w:rsidRPr="000458F9">
            <w:t xml:space="preserve">, and T. M. A. Aziz, “Segmentation model of customer lifetime value in Small and Medium Enterprise (SMEs) using K-Means Clustering and LRFM model,” </w:t>
          </w:r>
          <w:r w:rsidRPr="000458F9">
            <w:rPr>
              <w:i/>
              <w:iCs/>
            </w:rPr>
            <w:t>International Journal of Integrated Engineering</w:t>
          </w:r>
          <w:r w:rsidRPr="000458F9">
            <w:t xml:space="preserve">, vol. 11, no. 3, pp. 169–180, 2019, </w:t>
          </w:r>
          <w:proofErr w:type="spellStart"/>
          <w:r w:rsidRPr="000458F9">
            <w:t>doi</w:t>
          </w:r>
          <w:proofErr w:type="spellEnd"/>
          <w:r w:rsidRPr="000458F9">
            <w:t>: 10.30880/ijie.2019.11.03.018.</w:t>
          </w:r>
        </w:p>
        <w:p w14:paraId="11FE3B94" w14:textId="77777777" w:rsidR="00D22927" w:rsidRPr="000458F9" w:rsidRDefault="00D22927" w:rsidP="00B917C6">
          <w:pPr>
            <w:ind w:left="142" w:hanging="568"/>
            <w:jc w:val="both"/>
            <w:divId w:val="1484590735"/>
          </w:pPr>
          <w:r w:rsidRPr="000458F9">
            <w:t>[15]</w:t>
          </w:r>
          <w:r w:rsidRPr="000458F9">
            <w:tab/>
            <w:t xml:space="preserve">S. </w:t>
          </w:r>
          <w:proofErr w:type="spellStart"/>
          <w:r w:rsidRPr="000458F9">
            <w:t>Bañales</w:t>
          </w:r>
          <w:proofErr w:type="spellEnd"/>
          <w:r w:rsidRPr="000458F9">
            <w:t xml:space="preserve">, R. </w:t>
          </w:r>
          <w:proofErr w:type="spellStart"/>
          <w:r w:rsidRPr="000458F9">
            <w:t>Dormido</w:t>
          </w:r>
          <w:proofErr w:type="spellEnd"/>
          <w:r w:rsidRPr="000458F9">
            <w:t xml:space="preserve">, and N. </w:t>
          </w:r>
          <w:proofErr w:type="spellStart"/>
          <w:r w:rsidRPr="000458F9">
            <w:t>Duro</w:t>
          </w:r>
          <w:proofErr w:type="spellEnd"/>
          <w:r w:rsidRPr="000458F9">
            <w:t xml:space="preserve">, “Smart meters time series clustering for demand response applications in the context of high penetration of renewable energy resources,” </w:t>
          </w:r>
          <w:r w:rsidRPr="000458F9">
            <w:rPr>
              <w:i/>
              <w:iCs/>
            </w:rPr>
            <w:t>Energies</w:t>
          </w:r>
          <w:r w:rsidRPr="000458F9">
            <w:t xml:space="preserve">, vol. 14, no. 12, Jun. 2021, </w:t>
          </w:r>
          <w:proofErr w:type="spellStart"/>
          <w:r w:rsidRPr="000458F9">
            <w:t>doi</w:t>
          </w:r>
          <w:proofErr w:type="spellEnd"/>
          <w:r w:rsidRPr="000458F9">
            <w:t>: 10.3390/en14123458.</w:t>
          </w:r>
        </w:p>
        <w:p w14:paraId="614049DF" w14:textId="77777777" w:rsidR="00D22927" w:rsidRPr="000458F9" w:rsidRDefault="00D22927" w:rsidP="00B917C6">
          <w:pPr>
            <w:ind w:left="142" w:hanging="568"/>
            <w:jc w:val="both"/>
            <w:divId w:val="384722574"/>
          </w:pPr>
          <w:r w:rsidRPr="000458F9">
            <w:t>[16]</w:t>
          </w:r>
          <w:r w:rsidRPr="000458F9">
            <w:tab/>
            <w:t xml:space="preserve">F. Marisa, S. S. S. Ahmad, Z. I. M. Yusof, </w:t>
          </w:r>
          <w:proofErr w:type="spellStart"/>
          <w:r w:rsidRPr="000458F9">
            <w:t>Fachrudin</w:t>
          </w:r>
          <w:proofErr w:type="spellEnd"/>
          <w:r w:rsidRPr="000458F9">
            <w:t xml:space="preserve">, and T. M. A. Aziz, “Segmentation model of customer lifetime value in Small and Medium Enterprise (SMEs) using K-Means Clustering and LRFM model,” </w:t>
          </w:r>
          <w:r w:rsidRPr="000458F9">
            <w:rPr>
              <w:i/>
              <w:iCs/>
            </w:rPr>
            <w:t>International Journal of Integrated Engineering</w:t>
          </w:r>
          <w:r w:rsidRPr="000458F9">
            <w:t xml:space="preserve">, vol. 11, no. 3, pp. 169–180, 2019, </w:t>
          </w:r>
          <w:proofErr w:type="spellStart"/>
          <w:r w:rsidRPr="000458F9">
            <w:t>doi</w:t>
          </w:r>
          <w:proofErr w:type="spellEnd"/>
          <w:r w:rsidRPr="000458F9">
            <w:t>: 10.30880/ijie.2019.11.03.018.</w:t>
          </w:r>
        </w:p>
        <w:p w14:paraId="7A5ED72F" w14:textId="77777777" w:rsidR="00D22927" w:rsidRPr="000458F9" w:rsidRDefault="00D22927" w:rsidP="00B917C6">
          <w:pPr>
            <w:ind w:left="142" w:hanging="568"/>
            <w:jc w:val="both"/>
            <w:divId w:val="2013602530"/>
          </w:pPr>
          <w:r w:rsidRPr="000458F9">
            <w:t>[17]</w:t>
          </w:r>
          <w:r w:rsidRPr="000458F9">
            <w:tab/>
            <w:t xml:space="preserve">G. </w:t>
          </w:r>
          <w:proofErr w:type="spellStart"/>
          <w:r w:rsidRPr="000458F9">
            <w:t>Shmueli</w:t>
          </w:r>
          <w:proofErr w:type="spellEnd"/>
          <w:r w:rsidRPr="000458F9">
            <w:t xml:space="preserve"> and O. R. </w:t>
          </w:r>
          <w:proofErr w:type="spellStart"/>
          <w:r w:rsidRPr="000458F9">
            <w:t>Koppius</w:t>
          </w:r>
          <w:proofErr w:type="spellEnd"/>
          <w:r w:rsidRPr="000458F9">
            <w:t>, “PREDICTIVE ANALYTICS IN INFORMATION SYSTEMS RESEARCH 1.”</w:t>
          </w:r>
        </w:p>
        <w:p w14:paraId="23722AD9" w14:textId="77777777" w:rsidR="00D22927" w:rsidRPr="000458F9" w:rsidRDefault="00D22927" w:rsidP="00B917C6">
          <w:pPr>
            <w:ind w:left="142" w:hanging="568"/>
            <w:jc w:val="both"/>
            <w:divId w:val="958410214"/>
          </w:pPr>
          <w:r w:rsidRPr="000458F9">
            <w:t>[18]</w:t>
          </w:r>
          <w:r w:rsidRPr="000458F9">
            <w:tab/>
            <w:t>“</w:t>
          </w:r>
          <w:proofErr w:type="spellStart"/>
          <w:r w:rsidRPr="000458F9">
            <w:t>Permen</w:t>
          </w:r>
          <w:proofErr w:type="spellEnd"/>
          <w:r w:rsidRPr="000458F9">
            <w:t xml:space="preserve"> ESDM 31 </w:t>
          </w:r>
          <w:proofErr w:type="spellStart"/>
          <w:r w:rsidRPr="000458F9">
            <w:t>Tahun</w:t>
          </w:r>
          <w:proofErr w:type="spellEnd"/>
          <w:r w:rsidRPr="000458F9">
            <w:t xml:space="preserve"> 2014_TARIF TENAGA LISTRIK”.</w:t>
          </w:r>
        </w:p>
        <w:p w14:paraId="6DE29B93" w14:textId="77777777" w:rsidR="00D22927" w:rsidRPr="000458F9" w:rsidRDefault="00D22927" w:rsidP="00B917C6">
          <w:pPr>
            <w:ind w:left="142" w:hanging="568"/>
            <w:jc w:val="both"/>
            <w:divId w:val="1547722239"/>
          </w:pPr>
          <w:r w:rsidRPr="000458F9">
            <w:t>[19]</w:t>
          </w:r>
          <w:r w:rsidRPr="000458F9">
            <w:tab/>
            <w:t xml:space="preserve">R. </w:t>
          </w:r>
          <w:proofErr w:type="spellStart"/>
          <w:r w:rsidRPr="000458F9">
            <w:t>Gustriansyah</w:t>
          </w:r>
          <w:proofErr w:type="spellEnd"/>
          <w:r w:rsidRPr="000458F9">
            <w:t xml:space="preserve">, N. </w:t>
          </w:r>
          <w:proofErr w:type="spellStart"/>
          <w:r w:rsidRPr="000458F9">
            <w:t>Suhandi</w:t>
          </w:r>
          <w:proofErr w:type="spellEnd"/>
          <w:r w:rsidRPr="000458F9">
            <w:t xml:space="preserve">, and F. Antony, “Clustering optimization in RFM analysis based on k-means,” </w:t>
          </w:r>
          <w:r w:rsidRPr="000458F9">
            <w:rPr>
              <w:i/>
              <w:iCs/>
            </w:rPr>
            <w:t>Indonesian Journal of Electrical Engineering and Computer Science</w:t>
          </w:r>
          <w:r w:rsidRPr="000458F9">
            <w:t xml:space="preserve">, vol. 18, no. 1, pp. 470–477, 2019, </w:t>
          </w:r>
          <w:proofErr w:type="spellStart"/>
          <w:r w:rsidRPr="000458F9">
            <w:t>doi</w:t>
          </w:r>
          <w:proofErr w:type="spellEnd"/>
          <w:r w:rsidRPr="000458F9">
            <w:t>: 10.11591/</w:t>
          </w:r>
          <w:proofErr w:type="gramStart"/>
          <w:r w:rsidRPr="000458F9">
            <w:t>ijeecs.v18.i</w:t>
          </w:r>
          <w:proofErr w:type="gramEnd"/>
          <w:r w:rsidRPr="000458F9">
            <w:t>1.pp470-477.</w:t>
          </w:r>
        </w:p>
        <w:p w14:paraId="297740F4" w14:textId="77777777" w:rsidR="00D22927" w:rsidRPr="000458F9" w:rsidRDefault="00D22927" w:rsidP="00B917C6">
          <w:pPr>
            <w:ind w:left="142" w:hanging="568"/>
            <w:jc w:val="both"/>
            <w:divId w:val="373580043"/>
          </w:pPr>
          <w:r w:rsidRPr="000458F9">
            <w:t>[20]</w:t>
          </w:r>
          <w:r w:rsidRPr="000458F9">
            <w:tab/>
          </w:r>
          <w:r w:rsidR="00196782" w:rsidRPr="000458F9">
            <w:t xml:space="preserve">P. </w:t>
          </w:r>
          <w:proofErr w:type="spellStart"/>
          <w:r w:rsidR="00196782" w:rsidRPr="000458F9">
            <w:t>Bholowalia</w:t>
          </w:r>
          <w:proofErr w:type="spellEnd"/>
          <w:r w:rsidR="00196782" w:rsidRPr="000458F9">
            <w:t xml:space="preserve"> and A. Kumar, “EBK-Means: A Clustering Technique based on Elbow Method and K-Means in WSN,” 2014</w:t>
          </w:r>
          <w:r w:rsidRPr="000458F9">
            <w:t>.</w:t>
          </w:r>
        </w:p>
        <w:p w14:paraId="5F038F81" w14:textId="77777777" w:rsidR="00196782" w:rsidRPr="000458F9" w:rsidRDefault="00196782" w:rsidP="00B917C6">
          <w:pPr>
            <w:ind w:left="142" w:hanging="568"/>
            <w:jc w:val="both"/>
            <w:divId w:val="219362245"/>
          </w:pPr>
          <w:r w:rsidRPr="000458F9">
            <w:t>[21]</w:t>
          </w:r>
          <w:r w:rsidRPr="000458F9">
            <w:tab/>
            <w:t xml:space="preserve">A. D. Savitri, F. </w:t>
          </w:r>
          <w:proofErr w:type="spellStart"/>
          <w:r w:rsidRPr="000458F9">
            <w:t>Abdurrachman</w:t>
          </w:r>
          <w:proofErr w:type="spellEnd"/>
          <w:r w:rsidRPr="000458F9">
            <w:t xml:space="preserve"> </w:t>
          </w:r>
          <w:proofErr w:type="spellStart"/>
          <w:r w:rsidRPr="000458F9">
            <w:t>Bachtiar</w:t>
          </w:r>
          <w:proofErr w:type="spellEnd"/>
          <w:r w:rsidRPr="000458F9">
            <w:t>, and N. Y. Setiawan, “</w:t>
          </w:r>
          <w:proofErr w:type="spellStart"/>
          <w:r w:rsidRPr="000458F9">
            <w:t>Segmentasi</w:t>
          </w:r>
          <w:proofErr w:type="spellEnd"/>
          <w:r w:rsidRPr="000458F9">
            <w:t xml:space="preserve"> </w:t>
          </w:r>
          <w:proofErr w:type="spellStart"/>
          <w:r w:rsidRPr="000458F9">
            <w:t>Pelanggan</w:t>
          </w:r>
          <w:proofErr w:type="spellEnd"/>
          <w:r w:rsidRPr="000458F9">
            <w:t xml:space="preserve"> </w:t>
          </w:r>
          <w:proofErr w:type="spellStart"/>
          <w:r w:rsidRPr="000458F9">
            <w:t>Menggunakan</w:t>
          </w:r>
          <w:proofErr w:type="spellEnd"/>
          <w:r w:rsidRPr="000458F9">
            <w:t xml:space="preserve"> </w:t>
          </w:r>
          <w:proofErr w:type="spellStart"/>
          <w:r w:rsidRPr="000458F9">
            <w:t>Metode</w:t>
          </w:r>
          <w:proofErr w:type="spellEnd"/>
          <w:r w:rsidRPr="000458F9">
            <w:t xml:space="preserve"> K-Means Clustering </w:t>
          </w:r>
          <w:proofErr w:type="spellStart"/>
          <w:r w:rsidRPr="000458F9">
            <w:t>Berdasarkan</w:t>
          </w:r>
          <w:proofErr w:type="spellEnd"/>
          <w:r w:rsidRPr="000458F9">
            <w:t xml:space="preserve"> Model RFM Pada </w:t>
          </w:r>
          <w:proofErr w:type="spellStart"/>
          <w:r w:rsidRPr="000458F9">
            <w:t>Klinik</w:t>
          </w:r>
          <w:proofErr w:type="spellEnd"/>
          <w:r w:rsidRPr="000458F9">
            <w:t xml:space="preserve"> </w:t>
          </w:r>
          <w:proofErr w:type="spellStart"/>
          <w:r w:rsidRPr="000458F9">
            <w:t>Kecantikan</w:t>
          </w:r>
          <w:proofErr w:type="spellEnd"/>
          <w:r w:rsidRPr="000458F9">
            <w:t xml:space="preserve"> (</w:t>
          </w:r>
          <w:proofErr w:type="spellStart"/>
          <w:r w:rsidRPr="000458F9">
            <w:t>Studi</w:t>
          </w:r>
          <w:proofErr w:type="spellEnd"/>
          <w:r w:rsidRPr="000458F9">
            <w:t xml:space="preserve"> </w:t>
          </w:r>
          <w:proofErr w:type="spellStart"/>
          <w:proofErr w:type="gramStart"/>
          <w:r w:rsidRPr="000458F9">
            <w:t>Kasus</w:t>
          </w:r>
          <w:proofErr w:type="spellEnd"/>
          <w:r w:rsidRPr="000458F9">
            <w:t> :</w:t>
          </w:r>
          <w:proofErr w:type="gramEnd"/>
          <w:r w:rsidRPr="000458F9">
            <w:t xml:space="preserve"> Belle Crown Malang),” 2018. [Online]. Available: http://j-ptiik.ub.ac.id</w:t>
          </w:r>
        </w:p>
        <w:p w14:paraId="26A530EA" w14:textId="77777777" w:rsidR="00196782" w:rsidRPr="000458F9" w:rsidRDefault="00196782" w:rsidP="00B917C6">
          <w:pPr>
            <w:ind w:left="142" w:hanging="568"/>
            <w:jc w:val="both"/>
            <w:divId w:val="762607440"/>
          </w:pPr>
          <w:r w:rsidRPr="000458F9">
            <w:t>[22]</w:t>
          </w:r>
          <w:r w:rsidRPr="000458F9">
            <w:tab/>
            <w:t xml:space="preserve">F. Marisa, S. Sakinah Syed Ahmad, Z. Izzah </w:t>
          </w:r>
          <w:proofErr w:type="spellStart"/>
          <w:r w:rsidRPr="000458F9">
            <w:t>Mohd</w:t>
          </w:r>
          <w:proofErr w:type="spellEnd"/>
          <w:r w:rsidRPr="000458F9">
            <w:t xml:space="preserve"> Yusof, T. Mohammad </w:t>
          </w:r>
          <w:proofErr w:type="spellStart"/>
          <w:r w:rsidRPr="000458F9">
            <w:t>Akhriza</w:t>
          </w:r>
          <w:proofErr w:type="spellEnd"/>
          <w:r w:rsidRPr="000458F9">
            <w:t xml:space="preserve">, W. </w:t>
          </w:r>
          <w:proofErr w:type="spellStart"/>
          <w:r w:rsidRPr="000458F9">
            <w:t>Purnomowati</w:t>
          </w:r>
          <w:proofErr w:type="spellEnd"/>
          <w:r w:rsidRPr="000458F9">
            <w:t xml:space="preserve">, and R. Kumar Pandey, “The Analyze of Relationship between Revenue and Customer Payment Methods in Small Medium Enterprise Based on Clustering K-Means,” in </w:t>
          </w:r>
          <w:r w:rsidRPr="000458F9">
            <w:rPr>
              <w:i/>
              <w:iCs/>
            </w:rPr>
            <w:t>Journal of Physics: Conference Series</w:t>
          </w:r>
          <w:r w:rsidRPr="000458F9">
            <w:t xml:space="preserve">, Jul. 2021, vol. 1908, no. 1. </w:t>
          </w:r>
          <w:proofErr w:type="spellStart"/>
          <w:r w:rsidRPr="000458F9">
            <w:t>doi</w:t>
          </w:r>
          <w:proofErr w:type="spellEnd"/>
          <w:r w:rsidRPr="000458F9">
            <w:t>: 10.1088/1742-6596/1908/1/012021.</w:t>
          </w:r>
        </w:p>
        <w:p w14:paraId="2A524DD0" w14:textId="77777777" w:rsidR="00196782" w:rsidRPr="000458F9" w:rsidRDefault="00196782" w:rsidP="00B917C6">
          <w:pPr>
            <w:ind w:left="142" w:hanging="568"/>
            <w:jc w:val="both"/>
            <w:divId w:val="1385177492"/>
          </w:pPr>
          <w:r w:rsidRPr="000458F9">
            <w:t>[23]</w:t>
          </w:r>
          <w:r w:rsidRPr="000458F9">
            <w:tab/>
            <w:t xml:space="preserve">S. M. S. Hosseini, A. </w:t>
          </w:r>
          <w:proofErr w:type="spellStart"/>
          <w:r w:rsidRPr="000458F9">
            <w:t>Maleki</w:t>
          </w:r>
          <w:proofErr w:type="spellEnd"/>
          <w:r w:rsidRPr="000458F9">
            <w:t xml:space="preserve">, and M. R. </w:t>
          </w:r>
          <w:proofErr w:type="spellStart"/>
          <w:r w:rsidRPr="000458F9">
            <w:t>Gholamian</w:t>
          </w:r>
          <w:proofErr w:type="spellEnd"/>
          <w:r w:rsidRPr="000458F9">
            <w:t xml:space="preserve">, “Cluster analysis using data mining approach to develop CRM methodology to assess the customer loyalty,” </w:t>
          </w:r>
          <w:r w:rsidRPr="000458F9">
            <w:rPr>
              <w:i/>
              <w:iCs/>
            </w:rPr>
            <w:t>Expert Systems with Applications</w:t>
          </w:r>
          <w:r w:rsidRPr="000458F9">
            <w:t xml:space="preserve">, vol. 37, no. 7, pp. 5259–5264, Jul. 2010, </w:t>
          </w:r>
          <w:proofErr w:type="spellStart"/>
          <w:r w:rsidRPr="000458F9">
            <w:t>doi</w:t>
          </w:r>
          <w:proofErr w:type="spellEnd"/>
          <w:r w:rsidRPr="000458F9">
            <w:t>: 10.1016/j.eswa.2009.12.070.</w:t>
          </w:r>
        </w:p>
        <w:p w14:paraId="327FDF02" w14:textId="77777777" w:rsidR="00196782" w:rsidRPr="000458F9" w:rsidRDefault="00196782" w:rsidP="00B917C6">
          <w:pPr>
            <w:ind w:left="142" w:hanging="568"/>
            <w:jc w:val="both"/>
            <w:divId w:val="797533573"/>
          </w:pPr>
          <w:r w:rsidRPr="000458F9">
            <w:t>[24]</w:t>
          </w:r>
          <w:r w:rsidRPr="000458F9">
            <w:tab/>
            <w:t xml:space="preserve">M. </w:t>
          </w:r>
          <w:proofErr w:type="spellStart"/>
          <w:r w:rsidRPr="000458F9">
            <w:t>Khajvand</w:t>
          </w:r>
          <w:proofErr w:type="spellEnd"/>
          <w:r w:rsidRPr="000458F9">
            <w:t xml:space="preserve">, K. </w:t>
          </w:r>
          <w:proofErr w:type="spellStart"/>
          <w:r w:rsidRPr="000458F9">
            <w:t>Zolfaghar</w:t>
          </w:r>
          <w:proofErr w:type="spellEnd"/>
          <w:r w:rsidRPr="000458F9">
            <w:t xml:space="preserve">, S. </w:t>
          </w:r>
          <w:proofErr w:type="spellStart"/>
          <w:r w:rsidRPr="000458F9">
            <w:t>Ashoori</w:t>
          </w:r>
          <w:proofErr w:type="spellEnd"/>
          <w:r w:rsidRPr="000458F9">
            <w:t xml:space="preserve">, and S. Alizadeh, “Estimating customer lifetime value based on RFM analysis of customer purchase behavior: Case study,” in </w:t>
          </w:r>
          <w:r w:rsidRPr="000458F9">
            <w:rPr>
              <w:i/>
              <w:iCs/>
            </w:rPr>
            <w:t>Procedia Computer Science</w:t>
          </w:r>
          <w:r w:rsidRPr="000458F9">
            <w:t xml:space="preserve">, 2011, vol. 3, pp. 57–63. </w:t>
          </w:r>
          <w:proofErr w:type="spellStart"/>
          <w:r w:rsidRPr="000458F9">
            <w:t>doi</w:t>
          </w:r>
          <w:proofErr w:type="spellEnd"/>
          <w:r w:rsidRPr="000458F9">
            <w:t>: 10.1016/j.procs.2010.12.011.</w:t>
          </w:r>
        </w:p>
        <w:p w14:paraId="6E9B1D46" w14:textId="77777777" w:rsidR="00196782" w:rsidRPr="000458F9" w:rsidRDefault="00196782" w:rsidP="00B917C6">
          <w:pPr>
            <w:ind w:left="142" w:hanging="568"/>
            <w:jc w:val="both"/>
            <w:divId w:val="927157119"/>
          </w:pPr>
          <w:r w:rsidRPr="000458F9">
            <w:t>[25]</w:t>
          </w:r>
          <w:r w:rsidRPr="000458F9">
            <w:tab/>
            <w:t>K. M. Al and -Subhi Al-Harbi, “Application of the AHP in project management.” [Online]. Available: www.elsevier.com/locate/ijproman</w:t>
          </w:r>
        </w:p>
        <w:p w14:paraId="4FBF068E" w14:textId="77777777" w:rsidR="00196782" w:rsidRPr="000458F9" w:rsidRDefault="00196782" w:rsidP="00B917C6">
          <w:pPr>
            <w:ind w:left="142" w:hanging="568"/>
            <w:jc w:val="both"/>
            <w:divId w:val="1624580731"/>
          </w:pPr>
          <w:r w:rsidRPr="000458F9">
            <w:t>[26]</w:t>
          </w:r>
          <w:r w:rsidRPr="000458F9">
            <w:tab/>
            <w:t>“AN-EVALUATION-MODEL-FOR-FOREIGN-DIRECT-INVESTMENT-PERFORMANCE-OF-FREE-TRADE-PORT-ZONESPromet--Traffic--Traffico”.</w:t>
          </w:r>
        </w:p>
        <w:p w14:paraId="6E6B66CD" w14:textId="77777777" w:rsidR="00196782" w:rsidRPr="000458F9" w:rsidRDefault="00196782" w:rsidP="00B917C6">
          <w:pPr>
            <w:ind w:left="142" w:hanging="568"/>
            <w:jc w:val="both"/>
            <w:divId w:val="1484352118"/>
          </w:pPr>
          <w:r w:rsidRPr="000458F9">
            <w:t>[27]</w:t>
          </w:r>
          <w:r w:rsidRPr="000458F9">
            <w:tab/>
            <w:t xml:space="preserve">P. </w:t>
          </w:r>
          <w:proofErr w:type="spellStart"/>
          <w:r w:rsidRPr="000458F9">
            <w:t>Agustine</w:t>
          </w:r>
          <w:proofErr w:type="spellEnd"/>
          <w:r w:rsidRPr="000458F9">
            <w:t xml:space="preserve">, H. </w:t>
          </w:r>
          <w:proofErr w:type="spellStart"/>
          <w:r w:rsidRPr="000458F9">
            <w:t>Parung</w:t>
          </w:r>
          <w:proofErr w:type="spellEnd"/>
          <w:r w:rsidRPr="000458F9">
            <w:t xml:space="preserve">, P. Davey, and C. </w:t>
          </w:r>
          <w:proofErr w:type="spellStart"/>
          <w:r w:rsidRPr="000458F9">
            <w:t>Frid</w:t>
          </w:r>
          <w:proofErr w:type="spellEnd"/>
          <w:r w:rsidRPr="000458F9">
            <w:t xml:space="preserve">, “Management Strategies to Protect Coastal Areas from Oil-Polluted Seawater (A Case Study of Coastal Areas in Bekasi Regency),” in </w:t>
          </w:r>
          <w:r w:rsidRPr="000458F9">
            <w:rPr>
              <w:i/>
              <w:iCs/>
            </w:rPr>
            <w:t>IOP Conference Series: Earth and Environmental Science</w:t>
          </w:r>
          <w:r w:rsidRPr="000458F9">
            <w:t xml:space="preserve">, Dec. 2021, vol. 921, no. 1. </w:t>
          </w:r>
          <w:proofErr w:type="spellStart"/>
          <w:r w:rsidRPr="000458F9">
            <w:t>doi</w:t>
          </w:r>
          <w:proofErr w:type="spellEnd"/>
          <w:r w:rsidRPr="000458F9">
            <w:t>: 10.1088/1755-1315/921/1/012049.</w:t>
          </w:r>
        </w:p>
        <w:p w14:paraId="2953B1EC" w14:textId="77777777" w:rsidR="00196782" w:rsidRPr="000458F9" w:rsidRDefault="00196782" w:rsidP="00B917C6">
          <w:pPr>
            <w:ind w:left="142" w:hanging="568"/>
            <w:jc w:val="both"/>
            <w:divId w:val="1194806395"/>
          </w:pPr>
          <w:r w:rsidRPr="000458F9">
            <w:t>[28]</w:t>
          </w:r>
          <w:r w:rsidRPr="000458F9">
            <w:tab/>
            <w:t xml:space="preserve">P. Park, D. Kim, S. Lee, and J. Whang, “Toward an economically sustainable casino industry: A development of customer value indicators using an analytic hierarchy process,” </w:t>
          </w:r>
          <w:r w:rsidRPr="000458F9">
            <w:rPr>
              <w:i/>
              <w:iCs/>
            </w:rPr>
            <w:t>Sustainability (Switzerland)</w:t>
          </w:r>
          <w:r w:rsidRPr="000458F9">
            <w:t xml:space="preserve">, vol. 10, no. 11, Nov. 2018, </w:t>
          </w:r>
          <w:proofErr w:type="spellStart"/>
          <w:r w:rsidRPr="000458F9">
            <w:t>doi</w:t>
          </w:r>
          <w:proofErr w:type="spellEnd"/>
          <w:r w:rsidRPr="000458F9">
            <w:t>: 10.3390/su10114255.</w:t>
          </w:r>
        </w:p>
        <w:p w14:paraId="0ADD707F" w14:textId="77777777" w:rsidR="00196782" w:rsidRPr="000458F9" w:rsidRDefault="00196782" w:rsidP="00B917C6">
          <w:pPr>
            <w:ind w:left="142" w:hanging="568"/>
            <w:jc w:val="both"/>
            <w:divId w:val="804470171"/>
          </w:pPr>
          <w:r w:rsidRPr="000458F9">
            <w:t>[29]</w:t>
          </w:r>
          <w:r w:rsidRPr="000458F9">
            <w:tab/>
            <w:t xml:space="preserve">S. M. S. Hosseini, A. </w:t>
          </w:r>
          <w:proofErr w:type="spellStart"/>
          <w:r w:rsidRPr="000458F9">
            <w:t>Maleki</w:t>
          </w:r>
          <w:proofErr w:type="spellEnd"/>
          <w:r w:rsidRPr="000458F9">
            <w:t xml:space="preserve">, and M. R. </w:t>
          </w:r>
          <w:proofErr w:type="spellStart"/>
          <w:r w:rsidRPr="000458F9">
            <w:t>Gholamian</w:t>
          </w:r>
          <w:proofErr w:type="spellEnd"/>
          <w:r w:rsidRPr="000458F9">
            <w:t xml:space="preserve">, “Cluster analysis using data mining approach to develop CRM methodology to assess the customer loyalty,” </w:t>
          </w:r>
          <w:r w:rsidRPr="000458F9">
            <w:rPr>
              <w:i/>
              <w:iCs/>
            </w:rPr>
            <w:t>Expert Systems with Applications</w:t>
          </w:r>
          <w:r w:rsidRPr="000458F9">
            <w:t xml:space="preserve">, vol. 37, no. 7, pp. 5259–5264, Jul. 2010, </w:t>
          </w:r>
          <w:proofErr w:type="spellStart"/>
          <w:r w:rsidRPr="000458F9">
            <w:t>doi</w:t>
          </w:r>
          <w:proofErr w:type="spellEnd"/>
          <w:r w:rsidRPr="000458F9">
            <w:t xml:space="preserve">: </w:t>
          </w:r>
          <w:r w:rsidRPr="000458F9">
            <w:lastRenderedPageBreak/>
            <w:t>10.1016/j.eswa.2009.12.070.</w:t>
          </w:r>
        </w:p>
        <w:p w14:paraId="6C316FBB" w14:textId="77777777" w:rsidR="00196782" w:rsidRPr="000458F9" w:rsidRDefault="00196782" w:rsidP="00B917C6">
          <w:pPr>
            <w:ind w:left="142" w:hanging="568"/>
            <w:jc w:val="both"/>
            <w:divId w:val="1851527305"/>
          </w:pPr>
          <w:r w:rsidRPr="000458F9">
            <w:t>[30]</w:t>
          </w:r>
          <w:r w:rsidRPr="000458F9">
            <w:tab/>
            <w:t xml:space="preserve">A. </w:t>
          </w:r>
          <w:proofErr w:type="spellStart"/>
          <w:r w:rsidRPr="000458F9">
            <w:t>Irawan</w:t>
          </w:r>
          <w:proofErr w:type="spellEnd"/>
          <w:r w:rsidRPr="000458F9">
            <w:t>, “</w:t>
          </w:r>
          <w:proofErr w:type="spellStart"/>
          <w:r w:rsidRPr="000458F9">
            <w:t>Analisis</w:t>
          </w:r>
          <w:proofErr w:type="spellEnd"/>
          <w:r w:rsidRPr="000458F9">
            <w:t xml:space="preserve"> Customer Relationship Management (CRM) </w:t>
          </w:r>
          <w:proofErr w:type="spellStart"/>
          <w:r w:rsidRPr="000458F9">
            <w:t>terhadap</w:t>
          </w:r>
          <w:proofErr w:type="spellEnd"/>
          <w:r w:rsidRPr="000458F9">
            <w:t xml:space="preserve"> Customer Relationship Quality (CRQ) dan Customer Lifetime Value (CLV) </w:t>
          </w:r>
          <w:proofErr w:type="spellStart"/>
          <w:r w:rsidRPr="000458F9">
            <w:t>Rumah</w:t>
          </w:r>
          <w:proofErr w:type="spellEnd"/>
          <w:r w:rsidRPr="000458F9">
            <w:t xml:space="preserve"> Zakat di Indonesia”, [Online]. Available: http://customerattuned.com/blog/the-value-of-trust/.</w:t>
          </w:r>
        </w:p>
        <w:p w14:paraId="3F985098" w14:textId="77777777" w:rsidR="00196782" w:rsidRPr="000458F9" w:rsidRDefault="00196782" w:rsidP="00B917C6">
          <w:pPr>
            <w:ind w:left="142" w:hanging="568"/>
            <w:jc w:val="both"/>
            <w:divId w:val="1754084900"/>
          </w:pPr>
          <w:r w:rsidRPr="000458F9">
            <w:t>[31]</w:t>
          </w:r>
          <w:r w:rsidRPr="000458F9">
            <w:tab/>
            <w:t>“Real Bounce Forward Experimental Evidence on Destination Crisis Marketing, Destination Trust, e-WOM and Global Expat’s Willingness to Travel during and after COVID-19 Enhanced Reader”.</w:t>
          </w:r>
        </w:p>
        <w:p w14:paraId="5158B434" w14:textId="77777777" w:rsidR="00196782" w:rsidRPr="000458F9" w:rsidRDefault="00196782" w:rsidP="00B917C6">
          <w:pPr>
            <w:ind w:left="142" w:hanging="568"/>
            <w:jc w:val="both"/>
            <w:divId w:val="190802617"/>
          </w:pPr>
          <w:r w:rsidRPr="000458F9">
            <w:t>[32]</w:t>
          </w:r>
          <w:r w:rsidRPr="000458F9">
            <w:tab/>
            <w:t xml:space="preserve">Á. Leal, E. W. </w:t>
          </w:r>
          <w:proofErr w:type="spellStart"/>
          <w:r w:rsidRPr="000458F9">
            <w:t>Mainardes</w:t>
          </w:r>
          <w:proofErr w:type="spellEnd"/>
          <w:r w:rsidRPr="000458F9">
            <w:t xml:space="preserve">, and L. M. </w:t>
          </w:r>
          <w:proofErr w:type="spellStart"/>
          <w:r w:rsidRPr="000458F9">
            <w:t>Pascuci</w:t>
          </w:r>
          <w:proofErr w:type="spellEnd"/>
          <w:r w:rsidRPr="000458F9">
            <w:t xml:space="preserve">, “Environmental marketing: Acceptance of price premium in the Brazilian apparel industry,” </w:t>
          </w:r>
          <w:proofErr w:type="spellStart"/>
          <w:r w:rsidRPr="000458F9">
            <w:rPr>
              <w:i/>
              <w:iCs/>
            </w:rPr>
            <w:t>Revista</w:t>
          </w:r>
          <w:proofErr w:type="spellEnd"/>
          <w:r w:rsidRPr="000458F9">
            <w:rPr>
              <w:i/>
              <w:iCs/>
            </w:rPr>
            <w:t xml:space="preserve"> </w:t>
          </w:r>
          <w:proofErr w:type="spellStart"/>
          <w:r w:rsidRPr="000458F9">
            <w:rPr>
              <w:i/>
              <w:iCs/>
            </w:rPr>
            <w:t>Brasileira</w:t>
          </w:r>
          <w:proofErr w:type="spellEnd"/>
          <w:r w:rsidRPr="000458F9">
            <w:rPr>
              <w:i/>
              <w:iCs/>
            </w:rPr>
            <w:t xml:space="preserve"> de Marketing</w:t>
          </w:r>
          <w:r w:rsidRPr="000458F9">
            <w:t xml:space="preserve">, vol. 20, no. 3, Jul. 2021, </w:t>
          </w:r>
          <w:proofErr w:type="spellStart"/>
          <w:r w:rsidRPr="000458F9">
            <w:t>doi</w:t>
          </w:r>
          <w:proofErr w:type="spellEnd"/>
          <w:r w:rsidRPr="000458F9">
            <w:t>: 10.5585/REMARK.V20I3.19495.</w:t>
          </w:r>
        </w:p>
        <w:p w14:paraId="530618B0" w14:textId="77777777" w:rsidR="00196782" w:rsidRPr="000458F9" w:rsidRDefault="00196782" w:rsidP="00B917C6">
          <w:pPr>
            <w:ind w:left="142" w:hanging="568"/>
            <w:jc w:val="both"/>
            <w:divId w:val="1566377458"/>
          </w:pPr>
          <w:r w:rsidRPr="000458F9">
            <w:t>[33]</w:t>
          </w:r>
          <w:r w:rsidRPr="000458F9">
            <w:tab/>
            <w:t xml:space="preserve">S. R. Moro, P. A. </w:t>
          </w:r>
          <w:proofErr w:type="spellStart"/>
          <w:r w:rsidRPr="000458F9">
            <w:t>Cauchick</w:t>
          </w:r>
          <w:proofErr w:type="spellEnd"/>
          <w:r w:rsidRPr="000458F9">
            <w:t xml:space="preserve">-Miguel, and G. H. de S. Mendes, “Literature analysis on product-service systems business model: A promising research field,” </w:t>
          </w:r>
          <w:r w:rsidRPr="000458F9">
            <w:rPr>
              <w:i/>
              <w:iCs/>
            </w:rPr>
            <w:t>Brazilian Journal of Operations and Production Management</w:t>
          </w:r>
          <w:r w:rsidRPr="000458F9">
            <w:t xml:space="preserve">, vol. 19, no. 1. </w:t>
          </w:r>
          <w:proofErr w:type="spellStart"/>
          <w:r w:rsidRPr="000458F9">
            <w:t>Associacao</w:t>
          </w:r>
          <w:proofErr w:type="spellEnd"/>
          <w:r w:rsidRPr="000458F9">
            <w:t xml:space="preserve"> </w:t>
          </w:r>
          <w:proofErr w:type="spellStart"/>
          <w:r w:rsidRPr="000458F9">
            <w:t>Brasileira</w:t>
          </w:r>
          <w:proofErr w:type="spellEnd"/>
          <w:r w:rsidRPr="000458F9">
            <w:t xml:space="preserve"> de </w:t>
          </w:r>
          <w:proofErr w:type="spellStart"/>
          <w:r w:rsidRPr="000458F9">
            <w:t>Engenharia</w:t>
          </w:r>
          <w:proofErr w:type="spellEnd"/>
          <w:r w:rsidRPr="000458F9">
            <w:t xml:space="preserve"> de </w:t>
          </w:r>
          <w:proofErr w:type="spellStart"/>
          <w:r w:rsidRPr="000458F9">
            <w:t>Producao</w:t>
          </w:r>
          <w:proofErr w:type="spellEnd"/>
          <w:r w:rsidRPr="000458F9">
            <w:t xml:space="preserve">, Jun. 04, 2022. </w:t>
          </w:r>
          <w:proofErr w:type="spellStart"/>
          <w:r w:rsidRPr="000458F9">
            <w:t>doi</w:t>
          </w:r>
          <w:proofErr w:type="spellEnd"/>
          <w:r w:rsidRPr="000458F9">
            <w:t>: 10.14488/BJOPM.2021.043.</w:t>
          </w:r>
        </w:p>
        <w:p w14:paraId="2BEE0410" w14:textId="77777777" w:rsidR="00196782" w:rsidRPr="000458F9" w:rsidRDefault="00196782" w:rsidP="00B917C6">
          <w:pPr>
            <w:ind w:left="142" w:hanging="568"/>
            <w:jc w:val="both"/>
            <w:divId w:val="658577720"/>
          </w:pPr>
          <w:r w:rsidRPr="000458F9">
            <w:t>[34]</w:t>
          </w:r>
          <w:r w:rsidRPr="000458F9">
            <w:tab/>
            <w:t xml:space="preserve">T. </w:t>
          </w:r>
          <w:proofErr w:type="spellStart"/>
          <w:r w:rsidRPr="000458F9">
            <w:t>Balanovska</w:t>
          </w:r>
          <w:proofErr w:type="spellEnd"/>
          <w:r w:rsidRPr="000458F9">
            <w:t xml:space="preserve">, O. </w:t>
          </w:r>
          <w:proofErr w:type="spellStart"/>
          <w:r w:rsidRPr="000458F9">
            <w:t>Gogulya</w:t>
          </w:r>
          <w:proofErr w:type="spellEnd"/>
          <w:r w:rsidRPr="000458F9">
            <w:t xml:space="preserve">, K. </w:t>
          </w:r>
          <w:proofErr w:type="spellStart"/>
          <w:r w:rsidRPr="000458F9">
            <w:t>Dramaretska</w:t>
          </w:r>
          <w:proofErr w:type="spellEnd"/>
          <w:r w:rsidRPr="000458F9">
            <w:t xml:space="preserve">, V. </w:t>
          </w:r>
          <w:proofErr w:type="spellStart"/>
          <w:r w:rsidRPr="000458F9">
            <w:t>Voskolupov</w:t>
          </w:r>
          <w:proofErr w:type="spellEnd"/>
          <w:r w:rsidRPr="000458F9">
            <w:t xml:space="preserve">, and V. </w:t>
          </w:r>
          <w:proofErr w:type="spellStart"/>
          <w:r w:rsidRPr="000458F9">
            <w:t>Holik</w:t>
          </w:r>
          <w:proofErr w:type="spellEnd"/>
          <w:r w:rsidRPr="000458F9">
            <w:t>, “USING MARKETING MANAGEMENT TO ENSURE COMPETITIVENESS OF AGRICULTURAL ENTERPRISES,” 2021. [Online]. Available: http://are</w:t>
          </w:r>
        </w:p>
        <w:p w14:paraId="651E9168" w14:textId="77777777" w:rsidR="00196782" w:rsidRPr="000458F9" w:rsidRDefault="00196782" w:rsidP="00B917C6">
          <w:pPr>
            <w:ind w:left="142" w:hanging="568"/>
            <w:jc w:val="both"/>
            <w:divId w:val="2079471123"/>
          </w:pPr>
          <w:r w:rsidRPr="000458F9">
            <w:t>[35]</w:t>
          </w:r>
          <w:r w:rsidRPr="000458F9">
            <w:tab/>
            <w:t xml:space="preserve">Y. C. Tsao, M. </w:t>
          </w:r>
          <w:proofErr w:type="spellStart"/>
          <w:r w:rsidRPr="000458F9">
            <w:t>Setiawati</w:t>
          </w:r>
          <w:proofErr w:type="spellEnd"/>
          <w:r w:rsidRPr="000458F9">
            <w:t xml:space="preserve">, T. Linh Vu, and A. </w:t>
          </w:r>
          <w:proofErr w:type="spellStart"/>
          <w:r w:rsidRPr="000458F9">
            <w:t>Sudiarso</w:t>
          </w:r>
          <w:proofErr w:type="spellEnd"/>
          <w:r w:rsidRPr="000458F9">
            <w:t xml:space="preserve">, “Designing a supply chain network under a dynamic discounting-based credit payment program,” </w:t>
          </w:r>
          <w:r w:rsidRPr="000458F9">
            <w:rPr>
              <w:i/>
              <w:iCs/>
            </w:rPr>
            <w:t>RAIRO - Operations Research</w:t>
          </w:r>
          <w:r w:rsidRPr="000458F9">
            <w:t xml:space="preserve">, vol. 55, no. 4, pp. 2545–2565, Jul. 2021, </w:t>
          </w:r>
          <w:proofErr w:type="spellStart"/>
          <w:r w:rsidRPr="000458F9">
            <w:t>doi</w:t>
          </w:r>
          <w:proofErr w:type="spellEnd"/>
          <w:r w:rsidRPr="000458F9">
            <w:t>: 10.1051/</w:t>
          </w:r>
          <w:proofErr w:type="spellStart"/>
          <w:r w:rsidRPr="000458F9">
            <w:t>ro</w:t>
          </w:r>
          <w:proofErr w:type="spellEnd"/>
          <w:r w:rsidRPr="000458F9">
            <w:t>/2021111.</w:t>
          </w:r>
        </w:p>
        <w:p w14:paraId="60BD3A71" w14:textId="77777777" w:rsidR="00196782" w:rsidRPr="000458F9" w:rsidRDefault="00196782" w:rsidP="00B917C6">
          <w:pPr>
            <w:ind w:left="142" w:hanging="568"/>
            <w:jc w:val="both"/>
            <w:divId w:val="502625556"/>
          </w:pPr>
          <w:r w:rsidRPr="000458F9">
            <w:t>[36]</w:t>
          </w:r>
          <w:r w:rsidRPr="000458F9">
            <w:tab/>
            <w:t xml:space="preserve">D. C. de Freitas, L. G. de Oliveira, and R. L. C. </w:t>
          </w:r>
          <w:proofErr w:type="spellStart"/>
          <w:r w:rsidRPr="000458F9">
            <w:t>Alcântara</w:t>
          </w:r>
          <w:proofErr w:type="spellEnd"/>
          <w:r w:rsidRPr="000458F9">
            <w:t xml:space="preserve">, “A theoretical framework to adopt collaborative initiatives in supply chains,” </w:t>
          </w:r>
          <w:proofErr w:type="spellStart"/>
          <w:r w:rsidRPr="000458F9">
            <w:rPr>
              <w:i/>
              <w:iCs/>
            </w:rPr>
            <w:t>Gestao</w:t>
          </w:r>
          <w:proofErr w:type="spellEnd"/>
          <w:r w:rsidRPr="000458F9">
            <w:rPr>
              <w:i/>
              <w:iCs/>
            </w:rPr>
            <w:t xml:space="preserve"> e </w:t>
          </w:r>
          <w:proofErr w:type="spellStart"/>
          <w:r w:rsidRPr="000458F9">
            <w:rPr>
              <w:i/>
              <w:iCs/>
            </w:rPr>
            <w:t>Producao</w:t>
          </w:r>
          <w:proofErr w:type="spellEnd"/>
          <w:r w:rsidRPr="000458F9">
            <w:t xml:space="preserve">, vol. 26, no. 3, 2019, </w:t>
          </w:r>
          <w:proofErr w:type="spellStart"/>
          <w:r w:rsidRPr="000458F9">
            <w:t>doi</w:t>
          </w:r>
          <w:proofErr w:type="spellEnd"/>
          <w:r w:rsidRPr="000458F9">
            <w:t>: 10.1590/0104-530X-4194-19.</w:t>
          </w:r>
        </w:p>
        <w:p w14:paraId="5677DDF6" w14:textId="77777777" w:rsidR="00196782" w:rsidRPr="000458F9" w:rsidRDefault="00196782" w:rsidP="00B917C6">
          <w:pPr>
            <w:ind w:left="142" w:hanging="568"/>
            <w:jc w:val="both"/>
            <w:divId w:val="753283027"/>
          </w:pPr>
          <w:r w:rsidRPr="000458F9">
            <w:t>[37]</w:t>
          </w:r>
          <w:r w:rsidRPr="000458F9">
            <w:tab/>
            <w:t xml:space="preserve">K. C. Rao, S. </w:t>
          </w:r>
          <w:proofErr w:type="spellStart"/>
          <w:r w:rsidRPr="000458F9">
            <w:t>Velidandla</w:t>
          </w:r>
          <w:proofErr w:type="spellEnd"/>
          <w:r w:rsidRPr="000458F9">
            <w:t xml:space="preserve">, C. L. Scott, and P. </w:t>
          </w:r>
          <w:proofErr w:type="spellStart"/>
          <w:r w:rsidRPr="000458F9">
            <w:t>Drechsel</w:t>
          </w:r>
          <w:proofErr w:type="spellEnd"/>
          <w:r w:rsidRPr="000458F9">
            <w:t xml:space="preserve">, “Business Models for Fecal Sludge Management in India,” </w:t>
          </w:r>
          <w:r w:rsidRPr="000458F9">
            <w:rPr>
              <w:i/>
              <w:iCs/>
            </w:rPr>
            <w:t>RESOURCE RECOVERY &amp; REUSE SERIES</w:t>
          </w:r>
          <w:r w:rsidRPr="000458F9">
            <w:t>, vol. 18.</w:t>
          </w:r>
        </w:p>
        <w:p w14:paraId="4F8B0932" w14:textId="77777777" w:rsidR="00196782" w:rsidRPr="000458F9" w:rsidRDefault="00196782" w:rsidP="00B917C6">
          <w:pPr>
            <w:ind w:left="142" w:hanging="568"/>
            <w:jc w:val="both"/>
            <w:divId w:val="1392188854"/>
          </w:pPr>
          <w:r w:rsidRPr="000458F9">
            <w:t>[38]</w:t>
          </w:r>
          <w:r w:rsidRPr="000458F9">
            <w:tab/>
            <w:t xml:space="preserve">M. J. </w:t>
          </w:r>
          <w:proofErr w:type="spellStart"/>
          <w:r w:rsidRPr="000458F9">
            <w:t>Foncubierta</w:t>
          </w:r>
          <w:proofErr w:type="spellEnd"/>
          <w:r w:rsidRPr="000458F9">
            <w:t xml:space="preserve">-Rodríguez, F. </w:t>
          </w:r>
          <w:proofErr w:type="spellStart"/>
          <w:r w:rsidRPr="000458F9">
            <w:t>Galiana-Tonda</w:t>
          </w:r>
          <w:proofErr w:type="spellEnd"/>
          <w:r w:rsidRPr="000458F9">
            <w:t xml:space="preserve">, and M. del Mar </w:t>
          </w:r>
          <w:proofErr w:type="spellStart"/>
          <w:r w:rsidRPr="000458F9">
            <w:t>Galiana</w:t>
          </w:r>
          <w:proofErr w:type="spellEnd"/>
          <w:r w:rsidRPr="000458F9">
            <w:t xml:space="preserve"> Rubia, “Chambers of Commerce: A new Management. The balanced scorecard approach for </w:t>
          </w:r>
          <w:proofErr w:type="spellStart"/>
          <w:r w:rsidRPr="000458F9">
            <w:t>spanish</w:t>
          </w:r>
          <w:proofErr w:type="spellEnd"/>
          <w:r w:rsidRPr="000458F9">
            <w:t xml:space="preserve"> chambers,” </w:t>
          </w:r>
          <w:r w:rsidRPr="000458F9">
            <w:rPr>
              <w:i/>
              <w:iCs/>
            </w:rPr>
            <w:t>CIRIEC-</w:t>
          </w:r>
          <w:proofErr w:type="spellStart"/>
          <w:r w:rsidRPr="000458F9">
            <w:rPr>
              <w:i/>
              <w:iCs/>
            </w:rPr>
            <w:t>Espana</w:t>
          </w:r>
          <w:proofErr w:type="spellEnd"/>
          <w:r w:rsidRPr="000458F9">
            <w:rPr>
              <w:i/>
              <w:iCs/>
            </w:rPr>
            <w:t xml:space="preserve"> </w:t>
          </w:r>
          <w:proofErr w:type="spellStart"/>
          <w:r w:rsidRPr="000458F9">
            <w:rPr>
              <w:i/>
              <w:iCs/>
            </w:rPr>
            <w:t>Revista</w:t>
          </w:r>
          <w:proofErr w:type="spellEnd"/>
          <w:r w:rsidRPr="000458F9">
            <w:rPr>
              <w:i/>
              <w:iCs/>
            </w:rPr>
            <w:t xml:space="preserve"> de Economia Publica, Social y </w:t>
          </w:r>
          <w:proofErr w:type="spellStart"/>
          <w:r w:rsidRPr="000458F9">
            <w:rPr>
              <w:i/>
              <w:iCs/>
            </w:rPr>
            <w:t>Cooperativa</w:t>
          </w:r>
          <w:proofErr w:type="spellEnd"/>
          <w:r w:rsidRPr="000458F9">
            <w:t xml:space="preserve">, no. 99, pp. 273–308, Jul. 2020, </w:t>
          </w:r>
          <w:proofErr w:type="spellStart"/>
          <w:r w:rsidRPr="000458F9">
            <w:t>doi</w:t>
          </w:r>
          <w:proofErr w:type="spellEnd"/>
          <w:r w:rsidRPr="000458F9">
            <w:t>: 10.7203/CIRIEC-E.99.14602.</w:t>
          </w:r>
        </w:p>
        <w:p w14:paraId="23ECB369" w14:textId="77777777" w:rsidR="00196782" w:rsidRPr="000458F9" w:rsidRDefault="00196782" w:rsidP="00B917C6">
          <w:pPr>
            <w:ind w:left="142" w:hanging="568"/>
            <w:jc w:val="both"/>
            <w:divId w:val="1509061850"/>
          </w:pPr>
          <w:r w:rsidRPr="000458F9">
            <w:t>[39]</w:t>
          </w:r>
          <w:r w:rsidRPr="000458F9">
            <w:tab/>
            <w:t xml:space="preserve">C. R. Cunha, V. </w:t>
          </w:r>
          <w:proofErr w:type="spellStart"/>
          <w:r w:rsidRPr="000458F9">
            <w:t>Mendonça</w:t>
          </w:r>
          <w:proofErr w:type="spellEnd"/>
          <w:r w:rsidRPr="000458F9">
            <w:t xml:space="preserve">, E. P. </w:t>
          </w:r>
          <w:proofErr w:type="spellStart"/>
          <w:r w:rsidRPr="000458F9">
            <w:t>Morais</w:t>
          </w:r>
          <w:proofErr w:type="spellEnd"/>
          <w:r w:rsidRPr="000458F9">
            <w:t xml:space="preserve">, J. Fernandes, and I. </w:t>
          </w:r>
          <w:proofErr w:type="spellStart"/>
          <w:r w:rsidRPr="000458F9">
            <w:t>Letra</w:t>
          </w:r>
          <w:proofErr w:type="spellEnd"/>
          <w:r w:rsidRPr="000458F9">
            <w:t xml:space="preserve">, “Using mobile devices and apps to assist the elder population in rural areas and generate business opportunities,” </w:t>
          </w:r>
          <w:r w:rsidRPr="000458F9">
            <w:rPr>
              <w:i/>
              <w:iCs/>
            </w:rPr>
            <w:t>IBIMA Business Review</w:t>
          </w:r>
          <w:r w:rsidRPr="000458F9">
            <w:t xml:space="preserve">, vol. 2020, Dec. 2020, </w:t>
          </w:r>
          <w:proofErr w:type="spellStart"/>
          <w:r w:rsidRPr="000458F9">
            <w:t>doi</w:t>
          </w:r>
          <w:proofErr w:type="spellEnd"/>
          <w:r w:rsidRPr="000458F9">
            <w:t>: 10.5171/2020.585068.</w:t>
          </w:r>
        </w:p>
        <w:p w14:paraId="4AAB7A5E" w14:textId="77777777" w:rsidR="00196782" w:rsidRPr="000458F9" w:rsidRDefault="00196782" w:rsidP="00B917C6">
          <w:pPr>
            <w:ind w:left="142" w:hanging="568"/>
            <w:jc w:val="both"/>
            <w:divId w:val="2025128190"/>
          </w:pPr>
          <w:r w:rsidRPr="000458F9">
            <w:t>[40]</w:t>
          </w:r>
          <w:r w:rsidRPr="000458F9">
            <w:tab/>
            <w:t xml:space="preserve">H. </w:t>
          </w:r>
          <w:proofErr w:type="spellStart"/>
          <w:r w:rsidRPr="000458F9">
            <w:t>Malm</w:t>
          </w:r>
          <w:proofErr w:type="spellEnd"/>
          <w:r w:rsidRPr="000458F9">
            <w:t xml:space="preserve">, M. </w:t>
          </w:r>
          <w:proofErr w:type="spellStart"/>
          <w:r w:rsidRPr="000458F9">
            <w:t>Pikkarainen</w:t>
          </w:r>
          <w:proofErr w:type="spellEnd"/>
          <w:r w:rsidRPr="000458F9">
            <w:t xml:space="preserve">, and E. </w:t>
          </w:r>
          <w:proofErr w:type="spellStart"/>
          <w:r w:rsidRPr="000458F9">
            <w:t>Hyrkäs</w:t>
          </w:r>
          <w:proofErr w:type="spellEnd"/>
          <w:r w:rsidRPr="000458F9">
            <w:t xml:space="preserve">, “Impacts of open innovation on company business models: A case study of demand-driven co-creation,” </w:t>
          </w:r>
          <w:r w:rsidRPr="000458F9">
            <w:rPr>
              <w:i/>
              <w:iCs/>
            </w:rPr>
            <w:t>Journal of Innovation Management</w:t>
          </w:r>
          <w:r w:rsidRPr="000458F9">
            <w:t xml:space="preserve">, vol. 8, no. 3, pp. 75–108, Dec. 2020, </w:t>
          </w:r>
          <w:proofErr w:type="spellStart"/>
          <w:r w:rsidRPr="000458F9">
            <w:t>doi</w:t>
          </w:r>
          <w:proofErr w:type="spellEnd"/>
          <w:r w:rsidRPr="000458F9">
            <w:t>: 10.24840/2183-0606_008.003_0006.</w:t>
          </w:r>
        </w:p>
        <w:p w14:paraId="2F823CF8" w14:textId="77777777" w:rsidR="00196782" w:rsidRPr="000458F9" w:rsidRDefault="00196782" w:rsidP="00B917C6">
          <w:pPr>
            <w:ind w:left="142" w:hanging="568"/>
            <w:jc w:val="both"/>
            <w:divId w:val="260450873"/>
          </w:pPr>
          <w:r w:rsidRPr="000458F9">
            <w:t>[41]</w:t>
          </w:r>
          <w:r w:rsidRPr="000458F9">
            <w:tab/>
            <w:t xml:space="preserve">B. </w:t>
          </w:r>
          <w:proofErr w:type="spellStart"/>
          <w:r w:rsidRPr="000458F9">
            <w:t>Gavurova</w:t>
          </w:r>
          <w:proofErr w:type="spellEnd"/>
          <w:r w:rsidRPr="000458F9">
            <w:t xml:space="preserve">, M. </w:t>
          </w:r>
          <w:proofErr w:type="spellStart"/>
          <w:r w:rsidRPr="000458F9">
            <w:t>Cepel</w:t>
          </w:r>
          <w:proofErr w:type="spellEnd"/>
          <w:r w:rsidRPr="000458F9">
            <w:t xml:space="preserve">, J. </w:t>
          </w:r>
          <w:proofErr w:type="spellStart"/>
          <w:r w:rsidRPr="000458F9">
            <w:t>Belas</w:t>
          </w:r>
          <w:proofErr w:type="spellEnd"/>
          <w:r w:rsidRPr="000458F9">
            <w:t xml:space="preserve">, and J. </w:t>
          </w:r>
          <w:proofErr w:type="spellStart"/>
          <w:r w:rsidRPr="000458F9">
            <w:t>Dvorsky</w:t>
          </w:r>
          <w:proofErr w:type="spellEnd"/>
          <w:r w:rsidRPr="000458F9">
            <w:t xml:space="preserve">, “Strategic Management in SMEs and Its Significance for Enhancing the Competitiveness in the V4 Countries-A Comparative Analysis,” </w:t>
          </w:r>
          <w:r w:rsidRPr="000458F9">
            <w:rPr>
              <w:i/>
              <w:iCs/>
            </w:rPr>
            <w:t>Management and Marketing</w:t>
          </w:r>
          <w:r w:rsidRPr="000458F9">
            <w:t xml:space="preserve">, vol. 15, no. 4, pp. 557–569, Dec. 2020, </w:t>
          </w:r>
          <w:proofErr w:type="spellStart"/>
          <w:r w:rsidRPr="000458F9">
            <w:t>doi</w:t>
          </w:r>
          <w:proofErr w:type="spellEnd"/>
          <w:r w:rsidRPr="000458F9">
            <w:t>: 10.2478/mmcks-2020-0032.</w:t>
          </w:r>
        </w:p>
        <w:p w14:paraId="3269C13F" w14:textId="77777777" w:rsidR="00196782" w:rsidRPr="000458F9" w:rsidRDefault="00196782" w:rsidP="00B917C6">
          <w:pPr>
            <w:ind w:left="142" w:hanging="568"/>
            <w:jc w:val="both"/>
            <w:divId w:val="1859391442"/>
          </w:pPr>
          <w:r w:rsidRPr="000458F9">
            <w:t>[42]</w:t>
          </w:r>
          <w:r w:rsidRPr="000458F9">
            <w:tab/>
            <w:t xml:space="preserve">R. Schneider </w:t>
          </w:r>
          <w:r w:rsidRPr="000458F9">
            <w:rPr>
              <w:i/>
              <w:iCs/>
            </w:rPr>
            <w:t>et al.</w:t>
          </w:r>
          <w:r w:rsidRPr="000458F9">
            <w:t xml:space="preserve">, “Differential impact of government lockdown policies on reducing air pollution levels and related mortality in Europe,” </w:t>
          </w:r>
          <w:r w:rsidRPr="000458F9">
            <w:rPr>
              <w:i/>
              <w:iCs/>
            </w:rPr>
            <w:t>Scientific Reports</w:t>
          </w:r>
          <w:r w:rsidRPr="000458F9">
            <w:t xml:space="preserve">, vol. 12, no. 1, p. 726, Dec. 2022, </w:t>
          </w:r>
          <w:proofErr w:type="spellStart"/>
          <w:r w:rsidRPr="000458F9">
            <w:t>doi</w:t>
          </w:r>
          <w:proofErr w:type="spellEnd"/>
          <w:r w:rsidRPr="000458F9">
            <w:t>: 10.1038/s41598-021-04277-6.</w:t>
          </w:r>
        </w:p>
        <w:p w14:paraId="1E276ED9" w14:textId="77777777" w:rsidR="00196782" w:rsidRPr="000458F9" w:rsidRDefault="00196782" w:rsidP="00B917C6">
          <w:pPr>
            <w:ind w:left="142" w:hanging="568"/>
            <w:jc w:val="both"/>
            <w:divId w:val="122769366"/>
          </w:pPr>
          <w:r w:rsidRPr="000458F9">
            <w:t>[43]</w:t>
          </w:r>
          <w:r w:rsidRPr="000458F9">
            <w:tab/>
            <w:t xml:space="preserve">J. Gil-Quintana and E. Vida de León, “Educational influencers on </w:t>
          </w:r>
          <w:proofErr w:type="spellStart"/>
          <w:r w:rsidRPr="000458F9">
            <w:t>instagram</w:t>
          </w:r>
          <w:proofErr w:type="spellEnd"/>
          <w:r w:rsidRPr="000458F9">
            <w:t xml:space="preserve">: Analysis of educational channels, audiences, and economic performance,” </w:t>
          </w:r>
          <w:r w:rsidRPr="000458F9">
            <w:rPr>
              <w:i/>
              <w:iCs/>
            </w:rPr>
            <w:t>Publications</w:t>
          </w:r>
          <w:r w:rsidRPr="000458F9">
            <w:t xml:space="preserve">, vol. 9, no. 4, Dec. 2021, </w:t>
          </w:r>
          <w:proofErr w:type="spellStart"/>
          <w:r w:rsidRPr="000458F9">
            <w:t>doi</w:t>
          </w:r>
          <w:proofErr w:type="spellEnd"/>
          <w:r w:rsidRPr="000458F9">
            <w:t>: 10.3390/publications9040043.</w:t>
          </w:r>
        </w:p>
        <w:p w14:paraId="69D42FF4" w14:textId="77777777" w:rsidR="00196782" w:rsidRPr="000458F9" w:rsidRDefault="00196782" w:rsidP="00B917C6">
          <w:pPr>
            <w:ind w:left="142" w:hanging="568"/>
            <w:jc w:val="both"/>
            <w:divId w:val="1979022363"/>
          </w:pPr>
          <w:r w:rsidRPr="000458F9">
            <w:t>[44]</w:t>
          </w:r>
          <w:r w:rsidRPr="000458F9">
            <w:tab/>
            <w:t xml:space="preserve">K. </w:t>
          </w:r>
          <w:proofErr w:type="spellStart"/>
          <w:r w:rsidRPr="000458F9">
            <w:t>Kafkas</w:t>
          </w:r>
          <w:proofErr w:type="spellEnd"/>
          <w:r w:rsidRPr="000458F9">
            <w:t xml:space="preserve">, Z. N. </w:t>
          </w:r>
          <w:proofErr w:type="spellStart"/>
          <w:r w:rsidRPr="000458F9">
            <w:t>Perdahçı</w:t>
          </w:r>
          <w:proofErr w:type="spellEnd"/>
          <w:r w:rsidRPr="000458F9">
            <w:t xml:space="preserve">, and M. N. </w:t>
          </w:r>
          <w:proofErr w:type="spellStart"/>
          <w:r w:rsidRPr="000458F9">
            <w:t>Aydın</w:t>
          </w:r>
          <w:proofErr w:type="spellEnd"/>
          <w:r w:rsidRPr="000458F9">
            <w:t xml:space="preserve">, “Discovering customer purchase patterns in product communities: An empirical study on co-purchase behavior in an online marketplace,” </w:t>
          </w:r>
          <w:r w:rsidRPr="000458F9">
            <w:rPr>
              <w:i/>
              <w:iCs/>
            </w:rPr>
            <w:t>Journal of Theoretical and Applied Electronic Commerce Research</w:t>
          </w:r>
          <w:r w:rsidRPr="000458F9">
            <w:t xml:space="preserve">, vol. 16, no. 7, pp. 2965–2980, Dec. 2021, </w:t>
          </w:r>
          <w:proofErr w:type="spellStart"/>
          <w:r w:rsidRPr="000458F9">
            <w:t>doi</w:t>
          </w:r>
          <w:proofErr w:type="spellEnd"/>
          <w:r w:rsidRPr="000458F9">
            <w:t>: 10.3390/jtaer16070162.</w:t>
          </w:r>
        </w:p>
        <w:p w14:paraId="0C409B88" w14:textId="77777777" w:rsidR="00196782" w:rsidRPr="000458F9" w:rsidRDefault="00196782" w:rsidP="00B917C6">
          <w:pPr>
            <w:ind w:left="142" w:hanging="568"/>
            <w:jc w:val="both"/>
            <w:divId w:val="1476490781"/>
          </w:pPr>
          <w:r w:rsidRPr="000458F9">
            <w:lastRenderedPageBreak/>
            <w:t>[45]</w:t>
          </w:r>
          <w:r w:rsidRPr="000458F9">
            <w:tab/>
            <w:t xml:space="preserve">N. </w:t>
          </w:r>
          <w:proofErr w:type="spellStart"/>
          <w:r w:rsidRPr="000458F9">
            <w:t>Baniasadi</w:t>
          </w:r>
          <w:proofErr w:type="spellEnd"/>
          <w:r w:rsidRPr="000458F9">
            <w:t xml:space="preserve">, D. </w:t>
          </w:r>
          <w:proofErr w:type="spellStart"/>
          <w:r w:rsidRPr="000458F9">
            <w:t>Samari</w:t>
          </w:r>
          <w:proofErr w:type="spellEnd"/>
          <w:r w:rsidRPr="000458F9">
            <w:t xml:space="preserve">, S. J. F. Hosseini, and M. O. </w:t>
          </w:r>
          <w:proofErr w:type="spellStart"/>
          <w:r w:rsidRPr="000458F9">
            <w:t>Najafabadi</w:t>
          </w:r>
          <w:proofErr w:type="spellEnd"/>
          <w:r w:rsidRPr="000458F9">
            <w:t xml:space="preserve">, “Strategic study of total innovation management and its relationship with marketing capabilities in palm conversion and complementary industries,” </w:t>
          </w:r>
          <w:r w:rsidRPr="000458F9">
            <w:rPr>
              <w:i/>
              <w:iCs/>
            </w:rPr>
            <w:t>Journal of Innovation and Entrepreneurship</w:t>
          </w:r>
          <w:r w:rsidRPr="000458F9">
            <w:t xml:space="preserve">, vol. 10, no. 1, Dec. 2021, </w:t>
          </w:r>
          <w:proofErr w:type="spellStart"/>
          <w:r w:rsidRPr="000458F9">
            <w:t>doi</w:t>
          </w:r>
          <w:proofErr w:type="spellEnd"/>
          <w:r w:rsidRPr="000458F9">
            <w:t>: 10.1186/s13731-021-00179-z.</w:t>
          </w:r>
        </w:p>
        <w:p w14:paraId="259B557F" w14:textId="77777777" w:rsidR="00196782" w:rsidRPr="000458F9" w:rsidRDefault="00196782" w:rsidP="00B917C6">
          <w:pPr>
            <w:ind w:left="142" w:hanging="568"/>
            <w:jc w:val="both"/>
            <w:divId w:val="1621494056"/>
          </w:pPr>
          <w:r w:rsidRPr="000458F9">
            <w:t>[46]</w:t>
          </w:r>
          <w:r w:rsidRPr="000458F9">
            <w:tab/>
            <w:t xml:space="preserve">W. </w:t>
          </w:r>
          <w:proofErr w:type="spellStart"/>
          <w:r w:rsidRPr="000458F9">
            <w:t>Xie</w:t>
          </w:r>
          <w:proofErr w:type="spellEnd"/>
          <w:r w:rsidRPr="000458F9">
            <w:t xml:space="preserve">, B. Chen, F. Huang, and J. He, “Coordination </w:t>
          </w:r>
          <w:proofErr w:type="gramStart"/>
          <w:r w:rsidRPr="000458F9">
            <w:t>Of</w:t>
          </w:r>
          <w:proofErr w:type="gramEnd"/>
          <w:r w:rsidRPr="000458F9">
            <w:t xml:space="preserve"> A Supply Chain With A Loss-Averse Retailer Under Supply Uncertainty And Marketing Effort,” </w:t>
          </w:r>
          <w:r w:rsidRPr="000458F9">
            <w:rPr>
              <w:i/>
              <w:iCs/>
            </w:rPr>
            <w:t>Journal of Industrial and Management Optimization</w:t>
          </w:r>
          <w:r w:rsidRPr="000458F9">
            <w:t xml:space="preserve">, vol. 17, no. 6, pp. 3393–3415, Nov. 2021, </w:t>
          </w:r>
          <w:proofErr w:type="spellStart"/>
          <w:r w:rsidRPr="000458F9">
            <w:t>doi</w:t>
          </w:r>
          <w:proofErr w:type="spellEnd"/>
          <w:r w:rsidRPr="000458F9">
            <w:t>: 10.3934/jimo.2020125.</w:t>
          </w:r>
        </w:p>
        <w:p w14:paraId="532BBF9A" w14:textId="77777777" w:rsidR="00196782" w:rsidRPr="000458F9" w:rsidRDefault="00196782" w:rsidP="00B917C6">
          <w:pPr>
            <w:ind w:left="142" w:hanging="568"/>
            <w:jc w:val="both"/>
            <w:divId w:val="1097672140"/>
          </w:pPr>
          <w:r w:rsidRPr="000458F9">
            <w:t>[47]</w:t>
          </w:r>
          <w:r w:rsidRPr="000458F9">
            <w:tab/>
            <w:t xml:space="preserve">Q. Yan, C. Qin, M. </w:t>
          </w:r>
          <w:proofErr w:type="spellStart"/>
          <w:r w:rsidRPr="000458F9">
            <w:t>Nie</w:t>
          </w:r>
          <w:proofErr w:type="spellEnd"/>
          <w:r w:rsidRPr="000458F9">
            <w:t xml:space="preserve">, and L. Yang, “Forecasting the Electricity Demand and Market Shares in Retail Electricity Market Based on System Dynamics and Markov Chain,” </w:t>
          </w:r>
          <w:r w:rsidRPr="000458F9">
            <w:rPr>
              <w:i/>
              <w:iCs/>
            </w:rPr>
            <w:t>Mathematical Problems in Engineering</w:t>
          </w:r>
          <w:r w:rsidRPr="000458F9">
            <w:t xml:space="preserve">, vol. 2018, 2018, </w:t>
          </w:r>
          <w:proofErr w:type="spellStart"/>
          <w:r w:rsidRPr="000458F9">
            <w:t>doi</w:t>
          </w:r>
          <w:proofErr w:type="spellEnd"/>
          <w:r w:rsidRPr="000458F9">
            <w:t>: 10.1155/2018/4671850.</w:t>
          </w:r>
        </w:p>
        <w:p w14:paraId="50626850" w14:textId="77777777" w:rsidR="00196782" w:rsidRPr="000458F9" w:rsidRDefault="00196782" w:rsidP="00B917C6">
          <w:pPr>
            <w:ind w:left="142" w:hanging="568"/>
            <w:jc w:val="both"/>
            <w:divId w:val="493448053"/>
          </w:pPr>
          <w:r w:rsidRPr="000458F9">
            <w:t>[48]</w:t>
          </w:r>
          <w:r w:rsidRPr="000458F9">
            <w:tab/>
            <w:t xml:space="preserve">S. C. </w:t>
          </w:r>
          <w:proofErr w:type="spellStart"/>
          <w:r w:rsidRPr="000458F9">
            <w:t>Daat</w:t>
          </w:r>
          <w:proofErr w:type="spellEnd"/>
          <w:r w:rsidRPr="000458F9">
            <w:t xml:space="preserve">, M. A. </w:t>
          </w:r>
          <w:proofErr w:type="spellStart"/>
          <w:r w:rsidRPr="000458F9">
            <w:t>Sanggenafa</w:t>
          </w:r>
          <w:proofErr w:type="spellEnd"/>
          <w:r w:rsidRPr="000458F9">
            <w:t xml:space="preserve">, and R. </w:t>
          </w:r>
          <w:proofErr w:type="spellStart"/>
          <w:r w:rsidRPr="000458F9">
            <w:t>Larasati</w:t>
          </w:r>
          <w:proofErr w:type="spellEnd"/>
          <w:r w:rsidRPr="000458F9">
            <w:t xml:space="preserve">, “The role of intellectual capital on financial performance of </w:t>
          </w:r>
          <w:proofErr w:type="spellStart"/>
          <w:r w:rsidRPr="000458F9">
            <w:t>smes</w:t>
          </w:r>
          <w:proofErr w:type="spellEnd"/>
          <w:r w:rsidRPr="000458F9">
            <w:t xml:space="preserve">,” </w:t>
          </w:r>
          <w:r w:rsidRPr="000458F9">
            <w:rPr>
              <w:i/>
              <w:iCs/>
            </w:rPr>
            <w:t>Universal Journal of Accounting and Finance</w:t>
          </w:r>
          <w:r w:rsidRPr="000458F9">
            <w:t xml:space="preserve">, vol. 9, no. 6, pp. 1312–1321, Dec. 2021, </w:t>
          </w:r>
          <w:proofErr w:type="spellStart"/>
          <w:r w:rsidRPr="000458F9">
            <w:t>doi</w:t>
          </w:r>
          <w:proofErr w:type="spellEnd"/>
          <w:r w:rsidRPr="000458F9">
            <w:t>: 10.13189/ujaf.2021.090610.</w:t>
          </w:r>
        </w:p>
        <w:p w14:paraId="6A489815" w14:textId="77777777" w:rsidR="00196782" w:rsidRPr="000458F9" w:rsidRDefault="00196782" w:rsidP="00B917C6">
          <w:pPr>
            <w:ind w:left="142" w:hanging="568"/>
            <w:jc w:val="both"/>
            <w:divId w:val="2108111913"/>
          </w:pPr>
          <w:r w:rsidRPr="000458F9">
            <w:t>[49]</w:t>
          </w:r>
          <w:r w:rsidRPr="000458F9">
            <w:tab/>
            <w:t xml:space="preserve">K. </w:t>
          </w:r>
          <w:proofErr w:type="spellStart"/>
          <w:r w:rsidRPr="000458F9">
            <w:t>Borisavljević</w:t>
          </w:r>
          <w:proofErr w:type="spellEnd"/>
          <w:r w:rsidRPr="000458F9">
            <w:t xml:space="preserve"> and G. </w:t>
          </w:r>
          <w:proofErr w:type="spellStart"/>
          <w:r w:rsidRPr="000458F9">
            <w:t>Radosavljević</w:t>
          </w:r>
          <w:proofErr w:type="spellEnd"/>
          <w:r w:rsidRPr="000458F9">
            <w:t xml:space="preserve">, “Application of logistics model in </w:t>
          </w:r>
          <w:proofErr w:type="spellStart"/>
          <w:r w:rsidRPr="000458F9">
            <w:t>analysing</w:t>
          </w:r>
          <w:proofErr w:type="spellEnd"/>
          <w:r w:rsidRPr="000458F9">
            <w:t xml:space="preserve"> relationship marketing in travel agencies,” </w:t>
          </w:r>
          <w:proofErr w:type="spellStart"/>
          <w:r w:rsidRPr="000458F9">
            <w:rPr>
              <w:i/>
              <w:iCs/>
            </w:rPr>
            <w:t>Zbornik</w:t>
          </w:r>
          <w:proofErr w:type="spellEnd"/>
          <w:r w:rsidRPr="000458F9">
            <w:rPr>
              <w:i/>
              <w:iCs/>
            </w:rPr>
            <w:t xml:space="preserve"> </w:t>
          </w:r>
          <w:proofErr w:type="spellStart"/>
          <w:r w:rsidRPr="000458F9">
            <w:rPr>
              <w:i/>
              <w:iCs/>
            </w:rPr>
            <w:t>Radova</w:t>
          </w:r>
          <w:proofErr w:type="spellEnd"/>
          <w:r w:rsidRPr="000458F9">
            <w:rPr>
              <w:i/>
              <w:iCs/>
            </w:rPr>
            <w:t xml:space="preserve"> </w:t>
          </w:r>
          <w:proofErr w:type="spellStart"/>
          <w:r w:rsidRPr="000458F9">
            <w:rPr>
              <w:i/>
              <w:iCs/>
            </w:rPr>
            <w:t>Ekonomskog</w:t>
          </w:r>
          <w:proofErr w:type="spellEnd"/>
          <w:r w:rsidRPr="000458F9">
            <w:rPr>
              <w:i/>
              <w:iCs/>
            </w:rPr>
            <w:t xml:space="preserve"> </w:t>
          </w:r>
          <w:proofErr w:type="spellStart"/>
          <w:r w:rsidRPr="000458F9">
            <w:rPr>
              <w:i/>
              <w:iCs/>
            </w:rPr>
            <w:t>Fakultet</w:t>
          </w:r>
          <w:proofErr w:type="spellEnd"/>
          <w:r w:rsidRPr="000458F9">
            <w:rPr>
              <w:i/>
              <w:iCs/>
            </w:rPr>
            <w:t xml:space="preserve"> au </w:t>
          </w:r>
          <w:proofErr w:type="spellStart"/>
          <w:r w:rsidRPr="000458F9">
            <w:rPr>
              <w:i/>
              <w:iCs/>
            </w:rPr>
            <w:t>Rijeci</w:t>
          </w:r>
          <w:proofErr w:type="spellEnd"/>
          <w:r w:rsidRPr="000458F9">
            <w:t xml:space="preserve">, vol. 39, no. 1, pp. 87–112, Jun. 2021, </w:t>
          </w:r>
          <w:proofErr w:type="spellStart"/>
          <w:r w:rsidRPr="000458F9">
            <w:t>doi</w:t>
          </w:r>
          <w:proofErr w:type="spellEnd"/>
          <w:r w:rsidRPr="000458F9">
            <w:t>: 10.18045/zbefri.2021.1.87.</w:t>
          </w:r>
        </w:p>
        <w:p w14:paraId="7DFF415B" w14:textId="77777777" w:rsidR="00196782" w:rsidRPr="000458F9" w:rsidRDefault="00196782" w:rsidP="00B917C6">
          <w:pPr>
            <w:ind w:left="142" w:hanging="568"/>
            <w:jc w:val="both"/>
            <w:divId w:val="2115008846"/>
          </w:pPr>
          <w:r w:rsidRPr="000458F9">
            <w:t>[50]</w:t>
          </w:r>
          <w:r w:rsidRPr="000458F9">
            <w:tab/>
            <w:t xml:space="preserve">E. </w:t>
          </w:r>
          <w:proofErr w:type="spellStart"/>
          <w:r w:rsidRPr="000458F9">
            <w:t>Kulej</w:t>
          </w:r>
          <w:proofErr w:type="spellEnd"/>
          <w:r w:rsidRPr="000458F9">
            <w:t>-Dudek, “</w:t>
          </w:r>
          <w:proofErr w:type="spellStart"/>
          <w:r w:rsidRPr="000458F9">
            <w:t>Ecolabnet</w:t>
          </w:r>
          <w:proofErr w:type="spellEnd"/>
          <w:r w:rsidRPr="000458F9">
            <w:t xml:space="preserve"> service packages as a response to the needs of manufacturing enterprises in the SME sector of the Baltic Sea Region,” </w:t>
          </w:r>
          <w:r w:rsidRPr="000458F9">
            <w:rPr>
              <w:i/>
              <w:iCs/>
            </w:rPr>
            <w:t>Production Engineering Archives</w:t>
          </w:r>
          <w:r w:rsidRPr="000458F9">
            <w:t xml:space="preserve">, vol. 27, no. 4, pp. 265–271, Dec. 2021, </w:t>
          </w:r>
          <w:proofErr w:type="spellStart"/>
          <w:r w:rsidRPr="000458F9">
            <w:t>doi</w:t>
          </w:r>
          <w:proofErr w:type="spellEnd"/>
          <w:r w:rsidRPr="000458F9">
            <w:t>: 10.30657/pea.2021.27.35.</w:t>
          </w:r>
        </w:p>
        <w:p w14:paraId="447B3732" w14:textId="77777777" w:rsidR="00196782" w:rsidRPr="000458F9" w:rsidRDefault="00196782" w:rsidP="00B917C6">
          <w:pPr>
            <w:ind w:left="142" w:hanging="568"/>
            <w:jc w:val="both"/>
            <w:divId w:val="1100027277"/>
          </w:pPr>
          <w:r w:rsidRPr="000458F9">
            <w:t>[51]</w:t>
          </w:r>
          <w:r w:rsidRPr="000458F9">
            <w:tab/>
            <w:t xml:space="preserve">J. </w:t>
          </w:r>
          <w:proofErr w:type="spellStart"/>
          <w:r w:rsidRPr="000458F9">
            <w:t>Koponen</w:t>
          </w:r>
          <w:proofErr w:type="spellEnd"/>
          <w:r w:rsidRPr="000458F9">
            <w:t xml:space="preserve">, S. </w:t>
          </w:r>
          <w:proofErr w:type="spellStart"/>
          <w:r w:rsidRPr="000458F9">
            <w:t>Julkunen</w:t>
          </w:r>
          <w:proofErr w:type="spellEnd"/>
          <w:r w:rsidRPr="000458F9">
            <w:t xml:space="preserve">, M. </w:t>
          </w:r>
          <w:proofErr w:type="spellStart"/>
          <w:r w:rsidRPr="000458F9">
            <w:t>Gabrielsson</w:t>
          </w:r>
          <w:proofErr w:type="spellEnd"/>
          <w:r w:rsidRPr="000458F9">
            <w:t xml:space="preserve">, and E. B. </w:t>
          </w:r>
          <w:proofErr w:type="spellStart"/>
          <w:r w:rsidRPr="000458F9">
            <w:t>Pullins</w:t>
          </w:r>
          <w:proofErr w:type="spellEnd"/>
          <w:r w:rsidRPr="000458F9">
            <w:t xml:space="preserve">, “An intercultural, interpersonal relationship development framework,” </w:t>
          </w:r>
          <w:r w:rsidRPr="000458F9">
            <w:rPr>
              <w:i/>
              <w:iCs/>
            </w:rPr>
            <w:t>International Marketing Review</w:t>
          </w:r>
          <w:r w:rsidRPr="000458F9">
            <w:t xml:space="preserve">, vol. 38, no. 6, pp. 1189–1216, Oct. 2021, </w:t>
          </w:r>
          <w:proofErr w:type="spellStart"/>
          <w:r w:rsidRPr="000458F9">
            <w:t>doi</w:t>
          </w:r>
          <w:proofErr w:type="spellEnd"/>
          <w:r w:rsidRPr="000458F9">
            <w:t>: 10.1108/IMR-11-2019-0267.</w:t>
          </w:r>
        </w:p>
        <w:p w14:paraId="46014BCF" w14:textId="77777777" w:rsidR="00196782" w:rsidRPr="000458F9" w:rsidRDefault="00196782" w:rsidP="00B917C6">
          <w:pPr>
            <w:ind w:left="142" w:hanging="568"/>
            <w:jc w:val="both"/>
            <w:divId w:val="1433432941"/>
          </w:pPr>
          <w:r w:rsidRPr="000458F9">
            <w:t>[52]</w:t>
          </w:r>
          <w:r w:rsidRPr="000458F9">
            <w:tab/>
            <w:t xml:space="preserve">H. T. N. Huynh, H. D. X. Trieu, P. van Nguyen, T. G. Tran, and L. N. H. Lam, “Explicating brand equity in the information technology sector in Vietnam,” </w:t>
          </w:r>
          <w:r w:rsidRPr="000458F9">
            <w:rPr>
              <w:i/>
              <w:iCs/>
            </w:rPr>
            <w:t>Administrative Sciences</w:t>
          </w:r>
          <w:r w:rsidRPr="000458F9">
            <w:t xml:space="preserve">, vol. 11, no. 4, Dec. 2021, </w:t>
          </w:r>
          <w:proofErr w:type="spellStart"/>
          <w:r w:rsidRPr="000458F9">
            <w:t>doi</w:t>
          </w:r>
          <w:proofErr w:type="spellEnd"/>
          <w:r w:rsidRPr="000458F9">
            <w:t>: 10.3390/admsci11040128.</w:t>
          </w:r>
        </w:p>
        <w:p w14:paraId="3AC62B73" w14:textId="77777777" w:rsidR="00196782" w:rsidRPr="000458F9" w:rsidRDefault="00196782" w:rsidP="00B917C6">
          <w:pPr>
            <w:ind w:left="142" w:hanging="568"/>
            <w:jc w:val="both"/>
            <w:divId w:val="923297648"/>
          </w:pPr>
          <w:r w:rsidRPr="000458F9">
            <w:t>[53]</w:t>
          </w:r>
          <w:r w:rsidRPr="000458F9">
            <w:tab/>
            <w:t xml:space="preserve">T. B. </w:t>
          </w:r>
          <w:proofErr w:type="spellStart"/>
          <w:r w:rsidRPr="000458F9">
            <w:t>Yudhya</w:t>
          </w:r>
          <w:proofErr w:type="spellEnd"/>
          <w:r w:rsidRPr="000458F9">
            <w:t xml:space="preserve">, “Retail store image: A study of the </w:t>
          </w:r>
          <w:proofErr w:type="spellStart"/>
          <w:r w:rsidRPr="000458F9">
            <w:t>matahari</w:t>
          </w:r>
          <w:proofErr w:type="spellEnd"/>
          <w:r w:rsidRPr="000458F9">
            <w:t xml:space="preserve"> department store (at Bandung Indonesia),” </w:t>
          </w:r>
          <w:r w:rsidRPr="000458F9">
            <w:rPr>
              <w:i/>
              <w:iCs/>
            </w:rPr>
            <w:t>Humanities and Social Sciences Reviews</w:t>
          </w:r>
          <w:r w:rsidRPr="000458F9">
            <w:t xml:space="preserve">, vol. 7, no. 5, pp. 98–102, Sep. 2019, </w:t>
          </w:r>
          <w:proofErr w:type="spellStart"/>
          <w:r w:rsidRPr="000458F9">
            <w:t>doi</w:t>
          </w:r>
          <w:proofErr w:type="spellEnd"/>
          <w:r w:rsidRPr="000458F9">
            <w:t>: 10.18510/hssr.2019.7513.</w:t>
          </w:r>
        </w:p>
        <w:p w14:paraId="5F7DC027" w14:textId="77777777" w:rsidR="00196782" w:rsidRPr="000458F9" w:rsidRDefault="00196782" w:rsidP="00B917C6">
          <w:pPr>
            <w:ind w:left="142" w:hanging="568"/>
            <w:jc w:val="both"/>
            <w:divId w:val="1207566924"/>
          </w:pPr>
          <w:r w:rsidRPr="000458F9">
            <w:t>[54]</w:t>
          </w:r>
          <w:r w:rsidRPr="000458F9">
            <w:tab/>
            <w:t xml:space="preserve">S. </w:t>
          </w:r>
          <w:proofErr w:type="spellStart"/>
          <w:r w:rsidRPr="000458F9">
            <w:t>Sekizaki</w:t>
          </w:r>
          <w:proofErr w:type="spellEnd"/>
          <w:r w:rsidRPr="000458F9">
            <w:t xml:space="preserve">, I. </w:t>
          </w:r>
          <w:proofErr w:type="spellStart"/>
          <w:r w:rsidRPr="000458F9">
            <w:t>Nishizaki</w:t>
          </w:r>
          <w:proofErr w:type="spellEnd"/>
          <w:r w:rsidRPr="000458F9">
            <w:t xml:space="preserve">, and T. </w:t>
          </w:r>
          <w:proofErr w:type="spellStart"/>
          <w:r w:rsidRPr="000458F9">
            <w:t>Hayashida</w:t>
          </w:r>
          <w:proofErr w:type="spellEnd"/>
          <w:r w:rsidRPr="000458F9">
            <w:t xml:space="preserve">, “Impact of Retailer and Consumer Behavior on Voltage in Distribution Network under Liberalization of Electricity Retail Market,” </w:t>
          </w:r>
          <w:r w:rsidRPr="000458F9">
            <w:rPr>
              <w:i/>
              <w:iCs/>
            </w:rPr>
            <w:t xml:space="preserve">Electrical Engineering in Japan (English translation of Denki Gakkai </w:t>
          </w:r>
          <w:proofErr w:type="spellStart"/>
          <w:r w:rsidRPr="000458F9">
            <w:rPr>
              <w:i/>
              <w:iCs/>
            </w:rPr>
            <w:t>Ronbunshi</w:t>
          </w:r>
          <w:proofErr w:type="spellEnd"/>
          <w:r w:rsidRPr="000458F9">
            <w:rPr>
              <w:i/>
              <w:iCs/>
            </w:rPr>
            <w:t>)</w:t>
          </w:r>
          <w:r w:rsidRPr="000458F9">
            <w:t xml:space="preserve">, vol. 194, no. 4, pp. 27–41, Mar. 2016, </w:t>
          </w:r>
          <w:proofErr w:type="spellStart"/>
          <w:r w:rsidRPr="000458F9">
            <w:t>doi</w:t>
          </w:r>
          <w:proofErr w:type="spellEnd"/>
          <w:r w:rsidRPr="000458F9">
            <w:t>: 10.1002/eej.22743.</w:t>
          </w:r>
        </w:p>
        <w:p w14:paraId="76418F27" w14:textId="77777777" w:rsidR="00196782" w:rsidRPr="000458F9" w:rsidRDefault="00196782" w:rsidP="00B917C6">
          <w:pPr>
            <w:ind w:left="142" w:hanging="568"/>
            <w:jc w:val="both"/>
            <w:divId w:val="469176327"/>
          </w:pPr>
          <w:r w:rsidRPr="000458F9">
            <w:t>[55]</w:t>
          </w:r>
          <w:r w:rsidRPr="000458F9">
            <w:tab/>
            <w:t xml:space="preserve">F. M. Dias, M. P. V. de Oliveira, H. Z. Filho, and A. L. Rodrigues, “Analytical guidance or intuition? what guides management decisions on the most important customer value attributes in the supermarket </w:t>
          </w:r>
          <w:proofErr w:type="gramStart"/>
          <w:r w:rsidRPr="000458F9">
            <w:t>retail?,</w:t>
          </w:r>
          <w:proofErr w:type="gramEnd"/>
          <w:r w:rsidRPr="000458F9">
            <w:t xml:space="preserve">” </w:t>
          </w:r>
          <w:proofErr w:type="spellStart"/>
          <w:r w:rsidRPr="000458F9">
            <w:rPr>
              <w:i/>
              <w:iCs/>
            </w:rPr>
            <w:t>Revista</w:t>
          </w:r>
          <w:proofErr w:type="spellEnd"/>
          <w:r w:rsidRPr="000458F9">
            <w:rPr>
              <w:i/>
              <w:iCs/>
            </w:rPr>
            <w:t xml:space="preserve"> </w:t>
          </w:r>
          <w:proofErr w:type="spellStart"/>
          <w:r w:rsidRPr="000458F9">
            <w:rPr>
              <w:i/>
              <w:iCs/>
            </w:rPr>
            <w:t>Brasileira</w:t>
          </w:r>
          <w:proofErr w:type="spellEnd"/>
          <w:r w:rsidRPr="000458F9">
            <w:rPr>
              <w:i/>
              <w:iCs/>
            </w:rPr>
            <w:t xml:space="preserve"> de Marketing</w:t>
          </w:r>
          <w:r w:rsidRPr="000458F9">
            <w:t xml:space="preserve">, vol. 20, no. 2, pp. 385–414, 2021, </w:t>
          </w:r>
          <w:proofErr w:type="spellStart"/>
          <w:r w:rsidRPr="000458F9">
            <w:t>doi</w:t>
          </w:r>
          <w:proofErr w:type="spellEnd"/>
          <w:r w:rsidRPr="000458F9">
            <w:t>: 10.5585/REMARK.V20I2.16106.</w:t>
          </w:r>
        </w:p>
        <w:p w14:paraId="1A6939E1" w14:textId="4C1DB617" w:rsidR="00D22927" w:rsidRPr="000458F9" w:rsidRDefault="00196782" w:rsidP="00B917C6">
          <w:pPr>
            <w:ind w:left="142" w:hanging="568"/>
            <w:jc w:val="both"/>
            <w:divId w:val="948586523"/>
          </w:pPr>
          <w:r w:rsidRPr="000458F9">
            <w:t> </w:t>
          </w:r>
        </w:p>
      </w:sdtContent>
    </w:sdt>
    <w:p w14:paraId="0B3A19A6" w14:textId="62C79D92" w:rsidR="009779E4" w:rsidRPr="000458F9" w:rsidRDefault="009779E4" w:rsidP="009779E4">
      <w:pPr>
        <w:ind w:left="1295" w:hanging="480"/>
        <w:rPr>
          <w:sz w:val="20"/>
          <w:szCs w:val="20"/>
        </w:rPr>
      </w:pPr>
    </w:p>
    <w:sectPr w:rsidR="009779E4" w:rsidRPr="000458F9">
      <w:footerReference w:type="default" r:id="rId22"/>
      <w:pgSz w:w="11900" w:h="16820"/>
      <w:pgMar w:top="1600" w:right="1680" w:bottom="940" w:left="1680" w:header="0" w:footer="74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ditya Wasesa, S.T.,M.Sc.,Ph.D" w:date="2022-02-15T10:17:00Z" w:initials="MWS">
    <w:p w14:paraId="47CFC9AF" w14:textId="7F7605CF" w:rsidR="00A2668C" w:rsidRDefault="00A2668C">
      <w:pPr>
        <w:pStyle w:val="CommentText"/>
      </w:pPr>
      <w:r>
        <w:rPr>
          <w:rStyle w:val="CommentReference"/>
        </w:rPr>
        <w:annotationRef/>
      </w:r>
      <w:r w:rsidR="005B27FD">
        <w:t xml:space="preserve">Judul akan diupdate: </w:t>
      </w:r>
      <w:r>
        <w:t>Harus di add kata “Customer Lifetime Value”, “Analytic Hierarchy Process:</w:t>
      </w:r>
    </w:p>
  </w:comment>
  <w:comment w:id="1" w:author="Meditya Wasesa, S.T.,M.Sc.,Ph.D" w:date="2022-02-15T10:18:00Z" w:initials="MWS">
    <w:p w14:paraId="107D6611" w14:textId="239C47E0" w:rsidR="00A2668C" w:rsidRDefault="00A2668C">
      <w:pPr>
        <w:pStyle w:val="CommentText"/>
      </w:pPr>
      <w:r>
        <w:rPr>
          <w:rStyle w:val="CommentReference"/>
        </w:rPr>
        <w:annotationRef/>
      </w:r>
      <w:r>
        <w:t>Im not sure whether the term predictive model is the best.. decision models..</w:t>
      </w:r>
    </w:p>
  </w:comment>
  <w:comment w:id="3" w:author="Meditya Wasesa, S.T.,M.Sc.,Ph.D" w:date="2022-02-15T10:19:00Z" w:initials="MWS">
    <w:p w14:paraId="3D7E1386" w14:textId="278BDA0B" w:rsidR="00A2668C" w:rsidRDefault="00A2668C">
      <w:pPr>
        <w:pStyle w:val="CommentText"/>
      </w:pPr>
      <w:r>
        <w:rPr>
          <w:rStyle w:val="CommentReference"/>
        </w:rPr>
        <w:annotationRef/>
      </w:r>
      <w:r>
        <w:t>There is no customer livfetime value term in this</w:t>
      </w:r>
    </w:p>
  </w:comment>
  <w:comment w:id="4" w:author="Meditya Wasesa, S.T.,M.Sc.,Ph.D" w:date="2022-02-15T10:21:00Z" w:initials="MWS">
    <w:p w14:paraId="35D40D21" w14:textId="35D2D074" w:rsidR="00A2668C" w:rsidRDefault="00A2668C">
      <w:pPr>
        <w:pStyle w:val="CommentText"/>
      </w:pPr>
      <w:r>
        <w:rPr>
          <w:rStyle w:val="CommentReference"/>
        </w:rPr>
        <w:annotationRef/>
      </w:r>
      <w:r>
        <w:t>The narration is not integrated yet..</w:t>
      </w:r>
      <w:r w:rsidR="005B27FD">
        <w:t xml:space="preserve"> belum ada kontinuitas narasi natara data, metode dan iutput</w:t>
      </w:r>
    </w:p>
  </w:comment>
  <w:comment w:id="5" w:author="Meditya Wasesa, S.T.,M.Sc.,Ph.D" w:date="2022-02-14T16:53:00Z" w:initials="MWS">
    <w:p w14:paraId="083E9375" w14:textId="452053B2" w:rsidR="002B7273" w:rsidRDefault="002B7273">
      <w:pPr>
        <w:pStyle w:val="CommentText"/>
      </w:pPr>
      <w:r>
        <w:rPr>
          <w:rStyle w:val="CommentReference"/>
        </w:rPr>
        <w:annotationRef/>
      </w:r>
      <w:r>
        <w:t>Descripsi programnya agar lebih jelas</w:t>
      </w:r>
    </w:p>
  </w:comment>
  <w:comment w:id="7" w:author="Meditya Wasesa, S.T.,M.Sc.,Ph.D" w:date="2022-02-15T10:38:00Z" w:initials="MWS">
    <w:p w14:paraId="45A88F16" w14:textId="68870C18" w:rsidR="006E3240" w:rsidRDefault="006E3240">
      <w:pPr>
        <w:pStyle w:val="CommentText"/>
      </w:pPr>
      <w:r>
        <w:rPr>
          <w:rStyle w:val="CommentReference"/>
        </w:rPr>
        <w:annotationRef/>
      </w:r>
      <w:r>
        <w:t>I think we should add a section on marketing strategy/ subsection on costumer l</w:t>
      </w:r>
      <w:r w:rsidR="004445E4">
        <w:t>if</w:t>
      </w:r>
      <w:r>
        <w:t>efetime value?</w:t>
      </w:r>
    </w:p>
  </w:comment>
  <w:comment w:id="8" w:author="Meditya Wasesa, S.T.,M.Sc.,Ph.D" w:date="2022-01-22T17:46:00Z" w:initials="MWS">
    <w:p w14:paraId="18956109" w14:textId="4D01B91F" w:rsidR="0073083C" w:rsidRDefault="0073083C">
      <w:pPr>
        <w:pStyle w:val="CommentText"/>
      </w:pPr>
      <w:r>
        <w:rPr>
          <w:rStyle w:val="CommentReference"/>
        </w:rPr>
        <w:annotationRef/>
      </w:r>
      <w:r>
        <w:t>Sinkronkan antara narasi dan gambar frameworknya</w:t>
      </w:r>
    </w:p>
  </w:comment>
  <w:comment w:id="9" w:author="Meditya Wasesa, S.T.,M.Sc.,Ph.D" w:date="2022-02-14T17:24:00Z" w:initials="MWS">
    <w:p w14:paraId="0FBE960D" w14:textId="3E633C8E" w:rsidR="00064E0F" w:rsidRDefault="00064E0F">
      <w:pPr>
        <w:pStyle w:val="CommentText"/>
      </w:pPr>
      <w:r>
        <w:rPr>
          <w:rStyle w:val="CommentReference"/>
        </w:rPr>
        <w:annotationRef/>
      </w:r>
      <w:r>
        <w:t>Masukin ke literature review</w:t>
      </w:r>
    </w:p>
  </w:comment>
  <w:comment w:id="46" w:author="Meditya Wasesa, S.T.,M.Sc.,Ph.D" w:date="2022-02-15T11:27:00Z" w:initials="MWS">
    <w:p w14:paraId="5B0C3BF8" w14:textId="77777777" w:rsidR="00BC561B" w:rsidRDefault="00D81A1B">
      <w:pPr>
        <w:pStyle w:val="CommentText"/>
      </w:pPr>
      <w:r>
        <w:rPr>
          <w:rStyle w:val="CommentReference"/>
        </w:rPr>
        <w:annotationRef/>
      </w:r>
      <w:r>
        <w:t>Visualisasinya masih kurang bagus</w:t>
      </w:r>
      <w:r w:rsidR="00BC561B">
        <w:t>,</w:t>
      </w:r>
    </w:p>
    <w:p w14:paraId="3F47DFA6" w14:textId="40EC4988" w:rsidR="00BC561B" w:rsidRDefault="00BC561B">
      <w:pPr>
        <w:pStyle w:val="CommentText"/>
      </w:pPr>
      <w:r>
        <w:t>X dan Y coordinate captionnya dieksplisitkan.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FC9AF" w15:done="0"/>
  <w15:commentEx w15:paraId="107D6611" w15:done="0"/>
  <w15:commentEx w15:paraId="3D7E1386" w15:done="0"/>
  <w15:commentEx w15:paraId="35D40D21" w15:done="0"/>
  <w15:commentEx w15:paraId="083E9375" w15:done="0"/>
  <w15:commentEx w15:paraId="45A88F16" w15:done="0"/>
  <w15:commentEx w15:paraId="18956109" w15:done="0"/>
  <w15:commentEx w15:paraId="0FBE960D" w15:done="0"/>
  <w15:commentEx w15:paraId="3F47DF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FC45" w16cex:dateUtc="2022-02-15T03:17:00Z"/>
  <w16cex:commentExtensible w16cex:durableId="25B5FC91" w16cex:dateUtc="2022-02-15T03:18:00Z"/>
  <w16cex:commentExtensible w16cex:durableId="25B5FCB9" w16cex:dateUtc="2022-02-15T03:19:00Z"/>
  <w16cex:commentExtensible w16cex:durableId="25B5FD42" w16cex:dateUtc="2022-02-15T03:21:00Z"/>
  <w16cex:commentExtensible w16cex:durableId="25B50794" w16cex:dateUtc="2022-02-14T09:53:00Z"/>
  <w16cex:commentExtensible w16cex:durableId="25B60135" w16cex:dateUtc="2022-02-15T03:38:00Z"/>
  <w16cex:commentExtensible w16cex:durableId="2596C18D" w16cex:dateUtc="2022-01-22T10:46:00Z"/>
  <w16cex:commentExtensible w16cex:durableId="25B50EE3" w16cex:dateUtc="2022-02-14T10:24:00Z"/>
  <w16cex:commentExtensible w16cex:durableId="25B60CAC" w16cex:dateUtc="2022-02-15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FC9AF" w16cid:durableId="25B5FC45"/>
  <w16cid:commentId w16cid:paraId="107D6611" w16cid:durableId="25B5FC91"/>
  <w16cid:commentId w16cid:paraId="3D7E1386" w16cid:durableId="25B5FCB9"/>
  <w16cid:commentId w16cid:paraId="35D40D21" w16cid:durableId="25B5FD42"/>
  <w16cid:commentId w16cid:paraId="083E9375" w16cid:durableId="25B50794"/>
  <w16cid:commentId w16cid:paraId="45A88F16" w16cid:durableId="25B60135"/>
  <w16cid:commentId w16cid:paraId="18956109" w16cid:durableId="2596C18D"/>
  <w16cid:commentId w16cid:paraId="0FBE960D" w16cid:durableId="25B50EE3"/>
  <w16cid:commentId w16cid:paraId="3F47DFA6" w16cid:durableId="25B60C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CA9DF" w14:textId="77777777" w:rsidR="00F345CD" w:rsidRDefault="00F345CD">
      <w:r>
        <w:separator/>
      </w:r>
    </w:p>
  </w:endnote>
  <w:endnote w:type="continuationSeparator" w:id="0">
    <w:p w14:paraId="6E422A75" w14:textId="77777777" w:rsidR="00F345CD" w:rsidRDefault="00F345CD">
      <w:r>
        <w:continuationSeparator/>
      </w:r>
    </w:p>
  </w:endnote>
  <w:endnote w:type="continuationNotice" w:id="1">
    <w:p w14:paraId="3BC691B6" w14:textId="77777777" w:rsidR="00F345CD" w:rsidRDefault="00F345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7F4A" w14:textId="0234DD86" w:rsidR="002717C6" w:rsidRDefault="0054182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75CF8E2" wp14:editId="366CACFB">
              <wp:simplePos x="0" y="0"/>
              <wp:positionH relativeFrom="page">
                <wp:posOffset>6012180</wp:posOffset>
              </wp:positionH>
              <wp:positionV relativeFrom="page">
                <wp:posOffset>10067925</wp:posOffset>
              </wp:positionV>
              <wp:extent cx="146050" cy="1803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wps:spPr>
                    <wps:txbx>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CF8E2" id="_x0000_t202" coordsize="21600,21600" o:spt="202" path="m,l,21600r21600,l21600,xe">
              <v:stroke joinstyle="miter"/>
              <v:path gradientshapeok="t" o:connecttype="rect"/>
            </v:shapetype>
            <v:shape id="Text Box 4" o:spid="_x0000_s1026" type="#_x0000_t202" style="position:absolute;margin-left:473.4pt;margin-top:792.75pt;width:11.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" filled="f" stroked="f">
              <v:textbox inset="0,0,0,0">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7EEAC" w14:textId="77777777" w:rsidR="00F345CD" w:rsidRDefault="00F345CD">
      <w:r>
        <w:separator/>
      </w:r>
    </w:p>
  </w:footnote>
  <w:footnote w:type="continuationSeparator" w:id="0">
    <w:p w14:paraId="574FBE76" w14:textId="77777777" w:rsidR="00F345CD" w:rsidRDefault="00F345CD">
      <w:r>
        <w:continuationSeparator/>
      </w:r>
    </w:p>
  </w:footnote>
  <w:footnote w:type="continuationNotice" w:id="1">
    <w:p w14:paraId="2B4073B7" w14:textId="77777777" w:rsidR="00F345CD" w:rsidRDefault="00F345CD"/>
  </w:footnote>
</w:footnotes>
</file>

<file path=word/intelligence.xml><?xml version="1.0" encoding="utf-8"?>
<int:Intelligence xmlns:int="http://schemas.microsoft.com/office/intelligence/2019/intelligence">
  <int:IntelligenceSettings/>
  <int:Manifest>
    <int:WordHash hashCode="vBYF7+ccPWfA8s" id="Tjx8cXWr"/>
    <int:WordHash hashCode="6rlMWbPCYSOWRM" id="2aaOIdr0"/>
  </int:Manifest>
  <int:Observations>
    <int:Content id="Tjx8cXWr">
      <int:Rejection type="LegacyProofing"/>
    </int:Content>
    <int:Content id="2aaOIdr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707CC4F8">
      <w:start w:val="1"/>
      <w:numFmt w:val="decimal"/>
      <w:lvlText w:val="%1."/>
      <w:lvlJc w:val="left"/>
      <w:pPr>
        <w:ind w:left="5434" w:hanging="360"/>
      </w:pPr>
    </w:lvl>
    <w:lvl w:ilvl="1" w:tplc="DE0623E2" w:tentative="1">
      <w:start w:val="1"/>
      <w:numFmt w:val="lowerLetter"/>
      <w:lvlText w:val="%2."/>
      <w:lvlJc w:val="left"/>
      <w:pPr>
        <w:ind w:left="6154" w:hanging="360"/>
      </w:pPr>
    </w:lvl>
    <w:lvl w:ilvl="2" w:tplc="FC062746" w:tentative="1">
      <w:start w:val="1"/>
      <w:numFmt w:val="lowerRoman"/>
      <w:lvlText w:val="%3."/>
      <w:lvlJc w:val="right"/>
      <w:pPr>
        <w:ind w:left="6874" w:hanging="180"/>
      </w:pPr>
    </w:lvl>
    <w:lvl w:ilvl="3" w:tplc="05C2571C" w:tentative="1">
      <w:start w:val="1"/>
      <w:numFmt w:val="decimal"/>
      <w:lvlText w:val="%4."/>
      <w:lvlJc w:val="left"/>
      <w:pPr>
        <w:ind w:left="7594" w:hanging="360"/>
      </w:pPr>
    </w:lvl>
    <w:lvl w:ilvl="4" w:tplc="5076201C" w:tentative="1">
      <w:start w:val="1"/>
      <w:numFmt w:val="lowerLetter"/>
      <w:lvlText w:val="%5."/>
      <w:lvlJc w:val="left"/>
      <w:pPr>
        <w:ind w:left="8314" w:hanging="360"/>
      </w:pPr>
    </w:lvl>
    <w:lvl w:ilvl="5" w:tplc="3A065848" w:tentative="1">
      <w:start w:val="1"/>
      <w:numFmt w:val="lowerRoman"/>
      <w:lvlText w:val="%6."/>
      <w:lvlJc w:val="right"/>
      <w:pPr>
        <w:ind w:left="9034" w:hanging="180"/>
      </w:pPr>
    </w:lvl>
    <w:lvl w:ilvl="6" w:tplc="50DA1172" w:tentative="1">
      <w:start w:val="1"/>
      <w:numFmt w:val="decimal"/>
      <w:lvlText w:val="%7."/>
      <w:lvlJc w:val="left"/>
      <w:pPr>
        <w:ind w:left="9754" w:hanging="360"/>
      </w:pPr>
    </w:lvl>
    <w:lvl w:ilvl="7" w:tplc="9D2AC914" w:tentative="1">
      <w:start w:val="1"/>
      <w:numFmt w:val="lowerLetter"/>
      <w:lvlText w:val="%8."/>
      <w:lvlJc w:val="left"/>
      <w:pPr>
        <w:ind w:left="10474" w:hanging="360"/>
      </w:pPr>
    </w:lvl>
    <w:lvl w:ilvl="8" w:tplc="BB7653F4" w:tentative="1">
      <w:start w:val="1"/>
      <w:numFmt w:val="lowerRoman"/>
      <w:lvlText w:val="%9."/>
      <w:lvlJc w:val="right"/>
      <w:pPr>
        <w:ind w:left="11194" w:hanging="180"/>
      </w:pPr>
    </w:lvl>
  </w:abstractNum>
  <w:abstractNum w:abstractNumId="1" w15:restartNumberingAfterBreak="0">
    <w:nsid w:val="1056587A"/>
    <w:multiLevelType w:val="hybridMultilevel"/>
    <w:tmpl w:val="0E10E71E"/>
    <w:lvl w:ilvl="0" w:tplc="47F2A596">
      <w:numFmt w:val="bullet"/>
      <w:lvlText w:val=""/>
      <w:lvlJc w:val="left"/>
      <w:pPr>
        <w:ind w:left="188" w:hanging="173"/>
      </w:pPr>
      <w:rPr>
        <w:rFonts w:ascii="Symbol" w:eastAsia="Symbol" w:hAnsi="Symbol" w:cs="Symbol" w:hint="default"/>
        <w:w w:val="99"/>
        <w:sz w:val="24"/>
        <w:szCs w:val="24"/>
        <w:lang w:val="en-US" w:eastAsia="en-US" w:bidi="ar-SA"/>
      </w:rPr>
    </w:lvl>
    <w:lvl w:ilvl="1" w:tplc="FC2CAA6A">
      <w:numFmt w:val="bullet"/>
      <w:lvlText w:val="•"/>
      <w:lvlJc w:val="left"/>
      <w:pPr>
        <w:ind w:left="310" w:hanging="173"/>
      </w:pPr>
      <w:rPr>
        <w:rFonts w:hint="default"/>
        <w:lang w:val="en-US" w:eastAsia="en-US" w:bidi="ar-SA"/>
      </w:rPr>
    </w:lvl>
    <w:lvl w:ilvl="2" w:tplc="1376110A">
      <w:numFmt w:val="bullet"/>
      <w:lvlText w:val="•"/>
      <w:lvlJc w:val="left"/>
      <w:pPr>
        <w:ind w:left="440" w:hanging="173"/>
      </w:pPr>
      <w:rPr>
        <w:rFonts w:hint="default"/>
        <w:lang w:val="en-US" w:eastAsia="en-US" w:bidi="ar-SA"/>
      </w:rPr>
    </w:lvl>
    <w:lvl w:ilvl="3" w:tplc="1B98DA72">
      <w:numFmt w:val="bullet"/>
      <w:lvlText w:val="•"/>
      <w:lvlJc w:val="left"/>
      <w:pPr>
        <w:ind w:left="570" w:hanging="173"/>
      </w:pPr>
      <w:rPr>
        <w:rFonts w:hint="default"/>
        <w:lang w:val="en-US" w:eastAsia="en-US" w:bidi="ar-SA"/>
      </w:rPr>
    </w:lvl>
    <w:lvl w:ilvl="4" w:tplc="CA500162">
      <w:numFmt w:val="bullet"/>
      <w:lvlText w:val="•"/>
      <w:lvlJc w:val="left"/>
      <w:pPr>
        <w:ind w:left="700" w:hanging="173"/>
      </w:pPr>
      <w:rPr>
        <w:rFonts w:hint="default"/>
        <w:lang w:val="en-US" w:eastAsia="en-US" w:bidi="ar-SA"/>
      </w:rPr>
    </w:lvl>
    <w:lvl w:ilvl="5" w:tplc="87568A82">
      <w:numFmt w:val="bullet"/>
      <w:lvlText w:val="•"/>
      <w:lvlJc w:val="left"/>
      <w:pPr>
        <w:ind w:left="830" w:hanging="173"/>
      </w:pPr>
      <w:rPr>
        <w:rFonts w:hint="default"/>
        <w:lang w:val="en-US" w:eastAsia="en-US" w:bidi="ar-SA"/>
      </w:rPr>
    </w:lvl>
    <w:lvl w:ilvl="6" w:tplc="124A1C12">
      <w:numFmt w:val="bullet"/>
      <w:lvlText w:val="•"/>
      <w:lvlJc w:val="left"/>
      <w:pPr>
        <w:ind w:left="960" w:hanging="173"/>
      </w:pPr>
      <w:rPr>
        <w:rFonts w:hint="default"/>
        <w:lang w:val="en-US" w:eastAsia="en-US" w:bidi="ar-SA"/>
      </w:rPr>
    </w:lvl>
    <w:lvl w:ilvl="7" w:tplc="28C6A80A">
      <w:numFmt w:val="bullet"/>
      <w:lvlText w:val="•"/>
      <w:lvlJc w:val="left"/>
      <w:pPr>
        <w:ind w:left="1090" w:hanging="173"/>
      </w:pPr>
      <w:rPr>
        <w:rFonts w:hint="default"/>
        <w:lang w:val="en-US" w:eastAsia="en-US" w:bidi="ar-SA"/>
      </w:rPr>
    </w:lvl>
    <w:lvl w:ilvl="8" w:tplc="106EC750">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5F98B566">
      <w:numFmt w:val="bullet"/>
      <w:lvlText w:val=""/>
      <w:lvlJc w:val="left"/>
      <w:pPr>
        <w:ind w:left="1042" w:hanging="227"/>
      </w:pPr>
      <w:rPr>
        <w:rFonts w:ascii="Symbol" w:eastAsia="Symbol" w:hAnsi="Symbol" w:cs="Symbol" w:hint="default"/>
        <w:w w:val="100"/>
        <w:sz w:val="22"/>
        <w:szCs w:val="22"/>
        <w:lang w:val="en-US" w:eastAsia="en-US" w:bidi="ar-SA"/>
      </w:rPr>
    </w:lvl>
    <w:lvl w:ilvl="1" w:tplc="BAA6FA7E">
      <w:numFmt w:val="bullet"/>
      <w:lvlText w:val="•"/>
      <w:lvlJc w:val="left"/>
      <w:pPr>
        <w:ind w:left="1790" w:hanging="227"/>
      </w:pPr>
      <w:rPr>
        <w:rFonts w:hint="default"/>
        <w:lang w:val="en-US" w:eastAsia="en-US" w:bidi="ar-SA"/>
      </w:rPr>
    </w:lvl>
    <w:lvl w:ilvl="2" w:tplc="675A74AA">
      <w:numFmt w:val="bullet"/>
      <w:lvlText w:val="•"/>
      <w:lvlJc w:val="left"/>
      <w:pPr>
        <w:ind w:left="2540" w:hanging="227"/>
      </w:pPr>
      <w:rPr>
        <w:rFonts w:hint="default"/>
        <w:lang w:val="en-US" w:eastAsia="en-US" w:bidi="ar-SA"/>
      </w:rPr>
    </w:lvl>
    <w:lvl w:ilvl="3" w:tplc="1C9AA6B8">
      <w:numFmt w:val="bullet"/>
      <w:lvlText w:val="•"/>
      <w:lvlJc w:val="left"/>
      <w:pPr>
        <w:ind w:left="3290" w:hanging="227"/>
      </w:pPr>
      <w:rPr>
        <w:rFonts w:hint="default"/>
        <w:lang w:val="en-US" w:eastAsia="en-US" w:bidi="ar-SA"/>
      </w:rPr>
    </w:lvl>
    <w:lvl w:ilvl="4" w:tplc="82626C0A">
      <w:numFmt w:val="bullet"/>
      <w:lvlText w:val="•"/>
      <w:lvlJc w:val="left"/>
      <w:pPr>
        <w:ind w:left="4040" w:hanging="227"/>
      </w:pPr>
      <w:rPr>
        <w:rFonts w:hint="default"/>
        <w:lang w:val="en-US" w:eastAsia="en-US" w:bidi="ar-SA"/>
      </w:rPr>
    </w:lvl>
    <w:lvl w:ilvl="5" w:tplc="5BD458D2">
      <w:numFmt w:val="bullet"/>
      <w:lvlText w:val="•"/>
      <w:lvlJc w:val="left"/>
      <w:pPr>
        <w:ind w:left="4790" w:hanging="227"/>
      </w:pPr>
      <w:rPr>
        <w:rFonts w:hint="default"/>
        <w:lang w:val="en-US" w:eastAsia="en-US" w:bidi="ar-SA"/>
      </w:rPr>
    </w:lvl>
    <w:lvl w:ilvl="6" w:tplc="EF5662DE">
      <w:numFmt w:val="bullet"/>
      <w:lvlText w:val="•"/>
      <w:lvlJc w:val="left"/>
      <w:pPr>
        <w:ind w:left="5540" w:hanging="227"/>
      </w:pPr>
      <w:rPr>
        <w:rFonts w:hint="default"/>
        <w:lang w:val="en-US" w:eastAsia="en-US" w:bidi="ar-SA"/>
      </w:rPr>
    </w:lvl>
    <w:lvl w:ilvl="7" w:tplc="7110CC52">
      <w:numFmt w:val="bullet"/>
      <w:lvlText w:val="•"/>
      <w:lvlJc w:val="left"/>
      <w:pPr>
        <w:ind w:left="6290" w:hanging="227"/>
      </w:pPr>
      <w:rPr>
        <w:rFonts w:hint="default"/>
        <w:lang w:val="en-US" w:eastAsia="en-US" w:bidi="ar-SA"/>
      </w:rPr>
    </w:lvl>
    <w:lvl w:ilvl="8" w:tplc="E5327556">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859C116A"/>
    <w:lvl w:ilvl="0" w:tplc="56D80B92">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520ABB7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2A99E0">
      <w:numFmt w:val="bullet"/>
      <w:lvlText w:val="•"/>
      <w:lvlJc w:val="left"/>
      <w:pPr>
        <w:ind w:left="2317" w:hanging="360"/>
      </w:pPr>
      <w:rPr>
        <w:rFonts w:hint="default"/>
        <w:lang w:val="en-US" w:eastAsia="en-US" w:bidi="ar-SA"/>
      </w:rPr>
    </w:lvl>
    <w:lvl w:ilvl="3" w:tplc="B7DAA9D4">
      <w:numFmt w:val="bullet"/>
      <w:lvlText w:val="•"/>
      <w:lvlJc w:val="left"/>
      <w:pPr>
        <w:ind w:left="3095" w:hanging="360"/>
      </w:pPr>
      <w:rPr>
        <w:rFonts w:hint="default"/>
        <w:lang w:val="en-US" w:eastAsia="en-US" w:bidi="ar-SA"/>
      </w:rPr>
    </w:lvl>
    <w:lvl w:ilvl="4" w:tplc="DCF67E30">
      <w:numFmt w:val="bullet"/>
      <w:lvlText w:val="•"/>
      <w:lvlJc w:val="left"/>
      <w:pPr>
        <w:ind w:left="3873" w:hanging="360"/>
      </w:pPr>
      <w:rPr>
        <w:rFonts w:hint="default"/>
        <w:lang w:val="en-US" w:eastAsia="en-US" w:bidi="ar-SA"/>
      </w:rPr>
    </w:lvl>
    <w:lvl w:ilvl="5" w:tplc="82768CEE">
      <w:numFmt w:val="bullet"/>
      <w:lvlText w:val="•"/>
      <w:lvlJc w:val="left"/>
      <w:pPr>
        <w:ind w:left="4651" w:hanging="360"/>
      </w:pPr>
      <w:rPr>
        <w:rFonts w:hint="default"/>
        <w:lang w:val="en-US" w:eastAsia="en-US" w:bidi="ar-SA"/>
      </w:rPr>
    </w:lvl>
    <w:lvl w:ilvl="6" w:tplc="0EA8A006">
      <w:numFmt w:val="bullet"/>
      <w:lvlText w:val="•"/>
      <w:lvlJc w:val="left"/>
      <w:pPr>
        <w:ind w:left="5428" w:hanging="360"/>
      </w:pPr>
      <w:rPr>
        <w:rFonts w:hint="default"/>
        <w:lang w:val="en-US" w:eastAsia="en-US" w:bidi="ar-SA"/>
      </w:rPr>
    </w:lvl>
    <w:lvl w:ilvl="7" w:tplc="9A9271A0">
      <w:numFmt w:val="bullet"/>
      <w:lvlText w:val="•"/>
      <w:lvlJc w:val="left"/>
      <w:pPr>
        <w:ind w:left="6206" w:hanging="360"/>
      </w:pPr>
      <w:rPr>
        <w:rFonts w:hint="default"/>
        <w:lang w:val="en-US" w:eastAsia="en-US" w:bidi="ar-SA"/>
      </w:rPr>
    </w:lvl>
    <w:lvl w:ilvl="8" w:tplc="9B323618">
      <w:numFmt w:val="bullet"/>
      <w:lvlText w:val="•"/>
      <w:lvlJc w:val="left"/>
      <w:pPr>
        <w:ind w:left="6984" w:hanging="360"/>
      </w:pPr>
      <w:rPr>
        <w:rFonts w:hint="default"/>
        <w:lang w:val="en-US" w:eastAsia="en-US" w:bidi="ar-SA"/>
      </w:rPr>
    </w:lvl>
  </w:abstractNum>
  <w:abstractNum w:abstractNumId="4" w15:restartNumberingAfterBreak="0">
    <w:nsid w:val="1D8D5420"/>
    <w:multiLevelType w:val="hybridMultilevel"/>
    <w:tmpl w:val="B718902E"/>
    <w:lvl w:ilvl="0" w:tplc="4134F4E8">
      <w:start w:val="450"/>
      <w:numFmt w:val="bullet"/>
      <w:lvlText w:val=""/>
      <w:lvlJc w:val="left"/>
      <w:pPr>
        <w:ind w:left="720" w:hanging="360"/>
      </w:pPr>
      <w:rPr>
        <w:rFonts w:ascii="Wingdings" w:eastAsia="Times New Roman" w:hAnsi="Wingdings" w:cs="Times New Roman" w:hint="default"/>
      </w:rPr>
    </w:lvl>
    <w:lvl w:ilvl="1" w:tplc="FC700B38" w:tentative="1">
      <w:start w:val="1"/>
      <w:numFmt w:val="bullet"/>
      <w:lvlText w:val="o"/>
      <w:lvlJc w:val="left"/>
      <w:pPr>
        <w:ind w:left="1440" w:hanging="360"/>
      </w:pPr>
      <w:rPr>
        <w:rFonts w:ascii="Courier New" w:hAnsi="Courier New" w:cs="Courier New" w:hint="default"/>
      </w:rPr>
    </w:lvl>
    <w:lvl w:ilvl="2" w:tplc="BD38C3A8" w:tentative="1">
      <w:start w:val="1"/>
      <w:numFmt w:val="bullet"/>
      <w:lvlText w:val=""/>
      <w:lvlJc w:val="left"/>
      <w:pPr>
        <w:ind w:left="2160" w:hanging="360"/>
      </w:pPr>
      <w:rPr>
        <w:rFonts w:ascii="Wingdings" w:hAnsi="Wingdings" w:hint="default"/>
      </w:rPr>
    </w:lvl>
    <w:lvl w:ilvl="3" w:tplc="A53A4CBE" w:tentative="1">
      <w:start w:val="1"/>
      <w:numFmt w:val="bullet"/>
      <w:lvlText w:val=""/>
      <w:lvlJc w:val="left"/>
      <w:pPr>
        <w:ind w:left="2880" w:hanging="360"/>
      </w:pPr>
      <w:rPr>
        <w:rFonts w:ascii="Symbol" w:hAnsi="Symbol" w:hint="default"/>
      </w:rPr>
    </w:lvl>
    <w:lvl w:ilvl="4" w:tplc="883E382A" w:tentative="1">
      <w:start w:val="1"/>
      <w:numFmt w:val="bullet"/>
      <w:lvlText w:val="o"/>
      <w:lvlJc w:val="left"/>
      <w:pPr>
        <w:ind w:left="3600" w:hanging="360"/>
      </w:pPr>
      <w:rPr>
        <w:rFonts w:ascii="Courier New" w:hAnsi="Courier New" w:cs="Courier New" w:hint="default"/>
      </w:rPr>
    </w:lvl>
    <w:lvl w:ilvl="5" w:tplc="1B807800" w:tentative="1">
      <w:start w:val="1"/>
      <w:numFmt w:val="bullet"/>
      <w:lvlText w:val=""/>
      <w:lvlJc w:val="left"/>
      <w:pPr>
        <w:ind w:left="4320" w:hanging="360"/>
      </w:pPr>
      <w:rPr>
        <w:rFonts w:ascii="Wingdings" w:hAnsi="Wingdings" w:hint="default"/>
      </w:rPr>
    </w:lvl>
    <w:lvl w:ilvl="6" w:tplc="1E7CDE72" w:tentative="1">
      <w:start w:val="1"/>
      <w:numFmt w:val="bullet"/>
      <w:lvlText w:val=""/>
      <w:lvlJc w:val="left"/>
      <w:pPr>
        <w:ind w:left="5040" w:hanging="360"/>
      </w:pPr>
      <w:rPr>
        <w:rFonts w:ascii="Symbol" w:hAnsi="Symbol" w:hint="default"/>
      </w:rPr>
    </w:lvl>
    <w:lvl w:ilvl="7" w:tplc="7DC09F54" w:tentative="1">
      <w:start w:val="1"/>
      <w:numFmt w:val="bullet"/>
      <w:lvlText w:val="o"/>
      <w:lvlJc w:val="left"/>
      <w:pPr>
        <w:ind w:left="5760" w:hanging="360"/>
      </w:pPr>
      <w:rPr>
        <w:rFonts w:ascii="Courier New" w:hAnsi="Courier New" w:cs="Courier New" w:hint="default"/>
      </w:rPr>
    </w:lvl>
    <w:lvl w:ilvl="8" w:tplc="FD729990" w:tentative="1">
      <w:start w:val="1"/>
      <w:numFmt w:val="bullet"/>
      <w:lvlText w:val=""/>
      <w:lvlJc w:val="left"/>
      <w:pPr>
        <w:ind w:left="6480" w:hanging="360"/>
      </w:pPr>
      <w:rPr>
        <w:rFonts w:ascii="Wingdings" w:hAnsi="Wingdings" w:hint="default"/>
      </w:rPr>
    </w:lvl>
  </w:abstractNum>
  <w:abstractNum w:abstractNumId="5" w15:restartNumberingAfterBreak="0">
    <w:nsid w:val="22F07E9E"/>
    <w:multiLevelType w:val="hybridMultilevel"/>
    <w:tmpl w:val="5F0E09AC"/>
    <w:lvl w:ilvl="0" w:tplc="FFFFFFFF">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FFFFFFFF">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FFFFFF">
      <w:numFmt w:val="bullet"/>
      <w:lvlText w:val="•"/>
      <w:lvlJc w:val="left"/>
      <w:pPr>
        <w:ind w:left="23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873" w:hanging="360"/>
      </w:pPr>
      <w:rPr>
        <w:rFonts w:hint="default"/>
        <w:lang w:val="en-US" w:eastAsia="en-US" w:bidi="ar-SA"/>
      </w:rPr>
    </w:lvl>
    <w:lvl w:ilvl="5" w:tplc="FFFFFFFF">
      <w:numFmt w:val="bullet"/>
      <w:lvlText w:val="•"/>
      <w:lvlJc w:val="left"/>
      <w:pPr>
        <w:ind w:left="4651" w:hanging="360"/>
      </w:pPr>
      <w:rPr>
        <w:rFonts w:hint="default"/>
        <w:lang w:val="en-US" w:eastAsia="en-US" w:bidi="ar-SA"/>
      </w:rPr>
    </w:lvl>
    <w:lvl w:ilvl="6" w:tplc="FFFFFFFF">
      <w:numFmt w:val="bullet"/>
      <w:lvlText w:val="•"/>
      <w:lvlJc w:val="left"/>
      <w:pPr>
        <w:ind w:left="5428" w:hanging="360"/>
      </w:pPr>
      <w:rPr>
        <w:rFonts w:hint="default"/>
        <w:lang w:val="en-US" w:eastAsia="en-US" w:bidi="ar-SA"/>
      </w:rPr>
    </w:lvl>
    <w:lvl w:ilvl="7" w:tplc="FFFFFFFF">
      <w:numFmt w:val="bullet"/>
      <w:lvlText w:val="•"/>
      <w:lvlJc w:val="left"/>
      <w:pPr>
        <w:ind w:left="6206" w:hanging="360"/>
      </w:pPr>
      <w:rPr>
        <w:rFonts w:hint="default"/>
        <w:lang w:val="en-US" w:eastAsia="en-US" w:bidi="ar-SA"/>
      </w:rPr>
    </w:lvl>
    <w:lvl w:ilvl="8" w:tplc="FFFFFFFF">
      <w:numFmt w:val="bullet"/>
      <w:lvlText w:val="•"/>
      <w:lvlJc w:val="left"/>
      <w:pPr>
        <w:ind w:left="6984" w:hanging="360"/>
      </w:pPr>
      <w:rPr>
        <w:rFonts w:hint="default"/>
        <w:lang w:val="en-US" w:eastAsia="en-US" w:bidi="ar-SA"/>
      </w:rPr>
    </w:lvl>
  </w:abstractNum>
  <w:abstractNum w:abstractNumId="6"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BD55339"/>
    <w:multiLevelType w:val="hybridMultilevel"/>
    <w:tmpl w:val="0B7ABD40"/>
    <w:lvl w:ilvl="0" w:tplc="62688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C2824A1"/>
    <w:multiLevelType w:val="hybridMultilevel"/>
    <w:tmpl w:val="EA36BA40"/>
    <w:lvl w:ilvl="0" w:tplc="C07A784E">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D3E47492">
      <w:numFmt w:val="bullet"/>
      <w:lvlText w:val="•"/>
      <w:lvlJc w:val="left"/>
      <w:pPr>
        <w:ind w:left="1772" w:hanging="200"/>
      </w:pPr>
      <w:rPr>
        <w:rFonts w:hint="default"/>
        <w:lang w:val="en-US" w:eastAsia="en-US" w:bidi="ar-SA"/>
      </w:rPr>
    </w:lvl>
    <w:lvl w:ilvl="2" w:tplc="867CA754">
      <w:numFmt w:val="bullet"/>
      <w:lvlText w:val="•"/>
      <w:lvlJc w:val="left"/>
      <w:pPr>
        <w:ind w:left="2524" w:hanging="200"/>
      </w:pPr>
      <w:rPr>
        <w:rFonts w:hint="default"/>
        <w:lang w:val="en-US" w:eastAsia="en-US" w:bidi="ar-SA"/>
      </w:rPr>
    </w:lvl>
    <w:lvl w:ilvl="3" w:tplc="F072FAF6">
      <w:numFmt w:val="bullet"/>
      <w:lvlText w:val="•"/>
      <w:lvlJc w:val="left"/>
      <w:pPr>
        <w:ind w:left="3276" w:hanging="200"/>
      </w:pPr>
      <w:rPr>
        <w:rFonts w:hint="default"/>
        <w:lang w:val="en-US" w:eastAsia="en-US" w:bidi="ar-SA"/>
      </w:rPr>
    </w:lvl>
    <w:lvl w:ilvl="4" w:tplc="6BE4A3D6">
      <w:numFmt w:val="bullet"/>
      <w:lvlText w:val="•"/>
      <w:lvlJc w:val="left"/>
      <w:pPr>
        <w:ind w:left="4028" w:hanging="200"/>
      </w:pPr>
      <w:rPr>
        <w:rFonts w:hint="default"/>
        <w:lang w:val="en-US" w:eastAsia="en-US" w:bidi="ar-SA"/>
      </w:rPr>
    </w:lvl>
    <w:lvl w:ilvl="5" w:tplc="C3229C3E">
      <w:numFmt w:val="bullet"/>
      <w:lvlText w:val="•"/>
      <w:lvlJc w:val="left"/>
      <w:pPr>
        <w:ind w:left="4780" w:hanging="200"/>
      </w:pPr>
      <w:rPr>
        <w:rFonts w:hint="default"/>
        <w:lang w:val="en-US" w:eastAsia="en-US" w:bidi="ar-SA"/>
      </w:rPr>
    </w:lvl>
    <w:lvl w:ilvl="6" w:tplc="841E0024">
      <w:numFmt w:val="bullet"/>
      <w:lvlText w:val="•"/>
      <w:lvlJc w:val="left"/>
      <w:pPr>
        <w:ind w:left="5532" w:hanging="200"/>
      </w:pPr>
      <w:rPr>
        <w:rFonts w:hint="default"/>
        <w:lang w:val="en-US" w:eastAsia="en-US" w:bidi="ar-SA"/>
      </w:rPr>
    </w:lvl>
    <w:lvl w:ilvl="7" w:tplc="A3509E2E">
      <w:numFmt w:val="bullet"/>
      <w:lvlText w:val="•"/>
      <w:lvlJc w:val="left"/>
      <w:pPr>
        <w:ind w:left="6284" w:hanging="200"/>
      </w:pPr>
      <w:rPr>
        <w:rFonts w:hint="default"/>
        <w:lang w:val="en-US" w:eastAsia="en-US" w:bidi="ar-SA"/>
      </w:rPr>
    </w:lvl>
    <w:lvl w:ilvl="8" w:tplc="E50A58A0">
      <w:numFmt w:val="bullet"/>
      <w:lvlText w:val="•"/>
      <w:lvlJc w:val="left"/>
      <w:pPr>
        <w:ind w:left="7036" w:hanging="200"/>
      </w:pPr>
      <w:rPr>
        <w:rFonts w:hint="default"/>
        <w:lang w:val="en-US" w:eastAsia="en-US" w:bidi="ar-SA"/>
      </w:rPr>
    </w:lvl>
  </w:abstractNum>
  <w:abstractNum w:abstractNumId="9" w15:restartNumberingAfterBreak="0">
    <w:nsid w:val="2C685BA6"/>
    <w:multiLevelType w:val="hybridMultilevel"/>
    <w:tmpl w:val="76C497FC"/>
    <w:lvl w:ilvl="0" w:tplc="C3F8A200">
      <w:start w:val="1"/>
      <w:numFmt w:val="upperLetter"/>
      <w:lvlText w:val="%1."/>
      <w:lvlJc w:val="left"/>
      <w:pPr>
        <w:ind w:left="720" w:hanging="360"/>
      </w:pPr>
    </w:lvl>
    <w:lvl w:ilvl="1" w:tplc="69B4ABF6" w:tentative="1">
      <w:start w:val="1"/>
      <w:numFmt w:val="lowerLetter"/>
      <w:lvlText w:val="%2."/>
      <w:lvlJc w:val="left"/>
      <w:pPr>
        <w:ind w:left="1440" w:hanging="360"/>
      </w:pPr>
    </w:lvl>
    <w:lvl w:ilvl="2" w:tplc="7BB8CC0E" w:tentative="1">
      <w:start w:val="1"/>
      <w:numFmt w:val="lowerRoman"/>
      <w:lvlText w:val="%3."/>
      <w:lvlJc w:val="right"/>
      <w:pPr>
        <w:ind w:left="2160" w:hanging="180"/>
      </w:pPr>
    </w:lvl>
    <w:lvl w:ilvl="3" w:tplc="CE0AFADA" w:tentative="1">
      <w:start w:val="1"/>
      <w:numFmt w:val="decimal"/>
      <w:lvlText w:val="%4."/>
      <w:lvlJc w:val="left"/>
      <w:pPr>
        <w:ind w:left="2880" w:hanging="360"/>
      </w:pPr>
    </w:lvl>
    <w:lvl w:ilvl="4" w:tplc="1A708A94" w:tentative="1">
      <w:start w:val="1"/>
      <w:numFmt w:val="lowerLetter"/>
      <w:lvlText w:val="%5."/>
      <w:lvlJc w:val="left"/>
      <w:pPr>
        <w:ind w:left="3600" w:hanging="360"/>
      </w:pPr>
    </w:lvl>
    <w:lvl w:ilvl="5" w:tplc="F48C2A4E" w:tentative="1">
      <w:start w:val="1"/>
      <w:numFmt w:val="lowerRoman"/>
      <w:lvlText w:val="%6."/>
      <w:lvlJc w:val="right"/>
      <w:pPr>
        <w:ind w:left="4320" w:hanging="180"/>
      </w:pPr>
    </w:lvl>
    <w:lvl w:ilvl="6" w:tplc="59B61C8A" w:tentative="1">
      <w:start w:val="1"/>
      <w:numFmt w:val="decimal"/>
      <w:lvlText w:val="%7."/>
      <w:lvlJc w:val="left"/>
      <w:pPr>
        <w:ind w:left="5040" w:hanging="360"/>
      </w:pPr>
    </w:lvl>
    <w:lvl w:ilvl="7" w:tplc="4ED4B1B0" w:tentative="1">
      <w:start w:val="1"/>
      <w:numFmt w:val="lowerLetter"/>
      <w:lvlText w:val="%8."/>
      <w:lvlJc w:val="left"/>
      <w:pPr>
        <w:ind w:left="5760" w:hanging="360"/>
      </w:pPr>
    </w:lvl>
    <w:lvl w:ilvl="8" w:tplc="442810EA" w:tentative="1">
      <w:start w:val="1"/>
      <w:numFmt w:val="lowerRoman"/>
      <w:lvlText w:val="%9."/>
      <w:lvlJc w:val="right"/>
      <w:pPr>
        <w:ind w:left="6480" w:hanging="180"/>
      </w:pPr>
    </w:lvl>
  </w:abstractNum>
  <w:abstractNum w:abstractNumId="10" w15:restartNumberingAfterBreak="0">
    <w:nsid w:val="2C696D67"/>
    <w:multiLevelType w:val="hybridMultilevel"/>
    <w:tmpl w:val="B9B4C8EE"/>
    <w:lvl w:ilvl="0" w:tplc="2398F390">
      <w:start w:val="1"/>
      <w:numFmt w:val="upperLetter"/>
      <w:lvlText w:val="%1."/>
      <w:lvlJc w:val="left"/>
      <w:pPr>
        <w:ind w:left="1080" w:hanging="360"/>
      </w:pPr>
    </w:lvl>
    <w:lvl w:ilvl="1" w:tplc="66D46022" w:tentative="1">
      <w:start w:val="1"/>
      <w:numFmt w:val="lowerLetter"/>
      <w:lvlText w:val="%2."/>
      <w:lvlJc w:val="left"/>
      <w:pPr>
        <w:ind w:left="1800" w:hanging="360"/>
      </w:pPr>
    </w:lvl>
    <w:lvl w:ilvl="2" w:tplc="6F92B7C8" w:tentative="1">
      <w:start w:val="1"/>
      <w:numFmt w:val="lowerRoman"/>
      <w:lvlText w:val="%3."/>
      <w:lvlJc w:val="right"/>
      <w:pPr>
        <w:ind w:left="2520" w:hanging="180"/>
      </w:pPr>
    </w:lvl>
    <w:lvl w:ilvl="3" w:tplc="0F0C806A" w:tentative="1">
      <w:start w:val="1"/>
      <w:numFmt w:val="decimal"/>
      <w:lvlText w:val="%4."/>
      <w:lvlJc w:val="left"/>
      <w:pPr>
        <w:ind w:left="3240" w:hanging="360"/>
      </w:pPr>
    </w:lvl>
    <w:lvl w:ilvl="4" w:tplc="F5985882" w:tentative="1">
      <w:start w:val="1"/>
      <w:numFmt w:val="lowerLetter"/>
      <w:lvlText w:val="%5."/>
      <w:lvlJc w:val="left"/>
      <w:pPr>
        <w:ind w:left="3960" w:hanging="360"/>
      </w:pPr>
    </w:lvl>
    <w:lvl w:ilvl="5" w:tplc="EF58A452" w:tentative="1">
      <w:start w:val="1"/>
      <w:numFmt w:val="lowerRoman"/>
      <w:lvlText w:val="%6."/>
      <w:lvlJc w:val="right"/>
      <w:pPr>
        <w:ind w:left="4680" w:hanging="180"/>
      </w:pPr>
    </w:lvl>
    <w:lvl w:ilvl="6" w:tplc="8D1CDE6E" w:tentative="1">
      <w:start w:val="1"/>
      <w:numFmt w:val="decimal"/>
      <w:lvlText w:val="%7."/>
      <w:lvlJc w:val="left"/>
      <w:pPr>
        <w:ind w:left="5400" w:hanging="360"/>
      </w:pPr>
    </w:lvl>
    <w:lvl w:ilvl="7" w:tplc="B3A2FDA8" w:tentative="1">
      <w:start w:val="1"/>
      <w:numFmt w:val="lowerLetter"/>
      <w:lvlText w:val="%8."/>
      <w:lvlJc w:val="left"/>
      <w:pPr>
        <w:ind w:left="6120" w:hanging="360"/>
      </w:pPr>
    </w:lvl>
    <w:lvl w:ilvl="8" w:tplc="D12AF99A" w:tentative="1">
      <w:start w:val="1"/>
      <w:numFmt w:val="lowerRoman"/>
      <w:lvlText w:val="%9."/>
      <w:lvlJc w:val="right"/>
      <w:pPr>
        <w:ind w:left="6840" w:hanging="180"/>
      </w:pPr>
    </w:lvl>
  </w:abstractNum>
  <w:abstractNum w:abstractNumId="11" w15:restartNumberingAfterBreak="0">
    <w:nsid w:val="2FF50426"/>
    <w:multiLevelType w:val="hybridMultilevel"/>
    <w:tmpl w:val="BCF0F49E"/>
    <w:lvl w:ilvl="0" w:tplc="1310B9B2">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111C5E"/>
    <w:multiLevelType w:val="hybridMultilevel"/>
    <w:tmpl w:val="8A58DEF4"/>
    <w:lvl w:ilvl="0" w:tplc="0B006DCE">
      <w:start w:val="1"/>
      <w:numFmt w:val="decimal"/>
      <w:lvlText w:val="%1."/>
      <w:lvlJc w:val="left"/>
      <w:pPr>
        <w:ind w:left="720" w:hanging="360"/>
      </w:pPr>
    </w:lvl>
    <w:lvl w:ilvl="1" w:tplc="E1D64B86" w:tentative="1">
      <w:start w:val="1"/>
      <w:numFmt w:val="lowerLetter"/>
      <w:lvlText w:val="%2."/>
      <w:lvlJc w:val="left"/>
      <w:pPr>
        <w:ind w:left="1440" w:hanging="360"/>
      </w:pPr>
    </w:lvl>
    <w:lvl w:ilvl="2" w:tplc="B8A63986" w:tentative="1">
      <w:start w:val="1"/>
      <w:numFmt w:val="lowerRoman"/>
      <w:lvlText w:val="%3."/>
      <w:lvlJc w:val="right"/>
      <w:pPr>
        <w:ind w:left="2160" w:hanging="180"/>
      </w:pPr>
    </w:lvl>
    <w:lvl w:ilvl="3" w:tplc="33BACC90" w:tentative="1">
      <w:start w:val="1"/>
      <w:numFmt w:val="decimal"/>
      <w:lvlText w:val="%4."/>
      <w:lvlJc w:val="left"/>
      <w:pPr>
        <w:ind w:left="2880" w:hanging="360"/>
      </w:pPr>
    </w:lvl>
    <w:lvl w:ilvl="4" w:tplc="3E12A1A0" w:tentative="1">
      <w:start w:val="1"/>
      <w:numFmt w:val="lowerLetter"/>
      <w:lvlText w:val="%5."/>
      <w:lvlJc w:val="left"/>
      <w:pPr>
        <w:ind w:left="3600" w:hanging="360"/>
      </w:pPr>
    </w:lvl>
    <w:lvl w:ilvl="5" w:tplc="10D649D6" w:tentative="1">
      <w:start w:val="1"/>
      <w:numFmt w:val="lowerRoman"/>
      <w:lvlText w:val="%6."/>
      <w:lvlJc w:val="right"/>
      <w:pPr>
        <w:ind w:left="4320" w:hanging="180"/>
      </w:pPr>
    </w:lvl>
    <w:lvl w:ilvl="6" w:tplc="E3B2BFC6" w:tentative="1">
      <w:start w:val="1"/>
      <w:numFmt w:val="decimal"/>
      <w:lvlText w:val="%7."/>
      <w:lvlJc w:val="left"/>
      <w:pPr>
        <w:ind w:left="5040" w:hanging="360"/>
      </w:pPr>
    </w:lvl>
    <w:lvl w:ilvl="7" w:tplc="81028B6E" w:tentative="1">
      <w:start w:val="1"/>
      <w:numFmt w:val="lowerLetter"/>
      <w:lvlText w:val="%8."/>
      <w:lvlJc w:val="left"/>
      <w:pPr>
        <w:ind w:left="5760" w:hanging="360"/>
      </w:pPr>
    </w:lvl>
    <w:lvl w:ilvl="8" w:tplc="642679F2" w:tentative="1">
      <w:start w:val="1"/>
      <w:numFmt w:val="lowerRoman"/>
      <w:lvlText w:val="%9."/>
      <w:lvlJc w:val="right"/>
      <w:pPr>
        <w:ind w:left="6480" w:hanging="180"/>
      </w:pPr>
    </w:lvl>
  </w:abstractNum>
  <w:abstractNum w:abstractNumId="13" w15:restartNumberingAfterBreak="0">
    <w:nsid w:val="35111CCD"/>
    <w:multiLevelType w:val="hybridMultilevel"/>
    <w:tmpl w:val="CF88198A"/>
    <w:lvl w:ilvl="0" w:tplc="38090015">
      <w:start w:val="1"/>
      <w:numFmt w:val="upperLetter"/>
      <w:lvlText w:val="%1."/>
      <w:lvlJc w:val="left"/>
      <w:pPr>
        <w:ind w:left="3621"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4" w15:restartNumberingAfterBreak="0">
    <w:nsid w:val="3B5F5CF4"/>
    <w:multiLevelType w:val="hybridMultilevel"/>
    <w:tmpl w:val="9078BD0A"/>
    <w:lvl w:ilvl="0" w:tplc="4FA02318">
      <w:start w:val="1"/>
      <w:numFmt w:val="decimal"/>
      <w:lvlText w:val="%1."/>
      <w:lvlJc w:val="left"/>
      <w:pPr>
        <w:tabs>
          <w:tab w:val="num" w:pos="1535"/>
        </w:tabs>
        <w:ind w:left="1535" w:hanging="360"/>
      </w:pPr>
    </w:lvl>
    <w:lvl w:ilvl="1" w:tplc="B32C1E6A" w:tentative="1">
      <w:start w:val="1"/>
      <w:numFmt w:val="decimal"/>
      <w:lvlText w:val="%2."/>
      <w:lvlJc w:val="left"/>
      <w:pPr>
        <w:tabs>
          <w:tab w:val="num" w:pos="2255"/>
        </w:tabs>
        <w:ind w:left="2255" w:hanging="360"/>
      </w:pPr>
    </w:lvl>
    <w:lvl w:ilvl="2" w:tplc="4FF6FD5E" w:tentative="1">
      <w:start w:val="1"/>
      <w:numFmt w:val="decimal"/>
      <w:lvlText w:val="%3."/>
      <w:lvlJc w:val="left"/>
      <w:pPr>
        <w:tabs>
          <w:tab w:val="num" w:pos="2975"/>
        </w:tabs>
        <w:ind w:left="2975" w:hanging="360"/>
      </w:pPr>
    </w:lvl>
    <w:lvl w:ilvl="3" w:tplc="C24A4CEC" w:tentative="1">
      <w:start w:val="1"/>
      <w:numFmt w:val="decimal"/>
      <w:lvlText w:val="%4."/>
      <w:lvlJc w:val="left"/>
      <w:pPr>
        <w:tabs>
          <w:tab w:val="num" w:pos="3695"/>
        </w:tabs>
        <w:ind w:left="3695" w:hanging="360"/>
      </w:pPr>
    </w:lvl>
    <w:lvl w:ilvl="4" w:tplc="8C68D35A" w:tentative="1">
      <w:start w:val="1"/>
      <w:numFmt w:val="decimal"/>
      <w:lvlText w:val="%5."/>
      <w:lvlJc w:val="left"/>
      <w:pPr>
        <w:tabs>
          <w:tab w:val="num" w:pos="4415"/>
        </w:tabs>
        <w:ind w:left="4415" w:hanging="360"/>
      </w:pPr>
    </w:lvl>
    <w:lvl w:ilvl="5" w:tplc="C86088E2" w:tentative="1">
      <w:start w:val="1"/>
      <w:numFmt w:val="decimal"/>
      <w:lvlText w:val="%6."/>
      <w:lvlJc w:val="left"/>
      <w:pPr>
        <w:tabs>
          <w:tab w:val="num" w:pos="5135"/>
        </w:tabs>
        <w:ind w:left="5135" w:hanging="360"/>
      </w:pPr>
    </w:lvl>
    <w:lvl w:ilvl="6" w:tplc="D31456EE" w:tentative="1">
      <w:start w:val="1"/>
      <w:numFmt w:val="decimal"/>
      <w:lvlText w:val="%7."/>
      <w:lvlJc w:val="left"/>
      <w:pPr>
        <w:tabs>
          <w:tab w:val="num" w:pos="5855"/>
        </w:tabs>
        <w:ind w:left="5855" w:hanging="360"/>
      </w:pPr>
    </w:lvl>
    <w:lvl w:ilvl="7" w:tplc="3E3ACBFC" w:tentative="1">
      <w:start w:val="1"/>
      <w:numFmt w:val="decimal"/>
      <w:lvlText w:val="%8."/>
      <w:lvlJc w:val="left"/>
      <w:pPr>
        <w:tabs>
          <w:tab w:val="num" w:pos="6575"/>
        </w:tabs>
        <w:ind w:left="6575" w:hanging="360"/>
      </w:pPr>
    </w:lvl>
    <w:lvl w:ilvl="8" w:tplc="23BC6802" w:tentative="1">
      <w:start w:val="1"/>
      <w:numFmt w:val="decimal"/>
      <w:lvlText w:val="%9."/>
      <w:lvlJc w:val="left"/>
      <w:pPr>
        <w:tabs>
          <w:tab w:val="num" w:pos="7295"/>
        </w:tabs>
        <w:ind w:left="7295" w:hanging="360"/>
      </w:pPr>
    </w:lvl>
  </w:abstractNum>
  <w:abstractNum w:abstractNumId="15"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6"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B663361"/>
    <w:multiLevelType w:val="hybridMultilevel"/>
    <w:tmpl w:val="B5A4F01E"/>
    <w:lvl w:ilvl="0" w:tplc="3FE240D6">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EBC0CBB"/>
    <w:multiLevelType w:val="hybridMultilevel"/>
    <w:tmpl w:val="74BCB3AC"/>
    <w:lvl w:ilvl="0" w:tplc="644C1230">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FF6C687C" w:tentative="1">
      <w:start w:val="1"/>
      <w:numFmt w:val="lowerLetter"/>
      <w:lvlText w:val="%2."/>
      <w:lvlJc w:val="left"/>
      <w:pPr>
        <w:ind w:left="2255" w:hanging="360"/>
      </w:pPr>
    </w:lvl>
    <w:lvl w:ilvl="2" w:tplc="E8022B12" w:tentative="1">
      <w:start w:val="1"/>
      <w:numFmt w:val="lowerRoman"/>
      <w:lvlText w:val="%3."/>
      <w:lvlJc w:val="right"/>
      <w:pPr>
        <w:ind w:left="2975" w:hanging="180"/>
      </w:pPr>
    </w:lvl>
    <w:lvl w:ilvl="3" w:tplc="95F677F8" w:tentative="1">
      <w:start w:val="1"/>
      <w:numFmt w:val="decimal"/>
      <w:lvlText w:val="%4."/>
      <w:lvlJc w:val="left"/>
      <w:pPr>
        <w:ind w:left="3695" w:hanging="360"/>
      </w:pPr>
    </w:lvl>
    <w:lvl w:ilvl="4" w:tplc="02606B50" w:tentative="1">
      <w:start w:val="1"/>
      <w:numFmt w:val="lowerLetter"/>
      <w:lvlText w:val="%5."/>
      <w:lvlJc w:val="left"/>
      <w:pPr>
        <w:ind w:left="4415" w:hanging="360"/>
      </w:pPr>
    </w:lvl>
    <w:lvl w:ilvl="5" w:tplc="3FD40356" w:tentative="1">
      <w:start w:val="1"/>
      <w:numFmt w:val="lowerRoman"/>
      <w:lvlText w:val="%6."/>
      <w:lvlJc w:val="right"/>
      <w:pPr>
        <w:ind w:left="5135" w:hanging="180"/>
      </w:pPr>
    </w:lvl>
    <w:lvl w:ilvl="6" w:tplc="73AE3352" w:tentative="1">
      <w:start w:val="1"/>
      <w:numFmt w:val="decimal"/>
      <w:lvlText w:val="%7."/>
      <w:lvlJc w:val="left"/>
      <w:pPr>
        <w:ind w:left="5855" w:hanging="360"/>
      </w:pPr>
    </w:lvl>
    <w:lvl w:ilvl="7" w:tplc="5B06480E" w:tentative="1">
      <w:start w:val="1"/>
      <w:numFmt w:val="lowerLetter"/>
      <w:lvlText w:val="%8."/>
      <w:lvlJc w:val="left"/>
      <w:pPr>
        <w:ind w:left="6575" w:hanging="360"/>
      </w:pPr>
    </w:lvl>
    <w:lvl w:ilvl="8" w:tplc="AE92A574" w:tentative="1">
      <w:start w:val="1"/>
      <w:numFmt w:val="lowerRoman"/>
      <w:lvlText w:val="%9."/>
      <w:lvlJc w:val="right"/>
      <w:pPr>
        <w:ind w:left="7295" w:hanging="180"/>
      </w:pPr>
    </w:lvl>
  </w:abstractNum>
  <w:abstractNum w:abstractNumId="19" w15:restartNumberingAfterBreak="0">
    <w:nsid w:val="602A0036"/>
    <w:multiLevelType w:val="hybridMultilevel"/>
    <w:tmpl w:val="6D8ADD1A"/>
    <w:lvl w:ilvl="0" w:tplc="4EE41868">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3EC21C6"/>
    <w:multiLevelType w:val="hybridMultilevel"/>
    <w:tmpl w:val="5F0E09AC"/>
    <w:lvl w:ilvl="0" w:tplc="ED184A04">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0B6C8568">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56044C08">
      <w:numFmt w:val="bullet"/>
      <w:lvlText w:val="•"/>
      <w:lvlJc w:val="left"/>
      <w:pPr>
        <w:ind w:left="2317" w:hanging="360"/>
      </w:pPr>
      <w:rPr>
        <w:rFonts w:hint="default"/>
        <w:lang w:val="en-US" w:eastAsia="en-US" w:bidi="ar-SA"/>
      </w:rPr>
    </w:lvl>
    <w:lvl w:ilvl="3" w:tplc="3ED279A4">
      <w:numFmt w:val="bullet"/>
      <w:lvlText w:val="•"/>
      <w:lvlJc w:val="left"/>
      <w:pPr>
        <w:ind w:left="3095" w:hanging="360"/>
      </w:pPr>
      <w:rPr>
        <w:rFonts w:hint="default"/>
        <w:lang w:val="en-US" w:eastAsia="en-US" w:bidi="ar-SA"/>
      </w:rPr>
    </w:lvl>
    <w:lvl w:ilvl="4" w:tplc="19F2B27A">
      <w:numFmt w:val="bullet"/>
      <w:lvlText w:val="•"/>
      <w:lvlJc w:val="left"/>
      <w:pPr>
        <w:ind w:left="3873" w:hanging="360"/>
      </w:pPr>
      <w:rPr>
        <w:rFonts w:hint="default"/>
        <w:lang w:val="en-US" w:eastAsia="en-US" w:bidi="ar-SA"/>
      </w:rPr>
    </w:lvl>
    <w:lvl w:ilvl="5" w:tplc="74344A9C">
      <w:numFmt w:val="bullet"/>
      <w:lvlText w:val="•"/>
      <w:lvlJc w:val="left"/>
      <w:pPr>
        <w:ind w:left="4651" w:hanging="360"/>
      </w:pPr>
      <w:rPr>
        <w:rFonts w:hint="default"/>
        <w:lang w:val="en-US" w:eastAsia="en-US" w:bidi="ar-SA"/>
      </w:rPr>
    </w:lvl>
    <w:lvl w:ilvl="6" w:tplc="A7B8E81C">
      <w:numFmt w:val="bullet"/>
      <w:lvlText w:val="•"/>
      <w:lvlJc w:val="left"/>
      <w:pPr>
        <w:ind w:left="5428" w:hanging="360"/>
      </w:pPr>
      <w:rPr>
        <w:rFonts w:hint="default"/>
        <w:lang w:val="en-US" w:eastAsia="en-US" w:bidi="ar-SA"/>
      </w:rPr>
    </w:lvl>
    <w:lvl w:ilvl="7" w:tplc="0FB05710">
      <w:numFmt w:val="bullet"/>
      <w:lvlText w:val="•"/>
      <w:lvlJc w:val="left"/>
      <w:pPr>
        <w:ind w:left="6206" w:hanging="360"/>
      </w:pPr>
      <w:rPr>
        <w:rFonts w:hint="default"/>
        <w:lang w:val="en-US" w:eastAsia="en-US" w:bidi="ar-SA"/>
      </w:rPr>
    </w:lvl>
    <w:lvl w:ilvl="8" w:tplc="72883B8A">
      <w:numFmt w:val="bullet"/>
      <w:lvlText w:val="•"/>
      <w:lvlJc w:val="left"/>
      <w:pPr>
        <w:ind w:left="6984" w:hanging="360"/>
      </w:pPr>
      <w:rPr>
        <w:rFonts w:hint="default"/>
        <w:lang w:val="en-US" w:eastAsia="en-US" w:bidi="ar-SA"/>
      </w:rPr>
    </w:lvl>
  </w:abstractNum>
  <w:abstractNum w:abstractNumId="21" w15:restartNumberingAfterBreak="0">
    <w:nsid w:val="65D141DF"/>
    <w:multiLevelType w:val="hybridMultilevel"/>
    <w:tmpl w:val="AA4CC078"/>
    <w:lvl w:ilvl="0" w:tplc="D7E28EFC">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E741FBB"/>
    <w:multiLevelType w:val="hybridMultilevel"/>
    <w:tmpl w:val="21040ACC"/>
    <w:lvl w:ilvl="0" w:tplc="FD58C40C">
      <w:start w:val="1"/>
      <w:numFmt w:val="decimal"/>
      <w:lvlText w:val="%1."/>
      <w:lvlJc w:val="left"/>
      <w:pPr>
        <w:tabs>
          <w:tab w:val="num" w:pos="1440"/>
        </w:tabs>
        <w:ind w:left="1440" w:hanging="360"/>
      </w:pPr>
    </w:lvl>
    <w:lvl w:ilvl="1" w:tplc="8A70525C" w:tentative="1">
      <w:start w:val="1"/>
      <w:numFmt w:val="decimal"/>
      <w:lvlText w:val="%2."/>
      <w:lvlJc w:val="left"/>
      <w:pPr>
        <w:tabs>
          <w:tab w:val="num" w:pos="2160"/>
        </w:tabs>
        <w:ind w:left="2160" w:hanging="360"/>
      </w:pPr>
    </w:lvl>
    <w:lvl w:ilvl="2" w:tplc="F1B8D402" w:tentative="1">
      <w:start w:val="1"/>
      <w:numFmt w:val="decimal"/>
      <w:lvlText w:val="%3."/>
      <w:lvlJc w:val="left"/>
      <w:pPr>
        <w:tabs>
          <w:tab w:val="num" w:pos="2880"/>
        </w:tabs>
        <w:ind w:left="2880" w:hanging="360"/>
      </w:pPr>
    </w:lvl>
    <w:lvl w:ilvl="3" w:tplc="D5EC5878" w:tentative="1">
      <w:start w:val="1"/>
      <w:numFmt w:val="decimal"/>
      <w:lvlText w:val="%4."/>
      <w:lvlJc w:val="left"/>
      <w:pPr>
        <w:tabs>
          <w:tab w:val="num" w:pos="3600"/>
        </w:tabs>
        <w:ind w:left="3600" w:hanging="360"/>
      </w:pPr>
    </w:lvl>
    <w:lvl w:ilvl="4" w:tplc="47FE5960" w:tentative="1">
      <w:start w:val="1"/>
      <w:numFmt w:val="decimal"/>
      <w:lvlText w:val="%5."/>
      <w:lvlJc w:val="left"/>
      <w:pPr>
        <w:tabs>
          <w:tab w:val="num" w:pos="4320"/>
        </w:tabs>
        <w:ind w:left="4320" w:hanging="360"/>
      </w:pPr>
    </w:lvl>
    <w:lvl w:ilvl="5" w:tplc="4114266A" w:tentative="1">
      <w:start w:val="1"/>
      <w:numFmt w:val="decimal"/>
      <w:lvlText w:val="%6."/>
      <w:lvlJc w:val="left"/>
      <w:pPr>
        <w:tabs>
          <w:tab w:val="num" w:pos="5040"/>
        </w:tabs>
        <w:ind w:left="5040" w:hanging="360"/>
      </w:pPr>
    </w:lvl>
    <w:lvl w:ilvl="6" w:tplc="11925860" w:tentative="1">
      <w:start w:val="1"/>
      <w:numFmt w:val="decimal"/>
      <w:lvlText w:val="%7."/>
      <w:lvlJc w:val="left"/>
      <w:pPr>
        <w:tabs>
          <w:tab w:val="num" w:pos="5760"/>
        </w:tabs>
        <w:ind w:left="5760" w:hanging="360"/>
      </w:pPr>
    </w:lvl>
    <w:lvl w:ilvl="7" w:tplc="D6BC8740" w:tentative="1">
      <w:start w:val="1"/>
      <w:numFmt w:val="decimal"/>
      <w:lvlText w:val="%8."/>
      <w:lvlJc w:val="left"/>
      <w:pPr>
        <w:tabs>
          <w:tab w:val="num" w:pos="6480"/>
        </w:tabs>
        <w:ind w:left="6480" w:hanging="360"/>
      </w:pPr>
    </w:lvl>
    <w:lvl w:ilvl="8" w:tplc="0938EBBA" w:tentative="1">
      <w:start w:val="1"/>
      <w:numFmt w:val="decimal"/>
      <w:lvlText w:val="%9."/>
      <w:lvlJc w:val="left"/>
      <w:pPr>
        <w:tabs>
          <w:tab w:val="num" w:pos="7200"/>
        </w:tabs>
        <w:ind w:left="7200" w:hanging="360"/>
      </w:pPr>
    </w:lvl>
  </w:abstractNum>
  <w:abstractNum w:abstractNumId="23" w15:restartNumberingAfterBreak="0">
    <w:nsid w:val="731074F3"/>
    <w:multiLevelType w:val="hybridMultilevel"/>
    <w:tmpl w:val="B95A5082"/>
    <w:lvl w:ilvl="0" w:tplc="38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24" w15:restartNumberingAfterBreak="0">
    <w:nsid w:val="7B8029BE"/>
    <w:multiLevelType w:val="hybridMultilevel"/>
    <w:tmpl w:val="5B9A82B0"/>
    <w:lvl w:ilvl="0" w:tplc="4EE41868">
      <w:start w:val="1"/>
      <w:numFmt w:val="upperLetter"/>
      <w:lvlText w:val="%1."/>
      <w:lvlJc w:val="left"/>
      <w:pPr>
        <w:ind w:left="214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abstractNum w:abstractNumId="26" w15:restartNumberingAfterBreak="0">
    <w:nsid w:val="7C8F564A"/>
    <w:multiLevelType w:val="hybridMultilevel"/>
    <w:tmpl w:val="69A4326E"/>
    <w:lvl w:ilvl="0" w:tplc="DA14CD8E">
      <w:start w:val="1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D916E68"/>
    <w:multiLevelType w:val="hybridMultilevel"/>
    <w:tmpl w:val="4C12A01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8"/>
  </w:num>
  <w:num w:numId="3">
    <w:abstractNumId w:val="1"/>
  </w:num>
  <w:num w:numId="4">
    <w:abstractNumId w:val="15"/>
  </w:num>
  <w:num w:numId="5">
    <w:abstractNumId w:val="3"/>
  </w:num>
  <w:num w:numId="6">
    <w:abstractNumId w:val="18"/>
  </w:num>
  <w:num w:numId="7">
    <w:abstractNumId w:val="10"/>
  </w:num>
  <w:num w:numId="8">
    <w:abstractNumId w:val="0"/>
  </w:num>
  <w:num w:numId="9">
    <w:abstractNumId w:val="12"/>
  </w:num>
  <w:num w:numId="10">
    <w:abstractNumId w:val="25"/>
  </w:num>
  <w:num w:numId="11">
    <w:abstractNumId w:val="22"/>
  </w:num>
  <w:num w:numId="12">
    <w:abstractNumId w:val="14"/>
  </w:num>
  <w:num w:numId="13">
    <w:abstractNumId w:val="6"/>
  </w:num>
  <w:num w:numId="14">
    <w:abstractNumId w:val="16"/>
  </w:num>
  <w:num w:numId="15">
    <w:abstractNumId w:val="20"/>
  </w:num>
  <w:num w:numId="16">
    <w:abstractNumId w:val="9"/>
  </w:num>
  <w:num w:numId="17">
    <w:abstractNumId w:val="4"/>
  </w:num>
  <w:num w:numId="18">
    <w:abstractNumId w:val="26"/>
  </w:num>
  <w:num w:numId="19">
    <w:abstractNumId w:val="13"/>
  </w:num>
  <w:num w:numId="20">
    <w:abstractNumId w:val="19"/>
  </w:num>
  <w:num w:numId="21">
    <w:abstractNumId w:val="24"/>
  </w:num>
  <w:num w:numId="22">
    <w:abstractNumId w:val="23"/>
  </w:num>
  <w:num w:numId="23">
    <w:abstractNumId w:val="27"/>
  </w:num>
  <w:num w:numId="24">
    <w:abstractNumId w:val="21"/>
  </w:num>
  <w:num w:numId="25">
    <w:abstractNumId w:val="17"/>
  </w:num>
  <w:num w:numId="26">
    <w:abstractNumId w:val="11"/>
  </w:num>
  <w:num w:numId="27">
    <w:abstractNumId w:val="5"/>
  </w:num>
  <w:num w:numId="2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ditya Wasesa, S.T.,M.Sc.,Ph.D">
    <w15:presenceInfo w15:providerId="None" w15:userId="Meditya Wasesa, S.T.,M.Sc.,Ph.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tjQyMTKwNDUwM7FQ0lEKTi0uzszPAymwqAUA8lektywAAAA="/>
  </w:docVars>
  <w:rsids>
    <w:rsidRoot w:val="00191515"/>
    <w:rsid w:val="0000242F"/>
    <w:rsid w:val="00002C3D"/>
    <w:rsid w:val="000040BF"/>
    <w:rsid w:val="000042B8"/>
    <w:rsid w:val="00004D4C"/>
    <w:rsid w:val="00006048"/>
    <w:rsid w:val="00006435"/>
    <w:rsid w:val="000067CE"/>
    <w:rsid w:val="0000690C"/>
    <w:rsid w:val="00006E92"/>
    <w:rsid w:val="00007EA4"/>
    <w:rsid w:val="00012A5D"/>
    <w:rsid w:val="00012F44"/>
    <w:rsid w:val="000141FE"/>
    <w:rsid w:val="00015AB5"/>
    <w:rsid w:val="00017787"/>
    <w:rsid w:val="00017A41"/>
    <w:rsid w:val="0002085C"/>
    <w:rsid w:val="0002095F"/>
    <w:rsid w:val="000212C7"/>
    <w:rsid w:val="00021A79"/>
    <w:rsid w:val="00022C6D"/>
    <w:rsid w:val="00022DF2"/>
    <w:rsid w:val="00024413"/>
    <w:rsid w:val="00024AB0"/>
    <w:rsid w:val="00025AB6"/>
    <w:rsid w:val="000262E4"/>
    <w:rsid w:val="00026596"/>
    <w:rsid w:val="00026DF0"/>
    <w:rsid w:val="00026E89"/>
    <w:rsid w:val="0002749D"/>
    <w:rsid w:val="00027CFF"/>
    <w:rsid w:val="000303E2"/>
    <w:rsid w:val="0003121A"/>
    <w:rsid w:val="000329F6"/>
    <w:rsid w:val="000336CA"/>
    <w:rsid w:val="00033964"/>
    <w:rsid w:val="000357A0"/>
    <w:rsid w:val="00035D6C"/>
    <w:rsid w:val="00036D32"/>
    <w:rsid w:val="00037E61"/>
    <w:rsid w:val="000400DE"/>
    <w:rsid w:val="00040D0F"/>
    <w:rsid w:val="00040E9F"/>
    <w:rsid w:val="000428B3"/>
    <w:rsid w:val="0004498E"/>
    <w:rsid w:val="00044AF4"/>
    <w:rsid w:val="00044F08"/>
    <w:rsid w:val="00045261"/>
    <w:rsid w:val="0004565B"/>
    <w:rsid w:val="000458F9"/>
    <w:rsid w:val="00045AC2"/>
    <w:rsid w:val="00046C65"/>
    <w:rsid w:val="000472D2"/>
    <w:rsid w:val="000473CB"/>
    <w:rsid w:val="00047519"/>
    <w:rsid w:val="00047B47"/>
    <w:rsid w:val="0005094C"/>
    <w:rsid w:val="000528D7"/>
    <w:rsid w:val="00052A3B"/>
    <w:rsid w:val="00052CA7"/>
    <w:rsid w:val="00052EEB"/>
    <w:rsid w:val="00053D62"/>
    <w:rsid w:val="00053D80"/>
    <w:rsid w:val="00054C16"/>
    <w:rsid w:val="00055C50"/>
    <w:rsid w:val="00055EE2"/>
    <w:rsid w:val="00057019"/>
    <w:rsid w:val="00057702"/>
    <w:rsid w:val="00057791"/>
    <w:rsid w:val="00057A0E"/>
    <w:rsid w:val="00061CE6"/>
    <w:rsid w:val="000623DB"/>
    <w:rsid w:val="0006319E"/>
    <w:rsid w:val="00063DE1"/>
    <w:rsid w:val="00064E0F"/>
    <w:rsid w:val="00065658"/>
    <w:rsid w:val="000663AF"/>
    <w:rsid w:val="00066652"/>
    <w:rsid w:val="0006684D"/>
    <w:rsid w:val="00066C6E"/>
    <w:rsid w:val="00066FD5"/>
    <w:rsid w:val="000674BD"/>
    <w:rsid w:val="00067AD3"/>
    <w:rsid w:val="00067C89"/>
    <w:rsid w:val="00070ACD"/>
    <w:rsid w:val="00071518"/>
    <w:rsid w:val="00072110"/>
    <w:rsid w:val="00072E8A"/>
    <w:rsid w:val="00074800"/>
    <w:rsid w:val="00075993"/>
    <w:rsid w:val="00076782"/>
    <w:rsid w:val="00076D18"/>
    <w:rsid w:val="00076FBC"/>
    <w:rsid w:val="000811FA"/>
    <w:rsid w:val="0008142B"/>
    <w:rsid w:val="0008187F"/>
    <w:rsid w:val="0008194E"/>
    <w:rsid w:val="00082AC5"/>
    <w:rsid w:val="00082B9D"/>
    <w:rsid w:val="00082D00"/>
    <w:rsid w:val="000837BB"/>
    <w:rsid w:val="00083818"/>
    <w:rsid w:val="000850DA"/>
    <w:rsid w:val="000856F3"/>
    <w:rsid w:val="00086FD9"/>
    <w:rsid w:val="00086FDB"/>
    <w:rsid w:val="00087AF8"/>
    <w:rsid w:val="00087EDB"/>
    <w:rsid w:val="0009268C"/>
    <w:rsid w:val="0009366F"/>
    <w:rsid w:val="000950E7"/>
    <w:rsid w:val="00095933"/>
    <w:rsid w:val="00095DB8"/>
    <w:rsid w:val="00096D32"/>
    <w:rsid w:val="000970CB"/>
    <w:rsid w:val="000A03DD"/>
    <w:rsid w:val="000A05DA"/>
    <w:rsid w:val="000A0751"/>
    <w:rsid w:val="000A189D"/>
    <w:rsid w:val="000A242C"/>
    <w:rsid w:val="000A372D"/>
    <w:rsid w:val="000A3F3C"/>
    <w:rsid w:val="000A4AA5"/>
    <w:rsid w:val="000A4AE4"/>
    <w:rsid w:val="000A5D16"/>
    <w:rsid w:val="000A61F8"/>
    <w:rsid w:val="000A7747"/>
    <w:rsid w:val="000A78F7"/>
    <w:rsid w:val="000B0A5E"/>
    <w:rsid w:val="000B11D0"/>
    <w:rsid w:val="000B3074"/>
    <w:rsid w:val="000B34C2"/>
    <w:rsid w:val="000B3543"/>
    <w:rsid w:val="000B449E"/>
    <w:rsid w:val="000B59E5"/>
    <w:rsid w:val="000B5ED1"/>
    <w:rsid w:val="000B736F"/>
    <w:rsid w:val="000B77D3"/>
    <w:rsid w:val="000C011E"/>
    <w:rsid w:val="000C060F"/>
    <w:rsid w:val="000C0775"/>
    <w:rsid w:val="000C1660"/>
    <w:rsid w:val="000C2F26"/>
    <w:rsid w:val="000C40EA"/>
    <w:rsid w:val="000C4443"/>
    <w:rsid w:val="000C47AD"/>
    <w:rsid w:val="000C5144"/>
    <w:rsid w:val="000C5225"/>
    <w:rsid w:val="000C562C"/>
    <w:rsid w:val="000C6D00"/>
    <w:rsid w:val="000C771F"/>
    <w:rsid w:val="000D0786"/>
    <w:rsid w:val="000D34EC"/>
    <w:rsid w:val="000D37E1"/>
    <w:rsid w:val="000D53E7"/>
    <w:rsid w:val="000D5655"/>
    <w:rsid w:val="000D6B6B"/>
    <w:rsid w:val="000E19EA"/>
    <w:rsid w:val="000E281A"/>
    <w:rsid w:val="000E2E0D"/>
    <w:rsid w:val="000E40AE"/>
    <w:rsid w:val="000E4C63"/>
    <w:rsid w:val="000E522E"/>
    <w:rsid w:val="000E6058"/>
    <w:rsid w:val="000E7270"/>
    <w:rsid w:val="000F26CA"/>
    <w:rsid w:val="000F30CF"/>
    <w:rsid w:val="000F3DFF"/>
    <w:rsid w:val="000F61C0"/>
    <w:rsid w:val="000F6FA7"/>
    <w:rsid w:val="000F70F2"/>
    <w:rsid w:val="000F715A"/>
    <w:rsid w:val="000F7E3D"/>
    <w:rsid w:val="00100AB5"/>
    <w:rsid w:val="0010103F"/>
    <w:rsid w:val="00102AC1"/>
    <w:rsid w:val="00102D40"/>
    <w:rsid w:val="00104002"/>
    <w:rsid w:val="00105EDB"/>
    <w:rsid w:val="00106D29"/>
    <w:rsid w:val="001071AA"/>
    <w:rsid w:val="001076CA"/>
    <w:rsid w:val="00107DBD"/>
    <w:rsid w:val="0011046F"/>
    <w:rsid w:val="0011072E"/>
    <w:rsid w:val="00110C7F"/>
    <w:rsid w:val="00110E80"/>
    <w:rsid w:val="001117AD"/>
    <w:rsid w:val="001117B2"/>
    <w:rsid w:val="00111DF0"/>
    <w:rsid w:val="0011217B"/>
    <w:rsid w:val="00113322"/>
    <w:rsid w:val="00114416"/>
    <w:rsid w:val="00114484"/>
    <w:rsid w:val="001154E5"/>
    <w:rsid w:val="00117705"/>
    <w:rsid w:val="00117D7A"/>
    <w:rsid w:val="001206DD"/>
    <w:rsid w:val="00120755"/>
    <w:rsid w:val="00120E11"/>
    <w:rsid w:val="00120E45"/>
    <w:rsid w:val="00121838"/>
    <w:rsid w:val="00123DDA"/>
    <w:rsid w:val="00125275"/>
    <w:rsid w:val="00125A73"/>
    <w:rsid w:val="00125C5F"/>
    <w:rsid w:val="00127146"/>
    <w:rsid w:val="00127373"/>
    <w:rsid w:val="0012759B"/>
    <w:rsid w:val="00127FF3"/>
    <w:rsid w:val="0013024C"/>
    <w:rsid w:val="00131182"/>
    <w:rsid w:val="00131FD5"/>
    <w:rsid w:val="00132C0F"/>
    <w:rsid w:val="001339E2"/>
    <w:rsid w:val="00133FC7"/>
    <w:rsid w:val="00134CFC"/>
    <w:rsid w:val="001354E2"/>
    <w:rsid w:val="00136F01"/>
    <w:rsid w:val="001405D6"/>
    <w:rsid w:val="001411FA"/>
    <w:rsid w:val="00141B95"/>
    <w:rsid w:val="00142291"/>
    <w:rsid w:val="00142AD8"/>
    <w:rsid w:val="00143537"/>
    <w:rsid w:val="00143BB5"/>
    <w:rsid w:val="00143C73"/>
    <w:rsid w:val="00143EA7"/>
    <w:rsid w:val="0014550A"/>
    <w:rsid w:val="001457DC"/>
    <w:rsid w:val="0014596C"/>
    <w:rsid w:val="001459E9"/>
    <w:rsid w:val="00146567"/>
    <w:rsid w:val="0015006B"/>
    <w:rsid w:val="0015027B"/>
    <w:rsid w:val="00150DBB"/>
    <w:rsid w:val="0015100F"/>
    <w:rsid w:val="00153A4C"/>
    <w:rsid w:val="00153C04"/>
    <w:rsid w:val="0015455F"/>
    <w:rsid w:val="0015489F"/>
    <w:rsid w:val="00154919"/>
    <w:rsid w:val="00155CD0"/>
    <w:rsid w:val="00156449"/>
    <w:rsid w:val="00156A31"/>
    <w:rsid w:val="00161148"/>
    <w:rsid w:val="00163C36"/>
    <w:rsid w:val="00163CC9"/>
    <w:rsid w:val="00164D6E"/>
    <w:rsid w:val="0016613A"/>
    <w:rsid w:val="0016664B"/>
    <w:rsid w:val="00167189"/>
    <w:rsid w:val="001672CF"/>
    <w:rsid w:val="00170125"/>
    <w:rsid w:val="001706EB"/>
    <w:rsid w:val="00171E00"/>
    <w:rsid w:val="001723B6"/>
    <w:rsid w:val="00172BF4"/>
    <w:rsid w:val="00172CDF"/>
    <w:rsid w:val="00173923"/>
    <w:rsid w:val="0017754F"/>
    <w:rsid w:val="00177754"/>
    <w:rsid w:val="00180F08"/>
    <w:rsid w:val="0018194B"/>
    <w:rsid w:val="001823FB"/>
    <w:rsid w:val="00182D1A"/>
    <w:rsid w:val="00183FD5"/>
    <w:rsid w:val="001840B5"/>
    <w:rsid w:val="001844B9"/>
    <w:rsid w:val="00185EA2"/>
    <w:rsid w:val="00185FC7"/>
    <w:rsid w:val="001874B9"/>
    <w:rsid w:val="001877EB"/>
    <w:rsid w:val="00187F44"/>
    <w:rsid w:val="00191218"/>
    <w:rsid w:val="00191515"/>
    <w:rsid w:val="00191A7E"/>
    <w:rsid w:val="00191CA4"/>
    <w:rsid w:val="00192406"/>
    <w:rsid w:val="00193421"/>
    <w:rsid w:val="00193C09"/>
    <w:rsid w:val="00194356"/>
    <w:rsid w:val="00194508"/>
    <w:rsid w:val="00194FD7"/>
    <w:rsid w:val="0019634B"/>
    <w:rsid w:val="00196391"/>
    <w:rsid w:val="00196782"/>
    <w:rsid w:val="00196A89"/>
    <w:rsid w:val="00196B08"/>
    <w:rsid w:val="00197FA9"/>
    <w:rsid w:val="001A0296"/>
    <w:rsid w:val="001A0A97"/>
    <w:rsid w:val="001A0BFC"/>
    <w:rsid w:val="001A133D"/>
    <w:rsid w:val="001A2085"/>
    <w:rsid w:val="001A2BC9"/>
    <w:rsid w:val="001A4106"/>
    <w:rsid w:val="001A5294"/>
    <w:rsid w:val="001A5512"/>
    <w:rsid w:val="001A6EEF"/>
    <w:rsid w:val="001A70A3"/>
    <w:rsid w:val="001B3D82"/>
    <w:rsid w:val="001B4F3F"/>
    <w:rsid w:val="001B519A"/>
    <w:rsid w:val="001B5F3C"/>
    <w:rsid w:val="001B761D"/>
    <w:rsid w:val="001B7F68"/>
    <w:rsid w:val="001C0076"/>
    <w:rsid w:val="001C0925"/>
    <w:rsid w:val="001C243D"/>
    <w:rsid w:val="001C3FAF"/>
    <w:rsid w:val="001C413D"/>
    <w:rsid w:val="001C4F67"/>
    <w:rsid w:val="001C5CB7"/>
    <w:rsid w:val="001C6332"/>
    <w:rsid w:val="001C64EA"/>
    <w:rsid w:val="001C721D"/>
    <w:rsid w:val="001C7A48"/>
    <w:rsid w:val="001D07AA"/>
    <w:rsid w:val="001D0D85"/>
    <w:rsid w:val="001D0F21"/>
    <w:rsid w:val="001D1291"/>
    <w:rsid w:val="001D2207"/>
    <w:rsid w:val="001D38F4"/>
    <w:rsid w:val="001D3B7A"/>
    <w:rsid w:val="001D4C11"/>
    <w:rsid w:val="001D4CEC"/>
    <w:rsid w:val="001D57A3"/>
    <w:rsid w:val="001E0EDC"/>
    <w:rsid w:val="001E15FC"/>
    <w:rsid w:val="001E1BB1"/>
    <w:rsid w:val="001E1D53"/>
    <w:rsid w:val="001E5CD2"/>
    <w:rsid w:val="001E622E"/>
    <w:rsid w:val="001F1233"/>
    <w:rsid w:val="001F46F1"/>
    <w:rsid w:val="001F4C81"/>
    <w:rsid w:val="001F658E"/>
    <w:rsid w:val="001F747F"/>
    <w:rsid w:val="001F7597"/>
    <w:rsid w:val="001F776A"/>
    <w:rsid w:val="00200B73"/>
    <w:rsid w:val="002014EB"/>
    <w:rsid w:val="002025FF"/>
    <w:rsid w:val="002026A2"/>
    <w:rsid w:val="002035C0"/>
    <w:rsid w:val="00204C54"/>
    <w:rsid w:val="00205A0F"/>
    <w:rsid w:val="00206F41"/>
    <w:rsid w:val="00207546"/>
    <w:rsid w:val="00207C64"/>
    <w:rsid w:val="00210628"/>
    <w:rsid w:val="002108E1"/>
    <w:rsid w:val="0021115A"/>
    <w:rsid w:val="00211792"/>
    <w:rsid w:val="0021396F"/>
    <w:rsid w:val="00215736"/>
    <w:rsid w:val="00215D54"/>
    <w:rsid w:val="0021622D"/>
    <w:rsid w:val="00217030"/>
    <w:rsid w:val="00220460"/>
    <w:rsid w:val="00220D5F"/>
    <w:rsid w:val="0022251A"/>
    <w:rsid w:val="00222805"/>
    <w:rsid w:val="00222A34"/>
    <w:rsid w:val="00222BB9"/>
    <w:rsid w:val="002236A7"/>
    <w:rsid w:val="00223ADD"/>
    <w:rsid w:val="00224B5D"/>
    <w:rsid w:val="00227602"/>
    <w:rsid w:val="0023037D"/>
    <w:rsid w:val="002313B8"/>
    <w:rsid w:val="00232C86"/>
    <w:rsid w:val="00233823"/>
    <w:rsid w:val="0023579A"/>
    <w:rsid w:val="002367DD"/>
    <w:rsid w:val="00236E8E"/>
    <w:rsid w:val="00240F0B"/>
    <w:rsid w:val="00240FF8"/>
    <w:rsid w:val="00241EF3"/>
    <w:rsid w:val="0024227C"/>
    <w:rsid w:val="0024397F"/>
    <w:rsid w:val="00243B60"/>
    <w:rsid w:val="00244711"/>
    <w:rsid w:val="00244759"/>
    <w:rsid w:val="00245105"/>
    <w:rsid w:val="00245ED1"/>
    <w:rsid w:val="002462EF"/>
    <w:rsid w:val="0024740E"/>
    <w:rsid w:val="002475C8"/>
    <w:rsid w:val="002477A6"/>
    <w:rsid w:val="0025096D"/>
    <w:rsid w:val="002516B2"/>
    <w:rsid w:val="00251A28"/>
    <w:rsid w:val="00253732"/>
    <w:rsid w:val="002545FB"/>
    <w:rsid w:val="002549EC"/>
    <w:rsid w:val="002553E7"/>
    <w:rsid w:val="0025552B"/>
    <w:rsid w:val="00256ECA"/>
    <w:rsid w:val="00257423"/>
    <w:rsid w:val="00257F5A"/>
    <w:rsid w:val="00261565"/>
    <w:rsid w:val="0026164E"/>
    <w:rsid w:val="00261F53"/>
    <w:rsid w:val="00261FC1"/>
    <w:rsid w:val="00262FDC"/>
    <w:rsid w:val="00265E4E"/>
    <w:rsid w:val="00266261"/>
    <w:rsid w:val="00267208"/>
    <w:rsid w:val="002675BE"/>
    <w:rsid w:val="00267C67"/>
    <w:rsid w:val="00270E17"/>
    <w:rsid w:val="002717C6"/>
    <w:rsid w:val="00272262"/>
    <w:rsid w:val="00272AEB"/>
    <w:rsid w:val="00272BAE"/>
    <w:rsid w:val="0027527F"/>
    <w:rsid w:val="002758C6"/>
    <w:rsid w:val="002775F0"/>
    <w:rsid w:val="002778B0"/>
    <w:rsid w:val="00277A3E"/>
    <w:rsid w:val="00281F16"/>
    <w:rsid w:val="00282E5A"/>
    <w:rsid w:val="00284290"/>
    <w:rsid w:val="00284334"/>
    <w:rsid w:val="002846AF"/>
    <w:rsid w:val="00284A49"/>
    <w:rsid w:val="002860E3"/>
    <w:rsid w:val="002865EA"/>
    <w:rsid w:val="002866A4"/>
    <w:rsid w:val="00286E8F"/>
    <w:rsid w:val="00287680"/>
    <w:rsid w:val="00287E64"/>
    <w:rsid w:val="002908A4"/>
    <w:rsid w:val="0029090C"/>
    <w:rsid w:val="002918A4"/>
    <w:rsid w:val="00291CF3"/>
    <w:rsid w:val="00293547"/>
    <w:rsid w:val="00293650"/>
    <w:rsid w:val="002940EE"/>
    <w:rsid w:val="002946A2"/>
    <w:rsid w:val="002952F8"/>
    <w:rsid w:val="00295523"/>
    <w:rsid w:val="002A046E"/>
    <w:rsid w:val="002A04ED"/>
    <w:rsid w:val="002A0820"/>
    <w:rsid w:val="002A0870"/>
    <w:rsid w:val="002A0C5F"/>
    <w:rsid w:val="002A1D01"/>
    <w:rsid w:val="002A2B6A"/>
    <w:rsid w:val="002A382E"/>
    <w:rsid w:val="002A47AF"/>
    <w:rsid w:val="002A493B"/>
    <w:rsid w:val="002A5480"/>
    <w:rsid w:val="002A5DC5"/>
    <w:rsid w:val="002A5E9B"/>
    <w:rsid w:val="002A78D0"/>
    <w:rsid w:val="002A7D2A"/>
    <w:rsid w:val="002B008C"/>
    <w:rsid w:val="002B0A19"/>
    <w:rsid w:val="002B0AD7"/>
    <w:rsid w:val="002B2D0B"/>
    <w:rsid w:val="002B3FFE"/>
    <w:rsid w:val="002B48A9"/>
    <w:rsid w:val="002B4FB4"/>
    <w:rsid w:val="002B5294"/>
    <w:rsid w:val="002B7273"/>
    <w:rsid w:val="002B7904"/>
    <w:rsid w:val="002C5488"/>
    <w:rsid w:val="002C5AD5"/>
    <w:rsid w:val="002C628E"/>
    <w:rsid w:val="002C6901"/>
    <w:rsid w:val="002C7225"/>
    <w:rsid w:val="002C7402"/>
    <w:rsid w:val="002D0378"/>
    <w:rsid w:val="002D1C3E"/>
    <w:rsid w:val="002D2A72"/>
    <w:rsid w:val="002D3386"/>
    <w:rsid w:val="002D45C9"/>
    <w:rsid w:val="002D488E"/>
    <w:rsid w:val="002D4D6F"/>
    <w:rsid w:val="002D659F"/>
    <w:rsid w:val="002D6D88"/>
    <w:rsid w:val="002D6E45"/>
    <w:rsid w:val="002D7F0E"/>
    <w:rsid w:val="002E0907"/>
    <w:rsid w:val="002E0D2F"/>
    <w:rsid w:val="002E198C"/>
    <w:rsid w:val="002E28F2"/>
    <w:rsid w:val="002E319F"/>
    <w:rsid w:val="002E38C9"/>
    <w:rsid w:val="002E5513"/>
    <w:rsid w:val="002E5B51"/>
    <w:rsid w:val="002E5D2D"/>
    <w:rsid w:val="002E6A60"/>
    <w:rsid w:val="002F097C"/>
    <w:rsid w:val="002F1860"/>
    <w:rsid w:val="002F4A16"/>
    <w:rsid w:val="002F4B57"/>
    <w:rsid w:val="002F6329"/>
    <w:rsid w:val="002F68D3"/>
    <w:rsid w:val="002F6FEE"/>
    <w:rsid w:val="002F7CF2"/>
    <w:rsid w:val="00301911"/>
    <w:rsid w:val="003019F9"/>
    <w:rsid w:val="0030201C"/>
    <w:rsid w:val="00302066"/>
    <w:rsid w:val="00302622"/>
    <w:rsid w:val="00302FF3"/>
    <w:rsid w:val="003035DF"/>
    <w:rsid w:val="003044C1"/>
    <w:rsid w:val="00304891"/>
    <w:rsid w:val="003058FA"/>
    <w:rsid w:val="00306961"/>
    <w:rsid w:val="00307E43"/>
    <w:rsid w:val="0031164D"/>
    <w:rsid w:val="00311B65"/>
    <w:rsid w:val="00311BEE"/>
    <w:rsid w:val="00312529"/>
    <w:rsid w:val="003129A0"/>
    <w:rsid w:val="003130F3"/>
    <w:rsid w:val="0031379C"/>
    <w:rsid w:val="003137B5"/>
    <w:rsid w:val="00314E5A"/>
    <w:rsid w:val="00317D82"/>
    <w:rsid w:val="00320A6A"/>
    <w:rsid w:val="00321476"/>
    <w:rsid w:val="00324055"/>
    <w:rsid w:val="00325754"/>
    <w:rsid w:val="00326025"/>
    <w:rsid w:val="00330DA0"/>
    <w:rsid w:val="00331591"/>
    <w:rsid w:val="0033256F"/>
    <w:rsid w:val="00333C00"/>
    <w:rsid w:val="00334426"/>
    <w:rsid w:val="00335677"/>
    <w:rsid w:val="00336067"/>
    <w:rsid w:val="003378F4"/>
    <w:rsid w:val="00337F2F"/>
    <w:rsid w:val="00341199"/>
    <w:rsid w:val="00341BCC"/>
    <w:rsid w:val="0034244A"/>
    <w:rsid w:val="00342596"/>
    <w:rsid w:val="003425CB"/>
    <w:rsid w:val="00342717"/>
    <w:rsid w:val="0034583F"/>
    <w:rsid w:val="00346553"/>
    <w:rsid w:val="00346DC7"/>
    <w:rsid w:val="00350468"/>
    <w:rsid w:val="0035060B"/>
    <w:rsid w:val="00350E7E"/>
    <w:rsid w:val="00351E50"/>
    <w:rsid w:val="003524F4"/>
    <w:rsid w:val="003527D1"/>
    <w:rsid w:val="00352D2A"/>
    <w:rsid w:val="00353889"/>
    <w:rsid w:val="00353BCA"/>
    <w:rsid w:val="00354B88"/>
    <w:rsid w:val="003565BA"/>
    <w:rsid w:val="00356957"/>
    <w:rsid w:val="0035718E"/>
    <w:rsid w:val="00357372"/>
    <w:rsid w:val="00357440"/>
    <w:rsid w:val="0036264E"/>
    <w:rsid w:val="00363B4D"/>
    <w:rsid w:val="00367D9B"/>
    <w:rsid w:val="0037099A"/>
    <w:rsid w:val="00370FF2"/>
    <w:rsid w:val="00372285"/>
    <w:rsid w:val="00372799"/>
    <w:rsid w:val="00372EDE"/>
    <w:rsid w:val="00374460"/>
    <w:rsid w:val="00375B70"/>
    <w:rsid w:val="00380CF1"/>
    <w:rsid w:val="00381FD1"/>
    <w:rsid w:val="0038346D"/>
    <w:rsid w:val="00383CC9"/>
    <w:rsid w:val="00385327"/>
    <w:rsid w:val="003874E2"/>
    <w:rsid w:val="003911D4"/>
    <w:rsid w:val="0039167B"/>
    <w:rsid w:val="0039223C"/>
    <w:rsid w:val="0039227C"/>
    <w:rsid w:val="00393134"/>
    <w:rsid w:val="003940DC"/>
    <w:rsid w:val="00395699"/>
    <w:rsid w:val="00395BE8"/>
    <w:rsid w:val="00396892"/>
    <w:rsid w:val="00396DF3"/>
    <w:rsid w:val="0039704E"/>
    <w:rsid w:val="0039715D"/>
    <w:rsid w:val="003977B2"/>
    <w:rsid w:val="00397BAA"/>
    <w:rsid w:val="003A183B"/>
    <w:rsid w:val="003A1943"/>
    <w:rsid w:val="003A1EC2"/>
    <w:rsid w:val="003A2BC4"/>
    <w:rsid w:val="003A4245"/>
    <w:rsid w:val="003A4C69"/>
    <w:rsid w:val="003A5982"/>
    <w:rsid w:val="003B0355"/>
    <w:rsid w:val="003B04A6"/>
    <w:rsid w:val="003B0A0C"/>
    <w:rsid w:val="003B0C91"/>
    <w:rsid w:val="003B1156"/>
    <w:rsid w:val="003B2AD1"/>
    <w:rsid w:val="003B2BBE"/>
    <w:rsid w:val="003B3104"/>
    <w:rsid w:val="003B349C"/>
    <w:rsid w:val="003B624E"/>
    <w:rsid w:val="003B65B6"/>
    <w:rsid w:val="003B67E0"/>
    <w:rsid w:val="003B71DC"/>
    <w:rsid w:val="003B7696"/>
    <w:rsid w:val="003C0BBC"/>
    <w:rsid w:val="003C1FB1"/>
    <w:rsid w:val="003C277A"/>
    <w:rsid w:val="003C3799"/>
    <w:rsid w:val="003C4A4D"/>
    <w:rsid w:val="003C709C"/>
    <w:rsid w:val="003D00A9"/>
    <w:rsid w:val="003D00BE"/>
    <w:rsid w:val="003D0650"/>
    <w:rsid w:val="003D06B2"/>
    <w:rsid w:val="003D0A4C"/>
    <w:rsid w:val="003D27FA"/>
    <w:rsid w:val="003D2ADA"/>
    <w:rsid w:val="003D2AF1"/>
    <w:rsid w:val="003D2D5F"/>
    <w:rsid w:val="003D37CC"/>
    <w:rsid w:val="003D59C4"/>
    <w:rsid w:val="003D770C"/>
    <w:rsid w:val="003D794C"/>
    <w:rsid w:val="003E050A"/>
    <w:rsid w:val="003E0801"/>
    <w:rsid w:val="003E1C30"/>
    <w:rsid w:val="003E1D28"/>
    <w:rsid w:val="003E1FCF"/>
    <w:rsid w:val="003E49E5"/>
    <w:rsid w:val="003E5E36"/>
    <w:rsid w:val="003E726E"/>
    <w:rsid w:val="003E7DD0"/>
    <w:rsid w:val="003F0129"/>
    <w:rsid w:val="003F1184"/>
    <w:rsid w:val="003F25C4"/>
    <w:rsid w:val="003F2B69"/>
    <w:rsid w:val="003F2F0F"/>
    <w:rsid w:val="003F49F6"/>
    <w:rsid w:val="003F578E"/>
    <w:rsid w:val="003F5D43"/>
    <w:rsid w:val="00400FA7"/>
    <w:rsid w:val="004019CF"/>
    <w:rsid w:val="00405355"/>
    <w:rsid w:val="00407059"/>
    <w:rsid w:val="004076DD"/>
    <w:rsid w:val="00407AB5"/>
    <w:rsid w:val="00407BB2"/>
    <w:rsid w:val="00407F5E"/>
    <w:rsid w:val="00410512"/>
    <w:rsid w:val="00413881"/>
    <w:rsid w:val="004144E3"/>
    <w:rsid w:val="004174D2"/>
    <w:rsid w:val="00421323"/>
    <w:rsid w:val="00423DEB"/>
    <w:rsid w:val="00424141"/>
    <w:rsid w:val="00425001"/>
    <w:rsid w:val="00425AE7"/>
    <w:rsid w:val="00426AFA"/>
    <w:rsid w:val="004276A2"/>
    <w:rsid w:val="00430038"/>
    <w:rsid w:val="004302A5"/>
    <w:rsid w:val="00432538"/>
    <w:rsid w:val="0043481F"/>
    <w:rsid w:val="004349B0"/>
    <w:rsid w:val="00434CE5"/>
    <w:rsid w:val="004372B2"/>
    <w:rsid w:val="004372CB"/>
    <w:rsid w:val="00440BEA"/>
    <w:rsid w:val="0044121D"/>
    <w:rsid w:val="004445E4"/>
    <w:rsid w:val="00445822"/>
    <w:rsid w:val="00446038"/>
    <w:rsid w:val="00455838"/>
    <w:rsid w:val="00455F99"/>
    <w:rsid w:val="00460F15"/>
    <w:rsid w:val="00462837"/>
    <w:rsid w:val="004637B9"/>
    <w:rsid w:val="0046537A"/>
    <w:rsid w:val="00465423"/>
    <w:rsid w:val="00467E41"/>
    <w:rsid w:val="0047019F"/>
    <w:rsid w:val="00471355"/>
    <w:rsid w:val="00471FA7"/>
    <w:rsid w:val="00473855"/>
    <w:rsid w:val="00473C1D"/>
    <w:rsid w:val="00476C39"/>
    <w:rsid w:val="004772DF"/>
    <w:rsid w:val="0048152A"/>
    <w:rsid w:val="00482534"/>
    <w:rsid w:val="00482E2C"/>
    <w:rsid w:val="0048363F"/>
    <w:rsid w:val="00484415"/>
    <w:rsid w:val="00484BA6"/>
    <w:rsid w:val="00484F7B"/>
    <w:rsid w:val="00485C2E"/>
    <w:rsid w:val="0048684C"/>
    <w:rsid w:val="00486DE1"/>
    <w:rsid w:val="00487689"/>
    <w:rsid w:val="0048783C"/>
    <w:rsid w:val="0049064C"/>
    <w:rsid w:val="00490C1C"/>
    <w:rsid w:val="00490E68"/>
    <w:rsid w:val="00490F7B"/>
    <w:rsid w:val="00491E37"/>
    <w:rsid w:val="004922DF"/>
    <w:rsid w:val="00493ED7"/>
    <w:rsid w:val="00494C1D"/>
    <w:rsid w:val="004950CA"/>
    <w:rsid w:val="00496957"/>
    <w:rsid w:val="00496FC6"/>
    <w:rsid w:val="00497B92"/>
    <w:rsid w:val="004A2F1D"/>
    <w:rsid w:val="004A3318"/>
    <w:rsid w:val="004A34C1"/>
    <w:rsid w:val="004A3557"/>
    <w:rsid w:val="004A445A"/>
    <w:rsid w:val="004A7424"/>
    <w:rsid w:val="004A7BF6"/>
    <w:rsid w:val="004B0A9C"/>
    <w:rsid w:val="004B18D8"/>
    <w:rsid w:val="004B2100"/>
    <w:rsid w:val="004B22F4"/>
    <w:rsid w:val="004B24EC"/>
    <w:rsid w:val="004B2ECA"/>
    <w:rsid w:val="004B4F7C"/>
    <w:rsid w:val="004B5758"/>
    <w:rsid w:val="004B771E"/>
    <w:rsid w:val="004B7EE0"/>
    <w:rsid w:val="004C0725"/>
    <w:rsid w:val="004C1FCA"/>
    <w:rsid w:val="004C2E89"/>
    <w:rsid w:val="004C35A4"/>
    <w:rsid w:val="004C3D22"/>
    <w:rsid w:val="004C58A8"/>
    <w:rsid w:val="004C5AD8"/>
    <w:rsid w:val="004C5B9C"/>
    <w:rsid w:val="004D1628"/>
    <w:rsid w:val="004D1DB0"/>
    <w:rsid w:val="004D2A1A"/>
    <w:rsid w:val="004D2D04"/>
    <w:rsid w:val="004D3410"/>
    <w:rsid w:val="004E01E4"/>
    <w:rsid w:val="004E0AD0"/>
    <w:rsid w:val="004E19ED"/>
    <w:rsid w:val="004E47B5"/>
    <w:rsid w:val="004E63E2"/>
    <w:rsid w:val="004E64AB"/>
    <w:rsid w:val="004E6C82"/>
    <w:rsid w:val="004E733D"/>
    <w:rsid w:val="004F04B8"/>
    <w:rsid w:val="004F1A7E"/>
    <w:rsid w:val="004F1B2B"/>
    <w:rsid w:val="004F2187"/>
    <w:rsid w:val="004F245B"/>
    <w:rsid w:val="004F2683"/>
    <w:rsid w:val="004F37F5"/>
    <w:rsid w:val="004F382E"/>
    <w:rsid w:val="004F5AC7"/>
    <w:rsid w:val="004F615F"/>
    <w:rsid w:val="005001B4"/>
    <w:rsid w:val="005014E8"/>
    <w:rsid w:val="00501A9A"/>
    <w:rsid w:val="00501E07"/>
    <w:rsid w:val="00504A6F"/>
    <w:rsid w:val="005052E3"/>
    <w:rsid w:val="005074DC"/>
    <w:rsid w:val="00507B62"/>
    <w:rsid w:val="00507F72"/>
    <w:rsid w:val="00510AED"/>
    <w:rsid w:val="00511619"/>
    <w:rsid w:val="005118FE"/>
    <w:rsid w:val="005119FE"/>
    <w:rsid w:val="00511CCA"/>
    <w:rsid w:val="005139FA"/>
    <w:rsid w:val="00513FFB"/>
    <w:rsid w:val="00515135"/>
    <w:rsid w:val="00515FC5"/>
    <w:rsid w:val="00516F6C"/>
    <w:rsid w:val="00520E8E"/>
    <w:rsid w:val="00521AA3"/>
    <w:rsid w:val="00522460"/>
    <w:rsid w:val="00523C87"/>
    <w:rsid w:val="00523F36"/>
    <w:rsid w:val="005242B7"/>
    <w:rsid w:val="005242D4"/>
    <w:rsid w:val="00524998"/>
    <w:rsid w:val="0052564D"/>
    <w:rsid w:val="00525BBE"/>
    <w:rsid w:val="005273AF"/>
    <w:rsid w:val="00527414"/>
    <w:rsid w:val="00527788"/>
    <w:rsid w:val="00527B6A"/>
    <w:rsid w:val="0053045D"/>
    <w:rsid w:val="00530D12"/>
    <w:rsid w:val="00531499"/>
    <w:rsid w:val="00532946"/>
    <w:rsid w:val="00533755"/>
    <w:rsid w:val="00535D45"/>
    <w:rsid w:val="00535DF2"/>
    <w:rsid w:val="00535FCE"/>
    <w:rsid w:val="00540EC3"/>
    <w:rsid w:val="005417B4"/>
    <w:rsid w:val="00541822"/>
    <w:rsid w:val="00541B7A"/>
    <w:rsid w:val="005421C1"/>
    <w:rsid w:val="00542A51"/>
    <w:rsid w:val="005435C0"/>
    <w:rsid w:val="00543C3C"/>
    <w:rsid w:val="00544FF4"/>
    <w:rsid w:val="00545D6A"/>
    <w:rsid w:val="00545DC6"/>
    <w:rsid w:val="005467A5"/>
    <w:rsid w:val="00546A4D"/>
    <w:rsid w:val="00550A23"/>
    <w:rsid w:val="00550ED3"/>
    <w:rsid w:val="005522FA"/>
    <w:rsid w:val="00553320"/>
    <w:rsid w:val="00554C56"/>
    <w:rsid w:val="005550DC"/>
    <w:rsid w:val="005559BE"/>
    <w:rsid w:val="005565B0"/>
    <w:rsid w:val="00556E96"/>
    <w:rsid w:val="00557DE5"/>
    <w:rsid w:val="00560B27"/>
    <w:rsid w:val="00561B80"/>
    <w:rsid w:val="00562006"/>
    <w:rsid w:val="00564356"/>
    <w:rsid w:val="0056458B"/>
    <w:rsid w:val="00565BC2"/>
    <w:rsid w:val="0057134E"/>
    <w:rsid w:val="00571B50"/>
    <w:rsid w:val="005744FE"/>
    <w:rsid w:val="00574F8B"/>
    <w:rsid w:val="00576151"/>
    <w:rsid w:val="00576A25"/>
    <w:rsid w:val="00580B98"/>
    <w:rsid w:val="00581659"/>
    <w:rsid w:val="00581B68"/>
    <w:rsid w:val="00582339"/>
    <w:rsid w:val="00583206"/>
    <w:rsid w:val="00584973"/>
    <w:rsid w:val="00584AE5"/>
    <w:rsid w:val="00587C5B"/>
    <w:rsid w:val="005902BD"/>
    <w:rsid w:val="005913A2"/>
    <w:rsid w:val="00591675"/>
    <w:rsid w:val="0059195D"/>
    <w:rsid w:val="00591C59"/>
    <w:rsid w:val="0059463F"/>
    <w:rsid w:val="00594FC6"/>
    <w:rsid w:val="00596640"/>
    <w:rsid w:val="00596A42"/>
    <w:rsid w:val="00596D43"/>
    <w:rsid w:val="00596FF1"/>
    <w:rsid w:val="005970D8"/>
    <w:rsid w:val="005A039E"/>
    <w:rsid w:val="005A163E"/>
    <w:rsid w:val="005A1790"/>
    <w:rsid w:val="005A19B6"/>
    <w:rsid w:val="005A2495"/>
    <w:rsid w:val="005A2CAC"/>
    <w:rsid w:val="005A4797"/>
    <w:rsid w:val="005A5CC3"/>
    <w:rsid w:val="005A6185"/>
    <w:rsid w:val="005A6CC9"/>
    <w:rsid w:val="005A75B0"/>
    <w:rsid w:val="005A7716"/>
    <w:rsid w:val="005A7814"/>
    <w:rsid w:val="005B0D86"/>
    <w:rsid w:val="005B1B3A"/>
    <w:rsid w:val="005B27FD"/>
    <w:rsid w:val="005B2829"/>
    <w:rsid w:val="005B2DB1"/>
    <w:rsid w:val="005B3EAF"/>
    <w:rsid w:val="005B4639"/>
    <w:rsid w:val="005B4A3C"/>
    <w:rsid w:val="005B4F54"/>
    <w:rsid w:val="005B5448"/>
    <w:rsid w:val="005B5722"/>
    <w:rsid w:val="005B59F4"/>
    <w:rsid w:val="005B6F6A"/>
    <w:rsid w:val="005B78FA"/>
    <w:rsid w:val="005B7F40"/>
    <w:rsid w:val="005C01B2"/>
    <w:rsid w:val="005C0AA6"/>
    <w:rsid w:val="005C1C86"/>
    <w:rsid w:val="005C2513"/>
    <w:rsid w:val="005C2699"/>
    <w:rsid w:val="005C5591"/>
    <w:rsid w:val="005C58B7"/>
    <w:rsid w:val="005C5E1C"/>
    <w:rsid w:val="005C7D9A"/>
    <w:rsid w:val="005D0F38"/>
    <w:rsid w:val="005D1EF9"/>
    <w:rsid w:val="005D4ADE"/>
    <w:rsid w:val="005E0673"/>
    <w:rsid w:val="005E16A9"/>
    <w:rsid w:val="005E2565"/>
    <w:rsid w:val="005E2568"/>
    <w:rsid w:val="005E35FE"/>
    <w:rsid w:val="005E466E"/>
    <w:rsid w:val="005E4F06"/>
    <w:rsid w:val="005F08E1"/>
    <w:rsid w:val="005F09ED"/>
    <w:rsid w:val="005F0BAA"/>
    <w:rsid w:val="005F0C3D"/>
    <w:rsid w:val="005F1A12"/>
    <w:rsid w:val="005F4229"/>
    <w:rsid w:val="005F586F"/>
    <w:rsid w:val="005F5A98"/>
    <w:rsid w:val="005F608C"/>
    <w:rsid w:val="005F6CEC"/>
    <w:rsid w:val="005F7924"/>
    <w:rsid w:val="006016B8"/>
    <w:rsid w:val="00602025"/>
    <w:rsid w:val="0060248E"/>
    <w:rsid w:val="00602666"/>
    <w:rsid w:val="00602CE0"/>
    <w:rsid w:val="00604F3D"/>
    <w:rsid w:val="0060503E"/>
    <w:rsid w:val="00606182"/>
    <w:rsid w:val="00607285"/>
    <w:rsid w:val="00610D55"/>
    <w:rsid w:val="00611510"/>
    <w:rsid w:val="00611E54"/>
    <w:rsid w:val="00614887"/>
    <w:rsid w:val="00616FA4"/>
    <w:rsid w:val="0062027B"/>
    <w:rsid w:val="00620CED"/>
    <w:rsid w:val="00621FFC"/>
    <w:rsid w:val="0062289B"/>
    <w:rsid w:val="0062348C"/>
    <w:rsid w:val="006245FD"/>
    <w:rsid w:val="0062516E"/>
    <w:rsid w:val="0062533A"/>
    <w:rsid w:val="00625D62"/>
    <w:rsid w:val="00626AB4"/>
    <w:rsid w:val="00627F59"/>
    <w:rsid w:val="0063064D"/>
    <w:rsid w:val="00630A61"/>
    <w:rsid w:val="00632150"/>
    <w:rsid w:val="00633315"/>
    <w:rsid w:val="0063353C"/>
    <w:rsid w:val="00634255"/>
    <w:rsid w:val="0063470F"/>
    <w:rsid w:val="0063549E"/>
    <w:rsid w:val="006366AB"/>
    <w:rsid w:val="00636D7E"/>
    <w:rsid w:val="00637847"/>
    <w:rsid w:val="006379EB"/>
    <w:rsid w:val="00637CA8"/>
    <w:rsid w:val="00637F50"/>
    <w:rsid w:val="00637F52"/>
    <w:rsid w:val="0064123F"/>
    <w:rsid w:val="0064291B"/>
    <w:rsid w:val="00642AFA"/>
    <w:rsid w:val="00642DF4"/>
    <w:rsid w:val="00643919"/>
    <w:rsid w:val="00645143"/>
    <w:rsid w:val="006457C7"/>
    <w:rsid w:val="00645F8B"/>
    <w:rsid w:val="006477CD"/>
    <w:rsid w:val="00650618"/>
    <w:rsid w:val="006506FA"/>
    <w:rsid w:val="006509E9"/>
    <w:rsid w:val="00650A54"/>
    <w:rsid w:val="00651CAB"/>
    <w:rsid w:val="0065591A"/>
    <w:rsid w:val="00655D25"/>
    <w:rsid w:val="00656E09"/>
    <w:rsid w:val="006576D8"/>
    <w:rsid w:val="00657DC9"/>
    <w:rsid w:val="006610D2"/>
    <w:rsid w:val="006614D0"/>
    <w:rsid w:val="00661AE4"/>
    <w:rsid w:val="00661CD5"/>
    <w:rsid w:val="00661CD7"/>
    <w:rsid w:val="00665A92"/>
    <w:rsid w:val="0067165A"/>
    <w:rsid w:val="00671A75"/>
    <w:rsid w:val="00671C24"/>
    <w:rsid w:val="006725C1"/>
    <w:rsid w:val="00672719"/>
    <w:rsid w:val="006732E1"/>
    <w:rsid w:val="00673D80"/>
    <w:rsid w:val="006766B2"/>
    <w:rsid w:val="0068029A"/>
    <w:rsid w:val="006806EB"/>
    <w:rsid w:val="006835AD"/>
    <w:rsid w:val="00683BA0"/>
    <w:rsid w:val="00684951"/>
    <w:rsid w:val="00685D26"/>
    <w:rsid w:val="0068728B"/>
    <w:rsid w:val="0068747C"/>
    <w:rsid w:val="0069080A"/>
    <w:rsid w:val="00690CDB"/>
    <w:rsid w:val="00692638"/>
    <w:rsid w:val="00694A13"/>
    <w:rsid w:val="0069599D"/>
    <w:rsid w:val="00696CFE"/>
    <w:rsid w:val="006A18E6"/>
    <w:rsid w:val="006A2880"/>
    <w:rsid w:val="006A3881"/>
    <w:rsid w:val="006A7638"/>
    <w:rsid w:val="006A785C"/>
    <w:rsid w:val="006A79A0"/>
    <w:rsid w:val="006A7B45"/>
    <w:rsid w:val="006A7DF1"/>
    <w:rsid w:val="006A7DF5"/>
    <w:rsid w:val="006B1203"/>
    <w:rsid w:val="006B1C28"/>
    <w:rsid w:val="006B1C99"/>
    <w:rsid w:val="006B2E11"/>
    <w:rsid w:val="006B476D"/>
    <w:rsid w:val="006B608D"/>
    <w:rsid w:val="006C03FA"/>
    <w:rsid w:val="006C2333"/>
    <w:rsid w:val="006C24AF"/>
    <w:rsid w:val="006C3E21"/>
    <w:rsid w:val="006C508B"/>
    <w:rsid w:val="006C5B22"/>
    <w:rsid w:val="006C694D"/>
    <w:rsid w:val="006C725F"/>
    <w:rsid w:val="006D0207"/>
    <w:rsid w:val="006D108A"/>
    <w:rsid w:val="006D18CC"/>
    <w:rsid w:val="006D1A52"/>
    <w:rsid w:val="006D21A9"/>
    <w:rsid w:val="006D5783"/>
    <w:rsid w:val="006D5F8C"/>
    <w:rsid w:val="006D67CD"/>
    <w:rsid w:val="006D6A8D"/>
    <w:rsid w:val="006D7721"/>
    <w:rsid w:val="006E1AD0"/>
    <w:rsid w:val="006E25E3"/>
    <w:rsid w:val="006E3240"/>
    <w:rsid w:val="006E34E7"/>
    <w:rsid w:val="006E4140"/>
    <w:rsid w:val="006E5089"/>
    <w:rsid w:val="006E5395"/>
    <w:rsid w:val="006E6837"/>
    <w:rsid w:val="006E728E"/>
    <w:rsid w:val="006E75D2"/>
    <w:rsid w:val="006E7A01"/>
    <w:rsid w:val="006F0544"/>
    <w:rsid w:val="006F0A5B"/>
    <w:rsid w:val="006F1A4A"/>
    <w:rsid w:val="006F26E4"/>
    <w:rsid w:val="006F36CB"/>
    <w:rsid w:val="006F4795"/>
    <w:rsid w:val="006F70C4"/>
    <w:rsid w:val="00700313"/>
    <w:rsid w:val="0070145B"/>
    <w:rsid w:val="0070175E"/>
    <w:rsid w:val="007017A1"/>
    <w:rsid w:val="00701CFF"/>
    <w:rsid w:val="00703C82"/>
    <w:rsid w:val="007059F5"/>
    <w:rsid w:val="00706786"/>
    <w:rsid w:val="00706D3E"/>
    <w:rsid w:val="00706FDC"/>
    <w:rsid w:val="007104E5"/>
    <w:rsid w:val="00710ACE"/>
    <w:rsid w:val="007114EC"/>
    <w:rsid w:val="007116CA"/>
    <w:rsid w:val="00712C1B"/>
    <w:rsid w:val="00713050"/>
    <w:rsid w:val="00717970"/>
    <w:rsid w:val="00717B2D"/>
    <w:rsid w:val="00717EE2"/>
    <w:rsid w:val="00721343"/>
    <w:rsid w:val="007226B7"/>
    <w:rsid w:val="00723446"/>
    <w:rsid w:val="00724ACB"/>
    <w:rsid w:val="0072547D"/>
    <w:rsid w:val="00726CB7"/>
    <w:rsid w:val="00727998"/>
    <w:rsid w:val="007305C8"/>
    <w:rsid w:val="0073083C"/>
    <w:rsid w:val="00731CCD"/>
    <w:rsid w:val="007320B9"/>
    <w:rsid w:val="007333AF"/>
    <w:rsid w:val="0073392A"/>
    <w:rsid w:val="00733C96"/>
    <w:rsid w:val="0073417D"/>
    <w:rsid w:val="00734D68"/>
    <w:rsid w:val="00735F24"/>
    <w:rsid w:val="00740C55"/>
    <w:rsid w:val="00742404"/>
    <w:rsid w:val="00743465"/>
    <w:rsid w:val="00746410"/>
    <w:rsid w:val="00746A8C"/>
    <w:rsid w:val="00746AD8"/>
    <w:rsid w:val="00750D2F"/>
    <w:rsid w:val="00750F2D"/>
    <w:rsid w:val="0075167E"/>
    <w:rsid w:val="00751726"/>
    <w:rsid w:val="0075275E"/>
    <w:rsid w:val="007536D8"/>
    <w:rsid w:val="00755259"/>
    <w:rsid w:val="007561FC"/>
    <w:rsid w:val="00756418"/>
    <w:rsid w:val="00756EA8"/>
    <w:rsid w:val="00757CB8"/>
    <w:rsid w:val="00757F09"/>
    <w:rsid w:val="007604C8"/>
    <w:rsid w:val="007606EA"/>
    <w:rsid w:val="007616E3"/>
    <w:rsid w:val="00761783"/>
    <w:rsid w:val="007619E0"/>
    <w:rsid w:val="00761C08"/>
    <w:rsid w:val="00761C84"/>
    <w:rsid w:val="00762124"/>
    <w:rsid w:val="007640DA"/>
    <w:rsid w:val="007663D5"/>
    <w:rsid w:val="00766FC6"/>
    <w:rsid w:val="0076790B"/>
    <w:rsid w:val="0077097C"/>
    <w:rsid w:val="007724EC"/>
    <w:rsid w:val="00773E5F"/>
    <w:rsid w:val="007750BC"/>
    <w:rsid w:val="0077511D"/>
    <w:rsid w:val="007768CB"/>
    <w:rsid w:val="00777420"/>
    <w:rsid w:val="007776DD"/>
    <w:rsid w:val="007777FB"/>
    <w:rsid w:val="007804B3"/>
    <w:rsid w:val="007824A8"/>
    <w:rsid w:val="007826F2"/>
    <w:rsid w:val="00783761"/>
    <w:rsid w:val="00786347"/>
    <w:rsid w:val="00786BCA"/>
    <w:rsid w:val="007876BA"/>
    <w:rsid w:val="00787ED2"/>
    <w:rsid w:val="00790D84"/>
    <w:rsid w:val="00791C07"/>
    <w:rsid w:val="007923C8"/>
    <w:rsid w:val="0079248D"/>
    <w:rsid w:val="00792573"/>
    <w:rsid w:val="00793EFF"/>
    <w:rsid w:val="00795022"/>
    <w:rsid w:val="00795E18"/>
    <w:rsid w:val="00796176"/>
    <w:rsid w:val="00796237"/>
    <w:rsid w:val="007A0E82"/>
    <w:rsid w:val="007A1B18"/>
    <w:rsid w:val="007A1CB7"/>
    <w:rsid w:val="007A361C"/>
    <w:rsid w:val="007A42F9"/>
    <w:rsid w:val="007A46EF"/>
    <w:rsid w:val="007A5461"/>
    <w:rsid w:val="007A5B80"/>
    <w:rsid w:val="007A5E18"/>
    <w:rsid w:val="007A6F14"/>
    <w:rsid w:val="007A703C"/>
    <w:rsid w:val="007B069E"/>
    <w:rsid w:val="007B180F"/>
    <w:rsid w:val="007B37B1"/>
    <w:rsid w:val="007B490A"/>
    <w:rsid w:val="007B4A2F"/>
    <w:rsid w:val="007B4D1B"/>
    <w:rsid w:val="007B51D9"/>
    <w:rsid w:val="007B5D46"/>
    <w:rsid w:val="007B648E"/>
    <w:rsid w:val="007B6A09"/>
    <w:rsid w:val="007B7307"/>
    <w:rsid w:val="007B7982"/>
    <w:rsid w:val="007B7E91"/>
    <w:rsid w:val="007B7E99"/>
    <w:rsid w:val="007C15BA"/>
    <w:rsid w:val="007C40B1"/>
    <w:rsid w:val="007C64E1"/>
    <w:rsid w:val="007C6B7B"/>
    <w:rsid w:val="007C6D0D"/>
    <w:rsid w:val="007C783B"/>
    <w:rsid w:val="007D0D08"/>
    <w:rsid w:val="007D2029"/>
    <w:rsid w:val="007D2861"/>
    <w:rsid w:val="007D295F"/>
    <w:rsid w:val="007D4E9F"/>
    <w:rsid w:val="007D534E"/>
    <w:rsid w:val="007D57E5"/>
    <w:rsid w:val="007E0145"/>
    <w:rsid w:val="007E096B"/>
    <w:rsid w:val="007E19E1"/>
    <w:rsid w:val="007E37CA"/>
    <w:rsid w:val="007E468B"/>
    <w:rsid w:val="007E48A4"/>
    <w:rsid w:val="007E4C36"/>
    <w:rsid w:val="007E4E1E"/>
    <w:rsid w:val="007E7EE0"/>
    <w:rsid w:val="007F0345"/>
    <w:rsid w:val="007F0400"/>
    <w:rsid w:val="007F0B74"/>
    <w:rsid w:val="007F1157"/>
    <w:rsid w:val="007F1467"/>
    <w:rsid w:val="007F40DA"/>
    <w:rsid w:val="007F42E6"/>
    <w:rsid w:val="007F49D8"/>
    <w:rsid w:val="007F4B41"/>
    <w:rsid w:val="007F6091"/>
    <w:rsid w:val="007F643B"/>
    <w:rsid w:val="007F6530"/>
    <w:rsid w:val="007F7917"/>
    <w:rsid w:val="008024AA"/>
    <w:rsid w:val="00803591"/>
    <w:rsid w:val="00804152"/>
    <w:rsid w:val="00804C89"/>
    <w:rsid w:val="00804DC8"/>
    <w:rsid w:val="00806BC5"/>
    <w:rsid w:val="00806DD4"/>
    <w:rsid w:val="00810165"/>
    <w:rsid w:val="008108FD"/>
    <w:rsid w:val="00811FBE"/>
    <w:rsid w:val="00812642"/>
    <w:rsid w:val="00813027"/>
    <w:rsid w:val="00813103"/>
    <w:rsid w:val="00814C47"/>
    <w:rsid w:val="00816F67"/>
    <w:rsid w:val="008172A5"/>
    <w:rsid w:val="00817C85"/>
    <w:rsid w:val="008204B3"/>
    <w:rsid w:val="00823A34"/>
    <w:rsid w:val="008241A5"/>
    <w:rsid w:val="0082565F"/>
    <w:rsid w:val="008263DA"/>
    <w:rsid w:val="00826CDD"/>
    <w:rsid w:val="00827F4C"/>
    <w:rsid w:val="008310DB"/>
    <w:rsid w:val="00832876"/>
    <w:rsid w:val="00832E97"/>
    <w:rsid w:val="008337BC"/>
    <w:rsid w:val="00834656"/>
    <w:rsid w:val="00835194"/>
    <w:rsid w:val="00835A82"/>
    <w:rsid w:val="00835C6D"/>
    <w:rsid w:val="00836352"/>
    <w:rsid w:val="008376C9"/>
    <w:rsid w:val="0084047A"/>
    <w:rsid w:val="00840607"/>
    <w:rsid w:val="00840A48"/>
    <w:rsid w:val="00841720"/>
    <w:rsid w:val="008434D9"/>
    <w:rsid w:val="00843989"/>
    <w:rsid w:val="00845110"/>
    <w:rsid w:val="008454E7"/>
    <w:rsid w:val="008457CA"/>
    <w:rsid w:val="00850236"/>
    <w:rsid w:val="00850D25"/>
    <w:rsid w:val="00850D5B"/>
    <w:rsid w:val="00851949"/>
    <w:rsid w:val="00852F04"/>
    <w:rsid w:val="0085659E"/>
    <w:rsid w:val="008607BD"/>
    <w:rsid w:val="00861FA5"/>
    <w:rsid w:val="00861FFD"/>
    <w:rsid w:val="0086296D"/>
    <w:rsid w:val="008658BF"/>
    <w:rsid w:val="008659D9"/>
    <w:rsid w:val="008673C5"/>
    <w:rsid w:val="00867C21"/>
    <w:rsid w:val="008702D7"/>
    <w:rsid w:val="008706DD"/>
    <w:rsid w:val="008711A3"/>
    <w:rsid w:val="00873A3F"/>
    <w:rsid w:val="0087751F"/>
    <w:rsid w:val="0087777C"/>
    <w:rsid w:val="00877B03"/>
    <w:rsid w:val="00877CE0"/>
    <w:rsid w:val="00880307"/>
    <w:rsid w:val="00881D12"/>
    <w:rsid w:val="00881F62"/>
    <w:rsid w:val="0088270E"/>
    <w:rsid w:val="00885064"/>
    <w:rsid w:val="008872CE"/>
    <w:rsid w:val="008901C5"/>
    <w:rsid w:val="00891A7F"/>
    <w:rsid w:val="0089281A"/>
    <w:rsid w:val="008929CE"/>
    <w:rsid w:val="00896E6F"/>
    <w:rsid w:val="008A0317"/>
    <w:rsid w:val="008A26F5"/>
    <w:rsid w:val="008A3364"/>
    <w:rsid w:val="008A4206"/>
    <w:rsid w:val="008A45AC"/>
    <w:rsid w:val="008A4816"/>
    <w:rsid w:val="008A5C84"/>
    <w:rsid w:val="008A79B3"/>
    <w:rsid w:val="008A7CF0"/>
    <w:rsid w:val="008B1394"/>
    <w:rsid w:val="008B629F"/>
    <w:rsid w:val="008B68BE"/>
    <w:rsid w:val="008B78A3"/>
    <w:rsid w:val="008B78ED"/>
    <w:rsid w:val="008B7DAF"/>
    <w:rsid w:val="008C00BF"/>
    <w:rsid w:val="008C0BA4"/>
    <w:rsid w:val="008C0FD5"/>
    <w:rsid w:val="008C1D6B"/>
    <w:rsid w:val="008C2DAC"/>
    <w:rsid w:val="008C2E65"/>
    <w:rsid w:val="008C41F5"/>
    <w:rsid w:val="008C6406"/>
    <w:rsid w:val="008C6B85"/>
    <w:rsid w:val="008C7F4C"/>
    <w:rsid w:val="008D16FB"/>
    <w:rsid w:val="008D17D7"/>
    <w:rsid w:val="008D2211"/>
    <w:rsid w:val="008D2EB3"/>
    <w:rsid w:val="008D3D74"/>
    <w:rsid w:val="008D3E1B"/>
    <w:rsid w:val="008D687A"/>
    <w:rsid w:val="008D6BAE"/>
    <w:rsid w:val="008D7D47"/>
    <w:rsid w:val="008E10D7"/>
    <w:rsid w:val="008E1226"/>
    <w:rsid w:val="008E2135"/>
    <w:rsid w:val="008E3660"/>
    <w:rsid w:val="008E628E"/>
    <w:rsid w:val="008E6D7A"/>
    <w:rsid w:val="008F18A6"/>
    <w:rsid w:val="008F27E7"/>
    <w:rsid w:val="008F5CAF"/>
    <w:rsid w:val="008F7B0F"/>
    <w:rsid w:val="0090083D"/>
    <w:rsid w:val="009022F8"/>
    <w:rsid w:val="0090328C"/>
    <w:rsid w:val="00903817"/>
    <w:rsid w:val="009048BB"/>
    <w:rsid w:val="00904C49"/>
    <w:rsid w:val="00905688"/>
    <w:rsid w:val="00910958"/>
    <w:rsid w:val="00910AE5"/>
    <w:rsid w:val="00912283"/>
    <w:rsid w:val="00912FED"/>
    <w:rsid w:val="0091449B"/>
    <w:rsid w:val="00914FD7"/>
    <w:rsid w:val="00915DBD"/>
    <w:rsid w:val="00915F0A"/>
    <w:rsid w:val="00916211"/>
    <w:rsid w:val="0092041F"/>
    <w:rsid w:val="00921D2F"/>
    <w:rsid w:val="00923BDF"/>
    <w:rsid w:val="00925F61"/>
    <w:rsid w:val="009261E1"/>
    <w:rsid w:val="009268EB"/>
    <w:rsid w:val="00931352"/>
    <w:rsid w:val="00931612"/>
    <w:rsid w:val="009321EE"/>
    <w:rsid w:val="0093396D"/>
    <w:rsid w:val="0093478B"/>
    <w:rsid w:val="00936B7E"/>
    <w:rsid w:val="00936FBE"/>
    <w:rsid w:val="00937941"/>
    <w:rsid w:val="00937B5F"/>
    <w:rsid w:val="009401EB"/>
    <w:rsid w:val="009411CF"/>
    <w:rsid w:val="00941FB2"/>
    <w:rsid w:val="00942A34"/>
    <w:rsid w:val="0094306C"/>
    <w:rsid w:val="009443FE"/>
    <w:rsid w:val="009459F5"/>
    <w:rsid w:val="00946533"/>
    <w:rsid w:val="00946811"/>
    <w:rsid w:val="009470B0"/>
    <w:rsid w:val="009472C7"/>
    <w:rsid w:val="0094731B"/>
    <w:rsid w:val="00950704"/>
    <w:rsid w:val="00951512"/>
    <w:rsid w:val="0095327A"/>
    <w:rsid w:val="00953FAF"/>
    <w:rsid w:val="00954FAD"/>
    <w:rsid w:val="0095644E"/>
    <w:rsid w:val="00960103"/>
    <w:rsid w:val="00960999"/>
    <w:rsid w:val="009615BD"/>
    <w:rsid w:val="009615C3"/>
    <w:rsid w:val="00961E21"/>
    <w:rsid w:val="00962DE9"/>
    <w:rsid w:val="009630E2"/>
    <w:rsid w:val="00963243"/>
    <w:rsid w:val="00963632"/>
    <w:rsid w:val="00963C7C"/>
    <w:rsid w:val="00966F8D"/>
    <w:rsid w:val="00967725"/>
    <w:rsid w:val="00967C93"/>
    <w:rsid w:val="009720B7"/>
    <w:rsid w:val="0097327A"/>
    <w:rsid w:val="009743FB"/>
    <w:rsid w:val="00976CA4"/>
    <w:rsid w:val="00976D53"/>
    <w:rsid w:val="00976DC6"/>
    <w:rsid w:val="0097701F"/>
    <w:rsid w:val="0097717C"/>
    <w:rsid w:val="009779E4"/>
    <w:rsid w:val="009825CA"/>
    <w:rsid w:val="009845F7"/>
    <w:rsid w:val="0098585A"/>
    <w:rsid w:val="00986511"/>
    <w:rsid w:val="00986DD4"/>
    <w:rsid w:val="009879B8"/>
    <w:rsid w:val="009900E3"/>
    <w:rsid w:val="009901AD"/>
    <w:rsid w:val="00991D3B"/>
    <w:rsid w:val="009927C3"/>
    <w:rsid w:val="009929A1"/>
    <w:rsid w:val="00992DFF"/>
    <w:rsid w:val="0099360E"/>
    <w:rsid w:val="0099402F"/>
    <w:rsid w:val="00994BB9"/>
    <w:rsid w:val="009971D7"/>
    <w:rsid w:val="009971DA"/>
    <w:rsid w:val="009976B6"/>
    <w:rsid w:val="009A111F"/>
    <w:rsid w:val="009A145F"/>
    <w:rsid w:val="009A2919"/>
    <w:rsid w:val="009A490B"/>
    <w:rsid w:val="009A4C1C"/>
    <w:rsid w:val="009A5936"/>
    <w:rsid w:val="009B0139"/>
    <w:rsid w:val="009B0D99"/>
    <w:rsid w:val="009B12B5"/>
    <w:rsid w:val="009B15DD"/>
    <w:rsid w:val="009B2738"/>
    <w:rsid w:val="009B3CFA"/>
    <w:rsid w:val="009B55B3"/>
    <w:rsid w:val="009B57DD"/>
    <w:rsid w:val="009B5C12"/>
    <w:rsid w:val="009B6DEF"/>
    <w:rsid w:val="009B758F"/>
    <w:rsid w:val="009B7D3F"/>
    <w:rsid w:val="009C092D"/>
    <w:rsid w:val="009C27A4"/>
    <w:rsid w:val="009C2969"/>
    <w:rsid w:val="009C2ABD"/>
    <w:rsid w:val="009C620A"/>
    <w:rsid w:val="009D00F1"/>
    <w:rsid w:val="009D0913"/>
    <w:rsid w:val="009D2576"/>
    <w:rsid w:val="009D587F"/>
    <w:rsid w:val="009D6116"/>
    <w:rsid w:val="009D76E9"/>
    <w:rsid w:val="009E043E"/>
    <w:rsid w:val="009E06B6"/>
    <w:rsid w:val="009E1638"/>
    <w:rsid w:val="009E1668"/>
    <w:rsid w:val="009E1B51"/>
    <w:rsid w:val="009E1CF0"/>
    <w:rsid w:val="009E310B"/>
    <w:rsid w:val="009E3B98"/>
    <w:rsid w:val="009E43CD"/>
    <w:rsid w:val="009E6392"/>
    <w:rsid w:val="009E63FB"/>
    <w:rsid w:val="009E6F22"/>
    <w:rsid w:val="009E7755"/>
    <w:rsid w:val="009E7D26"/>
    <w:rsid w:val="009F0BE5"/>
    <w:rsid w:val="009F0CD4"/>
    <w:rsid w:val="009F1190"/>
    <w:rsid w:val="009F2751"/>
    <w:rsid w:val="009F3B87"/>
    <w:rsid w:val="009F4976"/>
    <w:rsid w:val="009F4987"/>
    <w:rsid w:val="009F4CC9"/>
    <w:rsid w:val="009F4E12"/>
    <w:rsid w:val="009F4FC5"/>
    <w:rsid w:val="009F67D5"/>
    <w:rsid w:val="009F6E71"/>
    <w:rsid w:val="00A00E01"/>
    <w:rsid w:val="00A0156B"/>
    <w:rsid w:val="00A03EE1"/>
    <w:rsid w:val="00A04832"/>
    <w:rsid w:val="00A0581D"/>
    <w:rsid w:val="00A07163"/>
    <w:rsid w:val="00A074FC"/>
    <w:rsid w:val="00A07D94"/>
    <w:rsid w:val="00A10704"/>
    <w:rsid w:val="00A1218A"/>
    <w:rsid w:val="00A12618"/>
    <w:rsid w:val="00A12FDC"/>
    <w:rsid w:val="00A14770"/>
    <w:rsid w:val="00A159D3"/>
    <w:rsid w:val="00A20330"/>
    <w:rsid w:val="00A208E6"/>
    <w:rsid w:val="00A21EF2"/>
    <w:rsid w:val="00A22E65"/>
    <w:rsid w:val="00A237B0"/>
    <w:rsid w:val="00A24E7A"/>
    <w:rsid w:val="00A25BF3"/>
    <w:rsid w:val="00A26201"/>
    <w:rsid w:val="00A2668C"/>
    <w:rsid w:val="00A27657"/>
    <w:rsid w:val="00A30589"/>
    <w:rsid w:val="00A309C2"/>
    <w:rsid w:val="00A314FB"/>
    <w:rsid w:val="00A319A9"/>
    <w:rsid w:val="00A3241B"/>
    <w:rsid w:val="00A32B29"/>
    <w:rsid w:val="00A334A7"/>
    <w:rsid w:val="00A33ACD"/>
    <w:rsid w:val="00A33DFD"/>
    <w:rsid w:val="00A3470E"/>
    <w:rsid w:val="00A35785"/>
    <w:rsid w:val="00A364A3"/>
    <w:rsid w:val="00A367FD"/>
    <w:rsid w:val="00A369C9"/>
    <w:rsid w:val="00A3767C"/>
    <w:rsid w:val="00A40A11"/>
    <w:rsid w:val="00A40E16"/>
    <w:rsid w:val="00A41323"/>
    <w:rsid w:val="00A41E2F"/>
    <w:rsid w:val="00A440BF"/>
    <w:rsid w:val="00A445A2"/>
    <w:rsid w:val="00A44820"/>
    <w:rsid w:val="00A44926"/>
    <w:rsid w:val="00A44A01"/>
    <w:rsid w:val="00A46B5E"/>
    <w:rsid w:val="00A46ED7"/>
    <w:rsid w:val="00A47603"/>
    <w:rsid w:val="00A479DF"/>
    <w:rsid w:val="00A5135E"/>
    <w:rsid w:val="00A517C0"/>
    <w:rsid w:val="00A5184D"/>
    <w:rsid w:val="00A51FDC"/>
    <w:rsid w:val="00A52216"/>
    <w:rsid w:val="00A52715"/>
    <w:rsid w:val="00A5375F"/>
    <w:rsid w:val="00A53822"/>
    <w:rsid w:val="00A5455A"/>
    <w:rsid w:val="00A54B1B"/>
    <w:rsid w:val="00A569A2"/>
    <w:rsid w:val="00A56C12"/>
    <w:rsid w:val="00A572EA"/>
    <w:rsid w:val="00A617FA"/>
    <w:rsid w:val="00A61920"/>
    <w:rsid w:val="00A61F33"/>
    <w:rsid w:val="00A6295E"/>
    <w:rsid w:val="00A639A8"/>
    <w:rsid w:val="00A63BD6"/>
    <w:rsid w:val="00A650F8"/>
    <w:rsid w:val="00A67163"/>
    <w:rsid w:val="00A70226"/>
    <w:rsid w:val="00A70C52"/>
    <w:rsid w:val="00A7103F"/>
    <w:rsid w:val="00A71195"/>
    <w:rsid w:val="00A7176D"/>
    <w:rsid w:val="00A724B1"/>
    <w:rsid w:val="00A72D91"/>
    <w:rsid w:val="00A7309D"/>
    <w:rsid w:val="00A736AD"/>
    <w:rsid w:val="00A73D7E"/>
    <w:rsid w:val="00A7528F"/>
    <w:rsid w:val="00A75362"/>
    <w:rsid w:val="00A76D6C"/>
    <w:rsid w:val="00A8021E"/>
    <w:rsid w:val="00A81A76"/>
    <w:rsid w:val="00A831AC"/>
    <w:rsid w:val="00A834E4"/>
    <w:rsid w:val="00A83D12"/>
    <w:rsid w:val="00A84131"/>
    <w:rsid w:val="00A84AF9"/>
    <w:rsid w:val="00A84F05"/>
    <w:rsid w:val="00A86378"/>
    <w:rsid w:val="00A87262"/>
    <w:rsid w:val="00A9074D"/>
    <w:rsid w:val="00A91297"/>
    <w:rsid w:val="00A91542"/>
    <w:rsid w:val="00A92285"/>
    <w:rsid w:val="00A92481"/>
    <w:rsid w:val="00A9259D"/>
    <w:rsid w:val="00A92871"/>
    <w:rsid w:val="00A92AF1"/>
    <w:rsid w:val="00A9321A"/>
    <w:rsid w:val="00A947C0"/>
    <w:rsid w:val="00A94B35"/>
    <w:rsid w:val="00A97BFA"/>
    <w:rsid w:val="00AA0CE1"/>
    <w:rsid w:val="00AA0F22"/>
    <w:rsid w:val="00AA0F99"/>
    <w:rsid w:val="00AA1657"/>
    <w:rsid w:val="00AA1A73"/>
    <w:rsid w:val="00AA4011"/>
    <w:rsid w:val="00AA4877"/>
    <w:rsid w:val="00AA73DE"/>
    <w:rsid w:val="00AA7D8B"/>
    <w:rsid w:val="00AB0E74"/>
    <w:rsid w:val="00AB23D6"/>
    <w:rsid w:val="00AB2675"/>
    <w:rsid w:val="00AB5BDB"/>
    <w:rsid w:val="00AB5D20"/>
    <w:rsid w:val="00AB66DB"/>
    <w:rsid w:val="00AB6B81"/>
    <w:rsid w:val="00AB6F11"/>
    <w:rsid w:val="00AB71F9"/>
    <w:rsid w:val="00AC2140"/>
    <w:rsid w:val="00AC4C2B"/>
    <w:rsid w:val="00AC72F8"/>
    <w:rsid w:val="00AC7642"/>
    <w:rsid w:val="00AD1067"/>
    <w:rsid w:val="00AD2586"/>
    <w:rsid w:val="00AD3936"/>
    <w:rsid w:val="00AD3A47"/>
    <w:rsid w:val="00AD43B4"/>
    <w:rsid w:val="00AD4898"/>
    <w:rsid w:val="00AD4E99"/>
    <w:rsid w:val="00AD5258"/>
    <w:rsid w:val="00AD5AD0"/>
    <w:rsid w:val="00AD5E3A"/>
    <w:rsid w:val="00AD6EE3"/>
    <w:rsid w:val="00AD7330"/>
    <w:rsid w:val="00AD7913"/>
    <w:rsid w:val="00AE0938"/>
    <w:rsid w:val="00AE4DB6"/>
    <w:rsid w:val="00AE4DFB"/>
    <w:rsid w:val="00AE77B8"/>
    <w:rsid w:val="00AF0E58"/>
    <w:rsid w:val="00AF2217"/>
    <w:rsid w:val="00AF3037"/>
    <w:rsid w:val="00AF31EA"/>
    <w:rsid w:val="00AF46AC"/>
    <w:rsid w:val="00AF5C52"/>
    <w:rsid w:val="00AF6BC1"/>
    <w:rsid w:val="00AF7291"/>
    <w:rsid w:val="00AF73D0"/>
    <w:rsid w:val="00AF7AFC"/>
    <w:rsid w:val="00B010B3"/>
    <w:rsid w:val="00B01F59"/>
    <w:rsid w:val="00B021F1"/>
    <w:rsid w:val="00B032EC"/>
    <w:rsid w:val="00B07FB6"/>
    <w:rsid w:val="00B1029E"/>
    <w:rsid w:val="00B14922"/>
    <w:rsid w:val="00B14A3C"/>
    <w:rsid w:val="00B2096D"/>
    <w:rsid w:val="00B20E7C"/>
    <w:rsid w:val="00B20FAA"/>
    <w:rsid w:val="00B21015"/>
    <w:rsid w:val="00B23634"/>
    <w:rsid w:val="00B24D0C"/>
    <w:rsid w:val="00B250EF"/>
    <w:rsid w:val="00B26133"/>
    <w:rsid w:val="00B307D8"/>
    <w:rsid w:val="00B3099E"/>
    <w:rsid w:val="00B3287A"/>
    <w:rsid w:val="00B32965"/>
    <w:rsid w:val="00B32DFC"/>
    <w:rsid w:val="00B33BDB"/>
    <w:rsid w:val="00B34B8E"/>
    <w:rsid w:val="00B34DA8"/>
    <w:rsid w:val="00B364F1"/>
    <w:rsid w:val="00B37E02"/>
    <w:rsid w:val="00B37E91"/>
    <w:rsid w:val="00B40352"/>
    <w:rsid w:val="00B40B50"/>
    <w:rsid w:val="00B4123C"/>
    <w:rsid w:val="00B4126D"/>
    <w:rsid w:val="00B426E1"/>
    <w:rsid w:val="00B43793"/>
    <w:rsid w:val="00B454F1"/>
    <w:rsid w:val="00B45D88"/>
    <w:rsid w:val="00B4795C"/>
    <w:rsid w:val="00B505A4"/>
    <w:rsid w:val="00B509CC"/>
    <w:rsid w:val="00B50EAE"/>
    <w:rsid w:val="00B51192"/>
    <w:rsid w:val="00B51D65"/>
    <w:rsid w:val="00B5272A"/>
    <w:rsid w:val="00B53AF4"/>
    <w:rsid w:val="00B54E0D"/>
    <w:rsid w:val="00B551E4"/>
    <w:rsid w:val="00B55C3B"/>
    <w:rsid w:val="00B56A90"/>
    <w:rsid w:val="00B6008A"/>
    <w:rsid w:val="00B60F38"/>
    <w:rsid w:val="00B61B6E"/>
    <w:rsid w:val="00B642BC"/>
    <w:rsid w:val="00B64849"/>
    <w:rsid w:val="00B6492B"/>
    <w:rsid w:val="00B6513D"/>
    <w:rsid w:val="00B66B01"/>
    <w:rsid w:val="00B702C0"/>
    <w:rsid w:val="00B7103B"/>
    <w:rsid w:val="00B7197F"/>
    <w:rsid w:val="00B71BD6"/>
    <w:rsid w:val="00B720FC"/>
    <w:rsid w:val="00B727B7"/>
    <w:rsid w:val="00B72C7F"/>
    <w:rsid w:val="00B72EAA"/>
    <w:rsid w:val="00B734D6"/>
    <w:rsid w:val="00B734D8"/>
    <w:rsid w:val="00B74816"/>
    <w:rsid w:val="00B751D4"/>
    <w:rsid w:val="00B75DAE"/>
    <w:rsid w:val="00B772B7"/>
    <w:rsid w:val="00B77823"/>
    <w:rsid w:val="00B77AAC"/>
    <w:rsid w:val="00B815C2"/>
    <w:rsid w:val="00B823F8"/>
    <w:rsid w:val="00B827A2"/>
    <w:rsid w:val="00B828F7"/>
    <w:rsid w:val="00B83105"/>
    <w:rsid w:val="00B83325"/>
    <w:rsid w:val="00B83400"/>
    <w:rsid w:val="00B837F8"/>
    <w:rsid w:val="00B840A8"/>
    <w:rsid w:val="00B846CB"/>
    <w:rsid w:val="00B8554F"/>
    <w:rsid w:val="00B85D40"/>
    <w:rsid w:val="00B85E7F"/>
    <w:rsid w:val="00B86EBA"/>
    <w:rsid w:val="00B8743B"/>
    <w:rsid w:val="00B909FA"/>
    <w:rsid w:val="00B917C6"/>
    <w:rsid w:val="00B928A4"/>
    <w:rsid w:val="00B9348A"/>
    <w:rsid w:val="00B943F1"/>
    <w:rsid w:val="00B95514"/>
    <w:rsid w:val="00B97635"/>
    <w:rsid w:val="00BA1879"/>
    <w:rsid w:val="00BA2239"/>
    <w:rsid w:val="00BA3ABA"/>
    <w:rsid w:val="00BA4203"/>
    <w:rsid w:val="00BA476E"/>
    <w:rsid w:val="00BA6194"/>
    <w:rsid w:val="00BA6259"/>
    <w:rsid w:val="00BA7343"/>
    <w:rsid w:val="00BB03EC"/>
    <w:rsid w:val="00BB04B3"/>
    <w:rsid w:val="00BB2A45"/>
    <w:rsid w:val="00BB3D44"/>
    <w:rsid w:val="00BB4172"/>
    <w:rsid w:val="00BB6328"/>
    <w:rsid w:val="00BB7A4D"/>
    <w:rsid w:val="00BC0A3E"/>
    <w:rsid w:val="00BC0B92"/>
    <w:rsid w:val="00BC11CF"/>
    <w:rsid w:val="00BC55DB"/>
    <w:rsid w:val="00BC561B"/>
    <w:rsid w:val="00BC5751"/>
    <w:rsid w:val="00BC604E"/>
    <w:rsid w:val="00BC6451"/>
    <w:rsid w:val="00BC688D"/>
    <w:rsid w:val="00BC6BE4"/>
    <w:rsid w:val="00BC7DD7"/>
    <w:rsid w:val="00BD27AF"/>
    <w:rsid w:val="00BD3F9B"/>
    <w:rsid w:val="00BD454C"/>
    <w:rsid w:val="00BD52FB"/>
    <w:rsid w:val="00BD569B"/>
    <w:rsid w:val="00BD5AD5"/>
    <w:rsid w:val="00BD5D88"/>
    <w:rsid w:val="00BD5FBE"/>
    <w:rsid w:val="00BE21BE"/>
    <w:rsid w:val="00BE38C8"/>
    <w:rsid w:val="00BE3B8B"/>
    <w:rsid w:val="00BE4AA9"/>
    <w:rsid w:val="00BE5286"/>
    <w:rsid w:val="00BE5497"/>
    <w:rsid w:val="00BE54FE"/>
    <w:rsid w:val="00BE64FF"/>
    <w:rsid w:val="00BE7160"/>
    <w:rsid w:val="00BE7894"/>
    <w:rsid w:val="00BF0E46"/>
    <w:rsid w:val="00BF30D5"/>
    <w:rsid w:val="00BF5033"/>
    <w:rsid w:val="00BF579A"/>
    <w:rsid w:val="00BF73AB"/>
    <w:rsid w:val="00C0107B"/>
    <w:rsid w:val="00C018A8"/>
    <w:rsid w:val="00C02653"/>
    <w:rsid w:val="00C032B3"/>
    <w:rsid w:val="00C03529"/>
    <w:rsid w:val="00C04086"/>
    <w:rsid w:val="00C05509"/>
    <w:rsid w:val="00C056CA"/>
    <w:rsid w:val="00C066B5"/>
    <w:rsid w:val="00C07397"/>
    <w:rsid w:val="00C1020F"/>
    <w:rsid w:val="00C103D4"/>
    <w:rsid w:val="00C11059"/>
    <w:rsid w:val="00C11907"/>
    <w:rsid w:val="00C11AF6"/>
    <w:rsid w:val="00C1356A"/>
    <w:rsid w:val="00C138B9"/>
    <w:rsid w:val="00C138BA"/>
    <w:rsid w:val="00C1527D"/>
    <w:rsid w:val="00C16F21"/>
    <w:rsid w:val="00C17873"/>
    <w:rsid w:val="00C17942"/>
    <w:rsid w:val="00C20C01"/>
    <w:rsid w:val="00C20FF4"/>
    <w:rsid w:val="00C2126C"/>
    <w:rsid w:val="00C226C7"/>
    <w:rsid w:val="00C22B54"/>
    <w:rsid w:val="00C22BE3"/>
    <w:rsid w:val="00C2303C"/>
    <w:rsid w:val="00C23269"/>
    <w:rsid w:val="00C24E82"/>
    <w:rsid w:val="00C3003B"/>
    <w:rsid w:val="00C30F10"/>
    <w:rsid w:val="00C31B98"/>
    <w:rsid w:val="00C33356"/>
    <w:rsid w:val="00C33389"/>
    <w:rsid w:val="00C335AB"/>
    <w:rsid w:val="00C3453D"/>
    <w:rsid w:val="00C34C95"/>
    <w:rsid w:val="00C360BA"/>
    <w:rsid w:val="00C412DB"/>
    <w:rsid w:val="00C417C7"/>
    <w:rsid w:val="00C42BAE"/>
    <w:rsid w:val="00C43307"/>
    <w:rsid w:val="00C444DB"/>
    <w:rsid w:val="00C45202"/>
    <w:rsid w:val="00C45577"/>
    <w:rsid w:val="00C462F6"/>
    <w:rsid w:val="00C46491"/>
    <w:rsid w:val="00C50AE9"/>
    <w:rsid w:val="00C51CDE"/>
    <w:rsid w:val="00C5233E"/>
    <w:rsid w:val="00C52956"/>
    <w:rsid w:val="00C53496"/>
    <w:rsid w:val="00C548B1"/>
    <w:rsid w:val="00C55655"/>
    <w:rsid w:val="00C55909"/>
    <w:rsid w:val="00C55D21"/>
    <w:rsid w:val="00C56B5D"/>
    <w:rsid w:val="00C56C5D"/>
    <w:rsid w:val="00C5731C"/>
    <w:rsid w:val="00C577C6"/>
    <w:rsid w:val="00C57AB7"/>
    <w:rsid w:val="00C57AF6"/>
    <w:rsid w:val="00C60501"/>
    <w:rsid w:val="00C6068B"/>
    <w:rsid w:val="00C60C09"/>
    <w:rsid w:val="00C617B6"/>
    <w:rsid w:val="00C61C5C"/>
    <w:rsid w:val="00C63201"/>
    <w:rsid w:val="00C64909"/>
    <w:rsid w:val="00C66987"/>
    <w:rsid w:val="00C71D36"/>
    <w:rsid w:val="00C72E0A"/>
    <w:rsid w:val="00C735DC"/>
    <w:rsid w:val="00C749CD"/>
    <w:rsid w:val="00C802AE"/>
    <w:rsid w:val="00C80CEC"/>
    <w:rsid w:val="00C80CFE"/>
    <w:rsid w:val="00C82D9E"/>
    <w:rsid w:val="00C84D80"/>
    <w:rsid w:val="00C84F8F"/>
    <w:rsid w:val="00C85472"/>
    <w:rsid w:val="00C872D0"/>
    <w:rsid w:val="00C874C5"/>
    <w:rsid w:val="00C876F3"/>
    <w:rsid w:val="00C879D6"/>
    <w:rsid w:val="00C87DC9"/>
    <w:rsid w:val="00C922CF"/>
    <w:rsid w:val="00C93462"/>
    <w:rsid w:val="00C93650"/>
    <w:rsid w:val="00C9524F"/>
    <w:rsid w:val="00C96B7E"/>
    <w:rsid w:val="00CA144C"/>
    <w:rsid w:val="00CA1C4E"/>
    <w:rsid w:val="00CA1CD2"/>
    <w:rsid w:val="00CA201B"/>
    <w:rsid w:val="00CA23F4"/>
    <w:rsid w:val="00CA285D"/>
    <w:rsid w:val="00CA2B92"/>
    <w:rsid w:val="00CA2C5F"/>
    <w:rsid w:val="00CA2E83"/>
    <w:rsid w:val="00CA3257"/>
    <w:rsid w:val="00CA5CAE"/>
    <w:rsid w:val="00CA6119"/>
    <w:rsid w:val="00CA613A"/>
    <w:rsid w:val="00CA6EB1"/>
    <w:rsid w:val="00CB002C"/>
    <w:rsid w:val="00CB086B"/>
    <w:rsid w:val="00CB1667"/>
    <w:rsid w:val="00CB2257"/>
    <w:rsid w:val="00CB263B"/>
    <w:rsid w:val="00CB4C51"/>
    <w:rsid w:val="00CB4CAC"/>
    <w:rsid w:val="00CB5089"/>
    <w:rsid w:val="00CB7216"/>
    <w:rsid w:val="00CC277C"/>
    <w:rsid w:val="00CC42C6"/>
    <w:rsid w:val="00CC4F7B"/>
    <w:rsid w:val="00CC7876"/>
    <w:rsid w:val="00CC7886"/>
    <w:rsid w:val="00CD1139"/>
    <w:rsid w:val="00CD1BE2"/>
    <w:rsid w:val="00CD27EE"/>
    <w:rsid w:val="00CD2BE9"/>
    <w:rsid w:val="00CD3B18"/>
    <w:rsid w:val="00CD5004"/>
    <w:rsid w:val="00CD6B7B"/>
    <w:rsid w:val="00CD733C"/>
    <w:rsid w:val="00CD75BA"/>
    <w:rsid w:val="00CD79A6"/>
    <w:rsid w:val="00CE0587"/>
    <w:rsid w:val="00CE1E5A"/>
    <w:rsid w:val="00CE32CC"/>
    <w:rsid w:val="00CE3551"/>
    <w:rsid w:val="00CE5034"/>
    <w:rsid w:val="00CE5C18"/>
    <w:rsid w:val="00CE6084"/>
    <w:rsid w:val="00CE7E7B"/>
    <w:rsid w:val="00CF00DD"/>
    <w:rsid w:val="00CF17EA"/>
    <w:rsid w:val="00CF1F41"/>
    <w:rsid w:val="00CF2299"/>
    <w:rsid w:val="00CF395E"/>
    <w:rsid w:val="00CF400B"/>
    <w:rsid w:val="00CF4E07"/>
    <w:rsid w:val="00CF5A5B"/>
    <w:rsid w:val="00CF6027"/>
    <w:rsid w:val="00CF668D"/>
    <w:rsid w:val="00CF6ACC"/>
    <w:rsid w:val="00CF6B36"/>
    <w:rsid w:val="00CF77F5"/>
    <w:rsid w:val="00CF799A"/>
    <w:rsid w:val="00CF7CCE"/>
    <w:rsid w:val="00D00A7F"/>
    <w:rsid w:val="00D02590"/>
    <w:rsid w:val="00D02699"/>
    <w:rsid w:val="00D029F2"/>
    <w:rsid w:val="00D03AC6"/>
    <w:rsid w:val="00D04270"/>
    <w:rsid w:val="00D043DD"/>
    <w:rsid w:val="00D043E6"/>
    <w:rsid w:val="00D04B78"/>
    <w:rsid w:val="00D069F1"/>
    <w:rsid w:val="00D06D26"/>
    <w:rsid w:val="00D12496"/>
    <w:rsid w:val="00D12D56"/>
    <w:rsid w:val="00D13338"/>
    <w:rsid w:val="00D14465"/>
    <w:rsid w:val="00D1497E"/>
    <w:rsid w:val="00D16840"/>
    <w:rsid w:val="00D16BA4"/>
    <w:rsid w:val="00D17BD3"/>
    <w:rsid w:val="00D2020A"/>
    <w:rsid w:val="00D20638"/>
    <w:rsid w:val="00D22927"/>
    <w:rsid w:val="00D230D8"/>
    <w:rsid w:val="00D238C8"/>
    <w:rsid w:val="00D23C28"/>
    <w:rsid w:val="00D2473D"/>
    <w:rsid w:val="00D25811"/>
    <w:rsid w:val="00D3125A"/>
    <w:rsid w:val="00D318D8"/>
    <w:rsid w:val="00D31F5A"/>
    <w:rsid w:val="00D33491"/>
    <w:rsid w:val="00D36952"/>
    <w:rsid w:val="00D4101E"/>
    <w:rsid w:val="00D4177A"/>
    <w:rsid w:val="00D42874"/>
    <w:rsid w:val="00D43FDC"/>
    <w:rsid w:val="00D444C5"/>
    <w:rsid w:val="00D451CD"/>
    <w:rsid w:val="00D51326"/>
    <w:rsid w:val="00D517E5"/>
    <w:rsid w:val="00D51BC2"/>
    <w:rsid w:val="00D53648"/>
    <w:rsid w:val="00D53B90"/>
    <w:rsid w:val="00D5425A"/>
    <w:rsid w:val="00D551D3"/>
    <w:rsid w:val="00D56D6C"/>
    <w:rsid w:val="00D60A09"/>
    <w:rsid w:val="00D60DE5"/>
    <w:rsid w:val="00D60FBD"/>
    <w:rsid w:val="00D64AD6"/>
    <w:rsid w:val="00D64FF6"/>
    <w:rsid w:val="00D66A7F"/>
    <w:rsid w:val="00D74739"/>
    <w:rsid w:val="00D747CE"/>
    <w:rsid w:val="00D74E0C"/>
    <w:rsid w:val="00D80009"/>
    <w:rsid w:val="00D80184"/>
    <w:rsid w:val="00D81A1B"/>
    <w:rsid w:val="00D82FAD"/>
    <w:rsid w:val="00D8312E"/>
    <w:rsid w:val="00D83369"/>
    <w:rsid w:val="00D835B0"/>
    <w:rsid w:val="00D843E1"/>
    <w:rsid w:val="00D85CF5"/>
    <w:rsid w:val="00D86131"/>
    <w:rsid w:val="00D86220"/>
    <w:rsid w:val="00D86F61"/>
    <w:rsid w:val="00D87FCF"/>
    <w:rsid w:val="00D90565"/>
    <w:rsid w:val="00D91220"/>
    <w:rsid w:val="00D91C2D"/>
    <w:rsid w:val="00D91EDD"/>
    <w:rsid w:val="00D924CE"/>
    <w:rsid w:val="00D968A8"/>
    <w:rsid w:val="00D96A32"/>
    <w:rsid w:val="00D96F25"/>
    <w:rsid w:val="00D97424"/>
    <w:rsid w:val="00DA03BF"/>
    <w:rsid w:val="00DA0E17"/>
    <w:rsid w:val="00DA27D6"/>
    <w:rsid w:val="00DA3C3B"/>
    <w:rsid w:val="00DA65A6"/>
    <w:rsid w:val="00DA7942"/>
    <w:rsid w:val="00DA7B8A"/>
    <w:rsid w:val="00DB091C"/>
    <w:rsid w:val="00DB1727"/>
    <w:rsid w:val="00DB26BF"/>
    <w:rsid w:val="00DB3596"/>
    <w:rsid w:val="00DB3FE3"/>
    <w:rsid w:val="00DB5BF1"/>
    <w:rsid w:val="00DB6F99"/>
    <w:rsid w:val="00DB7B19"/>
    <w:rsid w:val="00DC0C44"/>
    <w:rsid w:val="00DC0D81"/>
    <w:rsid w:val="00DC1698"/>
    <w:rsid w:val="00DC183B"/>
    <w:rsid w:val="00DC1CCA"/>
    <w:rsid w:val="00DC29B6"/>
    <w:rsid w:val="00DC2CCD"/>
    <w:rsid w:val="00DC50C9"/>
    <w:rsid w:val="00DC5D67"/>
    <w:rsid w:val="00DC77F9"/>
    <w:rsid w:val="00DC7E0E"/>
    <w:rsid w:val="00DD1095"/>
    <w:rsid w:val="00DD34D3"/>
    <w:rsid w:val="00DD3DBB"/>
    <w:rsid w:val="00DD441F"/>
    <w:rsid w:val="00DD560A"/>
    <w:rsid w:val="00DE0098"/>
    <w:rsid w:val="00DE00D6"/>
    <w:rsid w:val="00DE07CB"/>
    <w:rsid w:val="00DE3B48"/>
    <w:rsid w:val="00DE3EFE"/>
    <w:rsid w:val="00DE41AB"/>
    <w:rsid w:val="00DE5B92"/>
    <w:rsid w:val="00DE7473"/>
    <w:rsid w:val="00DF03ED"/>
    <w:rsid w:val="00DF115C"/>
    <w:rsid w:val="00DF181B"/>
    <w:rsid w:val="00DF1F9F"/>
    <w:rsid w:val="00DF27E2"/>
    <w:rsid w:val="00DF3134"/>
    <w:rsid w:val="00DF35EC"/>
    <w:rsid w:val="00DF37CA"/>
    <w:rsid w:val="00DF3A74"/>
    <w:rsid w:val="00DF5E9E"/>
    <w:rsid w:val="00DF5EFA"/>
    <w:rsid w:val="00DF65DF"/>
    <w:rsid w:val="00DF6E9E"/>
    <w:rsid w:val="00DF7297"/>
    <w:rsid w:val="00E009C3"/>
    <w:rsid w:val="00E0460E"/>
    <w:rsid w:val="00E050EF"/>
    <w:rsid w:val="00E06090"/>
    <w:rsid w:val="00E06E47"/>
    <w:rsid w:val="00E07CEB"/>
    <w:rsid w:val="00E1039B"/>
    <w:rsid w:val="00E103E7"/>
    <w:rsid w:val="00E1065E"/>
    <w:rsid w:val="00E115BC"/>
    <w:rsid w:val="00E11AC8"/>
    <w:rsid w:val="00E12614"/>
    <w:rsid w:val="00E126A3"/>
    <w:rsid w:val="00E14637"/>
    <w:rsid w:val="00E149D2"/>
    <w:rsid w:val="00E16093"/>
    <w:rsid w:val="00E160C5"/>
    <w:rsid w:val="00E16455"/>
    <w:rsid w:val="00E164AD"/>
    <w:rsid w:val="00E169C2"/>
    <w:rsid w:val="00E177AA"/>
    <w:rsid w:val="00E20868"/>
    <w:rsid w:val="00E21D20"/>
    <w:rsid w:val="00E221B4"/>
    <w:rsid w:val="00E22B2D"/>
    <w:rsid w:val="00E2455E"/>
    <w:rsid w:val="00E260CF"/>
    <w:rsid w:val="00E272BF"/>
    <w:rsid w:val="00E311E0"/>
    <w:rsid w:val="00E3191E"/>
    <w:rsid w:val="00E3198C"/>
    <w:rsid w:val="00E31A4D"/>
    <w:rsid w:val="00E3319C"/>
    <w:rsid w:val="00E333D3"/>
    <w:rsid w:val="00E3403E"/>
    <w:rsid w:val="00E4012B"/>
    <w:rsid w:val="00E419A0"/>
    <w:rsid w:val="00E41ACE"/>
    <w:rsid w:val="00E427E7"/>
    <w:rsid w:val="00E4299D"/>
    <w:rsid w:val="00E42DCF"/>
    <w:rsid w:val="00E440BE"/>
    <w:rsid w:val="00E44308"/>
    <w:rsid w:val="00E4555B"/>
    <w:rsid w:val="00E45D95"/>
    <w:rsid w:val="00E46A6C"/>
    <w:rsid w:val="00E47047"/>
    <w:rsid w:val="00E471FE"/>
    <w:rsid w:val="00E47B94"/>
    <w:rsid w:val="00E514EC"/>
    <w:rsid w:val="00E5373F"/>
    <w:rsid w:val="00E565BB"/>
    <w:rsid w:val="00E57E22"/>
    <w:rsid w:val="00E57FA7"/>
    <w:rsid w:val="00E57FC3"/>
    <w:rsid w:val="00E60B00"/>
    <w:rsid w:val="00E612AF"/>
    <w:rsid w:val="00E61417"/>
    <w:rsid w:val="00E62745"/>
    <w:rsid w:val="00E62B42"/>
    <w:rsid w:val="00E63454"/>
    <w:rsid w:val="00E63465"/>
    <w:rsid w:val="00E6364B"/>
    <w:rsid w:val="00E6455F"/>
    <w:rsid w:val="00E6472D"/>
    <w:rsid w:val="00E7317C"/>
    <w:rsid w:val="00E736EA"/>
    <w:rsid w:val="00E73FDA"/>
    <w:rsid w:val="00E74991"/>
    <w:rsid w:val="00E75DBF"/>
    <w:rsid w:val="00E76978"/>
    <w:rsid w:val="00E76A55"/>
    <w:rsid w:val="00E76DFD"/>
    <w:rsid w:val="00E77969"/>
    <w:rsid w:val="00E800FD"/>
    <w:rsid w:val="00E80399"/>
    <w:rsid w:val="00E83625"/>
    <w:rsid w:val="00E8416D"/>
    <w:rsid w:val="00E863AD"/>
    <w:rsid w:val="00E87471"/>
    <w:rsid w:val="00E90246"/>
    <w:rsid w:val="00E90CC4"/>
    <w:rsid w:val="00E92053"/>
    <w:rsid w:val="00E9302F"/>
    <w:rsid w:val="00E934AE"/>
    <w:rsid w:val="00E942B5"/>
    <w:rsid w:val="00E94950"/>
    <w:rsid w:val="00E95BC4"/>
    <w:rsid w:val="00E95EF7"/>
    <w:rsid w:val="00E95F3A"/>
    <w:rsid w:val="00E969FF"/>
    <w:rsid w:val="00E96B7E"/>
    <w:rsid w:val="00E97851"/>
    <w:rsid w:val="00EA0704"/>
    <w:rsid w:val="00EA0F50"/>
    <w:rsid w:val="00EA13FF"/>
    <w:rsid w:val="00EA1B29"/>
    <w:rsid w:val="00EA1D80"/>
    <w:rsid w:val="00EA2D8E"/>
    <w:rsid w:val="00EA2E3C"/>
    <w:rsid w:val="00EA3ABE"/>
    <w:rsid w:val="00EA4422"/>
    <w:rsid w:val="00EA4DAE"/>
    <w:rsid w:val="00EA5D80"/>
    <w:rsid w:val="00EB0588"/>
    <w:rsid w:val="00EB16AF"/>
    <w:rsid w:val="00EB1DC8"/>
    <w:rsid w:val="00EB44CB"/>
    <w:rsid w:val="00EB584C"/>
    <w:rsid w:val="00EC25D4"/>
    <w:rsid w:val="00EC30BB"/>
    <w:rsid w:val="00EC34B7"/>
    <w:rsid w:val="00EC3846"/>
    <w:rsid w:val="00EC39AD"/>
    <w:rsid w:val="00EC3D8D"/>
    <w:rsid w:val="00EC5F24"/>
    <w:rsid w:val="00EC7B54"/>
    <w:rsid w:val="00EC7C2B"/>
    <w:rsid w:val="00ED0614"/>
    <w:rsid w:val="00ED13AD"/>
    <w:rsid w:val="00ED1832"/>
    <w:rsid w:val="00ED1F16"/>
    <w:rsid w:val="00ED2435"/>
    <w:rsid w:val="00ED2B51"/>
    <w:rsid w:val="00ED5ADD"/>
    <w:rsid w:val="00EE169B"/>
    <w:rsid w:val="00EE2016"/>
    <w:rsid w:val="00EE2951"/>
    <w:rsid w:val="00EE389B"/>
    <w:rsid w:val="00EE4C05"/>
    <w:rsid w:val="00EE59E2"/>
    <w:rsid w:val="00EE5ED6"/>
    <w:rsid w:val="00EE6264"/>
    <w:rsid w:val="00EE6790"/>
    <w:rsid w:val="00EE688C"/>
    <w:rsid w:val="00EE6D3A"/>
    <w:rsid w:val="00EF0A68"/>
    <w:rsid w:val="00EF211C"/>
    <w:rsid w:val="00EF222F"/>
    <w:rsid w:val="00EF323E"/>
    <w:rsid w:val="00EF3DA0"/>
    <w:rsid w:val="00EF45A8"/>
    <w:rsid w:val="00EF5D34"/>
    <w:rsid w:val="00EF77B0"/>
    <w:rsid w:val="00F00633"/>
    <w:rsid w:val="00F00DBE"/>
    <w:rsid w:val="00F01717"/>
    <w:rsid w:val="00F024A2"/>
    <w:rsid w:val="00F02D52"/>
    <w:rsid w:val="00F03132"/>
    <w:rsid w:val="00F03380"/>
    <w:rsid w:val="00F060C9"/>
    <w:rsid w:val="00F07293"/>
    <w:rsid w:val="00F07B43"/>
    <w:rsid w:val="00F10D84"/>
    <w:rsid w:val="00F11311"/>
    <w:rsid w:val="00F130AD"/>
    <w:rsid w:val="00F13A16"/>
    <w:rsid w:val="00F13A22"/>
    <w:rsid w:val="00F153D5"/>
    <w:rsid w:val="00F15BC2"/>
    <w:rsid w:val="00F16D65"/>
    <w:rsid w:val="00F172CB"/>
    <w:rsid w:val="00F1771A"/>
    <w:rsid w:val="00F2005F"/>
    <w:rsid w:val="00F202CE"/>
    <w:rsid w:val="00F20F82"/>
    <w:rsid w:val="00F2172A"/>
    <w:rsid w:val="00F2196A"/>
    <w:rsid w:val="00F21E49"/>
    <w:rsid w:val="00F248C2"/>
    <w:rsid w:val="00F25608"/>
    <w:rsid w:val="00F2608E"/>
    <w:rsid w:val="00F263A8"/>
    <w:rsid w:val="00F267AE"/>
    <w:rsid w:val="00F26D20"/>
    <w:rsid w:val="00F32D50"/>
    <w:rsid w:val="00F33594"/>
    <w:rsid w:val="00F33AFB"/>
    <w:rsid w:val="00F345CD"/>
    <w:rsid w:val="00F34B12"/>
    <w:rsid w:val="00F40497"/>
    <w:rsid w:val="00F41A72"/>
    <w:rsid w:val="00F437BE"/>
    <w:rsid w:val="00F44AD7"/>
    <w:rsid w:val="00F455A5"/>
    <w:rsid w:val="00F458E8"/>
    <w:rsid w:val="00F472AA"/>
    <w:rsid w:val="00F474FD"/>
    <w:rsid w:val="00F5051D"/>
    <w:rsid w:val="00F50FE4"/>
    <w:rsid w:val="00F510AD"/>
    <w:rsid w:val="00F51B38"/>
    <w:rsid w:val="00F52965"/>
    <w:rsid w:val="00F53B6A"/>
    <w:rsid w:val="00F541AC"/>
    <w:rsid w:val="00F5474A"/>
    <w:rsid w:val="00F55753"/>
    <w:rsid w:val="00F568DC"/>
    <w:rsid w:val="00F57467"/>
    <w:rsid w:val="00F57C5B"/>
    <w:rsid w:val="00F611BA"/>
    <w:rsid w:val="00F6196F"/>
    <w:rsid w:val="00F61A83"/>
    <w:rsid w:val="00F62E2C"/>
    <w:rsid w:val="00F62FA2"/>
    <w:rsid w:val="00F63D30"/>
    <w:rsid w:val="00F64071"/>
    <w:rsid w:val="00F643D1"/>
    <w:rsid w:val="00F64A99"/>
    <w:rsid w:val="00F66193"/>
    <w:rsid w:val="00F66B58"/>
    <w:rsid w:val="00F66F6B"/>
    <w:rsid w:val="00F706D0"/>
    <w:rsid w:val="00F70CFB"/>
    <w:rsid w:val="00F72316"/>
    <w:rsid w:val="00F732E8"/>
    <w:rsid w:val="00F73D6A"/>
    <w:rsid w:val="00F823BA"/>
    <w:rsid w:val="00F83868"/>
    <w:rsid w:val="00F83B4D"/>
    <w:rsid w:val="00F83C52"/>
    <w:rsid w:val="00F83D2D"/>
    <w:rsid w:val="00F8437F"/>
    <w:rsid w:val="00F8542C"/>
    <w:rsid w:val="00F85BE5"/>
    <w:rsid w:val="00F864CD"/>
    <w:rsid w:val="00F878C6"/>
    <w:rsid w:val="00F87C4F"/>
    <w:rsid w:val="00F90D0B"/>
    <w:rsid w:val="00F91A0D"/>
    <w:rsid w:val="00F91EAB"/>
    <w:rsid w:val="00F92B34"/>
    <w:rsid w:val="00F933D5"/>
    <w:rsid w:val="00F93B5D"/>
    <w:rsid w:val="00F93F07"/>
    <w:rsid w:val="00F94864"/>
    <w:rsid w:val="00F95317"/>
    <w:rsid w:val="00F968F7"/>
    <w:rsid w:val="00F96C0E"/>
    <w:rsid w:val="00F97B16"/>
    <w:rsid w:val="00FA1EFA"/>
    <w:rsid w:val="00FA2835"/>
    <w:rsid w:val="00FA2995"/>
    <w:rsid w:val="00FA2EED"/>
    <w:rsid w:val="00FA4EF7"/>
    <w:rsid w:val="00FB2032"/>
    <w:rsid w:val="00FB2DB9"/>
    <w:rsid w:val="00FB2DDE"/>
    <w:rsid w:val="00FB3D41"/>
    <w:rsid w:val="00FB457E"/>
    <w:rsid w:val="00FB5A32"/>
    <w:rsid w:val="00FB5E35"/>
    <w:rsid w:val="00FB641B"/>
    <w:rsid w:val="00FB76FE"/>
    <w:rsid w:val="00FC1605"/>
    <w:rsid w:val="00FC3293"/>
    <w:rsid w:val="00FC3D58"/>
    <w:rsid w:val="00FC5A57"/>
    <w:rsid w:val="00FC60C9"/>
    <w:rsid w:val="00FC6505"/>
    <w:rsid w:val="00FC6EB0"/>
    <w:rsid w:val="00FC72F8"/>
    <w:rsid w:val="00FC7E24"/>
    <w:rsid w:val="00FD033D"/>
    <w:rsid w:val="00FD056F"/>
    <w:rsid w:val="00FD0B28"/>
    <w:rsid w:val="00FD0BE1"/>
    <w:rsid w:val="00FD0CBB"/>
    <w:rsid w:val="00FD0ED0"/>
    <w:rsid w:val="00FD0F6F"/>
    <w:rsid w:val="00FD16CD"/>
    <w:rsid w:val="00FD197D"/>
    <w:rsid w:val="00FD331F"/>
    <w:rsid w:val="00FD3718"/>
    <w:rsid w:val="00FD4AD7"/>
    <w:rsid w:val="00FD4C05"/>
    <w:rsid w:val="00FD5543"/>
    <w:rsid w:val="00FD58BB"/>
    <w:rsid w:val="00FD6619"/>
    <w:rsid w:val="00FD703A"/>
    <w:rsid w:val="00FD74AE"/>
    <w:rsid w:val="00FD75CD"/>
    <w:rsid w:val="00FD7947"/>
    <w:rsid w:val="00FE0363"/>
    <w:rsid w:val="00FE136D"/>
    <w:rsid w:val="00FE671F"/>
    <w:rsid w:val="00FF0160"/>
    <w:rsid w:val="00FF0263"/>
    <w:rsid w:val="00FF117D"/>
    <w:rsid w:val="00FF140E"/>
    <w:rsid w:val="00FF1FF3"/>
    <w:rsid w:val="00FF2923"/>
    <w:rsid w:val="00FF425A"/>
    <w:rsid w:val="00FF4A2D"/>
    <w:rsid w:val="00FF6F17"/>
    <w:rsid w:val="0A937853"/>
    <w:rsid w:val="22CDE5DF"/>
    <w:rsid w:val="3B951AE1"/>
    <w:rsid w:val="3DB6CB6C"/>
    <w:rsid w:val="63EFE1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5653"/>
  <w15:docId w15:val="{1F1284FB-CC6A-48B8-9FD3-C28B61D6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semiHidden/>
    <w:unhideWhenUsed/>
    <w:rsid w:val="00700313"/>
    <w:rPr>
      <w:sz w:val="20"/>
      <w:szCs w:val="20"/>
    </w:rPr>
  </w:style>
  <w:style w:type="character" w:customStyle="1" w:styleId="CommentTextChar">
    <w:name w:val="Comment Text Char"/>
    <w:basedOn w:val="DefaultParagraphFont"/>
    <w:link w:val="CommentText"/>
    <w:uiPriority w:val="99"/>
    <w:semiHidden/>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 w:type="character" w:styleId="PlaceholderText">
    <w:name w:val="Placeholder Text"/>
    <w:basedOn w:val="DefaultParagraphFont"/>
    <w:uiPriority w:val="99"/>
    <w:semiHidden/>
    <w:rsid w:val="00E90CC4"/>
    <w:rPr>
      <w:color w:val="808080"/>
    </w:rPr>
  </w:style>
  <w:style w:type="table" w:styleId="PlainTable2">
    <w:name w:val="Plain Table 2"/>
    <w:basedOn w:val="TableNormal"/>
    <w:uiPriority w:val="42"/>
    <w:rsid w:val="009E16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16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25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B33BDB"/>
    <w:pPr>
      <w:widowControl/>
      <w:autoSpaceDE/>
      <w:autoSpaceDN/>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A2BC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97">
      <w:bodyDiv w:val="1"/>
      <w:marLeft w:val="0"/>
      <w:marRight w:val="0"/>
      <w:marTop w:val="0"/>
      <w:marBottom w:val="0"/>
      <w:divBdr>
        <w:top w:val="none" w:sz="0" w:space="0" w:color="auto"/>
        <w:left w:val="none" w:sz="0" w:space="0" w:color="auto"/>
        <w:bottom w:val="none" w:sz="0" w:space="0" w:color="auto"/>
        <w:right w:val="none" w:sz="0" w:space="0" w:color="auto"/>
      </w:divBdr>
      <w:divsChild>
        <w:div w:id="4329626">
          <w:marLeft w:val="640"/>
          <w:marRight w:val="0"/>
          <w:marTop w:val="0"/>
          <w:marBottom w:val="0"/>
          <w:divBdr>
            <w:top w:val="none" w:sz="0" w:space="0" w:color="auto"/>
            <w:left w:val="none" w:sz="0" w:space="0" w:color="auto"/>
            <w:bottom w:val="none" w:sz="0" w:space="0" w:color="auto"/>
            <w:right w:val="none" w:sz="0" w:space="0" w:color="auto"/>
          </w:divBdr>
        </w:div>
        <w:div w:id="226963371">
          <w:marLeft w:val="640"/>
          <w:marRight w:val="0"/>
          <w:marTop w:val="0"/>
          <w:marBottom w:val="0"/>
          <w:divBdr>
            <w:top w:val="none" w:sz="0" w:space="0" w:color="auto"/>
            <w:left w:val="none" w:sz="0" w:space="0" w:color="auto"/>
            <w:bottom w:val="none" w:sz="0" w:space="0" w:color="auto"/>
            <w:right w:val="none" w:sz="0" w:space="0" w:color="auto"/>
          </w:divBdr>
        </w:div>
        <w:div w:id="269091412">
          <w:marLeft w:val="640"/>
          <w:marRight w:val="0"/>
          <w:marTop w:val="0"/>
          <w:marBottom w:val="0"/>
          <w:divBdr>
            <w:top w:val="none" w:sz="0" w:space="0" w:color="auto"/>
            <w:left w:val="none" w:sz="0" w:space="0" w:color="auto"/>
            <w:bottom w:val="none" w:sz="0" w:space="0" w:color="auto"/>
            <w:right w:val="none" w:sz="0" w:space="0" w:color="auto"/>
          </w:divBdr>
        </w:div>
        <w:div w:id="368264894">
          <w:marLeft w:val="640"/>
          <w:marRight w:val="0"/>
          <w:marTop w:val="0"/>
          <w:marBottom w:val="0"/>
          <w:divBdr>
            <w:top w:val="none" w:sz="0" w:space="0" w:color="auto"/>
            <w:left w:val="none" w:sz="0" w:space="0" w:color="auto"/>
            <w:bottom w:val="none" w:sz="0" w:space="0" w:color="auto"/>
            <w:right w:val="none" w:sz="0" w:space="0" w:color="auto"/>
          </w:divBdr>
        </w:div>
        <w:div w:id="388461708">
          <w:marLeft w:val="640"/>
          <w:marRight w:val="0"/>
          <w:marTop w:val="0"/>
          <w:marBottom w:val="0"/>
          <w:divBdr>
            <w:top w:val="none" w:sz="0" w:space="0" w:color="auto"/>
            <w:left w:val="none" w:sz="0" w:space="0" w:color="auto"/>
            <w:bottom w:val="none" w:sz="0" w:space="0" w:color="auto"/>
            <w:right w:val="none" w:sz="0" w:space="0" w:color="auto"/>
          </w:divBdr>
        </w:div>
        <w:div w:id="404030370">
          <w:marLeft w:val="640"/>
          <w:marRight w:val="0"/>
          <w:marTop w:val="0"/>
          <w:marBottom w:val="0"/>
          <w:divBdr>
            <w:top w:val="none" w:sz="0" w:space="0" w:color="auto"/>
            <w:left w:val="none" w:sz="0" w:space="0" w:color="auto"/>
            <w:bottom w:val="none" w:sz="0" w:space="0" w:color="auto"/>
            <w:right w:val="none" w:sz="0" w:space="0" w:color="auto"/>
          </w:divBdr>
        </w:div>
        <w:div w:id="416639614">
          <w:marLeft w:val="640"/>
          <w:marRight w:val="0"/>
          <w:marTop w:val="0"/>
          <w:marBottom w:val="0"/>
          <w:divBdr>
            <w:top w:val="none" w:sz="0" w:space="0" w:color="auto"/>
            <w:left w:val="none" w:sz="0" w:space="0" w:color="auto"/>
            <w:bottom w:val="none" w:sz="0" w:space="0" w:color="auto"/>
            <w:right w:val="none" w:sz="0" w:space="0" w:color="auto"/>
          </w:divBdr>
        </w:div>
        <w:div w:id="489565579">
          <w:marLeft w:val="640"/>
          <w:marRight w:val="0"/>
          <w:marTop w:val="0"/>
          <w:marBottom w:val="0"/>
          <w:divBdr>
            <w:top w:val="none" w:sz="0" w:space="0" w:color="auto"/>
            <w:left w:val="none" w:sz="0" w:space="0" w:color="auto"/>
            <w:bottom w:val="none" w:sz="0" w:space="0" w:color="auto"/>
            <w:right w:val="none" w:sz="0" w:space="0" w:color="auto"/>
          </w:divBdr>
        </w:div>
        <w:div w:id="850804697">
          <w:marLeft w:val="640"/>
          <w:marRight w:val="0"/>
          <w:marTop w:val="0"/>
          <w:marBottom w:val="0"/>
          <w:divBdr>
            <w:top w:val="none" w:sz="0" w:space="0" w:color="auto"/>
            <w:left w:val="none" w:sz="0" w:space="0" w:color="auto"/>
            <w:bottom w:val="none" w:sz="0" w:space="0" w:color="auto"/>
            <w:right w:val="none" w:sz="0" w:space="0" w:color="auto"/>
          </w:divBdr>
        </w:div>
        <w:div w:id="870846894">
          <w:marLeft w:val="640"/>
          <w:marRight w:val="0"/>
          <w:marTop w:val="0"/>
          <w:marBottom w:val="0"/>
          <w:divBdr>
            <w:top w:val="none" w:sz="0" w:space="0" w:color="auto"/>
            <w:left w:val="none" w:sz="0" w:space="0" w:color="auto"/>
            <w:bottom w:val="none" w:sz="0" w:space="0" w:color="auto"/>
            <w:right w:val="none" w:sz="0" w:space="0" w:color="auto"/>
          </w:divBdr>
        </w:div>
        <w:div w:id="905719909">
          <w:marLeft w:val="640"/>
          <w:marRight w:val="0"/>
          <w:marTop w:val="0"/>
          <w:marBottom w:val="0"/>
          <w:divBdr>
            <w:top w:val="none" w:sz="0" w:space="0" w:color="auto"/>
            <w:left w:val="none" w:sz="0" w:space="0" w:color="auto"/>
            <w:bottom w:val="none" w:sz="0" w:space="0" w:color="auto"/>
            <w:right w:val="none" w:sz="0" w:space="0" w:color="auto"/>
          </w:divBdr>
        </w:div>
        <w:div w:id="921255140">
          <w:marLeft w:val="640"/>
          <w:marRight w:val="0"/>
          <w:marTop w:val="0"/>
          <w:marBottom w:val="0"/>
          <w:divBdr>
            <w:top w:val="none" w:sz="0" w:space="0" w:color="auto"/>
            <w:left w:val="none" w:sz="0" w:space="0" w:color="auto"/>
            <w:bottom w:val="none" w:sz="0" w:space="0" w:color="auto"/>
            <w:right w:val="none" w:sz="0" w:space="0" w:color="auto"/>
          </w:divBdr>
        </w:div>
        <w:div w:id="1151212743">
          <w:marLeft w:val="640"/>
          <w:marRight w:val="0"/>
          <w:marTop w:val="0"/>
          <w:marBottom w:val="0"/>
          <w:divBdr>
            <w:top w:val="none" w:sz="0" w:space="0" w:color="auto"/>
            <w:left w:val="none" w:sz="0" w:space="0" w:color="auto"/>
            <w:bottom w:val="none" w:sz="0" w:space="0" w:color="auto"/>
            <w:right w:val="none" w:sz="0" w:space="0" w:color="auto"/>
          </w:divBdr>
        </w:div>
        <w:div w:id="1223369064">
          <w:marLeft w:val="640"/>
          <w:marRight w:val="0"/>
          <w:marTop w:val="0"/>
          <w:marBottom w:val="0"/>
          <w:divBdr>
            <w:top w:val="none" w:sz="0" w:space="0" w:color="auto"/>
            <w:left w:val="none" w:sz="0" w:space="0" w:color="auto"/>
            <w:bottom w:val="none" w:sz="0" w:space="0" w:color="auto"/>
            <w:right w:val="none" w:sz="0" w:space="0" w:color="auto"/>
          </w:divBdr>
        </w:div>
        <w:div w:id="1281768487">
          <w:marLeft w:val="640"/>
          <w:marRight w:val="0"/>
          <w:marTop w:val="0"/>
          <w:marBottom w:val="0"/>
          <w:divBdr>
            <w:top w:val="none" w:sz="0" w:space="0" w:color="auto"/>
            <w:left w:val="none" w:sz="0" w:space="0" w:color="auto"/>
            <w:bottom w:val="none" w:sz="0" w:space="0" w:color="auto"/>
            <w:right w:val="none" w:sz="0" w:space="0" w:color="auto"/>
          </w:divBdr>
        </w:div>
        <w:div w:id="1427189610">
          <w:marLeft w:val="640"/>
          <w:marRight w:val="0"/>
          <w:marTop w:val="0"/>
          <w:marBottom w:val="0"/>
          <w:divBdr>
            <w:top w:val="none" w:sz="0" w:space="0" w:color="auto"/>
            <w:left w:val="none" w:sz="0" w:space="0" w:color="auto"/>
            <w:bottom w:val="none" w:sz="0" w:space="0" w:color="auto"/>
            <w:right w:val="none" w:sz="0" w:space="0" w:color="auto"/>
          </w:divBdr>
        </w:div>
        <w:div w:id="1476292785">
          <w:marLeft w:val="640"/>
          <w:marRight w:val="0"/>
          <w:marTop w:val="0"/>
          <w:marBottom w:val="0"/>
          <w:divBdr>
            <w:top w:val="none" w:sz="0" w:space="0" w:color="auto"/>
            <w:left w:val="none" w:sz="0" w:space="0" w:color="auto"/>
            <w:bottom w:val="none" w:sz="0" w:space="0" w:color="auto"/>
            <w:right w:val="none" w:sz="0" w:space="0" w:color="auto"/>
          </w:divBdr>
        </w:div>
        <w:div w:id="1621842425">
          <w:marLeft w:val="640"/>
          <w:marRight w:val="0"/>
          <w:marTop w:val="0"/>
          <w:marBottom w:val="0"/>
          <w:divBdr>
            <w:top w:val="none" w:sz="0" w:space="0" w:color="auto"/>
            <w:left w:val="none" w:sz="0" w:space="0" w:color="auto"/>
            <w:bottom w:val="none" w:sz="0" w:space="0" w:color="auto"/>
            <w:right w:val="none" w:sz="0" w:space="0" w:color="auto"/>
          </w:divBdr>
        </w:div>
        <w:div w:id="1666739771">
          <w:marLeft w:val="640"/>
          <w:marRight w:val="0"/>
          <w:marTop w:val="0"/>
          <w:marBottom w:val="0"/>
          <w:divBdr>
            <w:top w:val="none" w:sz="0" w:space="0" w:color="auto"/>
            <w:left w:val="none" w:sz="0" w:space="0" w:color="auto"/>
            <w:bottom w:val="none" w:sz="0" w:space="0" w:color="auto"/>
            <w:right w:val="none" w:sz="0" w:space="0" w:color="auto"/>
          </w:divBdr>
        </w:div>
        <w:div w:id="1701280848">
          <w:marLeft w:val="640"/>
          <w:marRight w:val="0"/>
          <w:marTop w:val="0"/>
          <w:marBottom w:val="0"/>
          <w:divBdr>
            <w:top w:val="none" w:sz="0" w:space="0" w:color="auto"/>
            <w:left w:val="none" w:sz="0" w:space="0" w:color="auto"/>
            <w:bottom w:val="none" w:sz="0" w:space="0" w:color="auto"/>
            <w:right w:val="none" w:sz="0" w:space="0" w:color="auto"/>
          </w:divBdr>
        </w:div>
        <w:div w:id="1906794256">
          <w:marLeft w:val="640"/>
          <w:marRight w:val="0"/>
          <w:marTop w:val="0"/>
          <w:marBottom w:val="0"/>
          <w:divBdr>
            <w:top w:val="none" w:sz="0" w:space="0" w:color="auto"/>
            <w:left w:val="none" w:sz="0" w:space="0" w:color="auto"/>
            <w:bottom w:val="none" w:sz="0" w:space="0" w:color="auto"/>
            <w:right w:val="none" w:sz="0" w:space="0" w:color="auto"/>
          </w:divBdr>
        </w:div>
        <w:div w:id="2002274955">
          <w:marLeft w:val="640"/>
          <w:marRight w:val="0"/>
          <w:marTop w:val="0"/>
          <w:marBottom w:val="0"/>
          <w:divBdr>
            <w:top w:val="none" w:sz="0" w:space="0" w:color="auto"/>
            <w:left w:val="none" w:sz="0" w:space="0" w:color="auto"/>
            <w:bottom w:val="none" w:sz="0" w:space="0" w:color="auto"/>
            <w:right w:val="none" w:sz="0" w:space="0" w:color="auto"/>
          </w:divBdr>
        </w:div>
        <w:div w:id="2012180688">
          <w:marLeft w:val="640"/>
          <w:marRight w:val="0"/>
          <w:marTop w:val="0"/>
          <w:marBottom w:val="0"/>
          <w:divBdr>
            <w:top w:val="none" w:sz="0" w:space="0" w:color="auto"/>
            <w:left w:val="none" w:sz="0" w:space="0" w:color="auto"/>
            <w:bottom w:val="none" w:sz="0" w:space="0" w:color="auto"/>
            <w:right w:val="none" w:sz="0" w:space="0" w:color="auto"/>
          </w:divBdr>
        </w:div>
        <w:div w:id="2041278892">
          <w:marLeft w:val="640"/>
          <w:marRight w:val="0"/>
          <w:marTop w:val="0"/>
          <w:marBottom w:val="0"/>
          <w:divBdr>
            <w:top w:val="none" w:sz="0" w:space="0" w:color="auto"/>
            <w:left w:val="none" w:sz="0" w:space="0" w:color="auto"/>
            <w:bottom w:val="none" w:sz="0" w:space="0" w:color="auto"/>
            <w:right w:val="none" w:sz="0" w:space="0" w:color="auto"/>
          </w:divBdr>
        </w:div>
      </w:divsChild>
    </w:div>
    <w:div w:id="39207420">
      <w:bodyDiv w:val="1"/>
      <w:marLeft w:val="0"/>
      <w:marRight w:val="0"/>
      <w:marTop w:val="0"/>
      <w:marBottom w:val="0"/>
      <w:divBdr>
        <w:top w:val="none" w:sz="0" w:space="0" w:color="auto"/>
        <w:left w:val="none" w:sz="0" w:space="0" w:color="auto"/>
        <w:bottom w:val="none" w:sz="0" w:space="0" w:color="auto"/>
        <w:right w:val="none" w:sz="0" w:space="0" w:color="auto"/>
      </w:divBdr>
      <w:divsChild>
        <w:div w:id="27603763">
          <w:marLeft w:val="640"/>
          <w:marRight w:val="0"/>
          <w:marTop w:val="0"/>
          <w:marBottom w:val="0"/>
          <w:divBdr>
            <w:top w:val="none" w:sz="0" w:space="0" w:color="auto"/>
            <w:left w:val="none" w:sz="0" w:space="0" w:color="auto"/>
            <w:bottom w:val="none" w:sz="0" w:space="0" w:color="auto"/>
            <w:right w:val="none" w:sz="0" w:space="0" w:color="auto"/>
          </w:divBdr>
        </w:div>
        <w:div w:id="35088363">
          <w:marLeft w:val="640"/>
          <w:marRight w:val="0"/>
          <w:marTop w:val="0"/>
          <w:marBottom w:val="0"/>
          <w:divBdr>
            <w:top w:val="none" w:sz="0" w:space="0" w:color="auto"/>
            <w:left w:val="none" w:sz="0" w:space="0" w:color="auto"/>
            <w:bottom w:val="none" w:sz="0" w:space="0" w:color="auto"/>
            <w:right w:val="none" w:sz="0" w:space="0" w:color="auto"/>
          </w:divBdr>
        </w:div>
        <w:div w:id="109670668">
          <w:marLeft w:val="640"/>
          <w:marRight w:val="0"/>
          <w:marTop w:val="0"/>
          <w:marBottom w:val="0"/>
          <w:divBdr>
            <w:top w:val="none" w:sz="0" w:space="0" w:color="auto"/>
            <w:left w:val="none" w:sz="0" w:space="0" w:color="auto"/>
            <w:bottom w:val="none" w:sz="0" w:space="0" w:color="auto"/>
            <w:right w:val="none" w:sz="0" w:space="0" w:color="auto"/>
          </w:divBdr>
        </w:div>
        <w:div w:id="146672179">
          <w:marLeft w:val="640"/>
          <w:marRight w:val="0"/>
          <w:marTop w:val="0"/>
          <w:marBottom w:val="0"/>
          <w:divBdr>
            <w:top w:val="none" w:sz="0" w:space="0" w:color="auto"/>
            <w:left w:val="none" w:sz="0" w:space="0" w:color="auto"/>
            <w:bottom w:val="none" w:sz="0" w:space="0" w:color="auto"/>
            <w:right w:val="none" w:sz="0" w:space="0" w:color="auto"/>
          </w:divBdr>
        </w:div>
        <w:div w:id="192809669">
          <w:marLeft w:val="640"/>
          <w:marRight w:val="0"/>
          <w:marTop w:val="0"/>
          <w:marBottom w:val="0"/>
          <w:divBdr>
            <w:top w:val="none" w:sz="0" w:space="0" w:color="auto"/>
            <w:left w:val="none" w:sz="0" w:space="0" w:color="auto"/>
            <w:bottom w:val="none" w:sz="0" w:space="0" w:color="auto"/>
            <w:right w:val="none" w:sz="0" w:space="0" w:color="auto"/>
          </w:divBdr>
        </w:div>
        <w:div w:id="588927171">
          <w:marLeft w:val="640"/>
          <w:marRight w:val="0"/>
          <w:marTop w:val="0"/>
          <w:marBottom w:val="0"/>
          <w:divBdr>
            <w:top w:val="none" w:sz="0" w:space="0" w:color="auto"/>
            <w:left w:val="none" w:sz="0" w:space="0" w:color="auto"/>
            <w:bottom w:val="none" w:sz="0" w:space="0" w:color="auto"/>
            <w:right w:val="none" w:sz="0" w:space="0" w:color="auto"/>
          </w:divBdr>
        </w:div>
        <w:div w:id="652028986">
          <w:marLeft w:val="640"/>
          <w:marRight w:val="0"/>
          <w:marTop w:val="0"/>
          <w:marBottom w:val="0"/>
          <w:divBdr>
            <w:top w:val="none" w:sz="0" w:space="0" w:color="auto"/>
            <w:left w:val="none" w:sz="0" w:space="0" w:color="auto"/>
            <w:bottom w:val="none" w:sz="0" w:space="0" w:color="auto"/>
            <w:right w:val="none" w:sz="0" w:space="0" w:color="auto"/>
          </w:divBdr>
        </w:div>
        <w:div w:id="825247816">
          <w:marLeft w:val="640"/>
          <w:marRight w:val="0"/>
          <w:marTop w:val="0"/>
          <w:marBottom w:val="0"/>
          <w:divBdr>
            <w:top w:val="none" w:sz="0" w:space="0" w:color="auto"/>
            <w:left w:val="none" w:sz="0" w:space="0" w:color="auto"/>
            <w:bottom w:val="none" w:sz="0" w:space="0" w:color="auto"/>
            <w:right w:val="none" w:sz="0" w:space="0" w:color="auto"/>
          </w:divBdr>
        </w:div>
        <w:div w:id="845904722">
          <w:marLeft w:val="640"/>
          <w:marRight w:val="0"/>
          <w:marTop w:val="0"/>
          <w:marBottom w:val="0"/>
          <w:divBdr>
            <w:top w:val="none" w:sz="0" w:space="0" w:color="auto"/>
            <w:left w:val="none" w:sz="0" w:space="0" w:color="auto"/>
            <w:bottom w:val="none" w:sz="0" w:space="0" w:color="auto"/>
            <w:right w:val="none" w:sz="0" w:space="0" w:color="auto"/>
          </w:divBdr>
        </w:div>
        <w:div w:id="1014503667">
          <w:marLeft w:val="640"/>
          <w:marRight w:val="0"/>
          <w:marTop w:val="0"/>
          <w:marBottom w:val="0"/>
          <w:divBdr>
            <w:top w:val="none" w:sz="0" w:space="0" w:color="auto"/>
            <w:left w:val="none" w:sz="0" w:space="0" w:color="auto"/>
            <w:bottom w:val="none" w:sz="0" w:space="0" w:color="auto"/>
            <w:right w:val="none" w:sz="0" w:space="0" w:color="auto"/>
          </w:divBdr>
        </w:div>
        <w:div w:id="1074545704">
          <w:marLeft w:val="640"/>
          <w:marRight w:val="0"/>
          <w:marTop w:val="0"/>
          <w:marBottom w:val="0"/>
          <w:divBdr>
            <w:top w:val="none" w:sz="0" w:space="0" w:color="auto"/>
            <w:left w:val="none" w:sz="0" w:space="0" w:color="auto"/>
            <w:bottom w:val="none" w:sz="0" w:space="0" w:color="auto"/>
            <w:right w:val="none" w:sz="0" w:space="0" w:color="auto"/>
          </w:divBdr>
        </w:div>
        <w:div w:id="1122310116">
          <w:marLeft w:val="640"/>
          <w:marRight w:val="0"/>
          <w:marTop w:val="0"/>
          <w:marBottom w:val="0"/>
          <w:divBdr>
            <w:top w:val="none" w:sz="0" w:space="0" w:color="auto"/>
            <w:left w:val="none" w:sz="0" w:space="0" w:color="auto"/>
            <w:bottom w:val="none" w:sz="0" w:space="0" w:color="auto"/>
            <w:right w:val="none" w:sz="0" w:space="0" w:color="auto"/>
          </w:divBdr>
        </w:div>
        <w:div w:id="1189369361">
          <w:marLeft w:val="640"/>
          <w:marRight w:val="0"/>
          <w:marTop w:val="0"/>
          <w:marBottom w:val="0"/>
          <w:divBdr>
            <w:top w:val="none" w:sz="0" w:space="0" w:color="auto"/>
            <w:left w:val="none" w:sz="0" w:space="0" w:color="auto"/>
            <w:bottom w:val="none" w:sz="0" w:space="0" w:color="auto"/>
            <w:right w:val="none" w:sz="0" w:space="0" w:color="auto"/>
          </w:divBdr>
        </w:div>
        <w:div w:id="1207644367">
          <w:marLeft w:val="640"/>
          <w:marRight w:val="0"/>
          <w:marTop w:val="0"/>
          <w:marBottom w:val="0"/>
          <w:divBdr>
            <w:top w:val="none" w:sz="0" w:space="0" w:color="auto"/>
            <w:left w:val="none" w:sz="0" w:space="0" w:color="auto"/>
            <w:bottom w:val="none" w:sz="0" w:space="0" w:color="auto"/>
            <w:right w:val="none" w:sz="0" w:space="0" w:color="auto"/>
          </w:divBdr>
        </w:div>
        <w:div w:id="1236545666">
          <w:marLeft w:val="640"/>
          <w:marRight w:val="0"/>
          <w:marTop w:val="0"/>
          <w:marBottom w:val="0"/>
          <w:divBdr>
            <w:top w:val="none" w:sz="0" w:space="0" w:color="auto"/>
            <w:left w:val="none" w:sz="0" w:space="0" w:color="auto"/>
            <w:bottom w:val="none" w:sz="0" w:space="0" w:color="auto"/>
            <w:right w:val="none" w:sz="0" w:space="0" w:color="auto"/>
          </w:divBdr>
        </w:div>
        <w:div w:id="1403526585">
          <w:marLeft w:val="640"/>
          <w:marRight w:val="0"/>
          <w:marTop w:val="0"/>
          <w:marBottom w:val="0"/>
          <w:divBdr>
            <w:top w:val="none" w:sz="0" w:space="0" w:color="auto"/>
            <w:left w:val="none" w:sz="0" w:space="0" w:color="auto"/>
            <w:bottom w:val="none" w:sz="0" w:space="0" w:color="auto"/>
            <w:right w:val="none" w:sz="0" w:space="0" w:color="auto"/>
          </w:divBdr>
        </w:div>
        <w:div w:id="1454444154">
          <w:marLeft w:val="640"/>
          <w:marRight w:val="0"/>
          <w:marTop w:val="0"/>
          <w:marBottom w:val="0"/>
          <w:divBdr>
            <w:top w:val="none" w:sz="0" w:space="0" w:color="auto"/>
            <w:left w:val="none" w:sz="0" w:space="0" w:color="auto"/>
            <w:bottom w:val="none" w:sz="0" w:space="0" w:color="auto"/>
            <w:right w:val="none" w:sz="0" w:space="0" w:color="auto"/>
          </w:divBdr>
        </w:div>
        <w:div w:id="1535340307">
          <w:marLeft w:val="640"/>
          <w:marRight w:val="0"/>
          <w:marTop w:val="0"/>
          <w:marBottom w:val="0"/>
          <w:divBdr>
            <w:top w:val="none" w:sz="0" w:space="0" w:color="auto"/>
            <w:left w:val="none" w:sz="0" w:space="0" w:color="auto"/>
            <w:bottom w:val="none" w:sz="0" w:space="0" w:color="auto"/>
            <w:right w:val="none" w:sz="0" w:space="0" w:color="auto"/>
          </w:divBdr>
        </w:div>
        <w:div w:id="1551456639">
          <w:marLeft w:val="640"/>
          <w:marRight w:val="0"/>
          <w:marTop w:val="0"/>
          <w:marBottom w:val="0"/>
          <w:divBdr>
            <w:top w:val="none" w:sz="0" w:space="0" w:color="auto"/>
            <w:left w:val="none" w:sz="0" w:space="0" w:color="auto"/>
            <w:bottom w:val="none" w:sz="0" w:space="0" w:color="auto"/>
            <w:right w:val="none" w:sz="0" w:space="0" w:color="auto"/>
          </w:divBdr>
        </w:div>
        <w:div w:id="1563171038">
          <w:marLeft w:val="640"/>
          <w:marRight w:val="0"/>
          <w:marTop w:val="0"/>
          <w:marBottom w:val="0"/>
          <w:divBdr>
            <w:top w:val="none" w:sz="0" w:space="0" w:color="auto"/>
            <w:left w:val="none" w:sz="0" w:space="0" w:color="auto"/>
            <w:bottom w:val="none" w:sz="0" w:space="0" w:color="auto"/>
            <w:right w:val="none" w:sz="0" w:space="0" w:color="auto"/>
          </w:divBdr>
        </w:div>
        <w:div w:id="1603414046">
          <w:marLeft w:val="640"/>
          <w:marRight w:val="0"/>
          <w:marTop w:val="0"/>
          <w:marBottom w:val="0"/>
          <w:divBdr>
            <w:top w:val="none" w:sz="0" w:space="0" w:color="auto"/>
            <w:left w:val="none" w:sz="0" w:space="0" w:color="auto"/>
            <w:bottom w:val="none" w:sz="0" w:space="0" w:color="auto"/>
            <w:right w:val="none" w:sz="0" w:space="0" w:color="auto"/>
          </w:divBdr>
        </w:div>
        <w:div w:id="1896969356">
          <w:marLeft w:val="640"/>
          <w:marRight w:val="0"/>
          <w:marTop w:val="0"/>
          <w:marBottom w:val="0"/>
          <w:divBdr>
            <w:top w:val="none" w:sz="0" w:space="0" w:color="auto"/>
            <w:left w:val="none" w:sz="0" w:space="0" w:color="auto"/>
            <w:bottom w:val="none" w:sz="0" w:space="0" w:color="auto"/>
            <w:right w:val="none" w:sz="0" w:space="0" w:color="auto"/>
          </w:divBdr>
        </w:div>
        <w:div w:id="2004357019">
          <w:marLeft w:val="640"/>
          <w:marRight w:val="0"/>
          <w:marTop w:val="0"/>
          <w:marBottom w:val="0"/>
          <w:divBdr>
            <w:top w:val="none" w:sz="0" w:space="0" w:color="auto"/>
            <w:left w:val="none" w:sz="0" w:space="0" w:color="auto"/>
            <w:bottom w:val="none" w:sz="0" w:space="0" w:color="auto"/>
            <w:right w:val="none" w:sz="0" w:space="0" w:color="auto"/>
          </w:divBdr>
        </w:div>
        <w:div w:id="2098745963">
          <w:marLeft w:val="640"/>
          <w:marRight w:val="0"/>
          <w:marTop w:val="0"/>
          <w:marBottom w:val="0"/>
          <w:divBdr>
            <w:top w:val="none" w:sz="0" w:space="0" w:color="auto"/>
            <w:left w:val="none" w:sz="0" w:space="0" w:color="auto"/>
            <w:bottom w:val="none" w:sz="0" w:space="0" w:color="auto"/>
            <w:right w:val="none" w:sz="0" w:space="0" w:color="auto"/>
          </w:divBdr>
        </w:div>
      </w:divsChild>
    </w:div>
    <w:div w:id="56976676">
      <w:bodyDiv w:val="1"/>
      <w:marLeft w:val="0"/>
      <w:marRight w:val="0"/>
      <w:marTop w:val="0"/>
      <w:marBottom w:val="0"/>
      <w:divBdr>
        <w:top w:val="none" w:sz="0" w:space="0" w:color="auto"/>
        <w:left w:val="none" w:sz="0" w:space="0" w:color="auto"/>
        <w:bottom w:val="none" w:sz="0" w:space="0" w:color="auto"/>
        <w:right w:val="none" w:sz="0" w:space="0" w:color="auto"/>
      </w:divBdr>
      <w:divsChild>
        <w:div w:id="133722903">
          <w:marLeft w:val="640"/>
          <w:marRight w:val="0"/>
          <w:marTop w:val="0"/>
          <w:marBottom w:val="0"/>
          <w:divBdr>
            <w:top w:val="none" w:sz="0" w:space="0" w:color="auto"/>
            <w:left w:val="none" w:sz="0" w:space="0" w:color="auto"/>
            <w:bottom w:val="none" w:sz="0" w:space="0" w:color="auto"/>
            <w:right w:val="none" w:sz="0" w:space="0" w:color="auto"/>
          </w:divBdr>
        </w:div>
        <w:div w:id="164365233">
          <w:marLeft w:val="640"/>
          <w:marRight w:val="0"/>
          <w:marTop w:val="0"/>
          <w:marBottom w:val="0"/>
          <w:divBdr>
            <w:top w:val="none" w:sz="0" w:space="0" w:color="auto"/>
            <w:left w:val="none" w:sz="0" w:space="0" w:color="auto"/>
            <w:bottom w:val="none" w:sz="0" w:space="0" w:color="auto"/>
            <w:right w:val="none" w:sz="0" w:space="0" w:color="auto"/>
          </w:divBdr>
        </w:div>
        <w:div w:id="306783821">
          <w:marLeft w:val="640"/>
          <w:marRight w:val="0"/>
          <w:marTop w:val="0"/>
          <w:marBottom w:val="0"/>
          <w:divBdr>
            <w:top w:val="none" w:sz="0" w:space="0" w:color="auto"/>
            <w:left w:val="none" w:sz="0" w:space="0" w:color="auto"/>
            <w:bottom w:val="none" w:sz="0" w:space="0" w:color="auto"/>
            <w:right w:val="none" w:sz="0" w:space="0" w:color="auto"/>
          </w:divBdr>
        </w:div>
        <w:div w:id="323244937">
          <w:marLeft w:val="640"/>
          <w:marRight w:val="0"/>
          <w:marTop w:val="0"/>
          <w:marBottom w:val="0"/>
          <w:divBdr>
            <w:top w:val="none" w:sz="0" w:space="0" w:color="auto"/>
            <w:left w:val="none" w:sz="0" w:space="0" w:color="auto"/>
            <w:bottom w:val="none" w:sz="0" w:space="0" w:color="auto"/>
            <w:right w:val="none" w:sz="0" w:space="0" w:color="auto"/>
          </w:divBdr>
        </w:div>
        <w:div w:id="423763527">
          <w:marLeft w:val="640"/>
          <w:marRight w:val="0"/>
          <w:marTop w:val="0"/>
          <w:marBottom w:val="0"/>
          <w:divBdr>
            <w:top w:val="none" w:sz="0" w:space="0" w:color="auto"/>
            <w:left w:val="none" w:sz="0" w:space="0" w:color="auto"/>
            <w:bottom w:val="none" w:sz="0" w:space="0" w:color="auto"/>
            <w:right w:val="none" w:sz="0" w:space="0" w:color="auto"/>
          </w:divBdr>
        </w:div>
        <w:div w:id="502668775">
          <w:marLeft w:val="640"/>
          <w:marRight w:val="0"/>
          <w:marTop w:val="0"/>
          <w:marBottom w:val="0"/>
          <w:divBdr>
            <w:top w:val="none" w:sz="0" w:space="0" w:color="auto"/>
            <w:left w:val="none" w:sz="0" w:space="0" w:color="auto"/>
            <w:bottom w:val="none" w:sz="0" w:space="0" w:color="auto"/>
            <w:right w:val="none" w:sz="0" w:space="0" w:color="auto"/>
          </w:divBdr>
        </w:div>
        <w:div w:id="514344543">
          <w:marLeft w:val="640"/>
          <w:marRight w:val="0"/>
          <w:marTop w:val="0"/>
          <w:marBottom w:val="0"/>
          <w:divBdr>
            <w:top w:val="none" w:sz="0" w:space="0" w:color="auto"/>
            <w:left w:val="none" w:sz="0" w:space="0" w:color="auto"/>
            <w:bottom w:val="none" w:sz="0" w:space="0" w:color="auto"/>
            <w:right w:val="none" w:sz="0" w:space="0" w:color="auto"/>
          </w:divBdr>
        </w:div>
        <w:div w:id="674386364">
          <w:marLeft w:val="640"/>
          <w:marRight w:val="0"/>
          <w:marTop w:val="0"/>
          <w:marBottom w:val="0"/>
          <w:divBdr>
            <w:top w:val="none" w:sz="0" w:space="0" w:color="auto"/>
            <w:left w:val="none" w:sz="0" w:space="0" w:color="auto"/>
            <w:bottom w:val="none" w:sz="0" w:space="0" w:color="auto"/>
            <w:right w:val="none" w:sz="0" w:space="0" w:color="auto"/>
          </w:divBdr>
        </w:div>
        <w:div w:id="705645174">
          <w:marLeft w:val="640"/>
          <w:marRight w:val="0"/>
          <w:marTop w:val="0"/>
          <w:marBottom w:val="0"/>
          <w:divBdr>
            <w:top w:val="none" w:sz="0" w:space="0" w:color="auto"/>
            <w:left w:val="none" w:sz="0" w:space="0" w:color="auto"/>
            <w:bottom w:val="none" w:sz="0" w:space="0" w:color="auto"/>
            <w:right w:val="none" w:sz="0" w:space="0" w:color="auto"/>
          </w:divBdr>
        </w:div>
        <w:div w:id="740754753">
          <w:marLeft w:val="640"/>
          <w:marRight w:val="0"/>
          <w:marTop w:val="0"/>
          <w:marBottom w:val="0"/>
          <w:divBdr>
            <w:top w:val="none" w:sz="0" w:space="0" w:color="auto"/>
            <w:left w:val="none" w:sz="0" w:space="0" w:color="auto"/>
            <w:bottom w:val="none" w:sz="0" w:space="0" w:color="auto"/>
            <w:right w:val="none" w:sz="0" w:space="0" w:color="auto"/>
          </w:divBdr>
        </w:div>
        <w:div w:id="751200012">
          <w:marLeft w:val="640"/>
          <w:marRight w:val="0"/>
          <w:marTop w:val="0"/>
          <w:marBottom w:val="0"/>
          <w:divBdr>
            <w:top w:val="none" w:sz="0" w:space="0" w:color="auto"/>
            <w:left w:val="none" w:sz="0" w:space="0" w:color="auto"/>
            <w:bottom w:val="none" w:sz="0" w:space="0" w:color="auto"/>
            <w:right w:val="none" w:sz="0" w:space="0" w:color="auto"/>
          </w:divBdr>
        </w:div>
        <w:div w:id="775518494">
          <w:marLeft w:val="640"/>
          <w:marRight w:val="0"/>
          <w:marTop w:val="0"/>
          <w:marBottom w:val="0"/>
          <w:divBdr>
            <w:top w:val="none" w:sz="0" w:space="0" w:color="auto"/>
            <w:left w:val="none" w:sz="0" w:space="0" w:color="auto"/>
            <w:bottom w:val="none" w:sz="0" w:space="0" w:color="auto"/>
            <w:right w:val="none" w:sz="0" w:space="0" w:color="auto"/>
          </w:divBdr>
        </w:div>
        <w:div w:id="861017336">
          <w:marLeft w:val="640"/>
          <w:marRight w:val="0"/>
          <w:marTop w:val="0"/>
          <w:marBottom w:val="0"/>
          <w:divBdr>
            <w:top w:val="none" w:sz="0" w:space="0" w:color="auto"/>
            <w:left w:val="none" w:sz="0" w:space="0" w:color="auto"/>
            <w:bottom w:val="none" w:sz="0" w:space="0" w:color="auto"/>
            <w:right w:val="none" w:sz="0" w:space="0" w:color="auto"/>
          </w:divBdr>
        </w:div>
        <w:div w:id="936671348">
          <w:marLeft w:val="640"/>
          <w:marRight w:val="0"/>
          <w:marTop w:val="0"/>
          <w:marBottom w:val="0"/>
          <w:divBdr>
            <w:top w:val="none" w:sz="0" w:space="0" w:color="auto"/>
            <w:left w:val="none" w:sz="0" w:space="0" w:color="auto"/>
            <w:bottom w:val="none" w:sz="0" w:space="0" w:color="auto"/>
            <w:right w:val="none" w:sz="0" w:space="0" w:color="auto"/>
          </w:divBdr>
        </w:div>
        <w:div w:id="973146535">
          <w:marLeft w:val="640"/>
          <w:marRight w:val="0"/>
          <w:marTop w:val="0"/>
          <w:marBottom w:val="0"/>
          <w:divBdr>
            <w:top w:val="none" w:sz="0" w:space="0" w:color="auto"/>
            <w:left w:val="none" w:sz="0" w:space="0" w:color="auto"/>
            <w:bottom w:val="none" w:sz="0" w:space="0" w:color="auto"/>
            <w:right w:val="none" w:sz="0" w:space="0" w:color="auto"/>
          </w:divBdr>
        </w:div>
        <w:div w:id="1004012248">
          <w:marLeft w:val="640"/>
          <w:marRight w:val="0"/>
          <w:marTop w:val="0"/>
          <w:marBottom w:val="0"/>
          <w:divBdr>
            <w:top w:val="none" w:sz="0" w:space="0" w:color="auto"/>
            <w:left w:val="none" w:sz="0" w:space="0" w:color="auto"/>
            <w:bottom w:val="none" w:sz="0" w:space="0" w:color="auto"/>
            <w:right w:val="none" w:sz="0" w:space="0" w:color="auto"/>
          </w:divBdr>
        </w:div>
        <w:div w:id="1160192451">
          <w:marLeft w:val="640"/>
          <w:marRight w:val="0"/>
          <w:marTop w:val="0"/>
          <w:marBottom w:val="0"/>
          <w:divBdr>
            <w:top w:val="none" w:sz="0" w:space="0" w:color="auto"/>
            <w:left w:val="none" w:sz="0" w:space="0" w:color="auto"/>
            <w:bottom w:val="none" w:sz="0" w:space="0" w:color="auto"/>
            <w:right w:val="none" w:sz="0" w:space="0" w:color="auto"/>
          </w:divBdr>
        </w:div>
        <w:div w:id="1191265077">
          <w:marLeft w:val="640"/>
          <w:marRight w:val="0"/>
          <w:marTop w:val="0"/>
          <w:marBottom w:val="0"/>
          <w:divBdr>
            <w:top w:val="none" w:sz="0" w:space="0" w:color="auto"/>
            <w:left w:val="none" w:sz="0" w:space="0" w:color="auto"/>
            <w:bottom w:val="none" w:sz="0" w:space="0" w:color="auto"/>
            <w:right w:val="none" w:sz="0" w:space="0" w:color="auto"/>
          </w:divBdr>
        </w:div>
        <w:div w:id="1268342812">
          <w:marLeft w:val="640"/>
          <w:marRight w:val="0"/>
          <w:marTop w:val="0"/>
          <w:marBottom w:val="0"/>
          <w:divBdr>
            <w:top w:val="none" w:sz="0" w:space="0" w:color="auto"/>
            <w:left w:val="none" w:sz="0" w:space="0" w:color="auto"/>
            <w:bottom w:val="none" w:sz="0" w:space="0" w:color="auto"/>
            <w:right w:val="none" w:sz="0" w:space="0" w:color="auto"/>
          </w:divBdr>
        </w:div>
        <w:div w:id="1312439411">
          <w:marLeft w:val="640"/>
          <w:marRight w:val="0"/>
          <w:marTop w:val="0"/>
          <w:marBottom w:val="0"/>
          <w:divBdr>
            <w:top w:val="none" w:sz="0" w:space="0" w:color="auto"/>
            <w:left w:val="none" w:sz="0" w:space="0" w:color="auto"/>
            <w:bottom w:val="none" w:sz="0" w:space="0" w:color="auto"/>
            <w:right w:val="none" w:sz="0" w:space="0" w:color="auto"/>
          </w:divBdr>
        </w:div>
        <w:div w:id="1339772391">
          <w:marLeft w:val="640"/>
          <w:marRight w:val="0"/>
          <w:marTop w:val="0"/>
          <w:marBottom w:val="0"/>
          <w:divBdr>
            <w:top w:val="none" w:sz="0" w:space="0" w:color="auto"/>
            <w:left w:val="none" w:sz="0" w:space="0" w:color="auto"/>
            <w:bottom w:val="none" w:sz="0" w:space="0" w:color="auto"/>
            <w:right w:val="none" w:sz="0" w:space="0" w:color="auto"/>
          </w:divBdr>
        </w:div>
        <w:div w:id="1643340895">
          <w:marLeft w:val="640"/>
          <w:marRight w:val="0"/>
          <w:marTop w:val="0"/>
          <w:marBottom w:val="0"/>
          <w:divBdr>
            <w:top w:val="none" w:sz="0" w:space="0" w:color="auto"/>
            <w:left w:val="none" w:sz="0" w:space="0" w:color="auto"/>
            <w:bottom w:val="none" w:sz="0" w:space="0" w:color="auto"/>
            <w:right w:val="none" w:sz="0" w:space="0" w:color="auto"/>
          </w:divBdr>
        </w:div>
        <w:div w:id="1699351833">
          <w:marLeft w:val="640"/>
          <w:marRight w:val="0"/>
          <w:marTop w:val="0"/>
          <w:marBottom w:val="0"/>
          <w:divBdr>
            <w:top w:val="none" w:sz="0" w:space="0" w:color="auto"/>
            <w:left w:val="none" w:sz="0" w:space="0" w:color="auto"/>
            <w:bottom w:val="none" w:sz="0" w:space="0" w:color="auto"/>
            <w:right w:val="none" w:sz="0" w:space="0" w:color="auto"/>
          </w:divBdr>
        </w:div>
        <w:div w:id="1717896917">
          <w:marLeft w:val="640"/>
          <w:marRight w:val="0"/>
          <w:marTop w:val="0"/>
          <w:marBottom w:val="0"/>
          <w:divBdr>
            <w:top w:val="none" w:sz="0" w:space="0" w:color="auto"/>
            <w:left w:val="none" w:sz="0" w:space="0" w:color="auto"/>
            <w:bottom w:val="none" w:sz="0" w:space="0" w:color="auto"/>
            <w:right w:val="none" w:sz="0" w:space="0" w:color="auto"/>
          </w:divBdr>
        </w:div>
        <w:div w:id="1729497632">
          <w:marLeft w:val="640"/>
          <w:marRight w:val="0"/>
          <w:marTop w:val="0"/>
          <w:marBottom w:val="0"/>
          <w:divBdr>
            <w:top w:val="none" w:sz="0" w:space="0" w:color="auto"/>
            <w:left w:val="none" w:sz="0" w:space="0" w:color="auto"/>
            <w:bottom w:val="none" w:sz="0" w:space="0" w:color="auto"/>
            <w:right w:val="none" w:sz="0" w:space="0" w:color="auto"/>
          </w:divBdr>
        </w:div>
      </w:divsChild>
    </w:div>
    <w:div w:id="60837697">
      <w:bodyDiv w:val="1"/>
      <w:marLeft w:val="0"/>
      <w:marRight w:val="0"/>
      <w:marTop w:val="0"/>
      <w:marBottom w:val="0"/>
      <w:divBdr>
        <w:top w:val="none" w:sz="0" w:space="0" w:color="auto"/>
        <w:left w:val="none" w:sz="0" w:space="0" w:color="auto"/>
        <w:bottom w:val="none" w:sz="0" w:space="0" w:color="auto"/>
        <w:right w:val="none" w:sz="0" w:space="0" w:color="auto"/>
      </w:divBdr>
      <w:divsChild>
        <w:div w:id="180554216">
          <w:marLeft w:val="640"/>
          <w:marRight w:val="0"/>
          <w:marTop w:val="0"/>
          <w:marBottom w:val="0"/>
          <w:divBdr>
            <w:top w:val="none" w:sz="0" w:space="0" w:color="auto"/>
            <w:left w:val="none" w:sz="0" w:space="0" w:color="auto"/>
            <w:bottom w:val="none" w:sz="0" w:space="0" w:color="auto"/>
            <w:right w:val="none" w:sz="0" w:space="0" w:color="auto"/>
          </w:divBdr>
        </w:div>
        <w:div w:id="207226034">
          <w:marLeft w:val="640"/>
          <w:marRight w:val="0"/>
          <w:marTop w:val="0"/>
          <w:marBottom w:val="0"/>
          <w:divBdr>
            <w:top w:val="none" w:sz="0" w:space="0" w:color="auto"/>
            <w:left w:val="none" w:sz="0" w:space="0" w:color="auto"/>
            <w:bottom w:val="none" w:sz="0" w:space="0" w:color="auto"/>
            <w:right w:val="none" w:sz="0" w:space="0" w:color="auto"/>
          </w:divBdr>
        </w:div>
        <w:div w:id="211160399">
          <w:marLeft w:val="640"/>
          <w:marRight w:val="0"/>
          <w:marTop w:val="0"/>
          <w:marBottom w:val="0"/>
          <w:divBdr>
            <w:top w:val="none" w:sz="0" w:space="0" w:color="auto"/>
            <w:left w:val="none" w:sz="0" w:space="0" w:color="auto"/>
            <w:bottom w:val="none" w:sz="0" w:space="0" w:color="auto"/>
            <w:right w:val="none" w:sz="0" w:space="0" w:color="auto"/>
          </w:divBdr>
        </w:div>
        <w:div w:id="304702600">
          <w:marLeft w:val="640"/>
          <w:marRight w:val="0"/>
          <w:marTop w:val="0"/>
          <w:marBottom w:val="0"/>
          <w:divBdr>
            <w:top w:val="none" w:sz="0" w:space="0" w:color="auto"/>
            <w:left w:val="none" w:sz="0" w:space="0" w:color="auto"/>
            <w:bottom w:val="none" w:sz="0" w:space="0" w:color="auto"/>
            <w:right w:val="none" w:sz="0" w:space="0" w:color="auto"/>
          </w:divBdr>
        </w:div>
        <w:div w:id="429470436">
          <w:marLeft w:val="640"/>
          <w:marRight w:val="0"/>
          <w:marTop w:val="0"/>
          <w:marBottom w:val="0"/>
          <w:divBdr>
            <w:top w:val="none" w:sz="0" w:space="0" w:color="auto"/>
            <w:left w:val="none" w:sz="0" w:space="0" w:color="auto"/>
            <w:bottom w:val="none" w:sz="0" w:space="0" w:color="auto"/>
            <w:right w:val="none" w:sz="0" w:space="0" w:color="auto"/>
          </w:divBdr>
        </w:div>
        <w:div w:id="473135310">
          <w:marLeft w:val="640"/>
          <w:marRight w:val="0"/>
          <w:marTop w:val="0"/>
          <w:marBottom w:val="0"/>
          <w:divBdr>
            <w:top w:val="none" w:sz="0" w:space="0" w:color="auto"/>
            <w:left w:val="none" w:sz="0" w:space="0" w:color="auto"/>
            <w:bottom w:val="none" w:sz="0" w:space="0" w:color="auto"/>
            <w:right w:val="none" w:sz="0" w:space="0" w:color="auto"/>
          </w:divBdr>
        </w:div>
        <w:div w:id="548078278">
          <w:marLeft w:val="640"/>
          <w:marRight w:val="0"/>
          <w:marTop w:val="0"/>
          <w:marBottom w:val="0"/>
          <w:divBdr>
            <w:top w:val="none" w:sz="0" w:space="0" w:color="auto"/>
            <w:left w:val="none" w:sz="0" w:space="0" w:color="auto"/>
            <w:bottom w:val="none" w:sz="0" w:space="0" w:color="auto"/>
            <w:right w:val="none" w:sz="0" w:space="0" w:color="auto"/>
          </w:divBdr>
        </w:div>
        <w:div w:id="634724615">
          <w:marLeft w:val="640"/>
          <w:marRight w:val="0"/>
          <w:marTop w:val="0"/>
          <w:marBottom w:val="0"/>
          <w:divBdr>
            <w:top w:val="none" w:sz="0" w:space="0" w:color="auto"/>
            <w:left w:val="none" w:sz="0" w:space="0" w:color="auto"/>
            <w:bottom w:val="none" w:sz="0" w:space="0" w:color="auto"/>
            <w:right w:val="none" w:sz="0" w:space="0" w:color="auto"/>
          </w:divBdr>
        </w:div>
        <w:div w:id="666179318">
          <w:marLeft w:val="640"/>
          <w:marRight w:val="0"/>
          <w:marTop w:val="0"/>
          <w:marBottom w:val="0"/>
          <w:divBdr>
            <w:top w:val="none" w:sz="0" w:space="0" w:color="auto"/>
            <w:left w:val="none" w:sz="0" w:space="0" w:color="auto"/>
            <w:bottom w:val="none" w:sz="0" w:space="0" w:color="auto"/>
            <w:right w:val="none" w:sz="0" w:space="0" w:color="auto"/>
          </w:divBdr>
        </w:div>
        <w:div w:id="712772469">
          <w:marLeft w:val="640"/>
          <w:marRight w:val="0"/>
          <w:marTop w:val="0"/>
          <w:marBottom w:val="0"/>
          <w:divBdr>
            <w:top w:val="none" w:sz="0" w:space="0" w:color="auto"/>
            <w:left w:val="none" w:sz="0" w:space="0" w:color="auto"/>
            <w:bottom w:val="none" w:sz="0" w:space="0" w:color="auto"/>
            <w:right w:val="none" w:sz="0" w:space="0" w:color="auto"/>
          </w:divBdr>
        </w:div>
        <w:div w:id="1276865993">
          <w:marLeft w:val="640"/>
          <w:marRight w:val="0"/>
          <w:marTop w:val="0"/>
          <w:marBottom w:val="0"/>
          <w:divBdr>
            <w:top w:val="none" w:sz="0" w:space="0" w:color="auto"/>
            <w:left w:val="none" w:sz="0" w:space="0" w:color="auto"/>
            <w:bottom w:val="none" w:sz="0" w:space="0" w:color="auto"/>
            <w:right w:val="none" w:sz="0" w:space="0" w:color="auto"/>
          </w:divBdr>
        </w:div>
        <w:div w:id="1278173450">
          <w:marLeft w:val="640"/>
          <w:marRight w:val="0"/>
          <w:marTop w:val="0"/>
          <w:marBottom w:val="0"/>
          <w:divBdr>
            <w:top w:val="none" w:sz="0" w:space="0" w:color="auto"/>
            <w:left w:val="none" w:sz="0" w:space="0" w:color="auto"/>
            <w:bottom w:val="none" w:sz="0" w:space="0" w:color="auto"/>
            <w:right w:val="none" w:sz="0" w:space="0" w:color="auto"/>
          </w:divBdr>
        </w:div>
        <w:div w:id="1289513268">
          <w:marLeft w:val="640"/>
          <w:marRight w:val="0"/>
          <w:marTop w:val="0"/>
          <w:marBottom w:val="0"/>
          <w:divBdr>
            <w:top w:val="none" w:sz="0" w:space="0" w:color="auto"/>
            <w:left w:val="none" w:sz="0" w:space="0" w:color="auto"/>
            <w:bottom w:val="none" w:sz="0" w:space="0" w:color="auto"/>
            <w:right w:val="none" w:sz="0" w:space="0" w:color="auto"/>
          </w:divBdr>
        </w:div>
        <w:div w:id="1300957959">
          <w:marLeft w:val="640"/>
          <w:marRight w:val="0"/>
          <w:marTop w:val="0"/>
          <w:marBottom w:val="0"/>
          <w:divBdr>
            <w:top w:val="none" w:sz="0" w:space="0" w:color="auto"/>
            <w:left w:val="none" w:sz="0" w:space="0" w:color="auto"/>
            <w:bottom w:val="none" w:sz="0" w:space="0" w:color="auto"/>
            <w:right w:val="none" w:sz="0" w:space="0" w:color="auto"/>
          </w:divBdr>
        </w:div>
        <w:div w:id="1557399165">
          <w:marLeft w:val="640"/>
          <w:marRight w:val="0"/>
          <w:marTop w:val="0"/>
          <w:marBottom w:val="0"/>
          <w:divBdr>
            <w:top w:val="none" w:sz="0" w:space="0" w:color="auto"/>
            <w:left w:val="none" w:sz="0" w:space="0" w:color="auto"/>
            <w:bottom w:val="none" w:sz="0" w:space="0" w:color="auto"/>
            <w:right w:val="none" w:sz="0" w:space="0" w:color="auto"/>
          </w:divBdr>
        </w:div>
        <w:div w:id="1635334422">
          <w:marLeft w:val="640"/>
          <w:marRight w:val="0"/>
          <w:marTop w:val="0"/>
          <w:marBottom w:val="0"/>
          <w:divBdr>
            <w:top w:val="none" w:sz="0" w:space="0" w:color="auto"/>
            <w:left w:val="none" w:sz="0" w:space="0" w:color="auto"/>
            <w:bottom w:val="none" w:sz="0" w:space="0" w:color="auto"/>
            <w:right w:val="none" w:sz="0" w:space="0" w:color="auto"/>
          </w:divBdr>
        </w:div>
        <w:div w:id="1637028778">
          <w:marLeft w:val="640"/>
          <w:marRight w:val="0"/>
          <w:marTop w:val="0"/>
          <w:marBottom w:val="0"/>
          <w:divBdr>
            <w:top w:val="none" w:sz="0" w:space="0" w:color="auto"/>
            <w:left w:val="none" w:sz="0" w:space="0" w:color="auto"/>
            <w:bottom w:val="none" w:sz="0" w:space="0" w:color="auto"/>
            <w:right w:val="none" w:sz="0" w:space="0" w:color="auto"/>
          </w:divBdr>
        </w:div>
        <w:div w:id="1696923984">
          <w:marLeft w:val="640"/>
          <w:marRight w:val="0"/>
          <w:marTop w:val="0"/>
          <w:marBottom w:val="0"/>
          <w:divBdr>
            <w:top w:val="none" w:sz="0" w:space="0" w:color="auto"/>
            <w:left w:val="none" w:sz="0" w:space="0" w:color="auto"/>
            <w:bottom w:val="none" w:sz="0" w:space="0" w:color="auto"/>
            <w:right w:val="none" w:sz="0" w:space="0" w:color="auto"/>
          </w:divBdr>
        </w:div>
        <w:div w:id="1775440797">
          <w:marLeft w:val="640"/>
          <w:marRight w:val="0"/>
          <w:marTop w:val="0"/>
          <w:marBottom w:val="0"/>
          <w:divBdr>
            <w:top w:val="none" w:sz="0" w:space="0" w:color="auto"/>
            <w:left w:val="none" w:sz="0" w:space="0" w:color="auto"/>
            <w:bottom w:val="none" w:sz="0" w:space="0" w:color="auto"/>
            <w:right w:val="none" w:sz="0" w:space="0" w:color="auto"/>
          </w:divBdr>
        </w:div>
        <w:div w:id="1882858617">
          <w:marLeft w:val="640"/>
          <w:marRight w:val="0"/>
          <w:marTop w:val="0"/>
          <w:marBottom w:val="0"/>
          <w:divBdr>
            <w:top w:val="none" w:sz="0" w:space="0" w:color="auto"/>
            <w:left w:val="none" w:sz="0" w:space="0" w:color="auto"/>
            <w:bottom w:val="none" w:sz="0" w:space="0" w:color="auto"/>
            <w:right w:val="none" w:sz="0" w:space="0" w:color="auto"/>
          </w:divBdr>
        </w:div>
        <w:div w:id="1910647373">
          <w:marLeft w:val="640"/>
          <w:marRight w:val="0"/>
          <w:marTop w:val="0"/>
          <w:marBottom w:val="0"/>
          <w:divBdr>
            <w:top w:val="none" w:sz="0" w:space="0" w:color="auto"/>
            <w:left w:val="none" w:sz="0" w:space="0" w:color="auto"/>
            <w:bottom w:val="none" w:sz="0" w:space="0" w:color="auto"/>
            <w:right w:val="none" w:sz="0" w:space="0" w:color="auto"/>
          </w:divBdr>
        </w:div>
        <w:div w:id="1928465278">
          <w:marLeft w:val="640"/>
          <w:marRight w:val="0"/>
          <w:marTop w:val="0"/>
          <w:marBottom w:val="0"/>
          <w:divBdr>
            <w:top w:val="none" w:sz="0" w:space="0" w:color="auto"/>
            <w:left w:val="none" w:sz="0" w:space="0" w:color="auto"/>
            <w:bottom w:val="none" w:sz="0" w:space="0" w:color="auto"/>
            <w:right w:val="none" w:sz="0" w:space="0" w:color="auto"/>
          </w:divBdr>
        </w:div>
        <w:div w:id="2012020744">
          <w:marLeft w:val="640"/>
          <w:marRight w:val="0"/>
          <w:marTop w:val="0"/>
          <w:marBottom w:val="0"/>
          <w:divBdr>
            <w:top w:val="none" w:sz="0" w:space="0" w:color="auto"/>
            <w:left w:val="none" w:sz="0" w:space="0" w:color="auto"/>
            <w:bottom w:val="none" w:sz="0" w:space="0" w:color="auto"/>
            <w:right w:val="none" w:sz="0" w:space="0" w:color="auto"/>
          </w:divBdr>
        </w:div>
        <w:div w:id="2085179023">
          <w:marLeft w:val="640"/>
          <w:marRight w:val="0"/>
          <w:marTop w:val="0"/>
          <w:marBottom w:val="0"/>
          <w:divBdr>
            <w:top w:val="none" w:sz="0" w:space="0" w:color="auto"/>
            <w:left w:val="none" w:sz="0" w:space="0" w:color="auto"/>
            <w:bottom w:val="none" w:sz="0" w:space="0" w:color="auto"/>
            <w:right w:val="none" w:sz="0" w:space="0" w:color="auto"/>
          </w:divBdr>
        </w:div>
      </w:divsChild>
    </w:div>
    <w:div w:id="102043905">
      <w:bodyDiv w:val="1"/>
      <w:marLeft w:val="0"/>
      <w:marRight w:val="0"/>
      <w:marTop w:val="0"/>
      <w:marBottom w:val="0"/>
      <w:divBdr>
        <w:top w:val="none" w:sz="0" w:space="0" w:color="auto"/>
        <w:left w:val="none" w:sz="0" w:space="0" w:color="auto"/>
        <w:bottom w:val="none" w:sz="0" w:space="0" w:color="auto"/>
        <w:right w:val="none" w:sz="0" w:space="0" w:color="auto"/>
      </w:divBdr>
    </w:div>
    <w:div w:id="110437123">
      <w:bodyDiv w:val="1"/>
      <w:marLeft w:val="0"/>
      <w:marRight w:val="0"/>
      <w:marTop w:val="0"/>
      <w:marBottom w:val="0"/>
      <w:divBdr>
        <w:top w:val="none" w:sz="0" w:space="0" w:color="auto"/>
        <w:left w:val="none" w:sz="0" w:space="0" w:color="auto"/>
        <w:bottom w:val="none" w:sz="0" w:space="0" w:color="auto"/>
        <w:right w:val="none" w:sz="0" w:space="0" w:color="auto"/>
      </w:divBdr>
      <w:divsChild>
        <w:div w:id="23790369">
          <w:marLeft w:val="640"/>
          <w:marRight w:val="0"/>
          <w:marTop w:val="0"/>
          <w:marBottom w:val="0"/>
          <w:divBdr>
            <w:top w:val="none" w:sz="0" w:space="0" w:color="auto"/>
            <w:left w:val="none" w:sz="0" w:space="0" w:color="auto"/>
            <w:bottom w:val="none" w:sz="0" w:space="0" w:color="auto"/>
            <w:right w:val="none" w:sz="0" w:space="0" w:color="auto"/>
          </w:divBdr>
        </w:div>
        <w:div w:id="40640793">
          <w:marLeft w:val="640"/>
          <w:marRight w:val="0"/>
          <w:marTop w:val="0"/>
          <w:marBottom w:val="0"/>
          <w:divBdr>
            <w:top w:val="none" w:sz="0" w:space="0" w:color="auto"/>
            <w:left w:val="none" w:sz="0" w:space="0" w:color="auto"/>
            <w:bottom w:val="none" w:sz="0" w:space="0" w:color="auto"/>
            <w:right w:val="none" w:sz="0" w:space="0" w:color="auto"/>
          </w:divBdr>
        </w:div>
        <w:div w:id="87388868">
          <w:marLeft w:val="640"/>
          <w:marRight w:val="0"/>
          <w:marTop w:val="0"/>
          <w:marBottom w:val="0"/>
          <w:divBdr>
            <w:top w:val="none" w:sz="0" w:space="0" w:color="auto"/>
            <w:left w:val="none" w:sz="0" w:space="0" w:color="auto"/>
            <w:bottom w:val="none" w:sz="0" w:space="0" w:color="auto"/>
            <w:right w:val="none" w:sz="0" w:space="0" w:color="auto"/>
          </w:divBdr>
        </w:div>
        <w:div w:id="165675175">
          <w:marLeft w:val="640"/>
          <w:marRight w:val="0"/>
          <w:marTop w:val="0"/>
          <w:marBottom w:val="0"/>
          <w:divBdr>
            <w:top w:val="none" w:sz="0" w:space="0" w:color="auto"/>
            <w:left w:val="none" w:sz="0" w:space="0" w:color="auto"/>
            <w:bottom w:val="none" w:sz="0" w:space="0" w:color="auto"/>
            <w:right w:val="none" w:sz="0" w:space="0" w:color="auto"/>
          </w:divBdr>
        </w:div>
        <w:div w:id="173228356">
          <w:marLeft w:val="640"/>
          <w:marRight w:val="0"/>
          <w:marTop w:val="0"/>
          <w:marBottom w:val="0"/>
          <w:divBdr>
            <w:top w:val="none" w:sz="0" w:space="0" w:color="auto"/>
            <w:left w:val="none" w:sz="0" w:space="0" w:color="auto"/>
            <w:bottom w:val="none" w:sz="0" w:space="0" w:color="auto"/>
            <w:right w:val="none" w:sz="0" w:space="0" w:color="auto"/>
          </w:divBdr>
        </w:div>
        <w:div w:id="432674674">
          <w:marLeft w:val="640"/>
          <w:marRight w:val="0"/>
          <w:marTop w:val="0"/>
          <w:marBottom w:val="0"/>
          <w:divBdr>
            <w:top w:val="none" w:sz="0" w:space="0" w:color="auto"/>
            <w:left w:val="none" w:sz="0" w:space="0" w:color="auto"/>
            <w:bottom w:val="none" w:sz="0" w:space="0" w:color="auto"/>
            <w:right w:val="none" w:sz="0" w:space="0" w:color="auto"/>
          </w:divBdr>
        </w:div>
        <w:div w:id="560823317">
          <w:marLeft w:val="640"/>
          <w:marRight w:val="0"/>
          <w:marTop w:val="0"/>
          <w:marBottom w:val="0"/>
          <w:divBdr>
            <w:top w:val="none" w:sz="0" w:space="0" w:color="auto"/>
            <w:left w:val="none" w:sz="0" w:space="0" w:color="auto"/>
            <w:bottom w:val="none" w:sz="0" w:space="0" w:color="auto"/>
            <w:right w:val="none" w:sz="0" w:space="0" w:color="auto"/>
          </w:divBdr>
        </w:div>
        <w:div w:id="654913703">
          <w:marLeft w:val="640"/>
          <w:marRight w:val="0"/>
          <w:marTop w:val="0"/>
          <w:marBottom w:val="0"/>
          <w:divBdr>
            <w:top w:val="none" w:sz="0" w:space="0" w:color="auto"/>
            <w:left w:val="none" w:sz="0" w:space="0" w:color="auto"/>
            <w:bottom w:val="none" w:sz="0" w:space="0" w:color="auto"/>
            <w:right w:val="none" w:sz="0" w:space="0" w:color="auto"/>
          </w:divBdr>
        </w:div>
        <w:div w:id="844125397">
          <w:marLeft w:val="640"/>
          <w:marRight w:val="0"/>
          <w:marTop w:val="0"/>
          <w:marBottom w:val="0"/>
          <w:divBdr>
            <w:top w:val="none" w:sz="0" w:space="0" w:color="auto"/>
            <w:left w:val="none" w:sz="0" w:space="0" w:color="auto"/>
            <w:bottom w:val="none" w:sz="0" w:space="0" w:color="auto"/>
            <w:right w:val="none" w:sz="0" w:space="0" w:color="auto"/>
          </w:divBdr>
        </w:div>
        <w:div w:id="910775998">
          <w:marLeft w:val="640"/>
          <w:marRight w:val="0"/>
          <w:marTop w:val="0"/>
          <w:marBottom w:val="0"/>
          <w:divBdr>
            <w:top w:val="none" w:sz="0" w:space="0" w:color="auto"/>
            <w:left w:val="none" w:sz="0" w:space="0" w:color="auto"/>
            <w:bottom w:val="none" w:sz="0" w:space="0" w:color="auto"/>
            <w:right w:val="none" w:sz="0" w:space="0" w:color="auto"/>
          </w:divBdr>
        </w:div>
        <w:div w:id="1217400795">
          <w:marLeft w:val="640"/>
          <w:marRight w:val="0"/>
          <w:marTop w:val="0"/>
          <w:marBottom w:val="0"/>
          <w:divBdr>
            <w:top w:val="none" w:sz="0" w:space="0" w:color="auto"/>
            <w:left w:val="none" w:sz="0" w:space="0" w:color="auto"/>
            <w:bottom w:val="none" w:sz="0" w:space="0" w:color="auto"/>
            <w:right w:val="none" w:sz="0" w:space="0" w:color="auto"/>
          </w:divBdr>
        </w:div>
        <w:div w:id="1253585603">
          <w:marLeft w:val="640"/>
          <w:marRight w:val="0"/>
          <w:marTop w:val="0"/>
          <w:marBottom w:val="0"/>
          <w:divBdr>
            <w:top w:val="none" w:sz="0" w:space="0" w:color="auto"/>
            <w:left w:val="none" w:sz="0" w:space="0" w:color="auto"/>
            <w:bottom w:val="none" w:sz="0" w:space="0" w:color="auto"/>
            <w:right w:val="none" w:sz="0" w:space="0" w:color="auto"/>
          </w:divBdr>
        </w:div>
        <w:div w:id="1322999821">
          <w:marLeft w:val="640"/>
          <w:marRight w:val="0"/>
          <w:marTop w:val="0"/>
          <w:marBottom w:val="0"/>
          <w:divBdr>
            <w:top w:val="none" w:sz="0" w:space="0" w:color="auto"/>
            <w:left w:val="none" w:sz="0" w:space="0" w:color="auto"/>
            <w:bottom w:val="none" w:sz="0" w:space="0" w:color="auto"/>
            <w:right w:val="none" w:sz="0" w:space="0" w:color="auto"/>
          </w:divBdr>
        </w:div>
        <w:div w:id="1338386337">
          <w:marLeft w:val="640"/>
          <w:marRight w:val="0"/>
          <w:marTop w:val="0"/>
          <w:marBottom w:val="0"/>
          <w:divBdr>
            <w:top w:val="none" w:sz="0" w:space="0" w:color="auto"/>
            <w:left w:val="none" w:sz="0" w:space="0" w:color="auto"/>
            <w:bottom w:val="none" w:sz="0" w:space="0" w:color="auto"/>
            <w:right w:val="none" w:sz="0" w:space="0" w:color="auto"/>
          </w:divBdr>
        </w:div>
        <w:div w:id="1389887524">
          <w:marLeft w:val="640"/>
          <w:marRight w:val="0"/>
          <w:marTop w:val="0"/>
          <w:marBottom w:val="0"/>
          <w:divBdr>
            <w:top w:val="none" w:sz="0" w:space="0" w:color="auto"/>
            <w:left w:val="none" w:sz="0" w:space="0" w:color="auto"/>
            <w:bottom w:val="none" w:sz="0" w:space="0" w:color="auto"/>
            <w:right w:val="none" w:sz="0" w:space="0" w:color="auto"/>
          </w:divBdr>
        </w:div>
        <w:div w:id="1459638707">
          <w:marLeft w:val="640"/>
          <w:marRight w:val="0"/>
          <w:marTop w:val="0"/>
          <w:marBottom w:val="0"/>
          <w:divBdr>
            <w:top w:val="none" w:sz="0" w:space="0" w:color="auto"/>
            <w:left w:val="none" w:sz="0" w:space="0" w:color="auto"/>
            <w:bottom w:val="none" w:sz="0" w:space="0" w:color="auto"/>
            <w:right w:val="none" w:sz="0" w:space="0" w:color="auto"/>
          </w:divBdr>
        </w:div>
        <w:div w:id="1528911286">
          <w:marLeft w:val="640"/>
          <w:marRight w:val="0"/>
          <w:marTop w:val="0"/>
          <w:marBottom w:val="0"/>
          <w:divBdr>
            <w:top w:val="none" w:sz="0" w:space="0" w:color="auto"/>
            <w:left w:val="none" w:sz="0" w:space="0" w:color="auto"/>
            <w:bottom w:val="none" w:sz="0" w:space="0" w:color="auto"/>
            <w:right w:val="none" w:sz="0" w:space="0" w:color="auto"/>
          </w:divBdr>
        </w:div>
        <w:div w:id="1639651679">
          <w:marLeft w:val="640"/>
          <w:marRight w:val="0"/>
          <w:marTop w:val="0"/>
          <w:marBottom w:val="0"/>
          <w:divBdr>
            <w:top w:val="none" w:sz="0" w:space="0" w:color="auto"/>
            <w:left w:val="none" w:sz="0" w:space="0" w:color="auto"/>
            <w:bottom w:val="none" w:sz="0" w:space="0" w:color="auto"/>
            <w:right w:val="none" w:sz="0" w:space="0" w:color="auto"/>
          </w:divBdr>
        </w:div>
        <w:div w:id="1653366477">
          <w:marLeft w:val="640"/>
          <w:marRight w:val="0"/>
          <w:marTop w:val="0"/>
          <w:marBottom w:val="0"/>
          <w:divBdr>
            <w:top w:val="none" w:sz="0" w:space="0" w:color="auto"/>
            <w:left w:val="none" w:sz="0" w:space="0" w:color="auto"/>
            <w:bottom w:val="none" w:sz="0" w:space="0" w:color="auto"/>
            <w:right w:val="none" w:sz="0" w:space="0" w:color="auto"/>
          </w:divBdr>
        </w:div>
        <w:div w:id="1850365485">
          <w:marLeft w:val="640"/>
          <w:marRight w:val="0"/>
          <w:marTop w:val="0"/>
          <w:marBottom w:val="0"/>
          <w:divBdr>
            <w:top w:val="none" w:sz="0" w:space="0" w:color="auto"/>
            <w:left w:val="none" w:sz="0" w:space="0" w:color="auto"/>
            <w:bottom w:val="none" w:sz="0" w:space="0" w:color="auto"/>
            <w:right w:val="none" w:sz="0" w:space="0" w:color="auto"/>
          </w:divBdr>
        </w:div>
        <w:div w:id="1875196437">
          <w:marLeft w:val="640"/>
          <w:marRight w:val="0"/>
          <w:marTop w:val="0"/>
          <w:marBottom w:val="0"/>
          <w:divBdr>
            <w:top w:val="none" w:sz="0" w:space="0" w:color="auto"/>
            <w:left w:val="none" w:sz="0" w:space="0" w:color="auto"/>
            <w:bottom w:val="none" w:sz="0" w:space="0" w:color="auto"/>
            <w:right w:val="none" w:sz="0" w:space="0" w:color="auto"/>
          </w:divBdr>
        </w:div>
        <w:div w:id="1958288930">
          <w:marLeft w:val="640"/>
          <w:marRight w:val="0"/>
          <w:marTop w:val="0"/>
          <w:marBottom w:val="0"/>
          <w:divBdr>
            <w:top w:val="none" w:sz="0" w:space="0" w:color="auto"/>
            <w:left w:val="none" w:sz="0" w:space="0" w:color="auto"/>
            <w:bottom w:val="none" w:sz="0" w:space="0" w:color="auto"/>
            <w:right w:val="none" w:sz="0" w:space="0" w:color="auto"/>
          </w:divBdr>
        </w:div>
        <w:div w:id="2097166930">
          <w:marLeft w:val="640"/>
          <w:marRight w:val="0"/>
          <w:marTop w:val="0"/>
          <w:marBottom w:val="0"/>
          <w:divBdr>
            <w:top w:val="none" w:sz="0" w:space="0" w:color="auto"/>
            <w:left w:val="none" w:sz="0" w:space="0" w:color="auto"/>
            <w:bottom w:val="none" w:sz="0" w:space="0" w:color="auto"/>
            <w:right w:val="none" w:sz="0" w:space="0" w:color="auto"/>
          </w:divBdr>
        </w:div>
        <w:div w:id="2145198741">
          <w:marLeft w:val="640"/>
          <w:marRight w:val="0"/>
          <w:marTop w:val="0"/>
          <w:marBottom w:val="0"/>
          <w:divBdr>
            <w:top w:val="none" w:sz="0" w:space="0" w:color="auto"/>
            <w:left w:val="none" w:sz="0" w:space="0" w:color="auto"/>
            <w:bottom w:val="none" w:sz="0" w:space="0" w:color="auto"/>
            <w:right w:val="none" w:sz="0" w:space="0" w:color="auto"/>
          </w:divBdr>
        </w:div>
      </w:divsChild>
    </w:div>
    <w:div w:id="130487150">
      <w:bodyDiv w:val="1"/>
      <w:marLeft w:val="0"/>
      <w:marRight w:val="0"/>
      <w:marTop w:val="0"/>
      <w:marBottom w:val="0"/>
      <w:divBdr>
        <w:top w:val="none" w:sz="0" w:space="0" w:color="auto"/>
        <w:left w:val="none" w:sz="0" w:space="0" w:color="auto"/>
        <w:bottom w:val="none" w:sz="0" w:space="0" w:color="auto"/>
        <w:right w:val="none" w:sz="0" w:space="0" w:color="auto"/>
      </w:divBdr>
      <w:divsChild>
        <w:div w:id="48653603">
          <w:marLeft w:val="640"/>
          <w:marRight w:val="0"/>
          <w:marTop w:val="0"/>
          <w:marBottom w:val="0"/>
          <w:divBdr>
            <w:top w:val="none" w:sz="0" w:space="0" w:color="auto"/>
            <w:left w:val="none" w:sz="0" w:space="0" w:color="auto"/>
            <w:bottom w:val="none" w:sz="0" w:space="0" w:color="auto"/>
            <w:right w:val="none" w:sz="0" w:space="0" w:color="auto"/>
          </w:divBdr>
        </w:div>
        <w:div w:id="150223669">
          <w:marLeft w:val="640"/>
          <w:marRight w:val="0"/>
          <w:marTop w:val="0"/>
          <w:marBottom w:val="0"/>
          <w:divBdr>
            <w:top w:val="none" w:sz="0" w:space="0" w:color="auto"/>
            <w:left w:val="none" w:sz="0" w:space="0" w:color="auto"/>
            <w:bottom w:val="none" w:sz="0" w:space="0" w:color="auto"/>
            <w:right w:val="none" w:sz="0" w:space="0" w:color="auto"/>
          </w:divBdr>
        </w:div>
        <w:div w:id="164253195">
          <w:marLeft w:val="640"/>
          <w:marRight w:val="0"/>
          <w:marTop w:val="0"/>
          <w:marBottom w:val="0"/>
          <w:divBdr>
            <w:top w:val="none" w:sz="0" w:space="0" w:color="auto"/>
            <w:left w:val="none" w:sz="0" w:space="0" w:color="auto"/>
            <w:bottom w:val="none" w:sz="0" w:space="0" w:color="auto"/>
            <w:right w:val="none" w:sz="0" w:space="0" w:color="auto"/>
          </w:divBdr>
        </w:div>
        <w:div w:id="177238881">
          <w:marLeft w:val="640"/>
          <w:marRight w:val="0"/>
          <w:marTop w:val="0"/>
          <w:marBottom w:val="0"/>
          <w:divBdr>
            <w:top w:val="none" w:sz="0" w:space="0" w:color="auto"/>
            <w:left w:val="none" w:sz="0" w:space="0" w:color="auto"/>
            <w:bottom w:val="none" w:sz="0" w:space="0" w:color="auto"/>
            <w:right w:val="none" w:sz="0" w:space="0" w:color="auto"/>
          </w:divBdr>
        </w:div>
        <w:div w:id="179902054">
          <w:marLeft w:val="640"/>
          <w:marRight w:val="0"/>
          <w:marTop w:val="0"/>
          <w:marBottom w:val="0"/>
          <w:divBdr>
            <w:top w:val="none" w:sz="0" w:space="0" w:color="auto"/>
            <w:left w:val="none" w:sz="0" w:space="0" w:color="auto"/>
            <w:bottom w:val="none" w:sz="0" w:space="0" w:color="auto"/>
            <w:right w:val="none" w:sz="0" w:space="0" w:color="auto"/>
          </w:divBdr>
        </w:div>
        <w:div w:id="372848031">
          <w:marLeft w:val="640"/>
          <w:marRight w:val="0"/>
          <w:marTop w:val="0"/>
          <w:marBottom w:val="0"/>
          <w:divBdr>
            <w:top w:val="none" w:sz="0" w:space="0" w:color="auto"/>
            <w:left w:val="none" w:sz="0" w:space="0" w:color="auto"/>
            <w:bottom w:val="none" w:sz="0" w:space="0" w:color="auto"/>
            <w:right w:val="none" w:sz="0" w:space="0" w:color="auto"/>
          </w:divBdr>
        </w:div>
        <w:div w:id="424426022">
          <w:marLeft w:val="640"/>
          <w:marRight w:val="0"/>
          <w:marTop w:val="0"/>
          <w:marBottom w:val="0"/>
          <w:divBdr>
            <w:top w:val="none" w:sz="0" w:space="0" w:color="auto"/>
            <w:left w:val="none" w:sz="0" w:space="0" w:color="auto"/>
            <w:bottom w:val="none" w:sz="0" w:space="0" w:color="auto"/>
            <w:right w:val="none" w:sz="0" w:space="0" w:color="auto"/>
          </w:divBdr>
        </w:div>
        <w:div w:id="504250252">
          <w:marLeft w:val="640"/>
          <w:marRight w:val="0"/>
          <w:marTop w:val="0"/>
          <w:marBottom w:val="0"/>
          <w:divBdr>
            <w:top w:val="none" w:sz="0" w:space="0" w:color="auto"/>
            <w:left w:val="none" w:sz="0" w:space="0" w:color="auto"/>
            <w:bottom w:val="none" w:sz="0" w:space="0" w:color="auto"/>
            <w:right w:val="none" w:sz="0" w:space="0" w:color="auto"/>
          </w:divBdr>
        </w:div>
        <w:div w:id="524834334">
          <w:marLeft w:val="640"/>
          <w:marRight w:val="0"/>
          <w:marTop w:val="0"/>
          <w:marBottom w:val="0"/>
          <w:divBdr>
            <w:top w:val="none" w:sz="0" w:space="0" w:color="auto"/>
            <w:left w:val="none" w:sz="0" w:space="0" w:color="auto"/>
            <w:bottom w:val="none" w:sz="0" w:space="0" w:color="auto"/>
            <w:right w:val="none" w:sz="0" w:space="0" w:color="auto"/>
          </w:divBdr>
        </w:div>
        <w:div w:id="717434789">
          <w:marLeft w:val="640"/>
          <w:marRight w:val="0"/>
          <w:marTop w:val="0"/>
          <w:marBottom w:val="0"/>
          <w:divBdr>
            <w:top w:val="none" w:sz="0" w:space="0" w:color="auto"/>
            <w:left w:val="none" w:sz="0" w:space="0" w:color="auto"/>
            <w:bottom w:val="none" w:sz="0" w:space="0" w:color="auto"/>
            <w:right w:val="none" w:sz="0" w:space="0" w:color="auto"/>
          </w:divBdr>
        </w:div>
        <w:div w:id="769812222">
          <w:marLeft w:val="640"/>
          <w:marRight w:val="0"/>
          <w:marTop w:val="0"/>
          <w:marBottom w:val="0"/>
          <w:divBdr>
            <w:top w:val="none" w:sz="0" w:space="0" w:color="auto"/>
            <w:left w:val="none" w:sz="0" w:space="0" w:color="auto"/>
            <w:bottom w:val="none" w:sz="0" w:space="0" w:color="auto"/>
            <w:right w:val="none" w:sz="0" w:space="0" w:color="auto"/>
          </w:divBdr>
        </w:div>
        <w:div w:id="783810947">
          <w:marLeft w:val="640"/>
          <w:marRight w:val="0"/>
          <w:marTop w:val="0"/>
          <w:marBottom w:val="0"/>
          <w:divBdr>
            <w:top w:val="none" w:sz="0" w:space="0" w:color="auto"/>
            <w:left w:val="none" w:sz="0" w:space="0" w:color="auto"/>
            <w:bottom w:val="none" w:sz="0" w:space="0" w:color="auto"/>
            <w:right w:val="none" w:sz="0" w:space="0" w:color="auto"/>
          </w:divBdr>
        </w:div>
        <w:div w:id="1029914971">
          <w:marLeft w:val="640"/>
          <w:marRight w:val="0"/>
          <w:marTop w:val="0"/>
          <w:marBottom w:val="0"/>
          <w:divBdr>
            <w:top w:val="none" w:sz="0" w:space="0" w:color="auto"/>
            <w:left w:val="none" w:sz="0" w:space="0" w:color="auto"/>
            <w:bottom w:val="none" w:sz="0" w:space="0" w:color="auto"/>
            <w:right w:val="none" w:sz="0" w:space="0" w:color="auto"/>
          </w:divBdr>
        </w:div>
        <w:div w:id="1141651713">
          <w:marLeft w:val="640"/>
          <w:marRight w:val="0"/>
          <w:marTop w:val="0"/>
          <w:marBottom w:val="0"/>
          <w:divBdr>
            <w:top w:val="none" w:sz="0" w:space="0" w:color="auto"/>
            <w:left w:val="none" w:sz="0" w:space="0" w:color="auto"/>
            <w:bottom w:val="none" w:sz="0" w:space="0" w:color="auto"/>
            <w:right w:val="none" w:sz="0" w:space="0" w:color="auto"/>
          </w:divBdr>
        </w:div>
        <w:div w:id="1270504630">
          <w:marLeft w:val="640"/>
          <w:marRight w:val="0"/>
          <w:marTop w:val="0"/>
          <w:marBottom w:val="0"/>
          <w:divBdr>
            <w:top w:val="none" w:sz="0" w:space="0" w:color="auto"/>
            <w:left w:val="none" w:sz="0" w:space="0" w:color="auto"/>
            <w:bottom w:val="none" w:sz="0" w:space="0" w:color="auto"/>
            <w:right w:val="none" w:sz="0" w:space="0" w:color="auto"/>
          </w:divBdr>
        </w:div>
        <w:div w:id="1293100625">
          <w:marLeft w:val="640"/>
          <w:marRight w:val="0"/>
          <w:marTop w:val="0"/>
          <w:marBottom w:val="0"/>
          <w:divBdr>
            <w:top w:val="none" w:sz="0" w:space="0" w:color="auto"/>
            <w:left w:val="none" w:sz="0" w:space="0" w:color="auto"/>
            <w:bottom w:val="none" w:sz="0" w:space="0" w:color="auto"/>
            <w:right w:val="none" w:sz="0" w:space="0" w:color="auto"/>
          </w:divBdr>
        </w:div>
        <w:div w:id="1338196503">
          <w:marLeft w:val="640"/>
          <w:marRight w:val="0"/>
          <w:marTop w:val="0"/>
          <w:marBottom w:val="0"/>
          <w:divBdr>
            <w:top w:val="none" w:sz="0" w:space="0" w:color="auto"/>
            <w:left w:val="none" w:sz="0" w:space="0" w:color="auto"/>
            <w:bottom w:val="none" w:sz="0" w:space="0" w:color="auto"/>
            <w:right w:val="none" w:sz="0" w:space="0" w:color="auto"/>
          </w:divBdr>
        </w:div>
        <w:div w:id="1342274614">
          <w:marLeft w:val="640"/>
          <w:marRight w:val="0"/>
          <w:marTop w:val="0"/>
          <w:marBottom w:val="0"/>
          <w:divBdr>
            <w:top w:val="none" w:sz="0" w:space="0" w:color="auto"/>
            <w:left w:val="none" w:sz="0" w:space="0" w:color="auto"/>
            <w:bottom w:val="none" w:sz="0" w:space="0" w:color="auto"/>
            <w:right w:val="none" w:sz="0" w:space="0" w:color="auto"/>
          </w:divBdr>
        </w:div>
        <w:div w:id="1395813780">
          <w:marLeft w:val="640"/>
          <w:marRight w:val="0"/>
          <w:marTop w:val="0"/>
          <w:marBottom w:val="0"/>
          <w:divBdr>
            <w:top w:val="none" w:sz="0" w:space="0" w:color="auto"/>
            <w:left w:val="none" w:sz="0" w:space="0" w:color="auto"/>
            <w:bottom w:val="none" w:sz="0" w:space="0" w:color="auto"/>
            <w:right w:val="none" w:sz="0" w:space="0" w:color="auto"/>
          </w:divBdr>
        </w:div>
        <w:div w:id="1406294501">
          <w:marLeft w:val="640"/>
          <w:marRight w:val="0"/>
          <w:marTop w:val="0"/>
          <w:marBottom w:val="0"/>
          <w:divBdr>
            <w:top w:val="none" w:sz="0" w:space="0" w:color="auto"/>
            <w:left w:val="none" w:sz="0" w:space="0" w:color="auto"/>
            <w:bottom w:val="none" w:sz="0" w:space="0" w:color="auto"/>
            <w:right w:val="none" w:sz="0" w:space="0" w:color="auto"/>
          </w:divBdr>
        </w:div>
        <w:div w:id="1434519745">
          <w:marLeft w:val="640"/>
          <w:marRight w:val="0"/>
          <w:marTop w:val="0"/>
          <w:marBottom w:val="0"/>
          <w:divBdr>
            <w:top w:val="none" w:sz="0" w:space="0" w:color="auto"/>
            <w:left w:val="none" w:sz="0" w:space="0" w:color="auto"/>
            <w:bottom w:val="none" w:sz="0" w:space="0" w:color="auto"/>
            <w:right w:val="none" w:sz="0" w:space="0" w:color="auto"/>
          </w:divBdr>
        </w:div>
        <w:div w:id="1628580047">
          <w:marLeft w:val="640"/>
          <w:marRight w:val="0"/>
          <w:marTop w:val="0"/>
          <w:marBottom w:val="0"/>
          <w:divBdr>
            <w:top w:val="none" w:sz="0" w:space="0" w:color="auto"/>
            <w:left w:val="none" w:sz="0" w:space="0" w:color="auto"/>
            <w:bottom w:val="none" w:sz="0" w:space="0" w:color="auto"/>
            <w:right w:val="none" w:sz="0" w:space="0" w:color="auto"/>
          </w:divBdr>
        </w:div>
        <w:div w:id="1706521949">
          <w:marLeft w:val="640"/>
          <w:marRight w:val="0"/>
          <w:marTop w:val="0"/>
          <w:marBottom w:val="0"/>
          <w:divBdr>
            <w:top w:val="none" w:sz="0" w:space="0" w:color="auto"/>
            <w:left w:val="none" w:sz="0" w:space="0" w:color="auto"/>
            <w:bottom w:val="none" w:sz="0" w:space="0" w:color="auto"/>
            <w:right w:val="none" w:sz="0" w:space="0" w:color="auto"/>
          </w:divBdr>
        </w:div>
        <w:div w:id="1769236080">
          <w:marLeft w:val="640"/>
          <w:marRight w:val="0"/>
          <w:marTop w:val="0"/>
          <w:marBottom w:val="0"/>
          <w:divBdr>
            <w:top w:val="none" w:sz="0" w:space="0" w:color="auto"/>
            <w:left w:val="none" w:sz="0" w:space="0" w:color="auto"/>
            <w:bottom w:val="none" w:sz="0" w:space="0" w:color="auto"/>
            <w:right w:val="none" w:sz="0" w:space="0" w:color="auto"/>
          </w:divBdr>
        </w:div>
        <w:div w:id="1821382295">
          <w:marLeft w:val="640"/>
          <w:marRight w:val="0"/>
          <w:marTop w:val="0"/>
          <w:marBottom w:val="0"/>
          <w:divBdr>
            <w:top w:val="none" w:sz="0" w:space="0" w:color="auto"/>
            <w:left w:val="none" w:sz="0" w:space="0" w:color="auto"/>
            <w:bottom w:val="none" w:sz="0" w:space="0" w:color="auto"/>
            <w:right w:val="none" w:sz="0" w:space="0" w:color="auto"/>
          </w:divBdr>
        </w:div>
        <w:div w:id="1854804691">
          <w:marLeft w:val="640"/>
          <w:marRight w:val="0"/>
          <w:marTop w:val="0"/>
          <w:marBottom w:val="0"/>
          <w:divBdr>
            <w:top w:val="none" w:sz="0" w:space="0" w:color="auto"/>
            <w:left w:val="none" w:sz="0" w:space="0" w:color="auto"/>
            <w:bottom w:val="none" w:sz="0" w:space="0" w:color="auto"/>
            <w:right w:val="none" w:sz="0" w:space="0" w:color="auto"/>
          </w:divBdr>
        </w:div>
        <w:div w:id="1863856103">
          <w:marLeft w:val="640"/>
          <w:marRight w:val="0"/>
          <w:marTop w:val="0"/>
          <w:marBottom w:val="0"/>
          <w:divBdr>
            <w:top w:val="none" w:sz="0" w:space="0" w:color="auto"/>
            <w:left w:val="none" w:sz="0" w:space="0" w:color="auto"/>
            <w:bottom w:val="none" w:sz="0" w:space="0" w:color="auto"/>
            <w:right w:val="none" w:sz="0" w:space="0" w:color="auto"/>
          </w:divBdr>
        </w:div>
        <w:div w:id="1905219335">
          <w:marLeft w:val="640"/>
          <w:marRight w:val="0"/>
          <w:marTop w:val="0"/>
          <w:marBottom w:val="0"/>
          <w:divBdr>
            <w:top w:val="none" w:sz="0" w:space="0" w:color="auto"/>
            <w:left w:val="none" w:sz="0" w:space="0" w:color="auto"/>
            <w:bottom w:val="none" w:sz="0" w:space="0" w:color="auto"/>
            <w:right w:val="none" w:sz="0" w:space="0" w:color="auto"/>
          </w:divBdr>
        </w:div>
        <w:div w:id="1944990686">
          <w:marLeft w:val="640"/>
          <w:marRight w:val="0"/>
          <w:marTop w:val="0"/>
          <w:marBottom w:val="0"/>
          <w:divBdr>
            <w:top w:val="none" w:sz="0" w:space="0" w:color="auto"/>
            <w:left w:val="none" w:sz="0" w:space="0" w:color="auto"/>
            <w:bottom w:val="none" w:sz="0" w:space="0" w:color="auto"/>
            <w:right w:val="none" w:sz="0" w:space="0" w:color="auto"/>
          </w:divBdr>
        </w:div>
        <w:div w:id="1978027561">
          <w:marLeft w:val="640"/>
          <w:marRight w:val="0"/>
          <w:marTop w:val="0"/>
          <w:marBottom w:val="0"/>
          <w:divBdr>
            <w:top w:val="none" w:sz="0" w:space="0" w:color="auto"/>
            <w:left w:val="none" w:sz="0" w:space="0" w:color="auto"/>
            <w:bottom w:val="none" w:sz="0" w:space="0" w:color="auto"/>
            <w:right w:val="none" w:sz="0" w:space="0" w:color="auto"/>
          </w:divBdr>
        </w:div>
        <w:div w:id="1997412384">
          <w:marLeft w:val="640"/>
          <w:marRight w:val="0"/>
          <w:marTop w:val="0"/>
          <w:marBottom w:val="0"/>
          <w:divBdr>
            <w:top w:val="none" w:sz="0" w:space="0" w:color="auto"/>
            <w:left w:val="none" w:sz="0" w:space="0" w:color="auto"/>
            <w:bottom w:val="none" w:sz="0" w:space="0" w:color="auto"/>
            <w:right w:val="none" w:sz="0" w:space="0" w:color="auto"/>
          </w:divBdr>
        </w:div>
        <w:div w:id="2045015466">
          <w:marLeft w:val="640"/>
          <w:marRight w:val="0"/>
          <w:marTop w:val="0"/>
          <w:marBottom w:val="0"/>
          <w:divBdr>
            <w:top w:val="none" w:sz="0" w:space="0" w:color="auto"/>
            <w:left w:val="none" w:sz="0" w:space="0" w:color="auto"/>
            <w:bottom w:val="none" w:sz="0" w:space="0" w:color="auto"/>
            <w:right w:val="none" w:sz="0" w:space="0" w:color="auto"/>
          </w:divBdr>
        </w:div>
        <w:div w:id="2107726844">
          <w:marLeft w:val="640"/>
          <w:marRight w:val="0"/>
          <w:marTop w:val="0"/>
          <w:marBottom w:val="0"/>
          <w:divBdr>
            <w:top w:val="none" w:sz="0" w:space="0" w:color="auto"/>
            <w:left w:val="none" w:sz="0" w:space="0" w:color="auto"/>
            <w:bottom w:val="none" w:sz="0" w:space="0" w:color="auto"/>
            <w:right w:val="none" w:sz="0" w:space="0" w:color="auto"/>
          </w:divBdr>
        </w:div>
      </w:divsChild>
    </w:div>
    <w:div w:id="139006425">
      <w:bodyDiv w:val="1"/>
      <w:marLeft w:val="0"/>
      <w:marRight w:val="0"/>
      <w:marTop w:val="0"/>
      <w:marBottom w:val="0"/>
      <w:divBdr>
        <w:top w:val="none" w:sz="0" w:space="0" w:color="auto"/>
        <w:left w:val="none" w:sz="0" w:space="0" w:color="auto"/>
        <w:bottom w:val="none" w:sz="0" w:space="0" w:color="auto"/>
        <w:right w:val="none" w:sz="0" w:space="0" w:color="auto"/>
      </w:divBdr>
      <w:divsChild>
        <w:div w:id="78673872">
          <w:marLeft w:val="640"/>
          <w:marRight w:val="0"/>
          <w:marTop w:val="0"/>
          <w:marBottom w:val="0"/>
          <w:divBdr>
            <w:top w:val="none" w:sz="0" w:space="0" w:color="auto"/>
            <w:left w:val="none" w:sz="0" w:space="0" w:color="auto"/>
            <w:bottom w:val="none" w:sz="0" w:space="0" w:color="auto"/>
            <w:right w:val="none" w:sz="0" w:space="0" w:color="auto"/>
          </w:divBdr>
        </w:div>
        <w:div w:id="160391847">
          <w:marLeft w:val="640"/>
          <w:marRight w:val="0"/>
          <w:marTop w:val="0"/>
          <w:marBottom w:val="0"/>
          <w:divBdr>
            <w:top w:val="none" w:sz="0" w:space="0" w:color="auto"/>
            <w:left w:val="none" w:sz="0" w:space="0" w:color="auto"/>
            <w:bottom w:val="none" w:sz="0" w:space="0" w:color="auto"/>
            <w:right w:val="none" w:sz="0" w:space="0" w:color="auto"/>
          </w:divBdr>
        </w:div>
        <w:div w:id="268046821">
          <w:marLeft w:val="640"/>
          <w:marRight w:val="0"/>
          <w:marTop w:val="0"/>
          <w:marBottom w:val="0"/>
          <w:divBdr>
            <w:top w:val="none" w:sz="0" w:space="0" w:color="auto"/>
            <w:left w:val="none" w:sz="0" w:space="0" w:color="auto"/>
            <w:bottom w:val="none" w:sz="0" w:space="0" w:color="auto"/>
            <w:right w:val="none" w:sz="0" w:space="0" w:color="auto"/>
          </w:divBdr>
        </w:div>
        <w:div w:id="268660433">
          <w:marLeft w:val="640"/>
          <w:marRight w:val="0"/>
          <w:marTop w:val="0"/>
          <w:marBottom w:val="0"/>
          <w:divBdr>
            <w:top w:val="none" w:sz="0" w:space="0" w:color="auto"/>
            <w:left w:val="none" w:sz="0" w:space="0" w:color="auto"/>
            <w:bottom w:val="none" w:sz="0" w:space="0" w:color="auto"/>
            <w:right w:val="none" w:sz="0" w:space="0" w:color="auto"/>
          </w:divBdr>
        </w:div>
        <w:div w:id="395208220">
          <w:marLeft w:val="640"/>
          <w:marRight w:val="0"/>
          <w:marTop w:val="0"/>
          <w:marBottom w:val="0"/>
          <w:divBdr>
            <w:top w:val="none" w:sz="0" w:space="0" w:color="auto"/>
            <w:left w:val="none" w:sz="0" w:space="0" w:color="auto"/>
            <w:bottom w:val="none" w:sz="0" w:space="0" w:color="auto"/>
            <w:right w:val="none" w:sz="0" w:space="0" w:color="auto"/>
          </w:divBdr>
        </w:div>
        <w:div w:id="430320750">
          <w:marLeft w:val="640"/>
          <w:marRight w:val="0"/>
          <w:marTop w:val="0"/>
          <w:marBottom w:val="0"/>
          <w:divBdr>
            <w:top w:val="none" w:sz="0" w:space="0" w:color="auto"/>
            <w:left w:val="none" w:sz="0" w:space="0" w:color="auto"/>
            <w:bottom w:val="none" w:sz="0" w:space="0" w:color="auto"/>
            <w:right w:val="none" w:sz="0" w:space="0" w:color="auto"/>
          </w:divBdr>
        </w:div>
        <w:div w:id="498496479">
          <w:marLeft w:val="640"/>
          <w:marRight w:val="0"/>
          <w:marTop w:val="0"/>
          <w:marBottom w:val="0"/>
          <w:divBdr>
            <w:top w:val="none" w:sz="0" w:space="0" w:color="auto"/>
            <w:left w:val="none" w:sz="0" w:space="0" w:color="auto"/>
            <w:bottom w:val="none" w:sz="0" w:space="0" w:color="auto"/>
            <w:right w:val="none" w:sz="0" w:space="0" w:color="auto"/>
          </w:divBdr>
        </w:div>
        <w:div w:id="634336987">
          <w:marLeft w:val="640"/>
          <w:marRight w:val="0"/>
          <w:marTop w:val="0"/>
          <w:marBottom w:val="0"/>
          <w:divBdr>
            <w:top w:val="none" w:sz="0" w:space="0" w:color="auto"/>
            <w:left w:val="none" w:sz="0" w:space="0" w:color="auto"/>
            <w:bottom w:val="none" w:sz="0" w:space="0" w:color="auto"/>
            <w:right w:val="none" w:sz="0" w:space="0" w:color="auto"/>
          </w:divBdr>
        </w:div>
        <w:div w:id="758061424">
          <w:marLeft w:val="640"/>
          <w:marRight w:val="0"/>
          <w:marTop w:val="0"/>
          <w:marBottom w:val="0"/>
          <w:divBdr>
            <w:top w:val="none" w:sz="0" w:space="0" w:color="auto"/>
            <w:left w:val="none" w:sz="0" w:space="0" w:color="auto"/>
            <w:bottom w:val="none" w:sz="0" w:space="0" w:color="auto"/>
            <w:right w:val="none" w:sz="0" w:space="0" w:color="auto"/>
          </w:divBdr>
        </w:div>
        <w:div w:id="977606777">
          <w:marLeft w:val="640"/>
          <w:marRight w:val="0"/>
          <w:marTop w:val="0"/>
          <w:marBottom w:val="0"/>
          <w:divBdr>
            <w:top w:val="none" w:sz="0" w:space="0" w:color="auto"/>
            <w:left w:val="none" w:sz="0" w:space="0" w:color="auto"/>
            <w:bottom w:val="none" w:sz="0" w:space="0" w:color="auto"/>
            <w:right w:val="none" w:sz="0" w:space="0" w:color="auto"/>
          </w:divBdr>
        </w:div>
        <w:div w:id="1004163734">
          <w:marLeft w:val="640"/>
          <w:marRight w:val="0"/>
          <w:marTop w:val="0"/>
          <w:marBottom w:val="0"/>
          <w:divBdr>
            <w:top w:val="none" w:sz="0" w:space="0" w:color="auto"/>
            <w:left w:val="none" w:sz="0" w:space="0" w:color="auto"/>
            <w:bottom w:val="none" w:sz="0" w:space="0" w:color="auto"/>
            <w:right w:val="none" w:sz="0" w:space="0" w:color="auto"/>
          </w:divBdr>
        </w:div>
        <w:div w:id="1293754640">
          <w:marLeft w:val="640"/>
          <w:marRight w:val="0"/>
          <w:marTop w:val="0"/>
          <w:marBottom w:val="0"/>
          <w:divBdr>
            <w:top w:val="none" w:sz="0" w:space="0" w:color="auto"/>
            <w:left w:val="none" w:sz="0" w:space="0" w:color="auto"/>
            <w:bottom w:val="none" w:sz="0" w:space="0" w:color="auto"/>
            <w:right w:val="none" w:sz="0" w:space="0" w:color="auto"/>
          </w:divBdr>
        </w:div>
        <w:div w:id="1350062146">
          <w:marLeft w:val="640"/>
          <w:marRight w:val="0"/>
          <w:marTop w:val="0"/>
          <w:marBottom w:val="0"/>
          <w:divBdr>
            <w:top w:val="none" w:sz="0" w:space="0" w:color="auto"/>
            <w:left w:val="none" w:sz="0" w:space="0" w:color="auto"/>
            <w:bottom w:val="none" w:sz="0" w:space="0" w:color="auto"/>
            <w:right w:val="none" w:sz="0" w:space="0" w:color="auto"/>
          </w:divBdr>
        </w:div>
        <w:div w:id="1471509999">
          <w:marLeft w:val="640"/>
          <w:marRight w:val="0"/>
          <w:marTop w:val="0"/>
          <w:marBottom w:val="0"/>
          <w:divBdr>
            <w:top w:val="none" w:sz="0" w:space="0" w:color="auto"/>
            <w:left w:val="none" w:sz="0" w:space="0" w:color="auto"/>
            <w:bottom w:val="none" w:sz="0" w:space="0" w:color="auto"/>
            <w:right w:val="none" w:sz="0" w:space="0" w:color="auto"/>
          </w:divBdr>
        </w:div>
        <w:div w:id="1504315230">
          <w:marLeft w:val="640"/>
          <w:marRight w:val="0"/>
          <w:marTop w:val="0"/>
          <w:marBottom w:val="0"/>
          <w:divBdr>
            <w:top w:val="none" w:sz="0" w:space="0" w:color="auto"/>
            <w:left w:val="none" w:sz="0" w:space="0" w:color="auto"/>
            <w:bottom w:val="none" w:sz="0" w:space="0" w:color="auto"/>
            <w:right w:val="none" w:sz="0" w:space="0" w:color="auto"/>
          </w:divBdr>
        </w:div>
        <w:div w:id="1659529191">
          <w:marLeft w:val="640"/>
          <w:marRight w:val="0"/>
          <w:marTop w:val="0"/>
          <w:marBottom w:val="0"/>
          <w:divBdr>
            <w:top w:val="none" w:sz="0" w:space="0" w:color="auto"/>
            <w:left w:val="none" w:sz="0" w:space="0" w:color="auto"/>
            <w:bottom w:val="none" w:sz="0" w:space="0" w:color="auto"/>
            <w:right w:val="none" w:sz="0" w:space="0" w:color="auto"/>
          </w:divBdr>
        </w:div>
        <w:div w:id="1722094433">
          <w:marLeft w:val="640"/>
          <w:marRight w:val="0"/>
          <w:marTop w:val="0"/>
          <w:marBottom w:val="0"/>
          <w:divBdr>
            <w:top w:val="none" w:sz="0" w:space="0" w:color="auto"/>
            <w:left w:val="none" w:sz="0" w:space="0" w:color="auto"/>
            <w:bottom w:val="none" w:sz="0" w:space="0" w:color="auto"/>
            <w:right w:val="none" w:sz="0" w:space="0" w:color="auto"/>
          </w:divBdr>
        </w:div>
        <w:div w:id="1875460287">
          <w:marLeft w:val="640"/>
          <w:marRight w:val="0"/>
          <w:marTop w:val="0"/>
          <w:marBottom w:val="0"/>
          <w:divBdr>
            <w:top w:val="none" w:sz="0" w:space="0" w:color="auto"/>
            <w:left w:val="none" w:sz="0" w:space="0" w:color="auto"/>
            <w:bottom w:val="none" w:sz="0" w:space="0" w:color="auto"/>
            <w:right w:val="none" w:sz="0" w:space="0" w:color="auto"/>
          </w:divBdr>
        </w:div>
        <w:div w:id="1881235499">
          <w:marLeft w:val="640"/>
          <w:marRight w:val="0"/>
          <w:marTop w:val="0"/>
          <w:marBottom w:val="0"/>
          <w:divBdr>
            <w:top w:val="none" w:sz="0" w:space="0" w:color="auto"/>
            <w:left w:val="none" w:sz="0" w:space="0" w:color="auto"/>
            <w:bottom w:val="none" w:sz="0" w:space="0" w:color="auto"/>
            <w:right w:val="none" w:sz="0" w:space="0" w:color="auto"/>
          </w:divBdr>
        </w:div>
        <w:div w:id="1890144059">
          <w:marLeft w:val="640"/>
          <w:marRight w:val="0"/>
          <w:marTop w:val="0"/>
          <w:marBottom w:val="0"/>
          <w:divBdr>
            <w:top w:val="none" w:sz="0" w:space="0" w:color="auto"/>
            <w:left w:val="none" w:sz="0" w:space="0" w:color="auto"/>
            <w:bottom w:val="none" w:sz="0" w:space="0" w:color="auto"/>
            <w:right w:val="none" w:sz="0" w:space="0" w:color="auto"/>
          </w:divBdr>
        </w:div>
        <w:div w:id="1911188124">
          <w:marLeft w:val="640"/>
          <w:marRight w:val="0"/>
          <w:marTop w:val="0"/>
          <w:marBottom w:val="0"/>
          <w:divBdr>
            <w:top w:val="none" w:sz="0" w:space="0" w:color="auto"/>
            <w:left w:val="none" w:sz="0" w:space="0" w:color="auto"/>
            <w:bottom w:val="none" w:sz="0" w:space="0" w:color="auto"/>
            <w:right w:val="none" w:sz="0" w:space="0" w:color="auto"/>
          </w:divBdr>
        </w:div>
        <w:div w:id="2002389447">
          <w:marLeft w:val="640"/>
          <w:marRight w:val="0"/>
          <w:marTop w:val="0"/>
          <w:marBottom w:val="0"/>
          <w:divBdr>
            <w:top w:val="none" w:sz="0" w:space="0" w:color="auto"/>
            <w:left w:val="none" w:sz="0" w:space="0" w:color="auto"/>
            <w:bottom w:val="none" w:sz="0" w:space="0" w:color="auto"/>
            <w:right w:val="none" w:sz="0" w:space="0" w:color="auto"/>
          </w:divBdr>
        </w:div>
        <w:div w:id="2016413868">
          <w:marLeft w:val="640"/>
          <w:marRight w:val="0"/>
          <w:marTop w:val="0"/>
          <w:marBottom w:val="0"/>
          <w:divBdr>
            <w:top w:val="none" w:sz="0" w:space="0" w:color="auto"/>
            <w:left w:val="none" w:sz="0" w:space="0" w:color="auto"/>
            <w:bottom w:val="none" w:sz="0" w:space="0" w:color="auto"/>
            <w:right w:val="none" w:sz="0" w:space="0" w:color="auto"/>
          </w:divBdr>
        </w:div>
        <w:div w:id="2020619069">
          <w:marLeft w:val="640"/>
          <w:marRight w:val="0"/>
          <w:marTop w:val="0"/>
          <w:marBottom w:val="0"/>
          <w:divBdr>
            <w:top w:val="none" w:sz="0" w:space="0" w:color="auto"/>
            <w:left w:val="none" w:sz="0" w:space="0" w:color="auto"/>
            <w:bottom w:val="none" w:sz="0" w:space="0" w:color="auto"/>
            <w:right w:val="none" w:sz="0" w:space="0" w:color="auto"/>
          </w:divBdr>
        </w:div>
        <w:div w:id="2062709660">
          <w:marLeft w:val="640"/>
          <w:marRight w:val="0"/>
          <w:marTop w:val="0"/>
          <w:marBottom w:val="0"/>
          <w:divBdr>
            <w:top w:val="none" w:sz="0" w:space="0" w:color="auto"/>
            <w:left w:val="none" w:sz="0" w:space="0" w:color="auto"/>
            <w:bottom w:val="none" w:sz="0" w:space="0" w:color="auto"/>
            <w:right w:val="none" w:sz="0" w:space="0" w:color="auto"/>
          </w:divBdr>
        </w:div>
      </w:divsChild>
    </w:div>
    <w:div w:id="141973484">
      <w:bodyDiv w:val="1"/>
      <w:marLeft w:val="0"/>
      <w:marRight w:val="0"/>
      <w:marTop w:val="0"/>
      <w:marBottom w:val="0"/>
      <w:divBdr>
        <w:top w:val="none" w:sz="0" w:space="0" w:color="auto"/>
        <w:left w:val="none" w:sz="0" w:space="0" w:color="auto"/>
        <w:bottom w:val="none" w:sz="0" w:space="0" w:color="auto"/>
        <w:right w:val="none" w:sz="0" w:space="0" w:color="auto"/>
      </w:divBdr>
      <w:divsChild>
        <w:div w:id="68893468">
          <w:marLeft w:val="640"/>
          <w:marRight w:val="0"/>
          <w:marTop w:val="0"/>
          <w:marBottom w:val="0"/>
          <w:divBdr>
            <w:top w:val="none" w:sz="0" w:space="0" w:color="auto"/>
            <w:left w:val="none" w:sz="0" w:space="0" w:color="auto"/>
            <w:bottom w:val="none" w:sz="0" w:space="0" w:color="auto"/>
            <w:right w:val="none" w:sz="0" w:space="0" w:color="auto"/>
          </w:divBdr>
        </w:div>
        <w:div w:id="137499937">
          <w:marLeft w:val="640"/>
          <w:marRight w:val="0"/>
          <w:marTop w:val="0"/>
          <w:marBottom w:val="0"/>
          <w:divBdr>
            <w:top w:val="none" w:sz="0" w:space="0" w:color="auto"/>
            <w:left w:val="none" w:sz="0" w:space="0" w:color="auto"/>
            <w:bottom w:val="none" w:sz="0" w:space="0" w:color="auto"/>
            <w:right w:val="none" w:sz="0" w:space="0" w:color="auto"/>
          </w:divBdr>
        </w:div>
        <w:div w:id="168373675">
          <w:marLeft w:val="640"/>
          <w:marRight w:val="0"/>
          <w:marTop w:val="0"/>
          <w:marBottom w:val="0"/>
          <w:divBdr>
            <w:top w:val="none" w:sz="0" w:space="0" w:color="auto"/>
            <w:left w:val="none" w:sz="0" w:space="0" w:color="auto"/>
            <w:bottom w:val="none" w:sz="0" w:space="0" w:color="auto"/>
            <w:right w:val="none" w:sz="0" w:space="0" w:color="auto"/>
          </w:divBdr>
        </w:div>
        <w:div w:id="219171737">
          <w:marLeft w:val="640"/>
          <w:marRight w:val="0"/>
          <w:marTop w:val="0"/>
          <w:marBottom w:val="0"/>
          <w:divBdr>
            <w:top w:val="none" w:sz="0" w:space="0" w:color="auto"/>
            <w:left w:val="none" w:sz="0" w:space="0" w:color="auto"/>
            <w:bottom w:val="none" w:sz="0" w:space="0" w:color="auto"/>
            <w:right w:val="none" w:sz="0" w:space="0" w:color="auto"/>
          </w:divBdr>
        </w:div>
        <w:div w:id="235669209">
          <w:marLeft w:val="640"/>
          <w:marRight w:val="0"/>
          <w:marTop w:val="0"/>
          <w:marBottom w:val="0"/>
          <w:divBdr>
            <w:top w:val="none" w:sz="0" w:space="0" w:color="auto"/>
            <w:left w:val="none" w:sz="0" w:space="0" w:color="auto"/>
            <w:bottom w:val="none" w:sz="0" w:space="0" w:color="auto"/>
            <w:right w:val="none" w:sz="0" w:space="0" w:color="auto"/>
          </w:divBdr>
        </w:div>
        <w:div w:id="354429288">
          <w:marLeft w:val="640"/>
          <w:marRight w:val="0"/>
          <w:marTop w:val="0"/>
          <w:marBottom w:val="0"/>
          <w:divBdr>
            <w:top w:val="none" w:sz="0" w:space="0" w:color="auto"/>
            <w:left w:val="none" w:sz="0" w:space="0" w:color="auto"/>
            <w:bottom w:val="none" w:sz="0" w:space="0" w:color="auto"/>
            <w:right w:val="none" w:sz="0" w:space="0" w:color="auto"/>
          </w:divBdr>
        </w:div>
        <w:div w:id="370150798">
          <w:marLeft w:val="640"/>
          <w:marRight w:val="0"/>
          <w:marTop w:val="0"/>
          <w:marBottom w:val="0"/>
          <w:divBdr>
            <w:top w:val="none" w:sz="0" w:space="0" w:color="auto"/>
            <w:left w:val="none" w:sz="0" w:space="0" w:color="auto"/>
            <w:bottom w:val="none" w:sz="0" w:space="0" w:color="auto"/>
            <w:right w:val="none" w:sz="0" w:space="0" w:color="auto"/>
          </w:divBdr>
        </w:div>
        <w:div w:id="439420275">
          <w:marLeft w:val="640"/>
          <w:marRight w:val="0"/>
          <w:marTop w:val="0"/>
          <w:marBottom w:val="0"/>
          <w:divBdr>
            <w:top w:val="none" w:sz="0" w:space="0" w:color="auto"/>
            <w:left w:val="none" w:sz="0" w:space="0" w:color="auto"/>
            <w:bottom w:val="none" w:sz="0" w:space="0" w:color="auto"/>
            <w:right w:val="none" w:sz="0" w:space="0" w:color="auto"/>
          </w:divBdr>
        </w:div>
        <w:div w:id="543634605">
          <w:marLeft w:val="640"/>
          <w:marRight w:val="0"/>
          <w:marTop w:val="0"/>
          <w:marBottom w:val="0"/>
          <w:divBdr>
            <w:top w:val="none" w:sz="0" w:space="0" w:color="auto"/>
            <w:left w:val="none" w:sz="0" w:space="0" w:color="auto"/>
            <w:bottom w:val="none" w:sz="0" w:space="0" w:color="auto"/>
            <w:right w:val="none" w:sz="0" w:space="0" w:color="auto"/>
          </w:divBdr>
        </w:div>
        <w:div w:id="591624040">
          <w:marLeft w:val="640"/>
          <w:marRight w:val="0"/>
          <w:marTop w:val="0"/>
          <w:marBottom w:val="0"/>
          <w:divBdr>
            <w:top w:val="none" w:sz="0" w:space="0" w:color="auto"/>
            <w:left w:val="none" w:sz="0" w:space="0" w:color="auto"/>
            <w:bottom w:val="none" w:sz="0" w:space="0" w:color="auto"/>
            <w:right w:val="none" w:sz="0" w:space="0" w:color="auto"/>
          </w:divBdr>
        </w:div>
        <w:div w:id="602420435">
          <w:marLeft w:val="640"/>
          <w:marRight w:val="0"/>
          <w:marTop w:val="0"/>
          <w:marBottom w:val="0"/>
          <w:divBdr>
            <w:top w:val="none" w:sz="0" w:space="0" w:color="auto"/>
            <w:left w:val="none" w:sz="0" w:space="0" w:color="auto"/>
            <w:bottom w:val="none" w:sz="0" w:space="0" w:color="auto"/>
            <w:right w:val="none" w:sz="0" w:space="0" w:color="auto"/>
          </w:divBdr>
        </w:div>
        <w:div w:id="711541398">
          <w:marLeft w:val="640"/>
          <w:marRight w:val="0"/>
          <w:marTop w:val="0"/>
          <w:marBottom w:val="0"/>
          <w:divBdr>
            <w:top w:val="none" w:sz="0" w:space="0" w:color="auto"/>
            <w:left w:val="none" w:sz="0" w:space="0" w:color="auto"/>
            <w:bottom w:val="none" w:sz="0" w:space="0" w:color="auto"/>
            <w:right w:val="none" w:sz="0" w:space="0" w:color="auto"/>
          </w:divBdr>
        </w:div>
        <w:div w:id="850023210">
          <w:marLeft w:val="640"/>
          <w:marRight w:val="0"/>
          <w:marTop w:val="0"/>
          <w:marBottom w:val="0"/>
          <w:divBdr>
            <w:top w:val="none" w:sz="0" w:space="0" w:color="auto"/>
            <w:left w:val="none" w:sz="0" w:space="0" w:color="auto"/>
            <w:bottom w:val="none" w:sz="0" w:space="0" w:color="auto"/>
            <w:right w:val="none" w:sz="0" w:space="0" w:color="auto"/>
          </w:divBdr>
        </w:div>
        <w:div w:id="964893476">
          <w:marLeft w:val="640"/>
          <w:marRight w:val="0"/>
          <w:marTop w:val="0"/>
          <w:marBottom w:val="0"/>
          <w:divBdr>
            <w:top w:val="none" w:sz="0" w:space="0" w:color="auto"/>
            <w:left w:val="none" w:sz="0" w:space="0" w:color="auto"/>
            <w:bottom w:val="none" w:sz="0" w:space="0" w:color="auto"/>
            <w:right w:val="none" w:sz="0" w:space="0" w:color="auto"/>
          </w:divBdr>
        </w:div>
        <w:div w:id="1163349511">
          <w:marLeft w:val="640"/>
          <w:marRight w:val="0"/>
          <w:marTop w:val="0"/>
          <w:marBottom w:val="0"/>
          <w:divBdr>
            <w:top w:val="none" w:sz="0" w:space="0" w:color="auto"/>
            <w:left w:val="none" w:sz="0" w:space="0" w:color="auto"/>
            <w:bottom w:val="none" w:sz="0" w:space="0" w:color="auto"/>
            <w:right w:val="none" w:sz="0" w:space="0" w:color="auto"/>
          </w:divBdr>
        </w:div>
        <w:div w:id="1275407540">
          <w:marLeft w:val="640"/>
          <w:marRight w:val="0"/>
          <w:marTop w:val="0"/>
          <w:marBottom w:val="0"/>
          <w:divBdr>
            <w:top w:val="none" w:sz="0" w:space="0" w:color="auto"/>
            <w:left w:val="none" w:sz="0" w:space="0" w:color="auto"/>
            <w:bottom w:val="none" w:sz="0" w:space="0" w:color="auto"/>
            <w:right w:val="none" w:sz="0" w:space="0" w:color="auto"/>
          </w:divBdr>
        </w:div>
        <w:div w:id="1316105796">
          <w:marLeft w:val="640"/>
          <w:marRight w:val="0"/>
          <w:marTop w:val="0"/>
          <w:marBottom w:val="0"/>
          <w:divBdr>
            <w:top w:val="none" w:sz="0" w:space="0" w:color="auto"/>
            <w:left w:val="none" w:sz="0" w:space="0" w:color="auto"/>
            <w:bottom w:val="none" w:sz="0" w:space="0" w:color="auto"/>
            <w:right w:val="none" w:sz="0" w:space="0" w:color="auto"/>
          </w:divBdr>
        </w:div>
        <w:div w:id="1423449483">
          <w:marLeft w:val="640"/>
          <w:marRight w:val="0"/>
          <w:marTop w:val="0"/>
          <w:marBottom w:val="0"/>
          <w:divBdr>
            <w:top w:val="none" w:sz="0" w:space="0" w:color="auto"/>
            <w:left w:val="none" w:sz="0" w:space="0" w:color="auto"/>
            <w:bottom w:val="none" w:sz="0" w:space="0" w:color="auto"/>
            <w:right w:val="none" w:sz="0" w:space="0" w:color="auto"/>
          </w:divBdr>
        </w:div>
        <w:div w:id="1582183051">
          <w:marLeft w:val="640"/>
          <w:marRight w:val="0"/>
          <w:marTop w:val="0"/>
          <w:marBottom w:val="0"/>
          <w:divBdr>
            <w:top w:val="none" w:sz="0" w:space="0" w:color="auto"/>
            <w:left w:val="none" w:sz="0" w:space="0" w:color="auto"/>
            <w:bottom w:val="none" w:sz="0" w:space="0" w:color="auto"/>
            <w:right w:val="none" w:sz="0" w:space="0" w:color="auto"/>
          </w:divBdr>
        </w:div>
        <w:div w:id="1689327796">
          <w:marLeft w:val="640"/>
          <w:marRight w:val="0"/>
          <w:marTop w:val="0"/>
          <w:marBottom w:val="0"/>
          <w:divBdr>
            <w:top w:val="none" w:sz="0" w:space="0" w:color="auto"/>
            <w:left w:val="none" w:sz="0" w:space="0" w:color="auto"/>
            <w:bottom w:val="none" w:sz="0" w:space="0" w:color="auto"/>
            <w:right w:val="none" w:sz="0" w:space="0" w:color="auto"/>
          </w:divBdr>
        </w:div>
        <w:div w:id="2016956133">
          <w:marLeft w:val="640"/>
          <w:marRight w:val="0"/>
          <w:marTop w:val="0"/>
          <w:marBottom w:val="0"/>
          <w:divBdr>
            <w:top w:val="none" w:sz="0" w:space="0" w:color="auto"/>
            <w:left w:val="none" w:sz="0" w:space="0" w:color="auto"/>
            <w:bottom w:val="none" w:sz="0" w:space="0" w:color="auto"/>
            <w:right w:val="none" w:sz="0" w:space="0" w:color="auto"/>
          </w:divBdr>
        </w:div>
        <w:div w:id="2054497853">
          <w:marLeft w:val="640"/>
          <w:marRight w:val="0"/>
          <w:marTop w:val="0"/>
          <w:marBottom w:val="0"/>
          <w:divBdr>
            <w:top w:val="none" w:sz="0" w:space="0" w:color="auto"/>
            <w:left w:val="none" w:sz="0" w:space="0" w:color="auto"/>
            <w:bottom w:val="none" w:sz="0" w:space="0" w:color="auto"/>
            <w:right w:val="none" w:sz="0" w:space="0" w:color="auto"/>
          </w:divBdr>
        </w:div>
      </w:divsChild>
    </w:div>
    <w:div w:id="151725432">
      <w:bodyDiv w:val="1"/>
      <w:marLeft w:val="0"/>
      <w:marRight w:val="0"/>
      <w:marTop w:val="0"/>
      <w:marBottom w:val="0"/>
      <w:divBdr>
        <w:top w:val="none" w:sz="0" w:space="0" w:color="auto"/>
        <w:left w:val="none" w:sz="0" w:space="0" w:color="auto"/>
        <w:bottom w:val="none" w:sz="0" w:space="0" w:color="auto"/>
        <w:right w:val="none" w:sz="0" w:space="0" w:color="auto"/>
      </w:divBdr>
      <w:divsChild>
        <w:div w:id="58215176">
          <w:marLeft w:val="640"/>
          <w:marRight w:val="0"/>
          <w:marTop w:val="0"/>
          <w:marBottom w:val="0"/>
          <w:divBdr>
            <w:top w:val="none" w:sz="0" w:space="0" w:color="auto"/>
            <w:left w:val="none" w:sz="0" w:space="0" w:color="auto"/>
            <w:bottom w:val="none" w:sz="0" w:space="0" w:color="auto"/>
            <w:right w:val="none" w:sz="0" w:space="0" w:color="auto"/>
          </w:divBdr>
        </w:div>
        <w:div w:id="130561052">
          <w:marLeft w:val="640"/>
          <w:marRight w:val="0"/>
          <w:marTop w:val="0"/>
          <w:marBottom w:val="0"/>
          <w:divBdr>
            <w:top w:val="none" w:sz="0" w:space="0" w:color="auto"/>
            <w:left w:val="none" w:sz="0" w:space="0" w:color="auto"/>
            <w:bottom w:val="none" w:sz="0" w:space="0" w:color="auto"/>
            <w:right w:val="none" w:sz="0" w:space="0" w:color="auto"/>
          </w:divBdr>
        </w:div>
        <w:div w:id="147941665">
          <w:marLeft w:val="640"/>
          <w:marRight w:val="0"/>
          <w:marTop w:val="0"/>
          <w:marBottom w:val="0"/>
          <w:divBdr>
            <w:top w:val="none" w:sz="0" w:space="0" w:color="auto"/>
            <w:left w:val="none" w:sz="0" w:space="0" w:color="auto"/>
            <w:bottom w:val="none" w:sz="0" w:space="0" w:color="auto"/>
            <w:right w:val="none" w:sz="0" w:space="0" w:color="auto"/>
          </w:divBdr>
        </w:div>
        <w:div w:id="206770280">
          <w:marLeft w:val="640"/>
          <w:marRight w:val="0"/>
          <w:marTop w:val="0"/>
          <w:marBottom w:val="0"/>
          <w:divBdr>
            <w:top w:val="none" w:sz="0" w:space="0" w:color="auto"/>
            <w:left w:val="none" w:sz="0" w:space="0" w:color="auto"/>
            <w:bottom w:val="none" w:sz="0" w:space="0" w:color="auto"/>
            <w:right w:val="none" w:sz="0" w:space="0" w:color="auto"/>
          </w:divBdr>
        </w:div>
        <w:div w:id="619653416">
          <w:marLeft w:val="640"/>
          <w:marRight w:val="0"/>
          <w:marTop w:val="0"/>
          <w:marBottom w:val="0"/>
          <w:divBdr>
            <w:top w:val="none" w:sz="0" w:space="0" w:color="auto"/>
            <w:left w:val="none" w:sz="0" w:space="0" w:color="auto"/>
            <w:bottom w:val="none" w:sz="0" w:space="0" w:color="auto"/>
            <w:right w:val="none" w:sz="0" w:space="0" w:color="auto"/>
          </w:divBdr>
        </w:div>
        <w:div w:id="630786592">
          <w:marLeft w:val="640"/>
          <w:marRight w:val="0"/>
          <w:marTop w:val="0"/>
          <w:marBottom w:val="0"/>
          <w:divBdr>
            <w:top w:val="none" w:sz="0" w:space="0" w:color="auto"/>
            <w:left w:val="none" w:sz="0" w:space="0" w:color="auto"/>
            <w:bottom w:val="none" w:sz="0" w:space="0" w:color="auto"/>
            <w:right w:val="none" w:sz="0" w:space="0" w:color="auto"/>
          </w:divBdr>
        </w:div>
        <w:div w:id="847787669">
          <w:marLeft w:val="640"/>
          <w:marRight w:val="0"/>
          <w:marTop w:val="0"/>
          <w:marBottom w:val="0"/>
          <w:divBdr>
            <w:top w:val="none" w:sz="0" w:space="0" w:color="auto"/>
            <w:left w:val="none" w:sz="0" w:space="0" w:color="auto"/>
            <w:bottom w:val="none" w:sz="0" w:space="0" w:color="auto"/>
            <w:right w:val="none" w:sz="0" w:space="0" w:color="auto"/>
          </w:divBdr>
        </w:div>
        <w:div w:id="886141311">
          <w:marLeft w:val="640"/>
          <w:marRight w:val="0"/>
          <w:marTop w:val="0"/>
          <w:marBottom w:val="0"/>
          <w:divBdr>
            <w:top w:val="none" w:sz="0" w:space="0" w:color="auto"/>
            <w:left w:val="none" w:sz="0" w:space="0" w:color="auto"/>
            <w:bottom w:val="none" w:sz="0" w:space="0" w:color="auto"/>
            <w:right w:val="none" w:sz="0" w:space="0" w:color="auto"/>
          </w:divBdr>
        </w:div>
        <w:div w:id="1119952284">
          <w:marLeft w:val="640"/>
          <w:marRight w:val="0"/>
          <w:marTop w:val="0"/>
          <w:marBottom w:val="0"/>
          <w:divBdr>
            <w:top w:val="none" w:sz="0" w:space="0" w:color="auto"/>
            <w:left w:val="none" w:sz="0" w:space="0" w:color="auto"/>
            <w:bottom w:val="none" w:sz="0" w:space="0" w:color="auto"/>
            <w:right w:val="none" w:sz="0" w:space="0" w:color="auto"/>
          </w:divBdr>
        </w:div>
        <w:div w:id="1213149169">
          <w:marLeft w:val="640"/>
          <w:marRight w:val="0"/>
          <w:marTop w:val="0"/>
          <w:marBottom w:val="0"/>
          <w:divBdr>
            <w:top w:val="none" w:sz="0" w:space="0" w:color="auto"/>
            <w:left w:val="none" w:sz="0" w:space="0" w:color="auto"/>
            <w:bottom w:val="none" w:sz="0" w:space="0" w:color="auto"/>
            <w:right w:val="none" w:sz="0" w:space="0" w:color="auto"/>
          </w:divBdr>
        </w:div>
        <w:div w:id="1236159979">
          <w:marLeft w:val="640"/>
          <w:marRight w:val="0"/>
          <w:marTop w:val="0"/>
          <w:marBottom w:val="0"/>
          <w:divBdr>
            <w:top w:val="none" w:sz="0" w:space="0" w:color="auto"/>
            <w:left w:val="none" w:sz="0" w:space="0" w:color="auto"/>
            <w:bottom w:val="none" w:sz="0" w:space="0" w:color="auto"/>
            <w:right w:val="none" w:sz="0" w:space="0" w:color="auto"/>
          </w:divBdr>
        </w:div>
        <w:div w:id="1325552963">
          <w:marLeft w:val="640"/>
          <w:marRight w:val="0"/>
          <w:marTop w:val="0"/>
          <w:marBottom w:val="0"/>
          <w:divBdr>
            <w:top w:val="none" w:sz="0" w:space="0" w:color="auto"/>
            <w:left w:val="none" w:sz="0" w:space="0" w:color="auto"/>
            <w:bottom w:val="none" w:sz="0" w:space="0" w:color="auto"/>
            <w:right w:val="none" w:sz="0" w:space="0" w:color="auto"/>
          </w:divBdr>
        </w:div>
        <w:div w:id="1331760065">
          <w:marLeft w:val="640"/>
          <w:marRight w:val="0"/>
          <w:marTop w:val="0"/>
          <w:marBottom w:val="0"/>
          <w:divBdr>
            <w:top w:val="none" w:sz="0" w:space="0" w:color="auto"/>
            <w:left w:val="none" w:sz="0" w:space="0" w:color="auto"/>
            <w:bottom w:val="none" w:sz="0" w:space="0" w:color="auto"/>
            <w:right w:val="none" w:sz="0" w:space="0" w:color="auto"/>
          </w:divBdr>
        </w:div>
        <w:div w:id="1427073498">
          <w:marLeft w:val="640"/>
          <w:marRight w:val="0"/>
          <w:marTop w:val="0"/>
          <w:marBottom w:val="0"/>
          <w:divBdr>
            <w:top w:val="none" w:sz="0" w:space="0" w:color="auto"/>
            <w:left w:val="none" w:sz="0" w:space="0" w:color="auto"/>
            <w:bottom w:val="none" w:sz="0" w:space="0" w:color="auto"/>
            <w:right w:val="none" w:sz="0" w:space="0" w:color="auto"/>
          </w:divBdr>
        </w:div>
        <w:div w:id="1562253231">
          <w:marLeft w:val="640"/>
          <w:marRight w:val="0"/>
          <w:marTop w:val="0"/>
          <w:marBottom w:val="0"/>
          <w:divBdr>
            <w:top w:val="none" w:sz="0" w:space="0" w:color="auto"/>
            <w:left w:val="none" w:sz="0" w:space="0" w:color="auto"/>
            <w:bottom w:val="none" w:sz="0" w:space="0" w:color="auto"/>
            <w:right w:val="none" w:sz="0" w:space="0" w:color="auto"/>
          </w:divBdr>
        </w:div>
        <w:div w:id="1758750536">
          <w:marLeft w:val="640"/>
          <w:marRight w:val="0"/>
          <w:marTop w:val="0"/>
          <w:marBottom w:val="0"/>
          <w:divBdr>
            <w:top w:val="none" w:sz="0" w:space="0" w:color="auto"/>
            <w:left w:val="none" w:sz="0" w:space="0" w:color="auto"/>
            <w:bottom w:val="none" w:sz="0" w:space="0" w:color="auto"/>
            <w:right w:val="none" w:sz="0" w:space="0" w:color="auto"/>
          </w:divBdr>
        </w:div>
        <w:div w:id="1764372058">
          <w:marLeft w:val="640"/>
          <w:marRight w:val="0"/>
          <w:marTop w:val="0"/>
          <w:marBottom w:val="0"/>
          <w:divBdr>
            <w:top w:val="none" w:sz="0" w:space="0" w:color="auto"/>
            <w:left w:val="none" w:sz="0" w:space="0" w:color="auto"/>
            <w:bottom w:val="none" w:sz="0" w:space="0" w:color="auto"/>
            <w:right w:val="none" w:sz="0" w:space="0" w:color="auto"/>
          </w:divBdr>
        </w:div>
        <w:div w:id="1913150862">
          <w:marLeft w:val="640"/>
          <w:marRight w:val="0"/>
          <w:marTop w:val="0"/>
          <w:marBottom w:val="0"/>
          <w:divBdr>
            <w:top w:val="none" w:sz="0" w:space="0" w:color="auto"/>
            <w:left w:val="none" w:sz="0" w:space="0" w:color="auto"/>
            <w:bottom w:val="none" w:sz="0" w:space="0" w:color="auto"/>
            <w:right w:val="none" w:sz="0" w:space="0" w:color="auto"/>
          </w:divBdr>
        </w:div>
        <w:div w:id="1976060018">
          <w:marLeft w:val="640"/>
          <w:marRight w:val="0"/>
          <w:marTop w:val="0"/>
          <w:marBottom w:val="0"/>
          <w:divBdr>
            <w:top w:val="none" w:sz="0" w:space="0" w:color="auto"/>
            <w:left w:val="none" w:sz="0" w:space="0" w:color="auto"/>
            <w:bottom w:val="none" w:sz="0" w:space="0" w:color="auto"/>
            <w:right w:val="none" w:sz="0" w:space="0" w:color="auto"/>
          </w:divBdr>
        </w:div>
        <w:div w:id="2019261278">
          <w:marLeft w:val="640"/>
          <w:marRight w:val="0"/>
          <w:marTop w:val="0"/>
          <w:marBottom w:val="0"/>
          <w:divBdr>
            <w:top w:val="none" w:sz="0" w:space="0" w:color="auto"/>
            <w:left w:val="none" w:sz="0" w:space="0" w:color="auto"/>
            <w:bottom w:val="none" w:sz="0" w:space="0" w:color="auto"/>
            <w:right w:val="none" w:sz="0" w:space="0" w:color="auto"/>
          </w:divBdr>
        </w:div>
        <w:div w:id="2021470434">
          <w:marLeft w:val="640"/>
          <w:marRight w:val="0"/>
          <w:marTop w:val="0"/>
          <w:marBottom w:val="0"/>
          <w:divBdr>
            <w:top w:val="none" w:sz="0" w:space="0" w:color="auto"/>
            <w:left w:val="none" w:sz="0" w:space="0" w:color="auto"/>
            <w:bottom w:val="none" w:sz="0" w:space="0" w:color="auto"/>
            <w:right w:val="none" w:sz="0" w:space="0" w:color="auto"/>
          </w:divBdr>
        </w:div>
        <w:div w:id="2093969906">
          <w:marLeft w:val="640"/>
          <w:marRight w:val="0"/>
          <w:marTop w:val="0"/>
          <w:marBottom w:val="0"/>
          <w:divBdr>
            <w:top w:val="none" w:sz="0" w:space="0" w:color="auto"/>
            <w:left w:val="none" w:sz="0" w:space="0" w:color="auto"/>
            <w:bottom w:val="none" w:sz="0" w:space="0" w:color="auto"/>
            <w:right w:val="none" w:sz="0" w:space="0" w:color="auto"/>
          </w:divBdr>
        </w:div>
      </w:divsChild>
    </w:div>
    <w:div w:id="174542653">
      <w:bodyDiv w:val="1"/>
      <w:marLeft w:val="0"/>
      <w:marRight w:val="0"/>
      <w:marTop w:val="0"/>
      <w:marBottom w:val="0"/>
      <w:divBdr>
        <w:top w:val="none" w:sz="0" w:space="0" w:color="auto"/>
        <w:left w:val="none" w:sz="0" w:space="0" w:color="auto"/>
        <w:bottom w:val="none" w:sz="0" w:space="0" w:color="auto"/>
        <w:right w:val="none" w:sz="0" w:space="0" w:color="auto"/>
      </w:divBdr>
      <w:divsChild>
        <w:div w:id="31460432">
          <w:marLeft w:val="640"/>
          <w:marRight w:val="0"/>
          <w:marTop w:val="0"/>
          <w:marBottom w:val="0"/>
          <w:divBdr>
            <w:top w:val="none" w:sz="0" w:space="0" w:color="auto"/>
            <w:left w:val="none" w:sz="0" w:space="0" w:color="auto"/>
            <w:bottom w:val="none" w:sz="0" w:space="0" w:color="auto"/>
            <w:right w:val="none" w:sz="0" w:space="0" w:color="auto"/>
          </w:divBdr>
        </w:div>
        <w:div w:id="250048706">
          <w:marLeft w:val="640"/>
          <w:marRight w:val="0"/>
          <w:marTop w:val="0"/>
          <w:marBottom w:val="0"/>
          <w:divBdr>
            <w:top w:val="none" w:sz="0" w:space="0" w:color="auto"/>
            <w:left w:val="none" w:sz="0" w:space="0" w:color="auto"/>
            <w:bottom w:val="none" w:sz="0" w:space="0" w:color="auto"/>
            <w:right w:val="none" w:sz="0" w:space="0" w:color="auto"/>
          </w:divBdr>
        </w:div>
        <w:div w:id="414205053">
          <w:marLeft w:val="640"/>
          <w:marRight w:val="0"/>
          <w:marTop w:val="0"/>
          <w:marBottom w:val="0"/>
          <w:divBdr>
            <w:top w:val="none" w:sz="0" w:space="0" w:color="auto"/>
            <w:left w:val="none" w:sz="0" w:space="0" w:color="auto"/>
            <w:bottom w:val="none" w:sz="0" w:space="0" w:color="auto"/>
            <w:right w:val="none" w:sz="0" w:space="0" w:color="auto"/>
          </w:divBdr>
        </w:div>
        <w:div w:id="426922756">
          <w:marLeft w:val="640"/>
          <w:marRight w:val="0"/>
          <w:marTop w:val="0"/>
          <w:marBottom w:val="0"/>
          <w:divBdr>
            <w:top w:val="none" w:sz="0" w:space="0" w:color="auto"/>
            <w:left w:val="none" w:sz="0" w:space="0" w:color="auto"/>
            <w:bottom w:val="none" w:sz="0" w:space="0" w:color="auto"/>
            <w:right w:val="none" w:sz="0" w:space="0" w:color="auto"/>
          </w:divBdr>
        </w:div>
        <w:div w:id="480851509">
          <w:marLeft w:val="640"/>
          <w:marRight w:val="0"/>
          <w:marTop w:val="0"/>
          <w:marBottom w:val="0"/>
          <w:divBdr>
            <w:top w:val="none" w:sz="0" w:space="0" w:color="auto"/>
            <w:left w:val="none" w:sz="0" w:space="0" w:color="auto"/>
            <w:bottom w:val="none" w:sz="0" w:space="0" w:color="auto"/>
            <w:right w:val="none" w:sz="0" w:space="0" w:color="auto"/>
          </w:divBdr>
        </w:div>
        <w:div w:id="486671871">
          <w:marLeft w:val="640"/>
          <w:marRight w:val="0"/>
          <w:marTop w:val="0"/>
          <w:marBottom w:val="0"/>
          <w:divBdr>
            <w:top w:val="none" w:sz="0" w:space="0" w:color="auto"/>
            <w:left w:val="none" w:sz="0" w:space="0" w:color="auto"/>
            <w:bottom w:val="none" w:sz="0" w:space="0" w:color="auto"/>
            <w:right w:val="none" w:sz="0" w:space="0" w:color="auto"/>
          </w:divBdr>
        </w:div>
        <w:div w:id="788857342">
          <w:marLeft w:val="640"/>
          <w:marRight w:val="0"/>
          <w:marTop w:val="0"/>
          <w:marBottom w:val="0"/>
          <w:divBdr>
            <w:top w:val="none" w:sz="0" w:space="0" w:color="auto"/>
            <w:left w:val="none" w:sz="0" w:space="0" w:color="auto"/>
            <w:bottom w:val="none" w:sz="0" w:space="0" w:color="auto"/>
            <w:right w:val="none" w:sz="0" w:space="0" w:color="auto"/>
          </w:divBdr>
        </w:div>
        <w:div w:id="886599940">
          <w:marLeft w:val="640"/>
          <w:marRight w:val="0"/>
          <w:marTop w:val="0"/>
          <w:marBottom w:val="0"/>
          <w:divBdr>
            <w:top w:val="none" w:sz="0" w:space="0" w:color="auto"/>
            <w:left w:val="none" w:sz="0" w:space="0" w:color="auto"/>
            <w:bottom w:val="none" w:sz="0" w:space="0" w:color="auto"/>
            <w:right w:val="none" w:sz="0" w:space="0" w:color="auto"/>
          </w:divBdr>
        </w:div>
        <w:div w:id="942498818">
          <w:marLeft w:val="640"/>
          <w:marRight w:val="0"/>
          <w:marTop w:val="0"/>
          <w:marBottom w:val="0"/>
          <w:divBdr>
            <w:top w:val="none" w:sz="0" w:space="0" w:color="auto"/>
            <w:left w:val="none" w:sz="0" w:space="0" w:color="auto"/>
            <w:bottom w:val="none" w:sz="0" w:space="0" w:color="auto"/>
            <w:right w:val="none" w:sz="0" w:space="0" w:color="auto"/>
          </w:divBdr>
        </w:div>
        <w:div w:id="965894678">
          <w:marLeft w:val="640"/>
          <w:marRight w:val="0"/>
          <w:marTop w:val="0"/>
          <w:marBottom w:val="0"/>
          <w:divBdr>
            <w:top w:val="none" w:sz="0" w:space="0" w:color="auto"/>
            <w:left w:val="none" w:sz="0" w:space="0" w:color="auto"/>
            <w:bottom w:val="none" w:sz="0" w:space="0" w:color="auto"/>
            <w:right w:val="none" w:sz="0" w:space="0" w:color="auto"/>
          </w:divBdr>
        </w:div>
        <w:div w:id="989872267">
          <w:marLeft w:val="640"/>
          <w:marRight w:val="0"/>
          <w:marTop w:val="0"/>
          <w:marBottom w:val="0"/>
          <w:divBdr>
            <w:top w:val="none" w:sz="0" w:space="0" w:color="auto"/>
            <w:left w:val="none" w:sz="0" w:space="0" w:color="auto"/>
            <w:bottom w:val="none" w:sz="0" w:space="0" w:color="auto"/>
            <w:right w:val="none" w:sz="0" w:space="0" w:color="auto"/>
          </w:divBdr>
        </w:div>
        <w:div w:id="990330951">
          <w:marLeft w:val="640"/>
          <w:marRight w:val="0"/>
          <w:marTop w:val="0"/>
          <w:marBottom w:val="0"/>
          <w:divBdr>
            <w:top w:val="none" w:sz="0" w:space="0" w:color="auto"/>
            <w:left w:val="none" w:sz="0" w:space="0" w:color="auto"/>
            <w:bottom w:val="none" w:sz="0" w:space="0" w:color="auto"/>
            <w:right w:val="none" w:sz="0" w:space="0" w:color="auto"/>
          </w:divBdr>
        </w:div>
        <w:div w:id="1185484649">
          <w:marLeft w:val="640"/>
          <w:marRight w:val="0"/>
          <w:marTop w:val="0"/>
          <w:marBottom w:val="0"/>
          <w:divBdr>
            <w:top w:val="none" w:sz="0" w:space="0" w:color="auto"/>
            <w:left w:val="none" w:sz="0" w:space="0" w:color="auto"/>
            <w:bottom w:val="none" w:sz="0" w:space="0" w:color="auto"/>
            <w:right w:val="none" w:sz="0" w:space="0" w:color="auto"/>
          </w:divBdr>
        </w:div>
        <w:div w:id="1225407174">
          <w:marLeft w:val="640"/>
          <w:marRight w:val="0"/>
          <w:marTop w:val="0"/>
          <w:marBottom w:val="0"/>
          <w:divBdr>
            <w:top w:val="none" w:sz="0" w:space="0" w:color="auto"/>
            <w:left w:val="none" w:sz="0" w:space="0" w:color="auto"/>
            <w:bottom w:val="none" w:sz="0" w:space="0" w:color="auto"/>
            <w:right w:val="none" w:sz="0" w:space="0" w:color="auto"/>
          </w:divBdr>
        </w:div>
        <w:div w:id="1228372621">
          <w:marLeft w:val="640"/>
          <w:marRight w:val="0"/>
          <w:marTop w:val="0"/>
          <w:marBottom w:val="0"/>
          <w:divBdr>
            <w:top w:val="none" w:sz="0" w:space="0" w:color="auto"/>
            <w:left w:val="none" w:sz="0" w:space="0" w:color="auto"/>
            <w:bottom w:val="none" w:sz="0" w:space="0" w:color="auto"/>
            <w:right w:val="none" w:sz="0" w:space="0" w:color="auto"/>
          </w:divBdr>
        </w:div>
        <w:div w:id="1278177853">
          <w:marLeft w:val="640"/>
          <w:marRight w:val="0"/>
          <w:marTop w:val="0"/>
          <w:marBottom w:val="0"/>
          <w:divBdr>
            <w:top w:val="none" w:sz="0" w:space="0" w:color="auto"/>
            <w:left w:val="none" w:sz="0" w:space="0" w:color="auto"/>
            <w:bottom w:val="none" w:sz="0" w:space="0" w:color="auto"/>
            <w:right w:val="none" w:sz="0" w:space="0" w:color="auto"/>
          </w:divBdr>
        </w:div>
        <w:div w:id="1359551638">
          <w:marLeft w:val="640"/>
          <w:marRight w:val="0"/>
          <w:marTop w:val="0"/>
          <w:marBottom w:val="0"/>
          <w:divBdr>
            <w:top w:val="none" w:sz="0" w:space="0" w:color="auto"/>
            <w:left w:val="none" w:sz="0" w:space="0" w:color="auto"/>
            <w:bottom w:val="none" w:sz="0" w:space="0" w:color="auto"/>
            <w:right w:val="none" w:sz="0" w:space="0" w:color="auto"/>
          </w:divBdr>
        </w:div>
        <w:div w:id="1450121523">
          <w:marLeft w:val="640"/>
          <w:marRight w:val="0"/>
          <w:marTop w:val="0"/>
          <w:marBottom w:val="0"/>
          <w:divBdr>
            <w:top w:val="none" w:sz="0" w:space="0" w:color="auto"/>
            <w:left w:val="none" w:sz="0" w:space="0" w:color="auto"/>
            <w:bottom w:val="none" w:sz="0" w:space="0" w:color="auto"/>
            <w:right w:val="none" w:sz="0" w:space="0" w:color="auto"/>
          </w:divBdr>
        </w:div>
        <w:div w:id="1460225510">
          <w:marLeft w:val="640"/>
          <w:marRight w:val="0"/>
          <w:marTop w:val="0"/>
          <w:marBottom w:val="0"/>
          <w:divBdr>
            <w:top w:val="none" w:sz="0" w:space="0" w:color="auto"/>
            <w:left w:val="none" w:sz="0" w:space="0" w:color="auto"/>
            <w:bottom w:val="none" w:sz="0" w:space="0" w:color="auto"/>
            <w:right w:val="none" w:sz="0" w:space="0" w:color="auto"/>
          </w:divBdr>
        </w:div>
        <w:div w:id="1537229088">
          <w:marLeft w:val="640"/>
          <w:marRight w:val="0"/>
          <w:marTop w:val="0"/>
          <w:marBottom w:val="0"/>
          <w:divBdr>
            <w:top w:val="none" w:sz="0" w:space="0" w:color="auto"/>
            <w:left w:val="none" w:sz="0" w:space="0" w:color="auto"/>
            <w:bottom w:val="none" w:sz="0" w:space="0" w:color="auto"/>
            <w:right w:val="none" w:sz="0" w:space="0" w:color="auto"/>
          </w:divBdr>
        </w:div>
        <w:div w:id="1599869024">
          <w:marLeft w:val="640"/>
          <w:marRight w:val="0"/>
          <w:marTop w:val="0"/>
          <w:marBottom w:val="0"/>
          <w:divBdr>
            <w:top w:val="none" w:sz="0" w:space="0" w:color="auto"/>
            <w:left w:val="none" w:sz="0" w:space="0" w:color="auto"/>
            <w:bottom w:val="none" w:sz="0" w:space="0" w:color="auto"/>
            <w:right w:val="none" w:sz="0" w:space="0" w:color="auto"/>
          </w:divBdr>
        </w:div>
        <w:div w:id="1867524962">
          <w:marLeft w:val="640"/>
          <w:marRight w:val="0"/>
          <w:marTop w:val="0"/>
          <w:marBottom w:val="0"/>
          <w:divBdr>
            <w:top w:val="none" w:sz="0" w:space="0" w:color="auto"/>
            <w:left w:val="none" w:sz="0" w:space="0" w:color="auto"/>
            <w:bottom w:val="none" w:sz="0" w:space="0" w:color="auto"/>
            <w:right w:val="none" w:sz="0" w:space="0" w:color="auto"/>
          </w:divBdr>
        </w:div>
        <w:div w:id="1922446708">
          <w:marLeft w:val="640"/>
          <w:marRight w:val="0"/>
          <w:marTop w:val="0"/>
          <w:marBottom w:val="0"/>
          <w:divBdr>
            <w:top w:val="none" w:sz="0" w:space="0" w:color="auto"/>
            <w:left w:val="none" w:sz="0" w:space="0" w:color="auto"/>
            <w:bottom w:val="none" w:sz="0" w:space="0" w:color="auto"/>
            <w:right w:val="none" w:sz="0" w:space="0" w:color="auto"/>
          </w:divBdr>
        </w:div>
        <w:div w:id="1987199868">
          <w:marLeft w:val="640"/>
          <w:marRight w:val="0"/>
          <w:marTop w:val="0"/>
          <w:marBottom w:val="0"/>
          <w:divBdr>
            <w:top w:val="none" w:sz="0" w:space="0" w:color="auto"/>
            <w:left w:val="none" w:sz="0" w:space="0" w:color="auto"/>
            <w:bottom w:val="none" w:sz="0" w:space="0" w:color="auto"/>
            <w:right w:val="none" w:sz="0" w:space="0" w:color="auto"/>
          </w:divBdr>
        </w:div>
        <w:div w:id="1991130255">
          <w:marLeft w:val="640"/>
          <w:marRight w:val="0"/>
          <w:marTop w:val="0"/>
          <w:marBottom w:val="0"/>
          <w:divBdr>
            <w:top w:val="none" w:sz="0" w:space="0" w:color="auto"/>
            <w:left w:val="none" w:sz="0" w:space="0" w:color="auto"/>
            <w:bottom w:val="none" w:sz="0" w:space="0" w:color="auto"/>
            <w:right w:val="none" w:sz="0" w:space="0" w:color="auto"/>
          </w:divBdr>
        </w:div>
        <w:div w:id="2064404205">
          <w:marLeft w:val="640"/>
          <w:marRight w:val="0"/>
          <w:marTop w:val="0"/>
          <w:marBottom w:val="0"/>
          <w:divBdr>
            <w:top w:val="none" w:sz="0" w:space="0" w:color="auto"/>
            <w:left w:val="none" w:sz="0" w:space="0" w:color="auto"/>
            <w:bottom w:val="none" w:sz="0" w:space="0" w:color="auto"/>
            <w:right w:val="none" w:sz="0" w:space="0" w:color="auto"/>
          </w:divBdr>
        </w:div>
      </w:divsChild>
    </w:div>
    <w:div w:id="179510611">
      <w:bodyDiv w:val="1"/>
      <w:marLeft w:val="0"/>
      <w:marRight w:val="0"/>
      <w:marTop w:val="0"/>
      <w:marBottom w:val="0"/>
      <w:divBdr>
        <w:top w:val="none" w:sz="0" w:space="0" w:color="auto"/>
        <w:left w:val="none" w:sz="0" w:space="0" w:color="auto"/>
        <w:bottom w:val="none" w:sz="0" w:space="0" w:color="auto"/>
        <w:right w:val="none" w:sz="0" w:space="0" w:color="auto"/>
      </w:divBdr>
      <w:divsChild>
        <w:div w:id="8722523">
          <w:marLeft w:val="640"/>
          <w:marRight w:val="0"/>
          <w:marTop w:val="0"/>
          <w:marBottom w:val="0"/>
          <w:divBdr>
            <w:top w:val="none" w:sz="0" w:space="0" w:color="auto"/>
            <w:left w:val="none" w:sz="0" w:space="0" w:color="auto"/>
            <w:bottom w:val="none" w:sz="0" w:space="0" w:color="auto"/>
            <w:right w:val="none" w:sz="0" w:space="0" w:color="auto"/>
          </w:divBdr>
        </w:div>
        <w:div w:id="10302011">
          <w:marLeft w:val="640"/>
          <w:marRight w:val="0"/>
          <w:marTop w:val="0"/>
          <w:marBottom w:val="0"/>
          <w:divBdr>
            <w:top w:val="none" w:sz="0" w:space="0" w:color="auto"/>
            <w:left w:val="none" w:sz="0" w:space="0" w:color="auto"/>
            <w:bottom w:val="none" w:sz="0" w:space="0" w:color="auto"/>
            <w:right w:val="none" w:sz="0" w:space="0" w:color="auto"/>
          </w:divBdr>
        </w:div>
        <w:div w:id="27727023">
          <w:marLeft w:val="640"/>
          <w:marRight w:val="0"/>
          <w:marTop w:val="0"/>
          <w:marBottom w:val="0"/>
          <w:divBdr>
            <w:top w:val="none" w:sz="0" w:space="0" w:color="auto"/>
            <w:left w:val="none" w:sz="0" w:space="0" w:color="auto"/>
            <w:bottom w:val="none" w:sz="0" w:space="0" w:color="auto"/>
            <w:right w:val="none" w:sz="0" w:space="0" w:color="auto"/>
          </w:divBdr>
        </w:div>
        <w:div w:id="97915156">
          <w:marLeft w:val="640"/>
          <w:marRight w:val="0"/>
          <w:marTop w:val="0"/>
          <w:marBottom w:val="0"/>
          <w:divBdr>
            <w:top w:val="none" w:sz="0" w:space="0" w:color="auto"/>
            <w:left w:val="none" w:sz="0" w:space="0" w:color="auto"/>
            <w:bottom w:val="none" w:sz="0" w:space="0" w:color="auto"/>
            <w:right w:val="none" w:sz="0" w:space="0" w:color="auto"/>
          </w:divBdr>
        </w:div>
        <w:div w:id="113911551">
          <w:marLeft w:val="640"/>
          <w:marRight w:val="0"/>
          <w:marTop w:val="0"/>
          <w:marBottom w:val="0"/>
          <w:divBdr>
            <w:top w:val="none" w:sz="0" w:space="0" w:color="auto"/>
            <w:left w:val="none" w:sz="0" w:space="0" w:color="auto"/>
            <w:bottom w:val="none" w:sz="0" w:space="0" w:color="auto"/>
            <w:right w:val="none" w:sz="0" w:space="0" w:color="auto"/>
          </w:divBdr>
        </w:div>
        <w:div w:id="137112545">
          <w:marLeft w:val="640"/>
          <w:marRight w:val="0"/>
          <w:marTop w:val="0"/>
          <w:marBottom w:val="0"/>
          <w:divBdr>
            <w:top w:val="none" w:sz="0" w:space="0" w:color="auto"/>
            <w:left w:val="none" w:sz="0" w:space="0" w:color="auto"/>
            <w:bottom w:val="none" w:sz="0" w:space="0" w:color="auto"/>
            <w:right w:val="none" w:sz="0" w:space="0" w:color="auto"/>
          </w:divBdr>
        </w:div>
        <w:div w:id="152068638">
          <w:marLeft w:val="640"/>
          <w:marRight w:val="0"/>
          <w:marTop w:val="0"/>
          <w:marBottom w:val="0"/>
          <w:divBdr>
            <w:top w:val="none" w:sz="0" w:space="0" w:color="auto"/>
            <w:left w:val="none" w:sz="0" w:space="0" w:color="auto"/>
            <w:bottom w:val="none" w:sz="0" w:space="0" w:color="auto"/>
            <w:right w:val="none" w:sz="0" w:space="0" w:color="auto"/>
          </w:divBdr>
        </w:div>
        <w:div w:id="192420994">
          <w:marLeft w:val="640"/>
          <w:marRight w:val="0"/>
          <w:marTop w:val="0"/>
          <w:marBottom w:val="0"/>
          <w:divBdr>
            <w:top w:val="none" w:sz="0" w:space="0" w:color="auto"/>
            <w:left w:val="none" w:sz="0" w:space="0" w:color="auto"/>
            <w:bottom w:val="none" w:sz="0" w:space="0" w:color="auto"/>
            <w:right w:val="none" w:sz="0" w:space="0" w:color="auto"/>
          </w:divBdr>
        </w:div>
        <w:div w:id="211499109">
          <w:marLeft w:val="640"/>
          <w:marRight w:val="0"/>
          <w:marTop w:val="0"/>
          <w:marBottom w:val="0"/>
          <w:divBdr>
            <w:top w:val="none" w:sz="0" w:space="0" w:color="auto"/>
            <w:left w:val="none" w:sz="0" w:space="0" w:color="auto"/>
            <w:bottom w:val="none" w:sz="0" w:space="0" w:color="auto"/>
            <w:right w:val="none" w:sz="0" w:space="0" w:color="auto"/>
          </w:divBdr>
        </w:div>
        <w:div w:id="253560514">
          <w:marLeft w:val="640"/>
          <w:marRight w:val="0"/>
          <w:marTop w:val="0"/>
          <w:marBottom w:val="0"/>
          <w:divBdr>
            <w:top w:val="none" w:sz="0" w:space="0" w:color="auto"/>
            <w:left w:val="none" w:sz="0" w:space="0" w:color="auto"/>
            <w:bottom w:val="none" w:sz="0" w:space="0" w:color="auto"/>
            <w:right w:val="none" w:sz="0" w:space="0" w:color="auto"/>
          </w:divBdr>
        </w:div>
        <w:div w:id="323242321">
          <w:marLeft w:val="640"/>
          <w:marRight w:val="0"/>
          <w:marTop w:val="0"/>
          <w:marBottom w:val="0"/>
          <w:divBdr>
            <w:top w:val="none" w:sz="0" w:space="0" w:color="auto"/>
            <w:left w:val="none" w:sz="0" w:space="0" w:color="auto"/>
            <w:bottom w:val="none" w:sz="0" w:space="0" w:color="auto"/>
            <w:right w:val="none" w:sz="0" w:space="0" w:color="auto"/>
          </w:divBdr>
        </w:div>
        <w:div w:id="323508761">
          <w:marLeft w:val="640"/>
          <w:marRight w:val="0"/>
          <w:marTop w:val="0"/>
          <w:marBottom w:val="0"/>
          <w:divBdr>
            <w:top w:val="none" w:sz="0" w:space="0" w:color="auto"/>
            <w:left w:val="none" w:sz="0" w:space="0" w:color="auto"/>
            <w:bottom w:val="none" w:sz="0" w:space="0" w:color="auto"/>
            <w:right w:val="none" w:sz="0" w:space="0" w:color="auto"/>
          </w:divBdr>
        </w:div>
        <w:div w:id="353384970">
          <w:marLeft w:val="640"/>
          <w:marRight w:val="0"/>
          <w:marTop w:val="0"/>
          <w:marBottom w:val="0"/>
          <w:divBdr>
            <w:top w:val="none" w:sz="0" w:space="0" w:color="auto"/>
            <w:left w:val="none" w:sz="0" w:space="0" w:color="auto"/>
            <w:bottom w:val="none" w:sz="0" w:space="0" w:color="auto"/>
            <w:right w:val="none" w:sz="0" w:space="0" w:color="auto"/>
          </w:divBdr>
        </w:div>
        <w:div w:id="362948280">
          <w:marLeft w:val="640"/>
          <w:marRight w:val="0"/>
          <w:marTop w:val="0"/>
          <w:marBottom w:val="0"/>
          <w:divBdr>
            <w:top w:val="none" w:sz="0" w:space="0" w:color="auto"/>
            <w:left w:val="none" w:sz="0" w:space="0" w:color="auto"/>
            <w:bottom w:val="none" w:sz="0" w:space="0" w:color="auto"/>
            <w:right w:val="none" w:sz="0" w:space="0" w:color="auto"/>
          </w:divBdr>
        </w:div>
        <w:div w:id="410661569">
          <w:marLeft w:val="640"/>
          <w:marRight w:val="0"/>
          <w:marTop w:val="0"/>
          <w:marBottom w:val="0"/>
          <w:divBdr>
            <w:top w:val="none" w:sz="0" w:space="0" w:color="auto"/>
            <w:left w:val="none" w:sz="0" w:space="0" w:color="auto"/>
            <w:bottom w:val="none" w:sz="0" w:space="0" w:color="auto"/>
            <w:right w:val="none" w:sz="0" w:space="0" w:color="auto"/>
          </w:divBdr>
        </w:div>
        <w:div w:id="463893752">
          <w:marLeft w:val="640"/>
          <w:marRight w:val="0"/>
          <w:marTop w:val="0"/>
          <w:marBottom w:val="0"/>
          <w:divBdr>
            <w:top w:val="none" w:sz="0" w:space="0" w:color="auto"/>
            <w:left w:val="none" w:sz="0" w:space="0" w:color="auto"/>
            <w:bottom w:val="none" w:sz="0" w:space="0" w:color="auto"/>
            <w:right w:val="none" w:sz="0" w:space="0" w:color="auto"/>
          </w:divBdr>
        </w:div>
        <w:div w:id="527911621">
          <w:marLeft w:val="640"/>
          <w:marRight w:val="0"/>
          <w:marTop w:val="0"/>
          <w:marBottom w:val="0"/>
          <w:divBdr>
            <w:top w:val="none" w:sz="0" w:space="0" w:color="auto"/>
            <w:left w:val="none" w:sz="0" w:space="0" w:color="auto"/>
            <w:bottom w:val="none" w:sz="0" w:space="0" w:color="auto"/>
            <w:right w:val="none" w:sz="0" w:space="0" w:color="auto"/>
          </w:divBdr>
        </w:div>
        <w:div w:id="667828058">
          <w:marLeft w:val="640"/>
          <w:marRight w:val="0"/>
          <w:marTop w:val="0"/>
          <w:marBottom w:val="0"/>
          <w:divBdr>
            <w:top w:val="none" w:sz="0" w:space="0" w:color="auto"/>
            <w:left w:val="none" w:sz="0" w:space="0" w:color="auto"/>
            <w:bottom w:val="none" w:sz="0" w:space="0" w:color="auto"/>
            <w:right w:val="none" w:sz="0" w:space="0" w:color="auto"/>
          </w:divBdr>
        </w:div>
        <w:div w:id="697658613">
          <w:marLeft w:val="640"/>
          <w:marRight w:val="0"/>
          <w:marTop w:val="0"/>
          <w:marBottom w:val="0"/>
          <w:divBdr>
            <w:top w:val="none" w:sz="0" w:space="0" w:color="auto"/>
            <w:left w:val="none" w:sz="0" w:space="0" w:color="auto"/>
            <w:bottom w:val="none" w:sz="0" w:space="0" w:color="auto"/>
            <w:right w:val="none" w:sz="0" w:space="0" w:color="auto"/>
          </w:divBdr>
        </w:div>
        <w:div w:id="737746632">
          <w:marLeft w:val="640"/>
          <w:marRight w:val="0"/>
          <w:marTop w:val="0"/>
          <w:marBottom w:val="0"/>
          <w:divBdr>
            <w:top w:val="none" w:sz="0" w:space="0" w:color="auto"/>
            <w:left w:val="none" w:sz="0" w:space="0" w:color="auto"/>
            <w:bottom w:val="none" w:sz="0" w:space="0" w:color="auto"/>
            <w:right w:val="none" w:sz="0" w:space="0" w:color="auto"/>
          </w:divBdr>
        </w:div>
        <w:div w:id="742529714">
          <w:marLeft w:val="640"/>
          <w:marRight w:val="0"/>
          <w:marTop w:val="0"/>
          <w:marBottom w:val="0"/>
          <w:divBdr>
            <w:top w:val="none" w:sz="0" w:space="0" w:color="auto"/>
            <w:left w:val="none" w:sz="0" w:space="0" w:color="auto"/>
            <w:bottom w:val="none" w:sz="0" w:space="0" w:color="auto"/>
            <w:right w:val="none" w:sz="0" w:space="0" w:color="auto"/>
          </w:divBdr>
        </w:div>
        <w:div w:id="782771142">
          <w:marLeft w:val="640"/>
          <w:marRight w:val="0"/>
          <w:marTop w:val="0"/>
          <w:marBottom w:val="0"/>
          <w:divBdr>
            <w:top w:val="none" w:sz="0" w:space="0" w:color="auto"/>
            <w:left w:val="none" w:sz="0" w:space="0" w:color="auto"/>
            <w:bottom w:val="none" w:sz="0" w:space="0" w:color="auto"/>
            <w:right w:val="none" w:sz="0" w:space="0" w:color="auto"/>
          </w:divBdr>
        </w:div>
        <w:div w:id="904726370">
          <w:marLeft w:val="640"/>
          <w:marRight w:val="0"/>
          <w:marTop w:val="0"/>
          <w:marBottom w:val="0"/>
          <w:divBdr>
            <w:top w:val="none" w:sz="0" w:space="0" w:color="auto"/>
            <w:left w:val="none" w:sz="0" w:space="0" w:color="auto"/>
            <w:bottom w:val="none" w:sz="0" w:space="0" w:color="auto"/>
            <w:right w:val="none" w:sz="0" w:space="0" w:color="auto"/>
          </w:divBdr>
        </w:div>
        <w:div w:id="905646506">
          <w:marLeft w:val="640"/>
          <w:marRight w:val="0"/>
          <w:marTop w:val="0"/>
          <w:marBottom w:val="0"/>
          <w:divBdr>
            <w:top w:val="none" w:sz="0" w:space="0" w:color="auto"/>
            <w:left w:val="none" w:sz="0" w:space="0" w:color="auto"/>
            <w:bottom w:val="none" w:sz="0" w:space="0" w:color="auto"/>
            <w:right w:val="none" w:sz="0" w:space="0" w:color="auto"/>
          </w:divBdr>
        </w:div>
        <w:div w:id="915627152">
          <w:marLeft w:val="640"/>
          <w:marRight w:val="0"/>
          <w:marTop w:val="0"/>
          <w:marBottom w:val="0"/>
          <w:divBdr>
            <w:top w:val="none" w:sz="0" w:space="0" w:color="auto"/>
            <w:left w:val="none" w:sz="0" w:space="0" w:color="auto"/>
            <w:bottom w:val="none" w:sz="0" w:space="0" w:color="auto"/>
            <w:right w:val="none" w:sz="0" w:space="0" w:color="auto"/>
          </w:divBdr>
        </w:div>
        <w:div w:id="922419269">
          <w:marLeft w:val="640"/>
          <w:marRight w:val="0"/>
          <w:marTop w:val="0"/>
          <w:marBottom w:val="0"/>
          <w:divBdr>
            <w:top w:val="none" w:sz="0" w:space="0" w:color="auto"/>
            <w:left w:val="none" w:sz="0" w:space="0" w:color="auto"/>
            <w:bottom w:val="none" w:sz="0" w:space="0" w:color="auto"/>
            <w:right w:val="none" w:sz="0" w:space="0" w:color="auto"/>
          </w:divBdr>
        </w:div>
        <w:div w:id="995770052">
          <w:marLeft w:val="640"/>
          <w:marRight w:val="0"/>
          <w:marTop w:val="0"/>
          <w:marBottom w:val="0"/>
          <w:divBdr>
            <w:top w:val="none" w:sz="0" w:space="0" w:color="auto"/>
            <w:left w:val="none" w:sz="0" w:space="0" w:color="auto"/>
            <w:bottom w:val="none" w:sz="0" w:space="0" w:color="auto"/>
            <w:right w:val="none" w:sz="0" w:space="0" w:color="auto"/>
          </w:divBdr>
        </w:div>
        <w:div w:id="1057703639">
          <w:marLeft w:val="640"/>
          <w:marRight w:val="0"/>
          <w:marTop w:val="0"/>
          <w:marBottom w:val="0"/>
          <w:divBdr>
            <w:top w:val="none" w:sz="0" w:space="0" w:color="auto"/>
            <w:left w:val="none" w:sz="0" w:space="0" w:color="auto"/>
            <w:bottom w:val="none" w:sz="0" w:space="0" w:color="auto"/>
            <w:right w:val="none" w:sz="0" w:space="0" w:color="auto"/>
          </w:divBdr>
        </w:div>
        <w:div w:id="1073240264">
          <w:marLeft w:val="640"/>
          <w:marRight w:val="0"/>
          <w:marTop w:val="0"/>
          <w:marBottom w:val="0"/>
          <w:divBdr>
            <w:top w:val="none" w:sz="0" w:space="0" w:color="auto"/>
            <w:left w:val="none" w:sz="0" w:space="0" w:color="auto"/>
            <w:bottom w:val="none" w:sz="0" w:space="0" w:color="auto"/>
            <w:right w:val="none" w:sz="0" w:space="0" w:color="auto"/>
          </w:divBdr>
        </w:div>
        <w:div w:id="1073819297">
          <w:marLeft w:val="640"/>
          <w:marRight w:val="0"/>
          <w:marTop w:val="0"/>
          <w:marBottom w:val="0"/>
          <w:divBdr>
            <w:top w:val="none" w:sz="0" w:space="0" w:color="auto"/>
            <w:left w:val="none" w:sz="0" w:space="0" w:color="auto"/>
            <w:bottom w:val="none" w:sz="0" w:space="0" w:color="auto"/>
            <w:right w:val="none" w:sz="0" w:space="0" w:color="auto"/>
          </w:divBdr>
        </w:div>
        <w:div w:id="1085301311">
          <w:marLeft w:val="640"/>
          <w:marRight w:val="0"/>
          <w:marTop w:val="0"/>
          <w:marBottom w:val="0"/>
          <w:divBdr>
            <w:top w:val="none" w:sz="0" w:space="0" w:color="auto"/>
            <w:left w:val="none" w:sz="0" w:space="0" w:color="auto"/>
            <w:bottom w:val="none" w:sz="0" w:space="0" w:color="auto"/>
            <w:right w:val="none" w:sz="0" w:space="0" w:color="auto"/>
          </w:divBdr>
        </w:div>
        <w:div w:id="1125193908">
          <w:marLeft w:val="640"/>
          <w:marRight w:val="0"/>
          <w:marTop w:val="0"/>
          <w:marBottom w:val="0"/>
          <w:divBdr>
            <w:top w:val="none" w:sz="0" w:space="0" w:color="auto"/>
            <w:left w:val="none" w:sz="0" w:space="0" w:color="auto"/>
            <w:bottom w:val="none" w:sz="0" w:space="0" w:color="auto"/>
            <w:right w:val="none" w:sz="0" w:space="0" w:color="auto"/>
          </w:divBdr>
        </w:div>
        <w:div w:id="1163814889">
          <w:marLeft w:val="640"/>
          <w:marRight w:val="0"/>
          <w:marTop w:val="0"/>
          <w:marBottom w:val="0"/>
          <w:divBdr>
            <w:top w:val="none" w:sz="0" w:space="0" w:color="auto"/>
            <w:left w:val="none" w:sz="0" w:space="0" w:color="auto"/>
            <w:bottom w:val="none" w:sz="0" w:space="0" w:color="auto"/>
            <w:right w:val="none" w:sz="0" w:space="0" w:color="auto"/>
          </w:divBdr>
        </w:div>
        <w:div w:id="1210072276">
          <w:marLeft w:val="640"/>
          <w:marRight w:val="0"/>
          <w:marTop w:val="0"/>
          <w:marBottom w:val="0"/>
          <w:divBdr>
            <w:top w:val="none" w:sz="0" w:space="0" w:color="auto"/>
            <w:left w:val="none" w:sz="0" w:space="0" w:color="auto"/>
            <w:bottom w:val="none" w:sz="0" w:space="0" w:color="auto"/>
            <w:right w:val="none" w:sz="0" w:space="0" w:color="auto"/>
          </w:divBdr>
        </w:div>
        <w:div w:id="1302660327">
          <w:marLeft w:val="640"/>
          <w:marRight w:val="0"/>
          <w:marTop w:val="0"/>
          <w:marBottom w:val="0"/>
          <w:divBdr>
            <w:top w:val="none" w:sz="0" w:space="0" w:color="auto"/>
            <w:left w:val="none" w:sz="0" w:space="0" w:color="auto"/>
            <w:bottom w:val="none" w:sz="0" w:space="0" w:color="auto"/>
            <w:right w:val="none" w:sz="0" w:space="0" w:color="auto"/>
          </w:divBdr>
        </w:div>
        <w:div w:id="1337423990">
          <w:marLeft w:val="640"/>
          <w:marRight w:val="0"/>
          <w:marTop w:val="0"/>
          <w:marBottom w:val="0"/>
          <w:divBdr>
            <w:top w:val="none" w:sz="0" w:space="0" w:color="auto"/>
            <w:left w:val="none" w:sz="0" w:space="0" w:color="auto"/>
            <w:bottom w:val="none" w:sz="0" w:space="0" w:color="auto"/>
            <w:right w:val="none" w:sz="0" w:space="0" w:color="auto"/>
          </w:divBdr>
        </w:div>
        <w:div w:id="1602714107">
          <w:marLeft w:val="640"/>
          <w:marRight w:val="0"/>
          <w:marTop w:val="0"/>
          <w:marBottom w:val="0"/>
          <w:divBdr>
            <w:top w:val="none" w:sz="0" w:space="0" w:color="auto"/>
            <w:left w:val="none" w:sz="0" w:space="0" w:color="auto"/>
            <w:bottom w:val="none" w:sz="0" w:space="0" w:color="auto"/>
            <w:right w:val="none" w:sz="0" w:space="0" w:color="auto"/>
          </w:divBdr>
        </w:div>
        <w:div w:id="1611812807">
          <w:marLeft w:val="640"/>
          <w:marRight w:val="0"/>
          <w:marTop w:val="0"/>
          <w:marBottom w:val="0"/>
          <w:divBdr>
            <w:top w:val="none" w:sz="0" w:space="0" w:color="auto"/>
            <w:left w:val="none" w:sz="0" w:space="0" w:color="auto"/>
            <w:bottom w:val="none" w:sz="0" w:space="0" w:color="auto"/>
            <w:right w:val="none" w:sz="0" w:space="0" w:color="auto"/>
          </w:divBdr>
        </w:div>
        <w:div w:id="1613173935">
          <w:marLeft w:val="640"/>
          <w:marRight w:val="0"/>
          <w:marTop w:val="0"/>
          <w:marBottom w:val="0"/>
          <w:divBdr>
            <w:top w:val="none" w:sz="0" w:space="0" w:color="auto"/>
            <w:left w:val="none" w:sz="0" w:space="0" w:color="auto"/>
            <w:bottom w:val="none" w:sz="0" w:space="0" w:color="auto"/>
            <w:right w:val="none" w:sz="0" w:space="0" w:color="auto"/>
          </w:divBdr>
        </w:div>
        <w:div w:id="1696073093">
          <w:marLeft w:val="640"/>
          <w:marRight w:val="0"/>
          <w:marTop w:val="0"/>
          <w:marBottom w:val="0"/>
          <w:divBdr>
            <w:top w:val="none" w:sz="0" w:space="0" w:color="auto"/>
            <w:left w:val="none" w:sz="0" w:space="0" w:color="auto"/>
            <w:bottom w:val="none" w:sz="0" w:space="0" w:color="auto"/>
            <w:right w:val="none" w:sz="0" w:space="0" w:color="auto"/>
          </w:divBdr>
        </w:div>
        <w:div w:id="1706366704">
          <w:marLeft w:val="640"/>
          <w:marRight w:val="0"/>
          <w:marTop w:val="0"/>
          <w:marBottom w:val="0"/>
          <w:divBdr>
            <w:top w:val="none" w:sz="0" w:space="0" w:color="auto"/>
            <w:left w:val="none" w:sz="0" w:space="0" w:color="auto"/>
            <w:bottom w:val="none" w:sz="0" w:space="0" w:color="auto"/>
            <w:right w:val="none" w:sz="0" w:space="0" w:color="auto"/>
          </w:divBdr>
        </w:div>
        <w:div w:id="1825658289">
          <w:marLeft w:val="640"/>
          <w:marRight w:val="0"/>
          <w:marTop w:val="0"/>
          <w:marBottom w:val="0"/>
          <w:divBdr>
            <w:top w:val="none" w:sz="0" w:space="0" w:color="auto"/>
            <w:left w:val="none" w:sz="0" w:space="0" w:color="auto"/>
            <w:bottom w:val="none" w:sz="0" w:space="0" w:color="auto"/>
            <w:right w:val="none" w:sz="0" w:space="0" w:color="auto"/>
          </w:divBdr>
        </w:div>
        <w:div w:id="1838038678">
          <w:marLeft w:val="640"/>
          <w:marRight w:val="0"/>
          <w:marTop w:val="0"/>
          <w:marBottom w:val="0"/>
          <w:divBdr>
            <w:top w:val="none" w:sz="0" w:space="0" w:color="auto"/>
            <w:left w:val="none" w:sz="0" w:space="0" w:color="auto"/>
            <w:bottom w:val="none" w:sz="0" w:space="0" w:color="auto"/>
            <w:right w:val="none" w:sz="0" w:space="0" w:color="auto"/>
          </w:divBdr>
        </w:div>
        <w:div w:id="1912813496">
          <w:marLeft w:val="640"/>
          <w:marRight w:val="0"/>
          <w:marTop w:val="0"/>
          <w:marBottom w:val="0"/>
          <w:divBdr>
            <w:top w:val="none" w:sz="0" w:space="0" w:color="auto"/>
            <w:left w:val="none" w:sz="0" w:space="0" w:color="auto"/>
            <w:bottom w:val="none" w:sz="0" w:space="0" w:color="auto"/>
            <w:right w:val="none" w:sz="0" w:space="0" w:color="auto"/>
          </w:divBdr>
        </w:div>
        <w:div w:id="1919440529">
          <w:marLeft w:val="640"/>
          <w:marRight w:val="0"/>
          <w:marTop w:val="0"/>
          <w:marBottom w:val="0"/>
          <w:divBdr>
            <w:top w:val="none" w:sz="0" w:space="0" w:color="auto"/>
            <w:left w:val="none" w:sz="0" w:space="0" w:color="auto"/>
            <w:bottom w:val="none" w:sz="0" w:space="0" w:color="auto"/>
            <w:right w:val="none" w:sz="0" w:space="0" w:color="auto"/>
          </w:divBdr>
        </w:div>
        <w:div w:id="1987512624">
          <w:marLeft w:val="640"/>
          <w:marRight w:val="0"/>
          <w:marTop w:val="0"/>
          <w:marBottom w:val="0"/>
          <w:divBdr>
            <w:top w:val="none" w:sz="0" w:space="0" w:color="auto"/>
            <w:left w:val="none" w:sz="0" w:space="0" w:color="auto"/>
            <w:bottom w:val="none" w:sz="0" w:space="0" w:color="auto"/>
            <w:right w:val="none" w:sz="0" w:space="0" w:color="auto"/>
          </w:divBdr>
        </w:div>
        <w:div w:id="2114354080">
          <w:marLeft w:val="640"/>
          <w:marRight w:val="0"/>
          <w:marTop w:val="0"/>
          <w:marBottom w:val="0"/>
          <w:divBdr>
            <w:top w:val="none" w:sz="0" w:space="0" w:color="auto"/>
            <w:left w:val="none" w:sz="0" w:space="0" w:color="auto"/>
            <w:bottom w:val="none" w:sz="0" w:space="0" w:color="auto"/>
            <w:right w:val="none" w:sz="0" w:space="0" w:color="auto"/>
          </w:divBdr>
        </w:div>
        <w:div w:id="2133665542">
          <w:marLeft w:val="640"/>
          <w:marRight w:val="0"/>
          <w:marTop w:val="0"/>
          <w:marBottom w:val="0"/>
          <w:divBdr>
            <w:top w:val="none" w:sz="0" w:space="0" w:color="auto"/>
            <w:left w:val="none" w:sz="0" w:space="0" w:color="auto"/>
            <w:bottom w:val="none" w:sz="0" w:space="0" w:color="auto"/>
            <w:right w:val="none" w:sz="0" w:space="0" w:color="auto"/>
          </w:divBdr>
        </w:div>
      </w:divsChild>
    </w:div>
    <w:div w:id="191382883">
      <w:bodyDiv w:val="1"/>
      <w:marLeft w:val="0"/>
      <w:marRight w:val="0"/>
      <w:marTop w:val="0"/>
      <w:marBottom w:val="0"/>
      <w:divBdr>
        <w:top w:val="none" w:sz="0" w:space="0" w:color="auto"/>
        <w:left w:val="none" w:sz="0" w:space="0" w:color="auto"/>
        <w:bottom w:val="none" w:sz="0" w:space="0" w:color="auto"/>
        <w:right w:val="none" w:sz="0" w:space="0" w:color="auto"/>
      </w:divBdr>
      <w:divsChild>
        <w:div w:id="36593204">
          <w:marLeft w:val="640"/>
          <w:marRight w:val="0"/>
          <w:marTop w:val="0"/>
          <w:marBottom w:val="0"/>
          <w:divBdr>
            <w:top w:val="none" w:sz="0" w:space="0" w:color="auto"/>
            <w:left w:val="none" w:sz="0" w:space="0" w:color="auto"/>
            <w:bottom w:val="none" w:sz="0" w:space="0" w:color="auto"/>
            <w:right w:val="none" w:sz="0" w:space="0" w:color="auto"/>
          </w:divBdr>
        </w:div>
        <w:div w:id="201792315">
          <w:marLeft w:val="640"/>
          <w:marRight w:val="0"/>
          <w:marTop w:val="0"/>
          <w:marBottom w:val="0"/>
          <w:divBdr>
            <w:top w:val="none" w:sz="0" w:space="0" w:color="auto"/>
            <w:left w:val="none" w:sz="0" w:space="0" w:color="auto"/>
            <w:bottom w:val="none" w:sz="0" w:space="0" w:color="auto"/>
            <w:right w:val="none" w:sz="0" w:space="0" w:color="auto"/>
          </w:divBdr>
        </w:div>
        <w:div w:id="288901316">
          <w:marLeft w:val="640"/>
          <w:marRight w:val="0"/>
          <w:marTop w:val="0"/>
          <w:marBottom w:val="0"/>
          <w:divBdr>
            <w:top w:val="none" w:sz="0" w:space="0" w:color="auto"/>
            <w:left w:val="none" w:sz="0" w:space="0" w:color="auto"/>
            <w:bottom w:val="none" w:sz="0" w:space="0" w:color="auto"/>
            <w:right w:val="none" w:sz="0" w:space="0" w:color="auto"/>
          </w:divBdr>
        </w:div>
        <w:div w:id="302082250">
          <w:marLeft w:val="640"/>
          <w:marRight w:val="0"/>
          <w:marTop w:val="0"/>
          <w:marBottom w:val="0"/>
          <w:divBdr>
            <w:top w:val="none" w:sz="0" w:space="0" w:color="auto"/>
            <w:left w:val="none" w:sz="0" w:space="0" w:color="auto"/>
            <w:bottom w:val="none" w:sz="0" w:space="0" w:color="auto"/>
            <w:right w:val="none" w:sz="0" w:space="0" w:color="auto"/>
          </w:divBdr>
        </w:div>
        <w:div w:id="421073916">
          <w:marLeft w:val="640"/>
          <w:marRight w:val="0"/>
          <w:marTop w:val="0"/>
          <w:marBottom w:val="0"/>
          <w:divBdr>
            <w:top w:val="none" w:sz="0" w:space="0" w:color="auto"/>
            <w:left w:val="none" w:sz="0" w:space="0" w:color="auto"/>
            <w:bottom w:val="none" w:sz="0" w:space="0" w:color="auto"/>
            <w:right w:val="none" w:sz="0" w:space="0" w:color="auto"/>
          </w:divBdr>
        </w:div>
        <w:div w:id="425686202">
          <w:marLeft w:val="640"/>
          <w:marRight w:val="0"/>
          <w:marTop w:val="0"/>
          <w:marBottom w:val="0"/>
          <w:divBdr>
            <w:top w:val="none" w:sz="0" w:space="0" w:color="auto"/>
            <w:left w:val="none" w:sz="0" w:space="0" w:color="auto"/>
            <w:bottom w:val="none" w:sz="0" w:space="0" w:color="auto"/>
            <w:right w:val="none" w:sz="0" w:space="0" w:color="auto"/>
          </w:divBdr>
        </w:div>
        <w:div w:id="545876944">
          <w:marLeft w:val="640"/>
          <w:marRight w:val="0"/>
          <w:marTop w:val="0"/>
          <w:marBottom w:val="0"/>
          <w:divBdr>
            <w:top w:val="none" w:sz="0" w:space="0" w:color="auto"/>
            <w:left w:val="none" w:sz="0" w:space="0" w:color="auto"/>
            <w:bottom w:val="none" w:sz="0" w:space="0" w:color="auto"/>
            <w:right w:val="none" w:sz="0" w:space="0" w:color="auto"/>
          </w:divBdr>
        </w:div>
        <w:div w:id="690761953">
          <w:marLeft w:val="640"/>
          <w:marRight w:val="0"/>
          <w:marTop w:val="0"/>
          <w:marBottom w:val="0"/>
          <w:divBdr>
            <w:top w:val="none" w:sz="0" w:space="0" w:color="auto"/>
            <w:left w:val="none" w:sz="0" w:space="0" w:color="auto"/>
            <w:bottom w:val="none" w:sz="0" w:space="0" w:color="auto"/>
            <w:right w:val="none" w:sz="0" w:space="0" w:color="auto"/>
          </w:divBdr>
        </w:div>
        <w:div w:id="696275829">
          <w:marLeft w:val="640"/>
          <w:marRight w:val="0"/>
          <w:marTop w:val="0"/>
          <w:marBottom w:val="0"/>
          <w:divBdr>
            <w:top w:val="none" w:sz="0" w:space="0" w:color="auto"/>
            <w:left w:val="none" w:sz="0" w:space="0" w:color="auto"/>
            <w:bottom w:val="none" w:sz="0" w:space="0" w:color="auto"/>
            <w:right w:val="none" w:sz="0" w:space="0" w:color="auto"/>
          </w:divBdr>
        </w:div>
        <w:div w:id="757485978">
          <w:marLeft w:val="640"/>
          <w:marRight w:val="0"/>
          <w:marTop w:val="0"/>
          <w:marBottom w:val="0"/>
          <w:divBdr>
            <w:top w:val="none" w:sz="0" w:space="0" w:color="auto"/>
            <w:left w:val="none" w:sz="0" w:space="0" w:color="auto"/>
            <w:bottom w:val="none" w:sz="0" w:space="0" w:color="auto"/>
            <w:right w:val="none" w:sz="0" w:space="0" w:color="auto"/>
          </w:divBdr>
        </w:div>
        <w:div w:id="842623160">
          <w:marLeft w:val="640"/>
          <w:marRight w:val="0"/>
          <w:marTop w:val="0"/>
          <w:marBottom w:val="0"/>
          <w:divBdr>
            <w:top w:val="none" w:sz="0" w:space="0" w:color="auto"/>
            <w:left w:val="none" w:sz="0" w:space="0" w:color="auto"/>
            <w:bottom w:val="none" w:sz="0" w:space="0" w:color="auto"/>
            <w:right w:val="none" w:sz="0" w:space="0" w:color="auto"/>
          </w:divBdr>
        </w:div>
        <w:div w:id="862745699">
          <w:marLeft w:val="640"/>
          <w:marRight w:val="0"/>
          <w:marTop w:val="0"/>
          <w:marBottom w:val="0"/>
          <w:divBdr>
            <w:top w:val="none" w:sz="0" w:space="0" w:color="auto"/>
            <w:left w:val="none" w:sz="0" w:space="0" w:color="auto"/>
            <w:bottom w:val="none" w:sz="0" w:space="0" w:color="auto"/>
            <w:right w:val="none" w:sz="0" w:space="0" w:color="auto"/>
          </w:divBdr>
        </w:div>
        <w:div w:id="883950123">
          <w:marLeft w:val="640"/>
          <w:marRight w:val="0"/>
          <w:marTop w:val="0"/>
          <w:marBottom w:val="0"/>
          <w:divBdr>
            <w:top w:val="none" w:sz="0" w:space="0" w:color="auto"/>
            <w:left w:val="none" w:sz="0" w:space="0" w:color="auto"/>
            <w:bottom w:val="none" w:sz="0" w:space="0" w:color="auto"/>
            <w:right w:val="none" w:sz="0" w:space="0" w:color="auto"/>
          </w:divBdr>
        </w:div>
        <w:div w:id="923955831">
          <w:marLeft w:val="640"/>
          <w:marRight w:val="0"/>
          <w:marTop w:val="0"/>
          <w:marBottom w:val="0"/>
          <w:divBdr>
            <w:top w:val="none" w:sz="0" w:space="0" w:color="auto"/>
            <w:left w:val="none" w:sz="0" w:space="0" w:color="auto"/>
            <w:bottom w:val="none" w:sz="0" w:space="0" w:color="auto"/>
            <w:right w:val="none" w:sz="0" w:space="0" w:color="auto"/>
          </w:divBdr>
        </w:div>
        <w:div w:id="996500081">
          <w:marLeft w:val="640"/>
          <w:marRight w:val="0"/>
          <w:marTop w:val="0"/>
          <w:marBottom w:val="0"/>
          <w:divBdr>
            <w:top w:val="none" w:sz="0" w:space="0" w:color="auto"/>
            <w:left w:val="none" w:sz="0" w:space="0" w:color="auto"/>
            <w:bottom w:val="none" w:sz="0" w:space="0" w:color="auto"/>
            <w:right w:val="none" w:sz="0" w:space="0" w:color="auto"/>
          </w:divBdr>
        </w:div>
        <w:div w:id="1031035095">
          <w:marLeft w:val="640"/>
          <w:marRight w:val="0"/>
          <w:marTop w:val="0"/>
          <w:marBottom w:val="0"/>
          <w:divBdr>
            <w:top w:val="none" w:sz="0" w:space="0" w:color="auto"/>
            <w:left w:val="none" w:sz="0" w:space="0" w:color="auto"/>
            <w:bottom w:val="none" w:sz="0" w:space="0" w:color="auto"/>
            <w:right w:val="none" w:sz="0" w:space="0" w:color="auto"/>
          </w:divBdr>
        </w:div>
        <w:div w:id="1088425749">
          <w:marLeft w:val="640"/>
          <w:marRight w:val="0"/>
          <w:marTop w:val="0"/>
          <w:marBottom w:val="0"/>
          <w:divBdr>
            <w:top w:val="none" w:sz="0" w:space="0" w:color="auto"/>
            <w:left w:val="none" w:sz="0" w:space="0" w:color="auto"/>
            <w:bottom w:val="none" w:sz="0" w:space="0" w:color="auto"/>
            <w:right w:val="none" w:sz="0" w:space="0" w:color="auto"/>
          </w:divBdr>
        </w:div>
        <w:div w:id="1095248586">
          <w:marLeft w:val="640"/>
          <w:marRight w:val="0"/>
          <w:marTop w:val="0"/>
          <w:marBottom w:val="0"/>
          <w:divBdr>
            <w:top w:val="none" w:sz="0" w:space="0" w:color="auto"/>
            <w:left w:val="none" w:sz="0" w:space="0" w:color="auto"/>
            <w:bottom w:val="none" w:sz="0" w:space="0" w:color="auto"/>
            <w:right w:val="none" w:sz="0" w:space="0" w:color="auto"/>
          </w:divBdr>
        </w:div>
        <w:div w:id="1110467296">
          <w:marLeft w:val="640"/>
          <w:marRight w:val="0"/>
          <w:marTop w:val="0"/>
          <w:marBottom w:val="0"/>
          <w:divBdr>
            <w:top w:val="none" w:sz="0" w:space="0" w:color="auto"/>
            <w:left w:val="none" w:sz="0" w:space="0" w:color="auto"/>
            <w:bottom w:val="none" w:sz="0" w:space="0" w:color="auto"/>
            <w:right w:val="none" w:sz="0" w:space="0" w:color="auto"/>
          </w:divBdr>
        </w:div>
        <w:div w:id="1194269608">
          <w:marLeft w:val="640"/>
          <w:marRight w:val="0"/>
          <w:marTop w:val="0"/>
          <w:marBottom w:val="0"/>
          <w:divBdr>
            <w:top w:val="none" w:sz="0" w:space="0" w:color="auto"/>
            <w:left w:val="none" w:sz="0" w:space="0" w:color="auto"/>
            <w:bottom w:val="none" w:sz="0" w:space="0" w:color="auto"/>
            <w:right w:val="none" w:sz="0" w:space="0" w:color="auto"/>
          </w:divBdr>
        </w:div>
        <w:div w:id="1195390853">
          <w:marLeft w:val="640"/>
          <w:marRight w:val="0"/>
          <w:marTop w:val="0"/>
          <w:marBottom w:val="0"/>
          <w:divBdr>
            <w:top w:val="none" w:sz="0" w:space="0" w:color="auto"/>
            <w:left w:val="none" w:sz="0" w:space="0" w:color="auto"/>
            <w:bottom w:val="none" w:sz="0" w:space="0" w:color="auto"/>
            <w:right w:val="none" w:sz="0" w:space="0" w:color="auto"/>
          </w:divBdr>
        </w:div>
        <w:div w:id="1315570179">
          <w:marLeft w:val="640"/>
          <w:marRight w:val="0"/>
          <w:marTop w:val="0"/>
          <w:marBottom w:val="0"/>
          <w:divBdr>
            <w:top w:val="none" w:sz="0" w:space="0" w:color="auto"/>
            <w:left w:val="none" w:sz="0" w:space="0" w:color="auto"/>
            <w:bottom w:val="none" w:sz="0" w:space="0" w:color="auto"/>
            <w:right w:val="none" w:sz="0" w:space="0" w:color="auto"/>
          </w:divBdr>
        </w:div>
        <w:div w:id="1435319182">
          <w:marLeft w:val="640"/>
          <w:marRight w:val="0"/>
          <w:marTop w:val="0"/>
          <w:marBottom w:val="0"/>
          <w:divBdr>
            <w:top w:val="none" w:sz="0" w:space="0" w:color="auto"/>
            <w:left w:val="none" w:sz="0" w:space="0" w:color="auto"/>
            <w:bottom w:val="none" w:sz="0" w:space="0" w:color="auto"/>
            <w:right w:val="none" w:sz="0" w:space="0" w:color="auto"/>
          </w:divBdr>
        </w:div>
        <w:div w:id="1464469341">
          <w:marLeft w:val="640"/>
          <w:marRight w:val="0"/>
          <w:marTop w:val="0"/>
          <w:marBottom w:val="0"/>
          <w:divBdr>
            <w:top w:val="none" w:sz="0" w:space="0" w:color="auto"/>
            <w:left w:val="none" w:sz="0" w:space="0" w:color="auto"/>
            <w:bottom w:val="none" w:sz="0" w:space="0" w:color="auto"/>
            <w:right w:val="none" w:sz="0" w:space="0" w:color="auto"/>
          </w:divBdr>
        </w:div>
        <w:div w:id="1543979811">
          <w:marLeft w:val="640"/>
          <w:marRight w:val="0"/>
          <w:marTop w:val="0"/>
          <w:marBottom w:val="0"/>
          <w:divBdr>
            <w:top w:val="none" w:sz="0" w:space="0" w:color="auto"/>
            <w:left w:val="none" w:sz="0" w:space="0" w:color="auto"/>
            <w:bottom w:val="none" w:sz="0" w:space="0" w:color="auto"/>
            <w:right w:val="none" w:sz="0" w:space="0" w:color="auto"/>
          </w:divBdr>
        </w:div>
        <w:div w:id="1776711464">
          <w:marLeft w:val="640"/>
          <w:marRight w:val="0"/>
          <w:marTop w:val="0"/>
          <w:marBottom w:val="0"/>
          <w:divBdr>
            <w:top w:val="none" w:sz="0" w:space="0" w:color="auto"/>
            <w:left w:val="none" w:sz="0" w:space="0" w:color="auto"/>
            <w:bottom w:val="none" w:sz="0" w:space="0" w:color="auto"/>
            <w:right w:val="none" w:sz="0" w:space="0" w:color="auto"/>
          </w:divBdr>
        </w:div>
      </w:divsChild>
    </w:div>
    <w:div w:id="195429322">
      <w:bodyDiv w:val="1"/>
      <w:marLeft w:val="0"/>
      <w:marRight w:val="0"/>
      <w:marTop w:val="0"/>
      <w:marBottom w:val="0"/>
      <w:divBdr>
        <w:top w:val="none" w:sz="0" w:space="0" w:color="auto"/>
        <w:left w:val="none" w:sz="0" w:space="0" w:color="auto"/>
        <w:bottom w:val="none" w:sz="0" w:space="0" w:color="auto"/>
        <w:right w:val="none" w:sz="0" w:space="0" w:color="auto"/>
      </w:divBdr>
      <w:divsChild>
        <w:div w:id="23797799">
          <w:marLeft w:val="640"/>
          <w:marRight w:val="0"/>
          <w:marTop w:val="0"/>
          <w:marBottom w:val="0"/>
          <w:divBdr>
            <w:top w:val="none" w:sz="0" w:space="0" w:color="auto"/>
            <w:left w:val="none" w:sz="0" w:space="0" w:color="auto"/>
            <w:bottom w:val="none" w:sz="0" w:space="0" w:color="auto"/>
            <w:right w:val="none" w:sz="0" w:space="0" w:color="auto"/>
          </w:divBdr>
        </w:div>
        <w:div w:id="43212576">
          <w:marLeft w:val="640"/>
          <w:marRight w:val="0"/>
          <w:marTop w:val="0"/>
          <w:marBottom w:val="0"/>
          <w:divBdr>
            <w:top w:val="none" w:sz="0" w:space="0" w:color="auto"/>
            <w:left w:val="none" w:sz="0" w:space="0" w:color="auto"/>
            <w:bottom w:val="none" w:sz="0" w:space="0" w:color="auto"/>
            <w:right w:val="none" w:sz="0" w:space="0" w:color="auto"/>
          </w:divBdr>
        </w:div>
        <w:div w:id="46028417">
          <w:marLeft w:val="640"/>
          <w:marRight w:val="0"/>
          <w:marTop w:val="0"/>
          <w:marBottom w:val="0"/>
          <w:divBdr>
            <w:top w:val="none" w:sz="0" w:space="0" w:color="auto"/>
            <w:left w:val="none" w:sz="0" w:space="0" w:color="auto"/>
            <w:bottom w:val="none" w:sz="0" w:space="0" w:color="auto"/>
            <w:right w:val="none" w:sz="0" w:space="0" w:color="auto"/>
          </w:divBdr>
        </w:div>
        <w:div w:id="128207281">
          <w:marLeft w:val="640"/>
          <w:marRight w:val="0"/>
          <w:marTop w:val="0"/>
          <w:marBottom w:val="0"/>
          <w:divBdr>
            <w:top w:val="none" w:sz="0" w:space="0" w:color="auto"/>
            <w:left w:val="none" w:sz="0" w:space="0" w:color="auto"/>
            <w:bottom w:val="none" w:sz="0" w:space="0" w:color="auto"/>
            <w:right w:val="none" w:sz="0" w:space="0" w:color="auto"/>
          </w:divBdr>
        </w:div>
        <w:div w:id="147213479">
          <w:marLeft w:val="640"/>
          <w:marRight w:val="0"/>
          <w:marTop w:val="0"/>
          <w:marBottom w:val="0"/>
          <w:divBdr>
            <w:top w:val="none" w:sz="0" w:space="0" w:color="auto"/>
            <w:left w:val="none" w:sz="0" w:space="0" w:color="auto"/>
            <w:bottom w:val="none" w:sz="0" w:space="0" w:color="auto"/>
            <w:right w:val="none" w:sz="0" w:space="0" w:color="auto"/>
          </w:divBdr>
        </w:div>
        <w:div w:id="164057282">
          <w:marLeft w:val="640"/>
          <w:marRight w:val="0"/>
          <w:marTop w:val="0"/>
          <w:marBottom w:val="0"/>
          <w:divBdr>
            <w:top w:val="none" w:sz="0" w:space="0" w:color="auto"/>
            <w:left w:val="none" w:sz="0" w:space="0" w:color="auto"/>
            <w:bottom w:val="none" w:sz="0" w:space="0" w:color="auto"/>
            <w:right w:val="none" w:sz="0" w:space="0" w:color="auto"/>
          </w:divBdr>
        </w:div>
        <w:div w:id="206452829">
          <w:marLeft w:val="640"/>
          <w:marRight w:val="0"/>
          <w:marTop w:val="0"/>
          <w:marBottom w:val="0"/>
          <w:divBdr>
            <w:top w:val="none" w:sz="0" w:space="0" w:color="auto"/>
            <w:left w:val="none" w:sz="0" w:space="0" w:color="auto"/>
            <w:bottom w:val="none" w:sz="0" w:space="0" w:color="auto"/>
            <w:right w:val="none" w:sz="0" w:space="0" w:color="auto"/>
          </w:divBdr>
        </w:div>
        <w:div w:id="208305209">
          <w:marLeft w:val="640"/>
          <w:marRight w:val="0"/>
          <w:marTop w:val="0"/>
          <w:marBottom w:val="0"/>
          <w:divBdr>
            <w:top w:val="none" w:sz="0" w:space="0" w:color="auto"/>
            <w:left w:val="none" w:sz="0" w:space="0" w:color="auto"/>
            <w:bottom w:val="none" w:sz="0" w:space="0" w:color="auto"/>
            <w:right w:val="none" w:sz="0" w:space="0" w:color="auto"/>
          </w:divBdr>
        </w:div>
        <w:div w:id="223223227">
          <w:marLeft w:val="640"/>
          <w:marRight w:val="0"/>
          <w:marTop w:val="0"/>
          <w:marBottom w:val="0"/>
          <w:divBdr>
            <w:top w:val="none" w:sz="0" w:space="0" w:color="auto"/>
            <w:left w:val="none" w:sz="0" w:space="0" w:color="auto"/>
            <w:bottom w:val="none" w:sz="0" w:space="0" w:color="auto"/>
            <w:right w:val="none" w:sz="0" w:space="0" w:color="auto"/>
          </w:divBdr>
        </w:div>
        <w:div w:id="303240730">
          <w:marLeft w:val="640"/>
          <w:marRight w:val="0"/>
          <w:marTop w:val="0"/>
          <w:marBottom w:val="0"/>
          <w:divBdr>
            <w:top w:val="none" w:sz="0" w:space="0" w:color="auto"/>
            <w:left w:val="none" w:sz="0" w:space="0" w:color="auto"/>
            <w:bottom w:val="none" w:sz="0" w:space="0" w:color="auto"/>
            <w:right w:val="none" w:sz="0" w:space="0" w:color="auto"/>
          </w:divBdr>
        </w:div>
        <w:div w:id="327176377">
          <w:marLeft w:val="640"/>
          <w:marRight w:val="0"/>
          <w:marTop w:val="0"/>
          <w:marBottom w:val="0"/>
          <w:divBdr>
            <w:top w:val="none" w:sz="0" w:space="0" w:color="auto"/>
            <w:left w:val="none" w:sz="0" w:space="0" w:color="auto"/>
            <w:bottom w:val="none" w:sz="0" w:space="0" w:color="auto"/>
            <w:right w:val="none" w:sz="0" w:space="0" w:color="auto"/>
          </w:divBdr>
        </w:div>
        <w:div w:id="334112054">
          <w:marLeft w:val="640"/>
          <w:marRight w:val="0"/>
          <w:marTop w:val="0"/>
          <w:marBottom w:val="0"/>
          <w:divBdr>
            <w:top w:val="none" w:sz="0" w:space="0" w:color="auto"/>
            <w:left w:val="none" w:sz="0" w:space="0" w:color="auto"/>
            <w:bottom w:val="none" w:sz="0" w:space="0" w:color="auto"/>
            <w:right w:val="none" w:sz="0" w:space="0" w:color="auto"/>
          </w:divBdr>
        </w:div>
        <w:div w:id="419956282">
          <w:marLeft w:val="640"/>
          <w:marRight w:val="0"/>
          <w:marTop w:val="0"/>
          <w:marBottom w:val="0"/>
          <w:divBdr>
            <w:top w:val="none" w:sz="0" w:space="0" w:color="auto"/>
            <w:left w:val="none" w:sz="0" w:space="0" w:color="auto"/>
            <w:bottom w:val="none" w:sz="0" w:space="0" w:color="auto"/>
            <w:right w:val="none" w:sz="0" w:space="0" w:color="auto"/>
          </w:divBdr>
        </w:div>
        <w:div w:id="421341698">
          <w:marLeft w:val="640"/>
          <w:marRight w:val="0"/>
          <w:marTop w:val="0"/>
          <w:marBottom w:val="0"/>
          <w:divBdr>
            <w:top w:val="none" w:sz="0" w:space="0" w:color="auto"/>
            <w:left w:val="none" w:sz="0" w:space="0" w:color="auto"/>
            <w:bottom w:val="none" w:sz="0" w:space="0" w:color="auto"/>
            <w:right w:val="none" w:sz="0" w:space="0" w:color="auto"/>
          </w:divBdr>
        </w:div>
        <w:div w:id="481509101">
          <w:marLeft w:val="640"/>
          <w:marRight w:val="0"/>
          <w:marTop w:val="0"/>
          <w:marBottom w:val="0"/>
          <w:divBdr>
            <w:top w:val="none" w:sz="0" w:space="0" w:color="auto"/>
            <w:left w:val="none" w:sz="0" w:space="0" w:color="auto"/>
            <w:bottom w:val="none" w:sz="0" w:space="0" w:color="auto"/>
            <w:right w:val="none" w:sz="0" w:space="0" w:color="auto"/>
          </w:divBdr>
        </w:div>
        <w:div w:id="533154840">
          <w:marLeft w:val="640"/>
          <w:marRight w:val="0"/>
          <w:marTop w:val="0"/>
          <w:marBottom w:val="0"/>
          <w:divBdr>
            <w:top w:val="none" w:sz="0" w:space="0" w:color="auto"/>
            <w:left w:val="none" w:sz="0" w:space="0" w:color="auto"/>
            <w:bottom w:val="none" w:sz="0" w:space="0" w:color="auto"/>
            <w:right w:val="none" w:sz="0" w:space="0" w:color="auto"/>
          </w:divBdr>
        </w:div>
        <w:div w:id="546724115">
          <w:marLeft w:val="640"/>
          <w:marRight w:val="0"/>
          <w:marTop w:val="0"/>
          <w:marBottom w:val="0"/>
          <w:divBdr>
            <w:top w:val="none" w:sz="0" w:space="0" w:color="auto"/>
            <w:left w:val="none" w:sz="0" w:space="0" w:color="auto"/>
            <w:bottom w:val="none" w:sz="0" w:space="0" w:color="auto"/>
            <w:right w:val="none" w:sz="0" w:space="0" w:color="auto"/>
          </w:divBdr>
        </w:div>
        <w:div w:id="561017844">
          <w:marLeft w:val="640"/>
          <w:marRight w:val="0"/>
          <w:marTop w:val="0"/>
          <w:marBottom w:val="0"/>
          <w:divBdr>
            <w:top w:val="none" w:sz="0" w:space="0" w:color="auto"/>
            <w:left w:val="none" w:sz="0" w:space="0" w:color="auto"/>
            <w:bottom w:val="none" w:sz="0" w:space="0" w:color="auto"/>
            <w:right w:val="none" w:sz="0" w:space="0" w:color="auto"/>
          </w:divBdr>
        </w:div>
        <w:div w:id="660701053">
          <w:marLeft w:val="640"/>
          <w:marRight w:val="0"/>
          <w:marTop w:val="0"/>
          <w:marBottom w:val="0"/>
          <w:divBdr>
            <w:top w:val="none" w:sz="0" w:space="0" w:color="auto"/>
            <w:left w:val="none" w:sz="0" w:space="0" w:color="auto"/>
            <w:bottom w:val="none" w:sz="0" w:space="0" w:color="auto"/>
            <w:right w:val="none" w:sz="0" w:space="0" w:color="auto"/>
          </w:divBdr>
        </w:div>
        <w:div w:id="682442863">
          <w:marLeft w:val="640"/>
          <w:marRight w:val="0"/>
          <w:marTop w:val="0"/>
          <w:marBottom w:val="0"/>
          <w:divBdr>
            <w:top w:val="none" w:sz="0" w:space="0" w:color="auto"/>
            <w:left w:val="none" w:sz="0" w:space="0" w:color="auto"/>
            <w:bottom w:val="none" w:sz="0" w:space="0" w:color="auto"/>
            <w:right w:val="none" w:sz="0" w:space="0" w:color="auto"/>
          </w:divBdr>
        </w:div>
        <w:div w:id="748502617">
          <w:marLeft w:val="640"/>
          <w:marRight w:val="0"/>
          <w:marTop w:val="0"/>
          <w:marBottom w:val="0"/>
          <w:divBdr>
            <w:top w:val="none" w:sz="0" w:space="0" w:color="auto"/>
            <w:left w:val="none" w:sz="0" w:space="0" w:color="auto"/>
            <w:bottom w:val="none" w:sz="0" w:space="0" w:color="auto"/>
            <w:right w:val="none" w:sz="0" w:space="0" w:color="auto"/>
          </w:divBdr>
        </w:div>
        <w:div w:id="833686459">
          <w:marLeft w:val="640"/>
          <w:marRight w:val="0"/>
          <w:marTop w:val="0"/>
          <w:marBottom w:val="0"/>
          <w:divBdr>
            <w:top w:val="none" w:sz="0" w:space="0" w:color="auto"/>
            <w:left w:val="none" w:sz="0" w:space="0" w:color="auto"/>
            <w:bottom w:val="none" w:sz="0" w:space="0" w:color="auto"/>
            <w:right w:val="none" w:sz="0" w:space="0" w:color="auto"/>
          </w:divBdr>
        </w:div>
        <w:div w:id="892279277">
          <w:marLeft w:val="640"/>
          <w:marRight w:val="0"/>
          <w:marTop w:val="0"/>
          <w:marBottom w:val="0"/>
          <w:divBdr>
            <w:top w:val="none" w:sz="0" w:space="0" w:color="auto"/>
            <w:left w:val="none" w:sz="0" w:space="0" w:color="auto"/>
            <w:bottom w:val="none" w:sz="0" w:space="0" w:color="auto"/>
            <w:right w:val="none" w:sz="0" w:space="0" w:color="auto"/>
          </w:divBdr>
        </w:div>
        <w:div w:id="927612890">
          <w:marLeft w:val="640"/>
          <w:marRight w:val="0"/>
          <w:marTop w:val="0"/>
          <w:marBottom w:val="0"/>
          <w:divBdr>
            <w:top w:val="none" w:sz="0" w:space="0" w:color="auto"/>
            <w:left w:val="none" w:sz="0" w:space="0" w:color="auto"/>
            <w:bottom w:val="none" w:sz="0" w:space="0" w:color="auto"/>
            <w:right w:val="none" w:sz="0" w:space="0" w:color="auto"/>
          </w:divBdr>
        </w:div>
        <w:div w:id="975456204">
          <w:marLeft w:val="640"/>
          <w:marRight w:val="0"/>
          <w:marTop w:val="0"/>
          <w:marBottom w:val="0"/>
          <w:divBdr>
            <w:top w:val="none" w:sz="0" w:space="0" w:color="auto"/>
            <w:left w:val="none" w:sz="0" w:space="0" w:color="auto"/>
            <w:bottom w:val="none" w:sz="0" w:space="0" w:color="auto"/>
            <w:right w:val="none" w:sz="0" w:space="0" w:color="auto"/>
          </w:divBdr>
        </w:div>
        <w:div w:id="1034690985">
          <w:marLeft w:val="640"/>
          <w:marRight w:val="0"/>
          <w:marTop w:val="0"/>
          <w:marBottom w:val="0"/>
          <w:divBdr>
            <w:top w:val="none" w:sz="0" w:space="0" w:color="auto"/>
            <w:left w:val="none" w:sz="0" w:space="0" w:color="auto"/>
            <w:bottom w:val="none" w:sz="0" w:space="0" w:color="auto"/>
            <w:right w:val="none" w:sz="0" w:space="0" w:color="auto"/>
          </w:divBdr>
        </w:div>
        <w:div w:id="1067655596">
          <w:marLeft w:val="640"/>
          <w:marRight w:val="0"/>
          <w:marTop w:val="0"/>
          <w:marBottom w:val="0"/>
          <w:divBdr>
            <w:top w:val="none" w:sz="0" w:space="0" w:color="auto"/>
            <w:left w:val="none" w:sz="0" w:space="0" w:color="auto"/>
            <w:bottom w:val="none" w:sz="0" w:space="0" w:color="auto"/>
            <w:right w:val="none" w:sz="0" w:space="0" w:color="auto"/>
          </w:divBdr>
        </w:div>
        <w:div w:id="1072043911">
          <w:marLeft w:val="640"/>
          <w:marRight w:val="0"/>
          <w:marTop w:val="0"/>
          <w:marBottom w:val="0"/>
          <w:divBdr>
            <w:top w:val="none" w:sz="0" w:space="0" w:color="auto"/>
            <w:left w:val="none" w:sz="0" w:space="0" w:color="auto"/>
            <w:bottom w:val="none" w:sz="0" w:space="0" w:color="auto"/>
            <w:right w:val="none" w:sz="0" w:space="0" w:color="auto"/>
          </w:divBdr>
        </w:div>
        <w:div w:id="1111048651">
          <w:marLeft w:val="640"/>
          <w:marRight w:val="0"/>
          <w:marTop w:val="0"/>
          <w:marBottom w:val="0"/>
          <w:divBdr>
            <w:top w:val="none" w:sz="0" w:space="0" w:color="auto"/>
            <w:left w:val="none" w:sz="0" w:space="0" w:color="auto"/>
            <w:bottom w:val="none" w:sz="0" w:space="0" w:color="auto"/>
            <w:right w:val="none" w:sz="0" w:space="0" w:color="auto"/>
          </w:divBdr>
        </w:div>
        <w:div w:id="1139686175">
          <w:marLeft w:val="640"/>
          <w:marRight w:val="0"/>
          <w:marTop w:val="0"/>
          <w:marBottom w:val="0"/>
          <w:divBdr>
            <w:top w:val="none" w:sz="0" w:space="0" w:color="auto"/>
            <w:left w:val="none" w:sz="0" w:space="0" w:color="auto"/>
            <w:bottom w:val="none" w:sz="0" w:space="0" w:color="auto"/>
            <w:right w:val="none" w:sz="0" w:space="0" w:color="auto"/>
          </w:divBdr>
        </w:div>
        <w:div w:id="1170755901">
          <w:marLeft w:val="640"/>
          <w:marRight w:val="0"/>
          <w:marTop w:val="0"/>
          <w:marBottom w:val="0"/>
          <w:divBdr>
            <w:top w:val="none" w:sz="0" w:space="0" w:color="auto"/>
            <w:left w:val="none" w:sz="0" w:space="0" w:color="auto"/>
            <w:bottom w:val="none" w:sz="0" w:space="0" w:color="auto"/>
            <w:right w:val="none" w:sz="0" w:space="0" w:color="auto"/>
          </w:divBdr>
        </w:div>
        <w:div w:id="1218128901">
          <w:marLeft w:val="640"/>
          <w:marRight w:val="0"/>
          <w:marTop w:val="0"/>
          <w:marBottom w:val="0"/>
          <w:divBdr>
            <w:top w:val="none" w:sz="0" w:space="0" w:color="auto"/>
            <w:left w:val="none" w:sz="0" w:space="0" w:color="auto"/>
            <w:bottom w:val="none" w:sz="0" w:space="0" w:color="auto"/>
            <w:right w:val="none" w:sz="0" w:space="0" w:color="auto"/>
          </w:divBdr>
        </w:div>
        <w:div w:id="1229615583">
          <w:marLeft w:val="640"/>
          <w:marRight w:val="0"/>
          <w:marTop w:val="0"/>
          <w:marBottom w:val="0"/>
          <w:divBdr>
            <w:top w:val="none" w:sz="0" w:space="0" w:color="auto"/>
            <w:left w:val="none" w:sz="0" w:space="0" w:color="auto"/>
            <w:bottom w:val="none" w:sz="0" w:space="0" w:color="auto"/>
            <w:right w:val="none" w:sz="0" w:space="0" w:color="auto"/>
          </w:divBdr>
        </w:div>
        <w:div w:id="1231114885">
          <w:marLeft w:val="640"/>
          <w:marRight w:val="0"/>
          <w:marTop w:val="0"/>
          <w:marBottom w:val="0"/>
          <w:divBdr>
            <w:top w:val="none" w:sz="0" w:space="0" w:color="auto"/>
            <w:left w:val="none" w:sz="0" w:space="0" w:color="auto"/>
            <w:bottom w:val="none" w:sz="0" w:space="0" w:color="auto"/>
            <w:right w:val="none" w:sz="0" w:space="0" w:color="auto"/>
          </w:divBdr>
        </w:div>
        <w:div w:id="1419447498">
          <w:marLeft w:val="640"/>
          <w:marRight w:val="0"/>
          <w:marTop w:val="0"/>
          <w:marBottom w:val="0"/>
          <w:divBdr>
            <w:top w:val="none" w:sz="0" w:space="0" w:color="auto"/>
            <w:left w:val="none" w:sz="0" w:space="0" w:color="auto"/>
            <w:bottom w:val="none" w:sz="0" w:space="0" w:color="auto"/>
            <w:right w:val="none" w:sz="0" w:space="0" w:color="auto"/>
          </w:divBdr>
        </w:div>
        <w:div w:id="1517495560">
          <w:marLeft w:val="640"/>
          <w:marRight w:val="0"/>
          <w:marTop w:val="0"/>
          <w:marBottom w:val="0"/>
          <w:divBdr>
            <w:top w:val="none" w:sz="0" w:space="0" w:color="auto"/>
            <w:left w:val="none" w:sz="0" w:space="0" w:color="auto"/>
            <w:bottom w:val="none" w:sz="0" w:space="0" w:color="auto"/>
            <w:right w:val="none" w:sz="0" w:space="0" w:color="auto"/>
          </w:divBdr>
        </w:div>
        <w:div w:id="1527597893">
          <w:marLeft w:val="640"/>
          <w:marRight w:val="0"/>
          <w:marTop w:val="0"/>
          <w:marBottom w:val="0"/>
          <w:divBdr>
            <w:top w:val="none" w:sz="0" w:space="0" w:color="auto"/>
            <w:left w:val="none" w:sz="0" w:space="0" w:color="auto"/>
            <w:bottom w:val="none" w:sz="0" w:space="0" w:color="auto"/>
            <w:right w:val="none" w:sz="0" w:space="0" w:color="auto"/>
          </w:divBdr>
        </w:div>
        <w:div w:id="1579710699">
          <w:marLeft w:val="640"/>
          <w:marRight w:val="0"/>
          <w:marTop w:val="0"/>
          <w:marBottom w:val="0"/>
          <w:divBdr>
            <w:top w:val="none" w:sz="0" w:space="0" w:color="auto"/>
            <w:left w:val="none" w:sz="0" w:space="0" w:color="auto"/>
            <w:bottom w:val="none" w:sz="0" w:space="0" w:color="auto"/>
            <w:right w:val="none" w:sz="0" w:space="0" w:color="auto"/>
          </w:divBdr>
        </w:div>
        <w:div w:id="1595169140">
          <w:marLeft w:val="640"/>
          <w:marRight w:val="0"/>
          <w:marTop w:val="0"/>
          <w:marBottom w:val="0"/>
          <w:divBdr>
            <w:top w:val="none" w:sz="0" w:space="0" w:color="auto"/>
            <w:left w:val="none" w:sz="0" w:space="0" w:color="auto"/>
            <w:bottom w:val="none" w:sz="0" w:space="0" w:color="auto"/>
            <w:right w:val="none" w:sz="0" w:space="0" w:color="auto"/>
          </w:divBdr>
        </w:div>
        <w:div w:id="1602756278">
          <w:marLeft w:val="640"/>
          <w:marRight w:val="0"/>
          <w:marTop w:val="0"/>
          <w:marBottom w:val="0"/>
          <w:divBdr>
            <w:top w:val="none" w:sz="0" w:space="0" w:color="auto"/>
            <w:left w:val="none" w:sz="0" w:space="0" w:color="auto"/>
            <w:bottom w:val="none" w:sz="0" w:space="0" w:color="auto"/>
            <w:right w:val="none" w:sz="0" w:space="0" w:color="auto"/>
          </w:divBdr>
        </w:div>
        <w:div w:id="1621910618">
          <w:marLeft w:val="640"/>
          <w:marRight w:val="0"/>
          <w:marTop w:val="0"/>
          <w:marBottom w:val="0"/>
          <w:divBdr>
            <w:top w:val="none" w:sz="0" w:space="0" w:color="auto"/>
            <w:left w:val="none" w:sz="0" w:space="0" w:color="auto"/>
            <w:bottom w:val="none" w:sz="0" w:space="0" w:color="auto"/>
            <w:right w:val="none" w:sz="0" w:space="0" w:color="auto"/>
          </w:divBdr>
        </w:div>
        <w:div w:id="1721050767">
          <w:marLeft w:val="640"/>
          <w:marRight w:val="0"/>
          <w:marTop w:val="0"/>
          <w:marBottom w:val="0"/>
          <w:divBdr>
            <w:top w:val="none" w:sz="0" w:space="0" w:color="auto"/>
            <w:left w:val="none" w:sz="0" w:space="0" w:color="auto"/>
            <w:bottom w:val="none" w:sz="0" w:space="0" w:color="auto"/>
            <w:right w:val="none" w:sz="0" w:space="0" w:color="auto"/>
          </w:divBdr>
        </w:div>
        <w:div w:id="1735815116">
          <w:marLeft w:val="640"/>
          <w:marRight w:val="0"/>
          <w:marTop w:val="0"/>
          <w:marBottom w:val="0"/>
          <w:divBdr>
            <w:top w:val="none" w:sz="0" w:space="0" w:color="auto"/>
            <w:left w:val="none" w:sz="0" w:space="0" w:color="auto"/>
            <w:bottom w:val="none" w:sz="0" w:space="0" w:color="auto"/>
            <w:right w:val="none" w:sz="0" w:space="0" w:color="auto"/>
          </w:divBdr>
        </w:div>
        <w:div w:id="1748503315">
          <w:marLeft w:val="640"/>
          <w:marRight w:val="0"/>
          <w:marTop w:val="0"/>
          <w:marBottom w:val="0"/>
          <w:divBdr>
            <w:top w:val="none" w:sz="0" w:space="0" w:color="auto"/>
            <w:left w:val="none" w:sz="0" w:space="0" w:color="auto"/>
            <w:bottom w:val="none" w:sz="0" w:space="0" w:color="auto"/>
            <w:right w:val="none" w:sz="0" w:space="0" w:color="auto"/>
          </w:divBdr>
        </w:div>
        <w:div w:id="1792043765">
          <w:marLeft w:val="640"/>
          <w:marRight w:val="0"/>
          <w:marTop w:val="0"/>
          <w:marBottom w:val="0"/>
          <w:divBdr>
            <w:top w:val="none" w:sz="0" w:space="0" w:color="auto"/>
            <w:left w:val="none" w:sz="0" w:space="0" w:color="auto"/>
            <w:bottom w:val="none" w:sz="0" w:space="0" w:color="auto"/>
            <w:right w:val="none" w:sz="0" w:space="0" w:color="auto"/>
          </w:divBdr>
        </w:div>
        <w:div w:id="1851488491">
          <w:marLeft w:val="640"/>
          <w:marRight w:val="0"/>
          <w:marTop w:val="0"/>
          <w:marBottom w:val="0"/>
          <w:divBdr>
            <w:top w:val="none" w:sz="0" w:space="0" w:color="auto"/>
            <w:left w:val="none" w:sz="0" w:space="0" w:color="auto"/>
            <w:bottom w:val="none" w:sz="0" w:space="0" w:color="auto"/>
            <w:right w:val="none" w:sz="0" w:space="0" w:color="auto"/>
          </w:divBdr>
        </w:div>
        <w:div w:id="1908564151">
          <w:marLeft w:val="640"/>
          <w:marRight w:val="0"/>
          <w:marTop w:val="0"/>
          <w:marBottom w:val="0"/>
          <w:divBdr>
            <w:top w:val="none" w:sz="0" w:space="0" w:color="auto"/>
            <w:left w:val="none" w:sz="0" w:space="0" w:color="auto"/>
            <w:bottom w:val="none" w:sz="0" w:space="0" w:color="auto"/>
            <w:right w:val="none" w:sz="0" w:space="0" w:color="auto"/>
          </w:divBdr>
        </w:div>
        <w:div w:id="1919091215">
          <w:marLeft w:val="640"/>
          <w:marRight w:val="0"/>
          <w:marTop w:val="0"/>
          <w:marBottom w:val="0"/>
          <w:divBdr>
            <w:top w:val="none" w:sz="0" w:space="0" w:color="auto"/>
            <w:left w:val="none" w:sz="0" w:space="0" w:color="auto"/>
            <w:bottom w:val="none" w:sz="0" w:space="0" w:color="auto"/>
            <w:right w:val="none" w:sz="0" w:space="0" w:color="auto"/>
          </w:divBdr>
        </w:div>
        <w:div w:id="1969312300">
          <w:marLeft w:val="640"/>
          <w:marRight w:val="0"/>
          <w:marTop w:val="0"/>
          <w:marBottom w:val="0"/>
          <w:divBdr>
            <w:top w:val="none" w:sz="0" w:space="0" w:color="auto"/>
            <w:left w:val="none" w:sz="0" w:space="0" w:color="auto"/>
            <w:bottom w:val="none" w:sz="0" w:space="0" w:color="auto"/>
            <w:right w:val="none" w:sz="0" w:space="0" w:color="auto"/>
          </w:divBdr>
        </w:div>
        <w:div w:id="2087680958">
          <w:marLeft w:val="640"/>
          <w:marRight w:val="0"/>
          <w:marTop w:val="0"/>
          <w:marBottom w:val="0"/>
          <w:divBdr>
            <w:top w:val="none" w:sz="0" w:space="0" w:color="auto"/>
            <w:left w:val="none" w:sz="0" w:space="0" w:color="auto"/>
            <w:bottom w:val="none" w:sz="0" w:space="0" w:color="auto"/>
            <w:right w:val="none" w:sz="0" w:space="0" w:color="auto"/>
          </w:divBdr>
        </w:div>
        <w:div w:id="2108883862">
          <w:marLeft w:val="640"/>
          <w:marRight w:val="0"/>
          <w:marTop w:val="0"/>
          <w:marBottom w:val="0"/>
          <w:divBdr>
            <w:top w:val="none" w:sz="0" w:space="0" w:color="auto"/>
            <w:left w:val="none" w:sz="0" w:space="0" w:color="auto"/>
            <w:bottom w:val="none" w:sz="0" w:space="0" w:color="auto"/>
            <w:right w:val="none" w:sz="0" w:space="0" w:color="auto"/>
          </w:divBdr>
        </w:div>
        <w:div w:id="2143770644">
          <w:marLeft w:val="640"/>
          <w:marRight w:val="0"/>
          <w:marTop w:val="0"/>
          <w:marBottom w:val="0"/>
          <w:divBdr>
            <w:top w:val="none" w:sz="0" w:space="0" w:color="auto"/>
            <w:left w:val="none" w:sz="0" w:space="0" w:color="auto"/>
            <w:bottom w:val="none" w:sz="0" w:space="0" w:color="auto"/>
            <w:right w:val="none" w:sz="0" w:space="0" w:color="auto"/>
          </w:divBdr>
        </w:div>
      </w:divsChild>
    </w:div>
    <w:div w:id="203293344">
      <w:bodyDiv w:val="1"/>
      <w:marLeft w:val="0"/>
      <w:marRight w:val="0"/>
      <w:marTop w:val="0"/>
      <w:marBottom w:val="0"/>
      <w:divBdr>
        <w:top w:val="none" w:sz="0" w:space="0" w:color="auto"/>
        <w:left w:val="none" w:sz="0" w:space="0" w:color="auto"/>
        <w:bottom w:val="none" w:sz="0" w:space="0" w:color="auto"/>
        <w:right w:val="none" w:sz="0" w:space="0" w:color="auto"/>
      </w:divBdr>
      <w:divsChild>
        <w:div w:id="26412367">
          <w:marLeft w:val="640"/>
          <w:marRight w:val="0"/>
          <w:marTop w:val="0"/>
          <w:marBottom w:val="0"/>
          <w:divBdr>
            <w:top w:val="none" w:sz="0" w:space="0" w:color="auto"/>
            <w:left w:val="none" w:sz="0" w:space="0" w:color="auto"/>
            <w:bottom w:val="none" w:sz="0" w:space="0" w:color="auto"/>
            <w:right w:val="none" w:sz="0" w:space="0" w:color="auto"/>
          </w:divBdr>
        </w:div>
        <w:div w:id="222062162">
          <w:marLeft w:val="640"/>
          <w:marRight w:val="0"/>
          <w:marTop w:val="0"/>
          <w:marBottom w:val="0"/>
          <w:divBdr>
            <w:top w:val="none" w:sz="0" w:space="0" w:color="auto"/>
            <w:left w:val="none" w:sz="0" w:space="0" w:color="auto"/>
            <w:bottom w:val="none" w:sz="0" w:space="0" w:color="auto"/>
            <w:right w:val="none" w:sz="0" w:space="0" w:color="auto"/>
          </w:divBdr>
        </w:div>
        <w:div w:id="259338244">
          <w:marLeft w:val="640"/>
          <w:marRight w:val="0"/>
          <w:marTop w:val="0"/>
          <w:marBottom w:val="0"/>
          <w:divBdr>
            <w:top w:val="none" w:sz="0" w:space="0" w:color="auto"/>
            <w:left w:val="none" w:sz="0" w:space="0" w:color="auto"/>
            <w:bottom w:val="none" w:sz="0" w:space="0" w:color="auto"/>
            <w:right w:val="none" w:sz="0" w:space="0" w:color="auto"/>
          </w:divBdr>
        </w:div>
        <w:div w:id="593392437">
          <w:marLeft w:val="640"/>
          <w:marRight w:val="0"/>
          <w:marTop w:val="0"/>
          <w:marBottom w:val="0"/>
          <w:divBdr>
            <w:top w:val="none" w:sz="0" w:space="0" w:color="auto"/>
            <w:left w:val="none" w:sz="0" w:space="0" w:color="auto"/>
            <w:bottom w:val="none" w:sz="0" w:space="0" w:color="auto"/>
            <w:right w:val="none" w:sz="0" w:space="0" w:color="auto"/>
          </w:divBdr>
        </w:div>
        <w:div w:id="625507869">
          <w:marLeft w:val="640"/>
          <w:marRight w:val="0"/>
          <w:marTop w:val="0"/>
          <w:marBottom w:val="0"/>
          <w:divBdr>
            <w:top w:val="none" w:sz="0" w:space="0" w:color="auto"/>
            <w:left w:val="none" w:sz="0" w:space="0" w:color="auto"/>
            <w:bottom w:val="none" w:sz="0" w:space="0" w:color="auto"/>
            <w:right w:val="none" w:sz="0" w:space="0" w:color="auto"/>
          </w:divBdr>
        </w:div>
        <w:div w:id="702706339">
          <w:marLeft w:val="640"/>
          <w:marRight w:val="0"/>
          <w:marTop w:val="0"/>
          <w:marBottom w:val="0"/>
          <w:divBdr>
            <w:top w:val="none" w:sz="0" w:space="0" w:color="auto"/>
            <w:left w:val="none" w:sz="0" w:space="0" w:color="auto"/>
            <w:bottom w:val="none" w:sz="0" w:space="0" w:color="auto"/>
            <w:right w:val="none" w:sz="0" w:space="0" w:color="auto"/>
          </w:divBdr>
        </w:div>
        <w:div w:id="745802831">
          <w:marLeft w:val="640"/>
          <w:marRight w:val="0"/>
          <w:marTop w:val="0"/>
          <w:marBottom w:val="0"/>
          <w:divBdr>
            <w:top w:val="none" w:sz="0" w:space="0" w:color="auto"/>
            <w:left w:val="none" w:sz="0" w:space="0" w:color="auto"/>
            <w:bottom w:val="none" w:sz="0" w:space="0" w:color="auto"/>
            <w:right w:val="none" w:sz="0" w:space="0" w:color="auto"/>
          </w:divBdr>
        </w:div>
        <w:div w:id="748578848">
          <w:marLeft w:val="640"/>
          <w:marRight w:val="0"/>
          <w:marTop w:val="0"/>
          <w:marBottom w:val="0"/>
          <w:divBdr>
            <w:top w:val="none" w:sz="0" w:space="0" w:color="auto"/>
            <w:left w:val="none" w:sz="0" w:space="0" w:color="auto"/>
            <w:bottom w:val="none" w:sz="0" w:space="0" w:color="auto"/>
            <w:right w:val="none" w:sz="0" w:space="0" w:color="auto"/>
          </w:divBdr>
        </w:div>
        <w:div w:id="869417311">
          <w:marLeft w:val="640"/>
          <w:marRight w:val="0"/>
          <w:marTop w:val="0"/>
          <w:marBottom w:val="0"/>
          <w:divBdr>
            <w:top w:val="none" w:sz="0" w:space="0" w:color="auto"/>
            <w:left w:val="none" w:sz="0" w:space="0" w:color="auto"/>
            <w:bottom w:val="none" w:sz="0" w:space="0" w:color="auto"/>
            <w:right w:val="none" w:sz="0" w:space="0" w:color="auto"/>
          </w:divBdr>
        </w:div>
        <w:div w:id="1014109789">
          <w:marLeft w:val="640"/>
          <w:marRight w:val="0"/>
          <w:marTop w:val="0"/>
          <w:marBottom w:val="0"/>
          <w:divBdr>
            <w:top w:val="none" w:sz="0" w:space="0" w:color="auto"/>
            <w:left w:val="none" w:sz="0" w:space="0" w:color="auto"/>
            <w:bottom w:val="none" w:sz="0" w:space="0" w:color="auto"/>
            <w:right w:val="none" w:sz="0" w:space="0" w:color="auto"/>
          </w:divBdr>
        </w:div>
        <w:div w:id="1131480099">
          <w:marLeft w:val="640"/>
          <w:marRight w:val="0"/>
          <w:marTop w:val="0"/>
          <w:marBottom w:val="0"/>
          <w:divBdr>
            <w:top w:val="none" w:sz="0" w:space="0" w:color="auto"/>
            <w:left w:val="none" w:sz="0" w:space="0" w:color="auto"/>
            <w:bottom w:val="none" w:sz="0" w:space="0" w:color="auto"/>
            <w:right w:val="none" w:sz="0" w:space="0" w:color="auto"/>
          </w:divBdr>
        </w:div>
        <w:div w:id="1138184325">
          <w:marLeft w:val="640"/>
          <w:marRight w:val="0"/>
          <w:marTop w:val="0"/>
          <w:marBottom w:val="0"/>
          <w:divBdr>
            <w:top w:val="none" w:sz="0" w:space="0" w:color="auto"/>
            <w:left w:val="none" w:sz="0" w:space="0" w:color="auto"/>
            <w:bottom w:val="none" w:sz="0" w:space="0" w:color="auto"/>
            <w:right w:val="none" w:sz="0" w:space="0" w:color="auto"/>
          </w:divBdr>
        </w:div>
        <w:div w:id="1214544643">
          <w:marLeft w:val="640"/>
          <w:marRight w:val="0"/>
          <w:marTop w:val="0"/>
          <w:marBottom w:val="0"/>
          <w:divBdr>
            <w:top w:val="none" w:sz="0" w:space="0" w:color="auto"/>
            <w:left w:val="none" w:sz="0" w:space="0" w:color="auto"/>
            <w:bottom w:val="none" w:sz="0" w:space="0" w:color="auto"/>
            <w:right w:val="none" w:sz="0" w:space="0" w:color="auto"/>
          </w:divBdr>
        </w:div>
        <w:div w:id="1237403719">
          <w:marLeft w:val="640"/>
          <w:marRight w:val="0"/>
          <w:marTop w:val="0"/>
          <w:marBottom w:val="0"/>
          <w:divBdr>
            <w:top w:val="none" w:sz="0" w:space="0" w:color="auto"/>
            <w:left w:val="none" w:sz="0" w:space="0" w:color="auto"/>
            <w:bottom w:val="none" w:sz="0" w:space="0" w:color="auto"/>
            <w:right w:val="none" w:sz="0" w:space="0" w:color="auto"/>
          </w:divBdr>
        </w:div>
        <w:div w:id="1268123092">
          <w:marLeft w:val="640"/>
          <w:marRight w:val="0"/>
          <w:marTop w:val="0"/>
          <w:marBottom w:val="0"/>
          <w:divBdr>
            <w:top w:val="none" w:sz="0" w:space="0" w:color="auto"/>
            <w:left w:val="none" w:sz="0" w:space="0" w:color="auto"/>
            <w:bottom w:val="none" w:sz="0" w:space="0" w:color="auto"/>
            <w:right w:val="none" w:sz="0" w:space="0" w:color="auto"/>
          </w:divBdr>
        </w:div>
        <w:div w:id="1317874245">
          <w:marLeft w:val="640"/>
          <w:marRight w:val="0"/>
          <w:marTop w:val="0"/>
          <w:marBottom w:val="0"/>
          <w:divBdr>
            <w:top w:val="none" w:sz="0" w:space="0" w:color="auto"/>
            <w:left w:val="none" w:sz="0" w:space="0" w:color="auto"/>
            <w:bottom w:val="none" w:sz="0" w:space="0" w:color="auto"/>
            <w:right w:val="none" w:sz="0" w:space="0" w:color="auto"/>
          </w:divBdr>
        </w:div>
        <w:div w:id="1332753438">
          <w:marLeft w:val="640"/>
          <w:marRight w:val="0"/>
          <w:marTop w:val="0"/>
          <w:marBottom w:val="0"/>
          <w:divBdr>
            <w:top w:val="none" w:sz="0" w:space="0" w:color="auto"/>
            <w:left w:val="none" w:sz="0" w:space="0" w:color="auto"/>
            <w:bottom w:val="none" w:sz="0" w:space="0" w:color="auto"/>
            <w:right w:val="none" w:sz="0" w:space="0" w:color="auto"/>
          </w:divBdr>
        </w:div>
        <w:div w:id="1575163729">
          <w:marLeft w:val="640"/>
          <w:marRight w:val="0"/>
          <w:marTop w:val="0"/>
          <w:marBottom w:val="0"/>
          <w:divBdr>
            <w:top w:val="none" w:sz="0" w:space="0" w:color="auto"/>
            <w:left w:val="none" w:sz="0" w:space="0" w:color="auto"/>
            <w:bottom w:val="none" w:sz="0" w:space="0" w:color="auto"/>
            <w:right w:val="none" w:sz="0" w:space="0" w:color="auto"/>
          </w:divBdr>
        </w:div>
        <w:div w:id="1654068976">
          <w:marLeft w:val="640"/>
          <w:marRight w:val="0"/>
          <w:marTop w:val="0"/>
          <w:marBottom w:val="0"/>
          <w:divBdr>
            <w:top w:val="none" w:sz="0" w:space="0" w:color="auto"/>
            <w:left w:val="none" w:sz="0" w:space="0" w:color="auto"/>
            <w:bottom w:val="none" w:sz="0" w:space="0" w:color="auto"/>
            <w:right w:val="none" w:sz="0" w:space="0" w:color="auto"/>
          </w:divBdr>
        </w:div>
        <w:div w:id="1814519131">
          <w:marLeft w:val="640"/>
          <w:marRight w:val="0"/>
          <w:marTop w:val="0"/>
          <w:marBottom w:val="0"/>
          <w:divBdr>
            <w:top w:val="none" w:sz="0" w:space="0" w:color="auto"/>
            <w:left w:val="none" w:sz="0" w:space="0" w:color="auto"/>
            <w:bottom w:val="none" w:sz="0" w:space="0" w:color="auto"/>
            <w:right w:val="none" w:sz="0" w:space="0" w:color="auto"/>
          </w:divBdr>
        </w:div>
        <w:div w:id="1870528697">
          <w:marLeft w:val="640"/>
          <w:marRight w:val="0"/>
          <w:marTop w:val="0"/>
          <w:marBottom w:val="0"/>
          <w:divBdr>
            <w:top w:val="none" w:sz="0" w:space="0" w:color="auto"/>
            <w:left w:val="none" w:sz="0" w:space="0" w:color="auto"/>
            <w:bottom w:val="none" w:sz="0" w:space="0" w:color="auto"/>
            <w:right w:val="none" w:sz="0" w:space="0" w:color="auto"/>
          </w:divBdr>
        </w:div>
        <w:div w:id="2008509987">
          <w:marLeft w:val="640"/>
          <w:marRight w:val="0"/>
          <w:marTop w:val="0"/>
          <w:marBottom w:val="0"/>
          <w:divBdr>
            <w:top w:val="none" w:sz="0" w:space="0" w:color="auto"/>
            <w:left w:val="none" w:sz="0" w:space="0" w:color="auto"/>
            <w:bottom w:val="none" w:sz="0" w:space="0" w:color="auto"/>
            <w:right w:val="none" w:sz="0" w:space="0" w:color="auto"/>
          </w:divBdr>
        </w:div>
        <w:div w:id="2012370447">
          <w:marLeft w:val="640"/>
          <w:marRight w:val="0"/>
          <w:marTop w:val="0"/>
          <w:marBottom w:val="0"/>
          <w:divBdr>
            <w:top w:val="none" w:sz="0" w:space="0" w:color="auto"/>
            <w:left w:val="none" w:sz="0" w:space="0" w:color="auto"/>
            <w:bottom w:val="none" w:sz="0" w:space="0" w:color="auto"/>
            <w:right w:val="none" w:sz="0" w:space="0" w:color="auto"/>
          </w:divBdr>
        </w:div>
        <w:div w:id="2048018869">
          <w:marLeft w:val="640"/>
          <w:marRight w:val="0"/>
          <w:marTop w:val="0"/>
          <w:marBottom w:val="0"/>
          <w:divBdr>
            <w:top w:val="none" w:sz="0" w:space="0" w:color="auto"/>
            <w:left w:val="none" w:sz="0" w:space="0" w:color="auto"/>
            <w:bottom w:val="none" w:sz="0" w:space="0" w:color="auto"/>
            <w:right w:val="none" w:sz="0" w:space="0" w:color="auto"/>
          </w:divBdr>
        </w:div>
        <w:div w:id="2135908564">
          <w:marLeft w:val="640"/>
          <w:marRight w:val="0"/>
          <w:marTop w:val="0"/>
          <w:marBottom w:val="0"/>
          <w:divBdr>
            <w:top w:val="none" w:sz="0" w:space="0" w:color="auto"/>
            <w:left w:val="none" w:sz="0" w:space="0" w:color="auto"/>
            <w:bottom w:val="none" w:sz="0" w:space="0" w:color="auto"/>
            <w:right w:val="none" w:sz="0" w:space="0" w:color="auto"/>
          </w:divBdr>
        </w:div>
        <w:div w:id="2136218661">
          <w:marLeft w:val="640"/>
          <w:marRight w:val="0"/>
          <w:marTop w:val="0"/>
          <w:marBottom w:val="0"/>
          <w:divBdr>
            <w:top w:val="none" w:sz="0" w:space="0" w:color="auto"/>
            <w:left w:val="none" w:sz="0" w:space="0" w:color="auto"/>
            <w:bottom w:val="none" w:sz="0" w:space="0" w:color="auto"/>
            <w:right w:val="none" w:sz="0" w:space="0" w:color="auto"/>
          </w:divBdr>
        </w:div>
      </w:divsChild>
    </w:div>
    <w:div w:id="203296005">
      <w:bodyDiv w:val="1"/>
      <w:marLeft w:val="0"/>
      <w:marRight w:val="0"/>
      <w:marTop w:val="0"/>
      <w:marBottom w:val="0"/>
      <w:divBdr>
        <w:top w:val="none" w:sz="0" w:space="0" w:color="auto"/>
        <w:left w:val="none" w:sz="0" w:space="0" w:color="auto"/>
        <w:bottom w:val="none" w:sz="0" w:space="0" w:color="auto"/>
        <w:right w:val="none" w:sz="0" w:space="0" w:color="auto"/>
      </w:divBdr>
      <w:divsChild>
        <w:div w:id="5712607">
          <w:marLeft w:val="640"/>
          <w:marRight w:val="0"/>
          <w:marTop w:val="0"/>
          <w:marBottom w:val="0"/>
          <w:divBdr>
            <w:top w:val="none" w:sz="0" w:space="0" w:color="auto"/>
            <w:left w:val="none" w:sz="0" w:space="0" w:color="auto"/>
            <w:bottom w:val="none" w:sz="0" w:space="0" w:color="auto"/>
            <w:right w:val="none" w:sz="0" w:space="0" w:color="auto"/>
          </w:divBdr>
        </w:div>
        <w:div w:id="12149873">
          <w:marLeft w:val="640"/>
          <w:marRight w:val="0"/>
          <w:marTop w:val="0"/>
          <w:marBottom w:val="0"/>
          <w:divBdr>
            <w:top w:val="none" w:sz="0" w:space="0" w:color="auto"/>
            <w:left w:val="none" w:sz="0" w:space="0" w:color="auto"/>
            <w:bottom w:val="none" w:sz="0" w:space="0" w:color="auto"/>
            <w:right w:val="none" w:sz="0" w:space="0" w:color="auto"/>
          </w:divBdr>
        </w:div>
        <w:div w:id="89200162">
          <w:marLeft w:val="640"/>
          <w:marRight w:val="0"/>
          <w:marTop w:val="0"/>
          <w:marBottom w:val="0"/>
          <w:divBdr>
            <w:top w:val="none" w:sz="0" w:space="0" w:color="auto"/>
            <w:left w:val="none" w:sz="0" w:space="0" w:color="auto"/>
            <w:bottom w:val="none" w:sz="0" w:space="0" w:color="auto"/>
            <w:right w:val="none" w:sz="0" w:space="0" w:color="auto"/>
          </w:divBdr>
        </w:div>
        <w:div w:id="235671846">
          <w:marLeft w:val="640"/>
          <w:marRight w:val="0"/>
          <w:marTop w:val="0"/>
          <w:marBottom w:val="0"/>
          <w:divBdr>
            <w:top w:val="none" w:sz="0" w:space="0" w:color="auto"/>
            <w:left w:val="none" w:sz="0" w:space="0" w:color="auto"/>
            <w:bottom w:val="none" w:sz="0" w:space="0" w:color="auto"/>
            <w:right w:val="none" w:sz="0" w:space="0" w:color="auto"/>
          </w:divBdr>
        </w:div>
        <w:div w:id="265894291">
          <w:marLeft w:val="640"/>
          <w:marRight w:val="0"/>
          <w:marTop w:val="0"/>
          <w:marBottom w:val="0"/>
          <w:divBdr>
            <w:top w:val="none" w:sz="0" w:space="0" w:color="auto"/>
            <w:left w:val="none" w:sz="0" w:space="0" w:color="auto"/>
            <w:bottom w:val="none" w:sz="0" w:space="0" w:color="auto"/>
            <w:right w:val="none" w:sz="0" w:space="0" w:color="auto"/>
          </w:divBdr>
        </w:div>
        <w:div w:id="272440823">
          <w:marLeft w:val="640"/>
          <w:marRight w:val="0"/>
          <w:marTop w:val="0"/>
          <w:marBottom w:val="0"/>
          <w:divBdr>
            <w:top w:val="none" w:sz="0" w:space="0" w:color="auto"/>
            <w:left w:val="none" w:sz="0" w:space="0" w:color="auto"/>
            <w:bottom w:val="none" w:sz="0" w:space="0" w:color="auto"/>
            <w:right w:val="none" w:sz="0" w:space="0" w:color="auto"/>
          </w:divBdr>
        </w:div>
        <w:div w:id="390152968">
          <w:marLeft w:val="640"/>
          <w:marRight w:val="0"/>
          <w:marTop w:val="0"/>
          <w:marBottom w:val="0"/>
          <w:divBdr>
            <w:top w:val="none" w:sz="0" w:space="0" w:color="auto"/>
            <w:left w:val="none" w:sz="0" w:space="0" w:color="auto"/>
            <w:bottom w:val="none" w:sz="0" w:space="0" w:color="auto"/>
            <w:right w:val="none" w:sz="0" w:space="0" w:color="auto"/>
          </w:divBdr>
        </w:div>
        <w:div w:id="508956363">
          <w:marLeft w:val="640"/>
          <w:marRight w:val="0"/>
          <w:marTop w:val="0"/>
          <w:marBottom w:val="0"/>
          <w:divBdr>
            <w:top w:val="none" w:sz="0" w:space="0" w:color="auto"/>
            <w:left w:val="none" w:sz="0" w:space="0" w:color="auto"/>
            <w:bottom w:val="none" w:sz="0" w:space="0" w:color="auto"/>
            <w:right w:val="none" w:sz="0" w:space="0" w:color="auto"/>
          </w:divBdr>
        </w:div>
        <w:div w:id="519319777">
          <w:marLeft w:val="640"/>
          <w:marRight w:val="0"/>
          <w:marTop w:val="0"/>
          <w:marBottom w:val="0"/>
          <w:divBdr>
            <w:top w:val="none" w:sz="0" w:space="0" w:color="auto"/>
            <w:left w:val="none" w:sz="0" w:space="0" w:color="auto"/>
            <w:bottom w:val="none" w:sz="0" w:space="0" w:color="auto"/>
            <w:right w:val="none" w:sz="0" w:space="0" w:color="auto"/>
          </w:divBdr>
        </w:div>
        <w:div w:id="633143486">
          <w:marLeft w:val="640"/>
          <w:marRight w:val="0"/>
          <w:marTop w:val="0"/>
          <w:marBottom w:val="0"/>
          <w:divBdr>
            <w:top w:val="none" w:sz="0" w:space="0" w:color="auto"/>
            <w:left w:val="none" w:sz="0" w:space="0" w:color="auto"/>
            <w:bottom w:val="none" w:sz="0" w:space="0" w:color="auto"/>
            <w:right w:val="none" w:sz="0" w:space="0" w:color="auto"/>
          </w:divBdr>
        </w:div>
        <w:div w:id="673580356">
          <w:marLeft w:val="640"/>
          <w:marRight w:val="0"/>
          <w:marTop w:val="0"/>
          <w:marBottom w:val="0"/>
          <w:divBdr>
            <w:top w:val="none" w:sz="0" w:space="0" w:color="auto"/>
            <w:left w:val="none" w:sz="0" w:space="0" w:color="auto"/>
            <w:bottom w:val="none" w:sz="0" w:space="0" w:color="auto"/>
            <w:right w:val="none" w:sz="0" w:space="0" w:color="auto"/>
          </w:divBdr>
        </w:div>
        <w:div w:id="734473255">
          <w:marLeft w:val="640"/>
          <w:marRight w:val="0"/>
          <w:marTop w:val="0"/>
          <w:marBottom w:val="0"/>
          <w:divBdr>
            <w:top w:val="none" w:sz="0" w:space="0" w:color="auto"/>
            <w:left w:val="none" w:sz="0" w:space="0" w:color="auto"/>
            <w:bottom w:val="none" w:sz="0" w:space="0" w:color="auto"/>
            <w:right w:val="none" w:sz="0" w:space="0" w:color="auto"/>
          </w:divBdr>
        </w:div>
        <w:div w:id="812332376">
          <w:marLeft w:val="640"/>
          <w:marRight w:val="0"/>
          <w:marTop w:val="0"/>
          <w:marBottom w:val="0"/>
          <w:divBdr>
            <w:top w:val="none" w:sz="0" w:space="0" w:color="auto"/>
            <w:left w:val="none" w:sz="0" w:space="0" w:color="auto"/>
            <w:bottom w:val="none" w:sz="0" w:space="0" w:color="auto"/>
            <w:right w:val="none" w:sz="0" w:space="0" w:color="auto"/>
          </w:divBdr>
        </w:div>
        <w:div w:id="884878891">
          <w:marLeft w:val="640"/>
          <w:marRight w:val="0"/>
          <w:marTop w:val="0"/>
          <w:marBottom w:val="0"/>
          <w:divBdr>
            <w:top w:val="none" w:sz="0" w:space="0" w:color="auto"/>
            <w:left w:val="none" w:sz="0" w:space="0" w:color="auto"/>
            <w:bottom w:val="none" w:sz="0" w:space="0" w:color="auto"/>
            <w:right w:val="none" w:sz="0" w:space="0" w:color="auto"/>
          </w:divBdr>
        </w:div>
        <w:div w:id="906917352">
          <w:marLeft w:val="640"/>
          <w:marRight w:val="0"/>
          <w:marTop w:val="0"/>
          <w:marBottom w:val="0"/>
          <w:divBdr>
            <w:top w:val="none" w:sz="0" w:space="0" w:color="auto"/>
            <w:left w:val="none" w:sz="0" w:space="0" w:color="auto"/>
            <w:bottom w:val="none" w:sz="0" w:space="0" w:color="auto"/>
            <w:right w:val="none" w:sz="0" w:space="0" w:color="auto"/>
          </w:divBdr>
        </w:div>
        <w:div w:id="1051269578">
          <w:marLeft w:val="640"/>
          <w:marRight w:val="0"/>
          <w:marTop w:val="0"/>
          <w:marBottom w:val="0"/>
          <w:divBdr>
            <w:top w:val="none" w:sz="0" w:space="0" w:color="auto"/>
            <w:left w:val="none" w:sz="0" w:space="0" w:color="auto"/>
            <w:bottom w:val="none" w:sz="0" w:space="0" w:color="auto"/>
            <w:right w:val="none" w:sz="0" w:space="0" w:color="auto"/>
          </w:divBdr>
        </w:div>
        <w:div w:id="1058866059">
          <w:marLeft w:val="640"/>
          <w:marRight w:val="0"/>
          <w:marTop w:val="0"/>
          <w:marBottom w:val="0"/>
          <w:divBdr>
            <w:top w:val="none" w:sz="0" w:space="0" w:color="auto"/>
            <w:left w:val="none" w:sz="0" w:space="0" w:color="auto"/>
            <w:bottom w:val="none" w:sz="0" w:space="0" w:color="auto"/>
            <w:right w:val="none" w:sz="0" w:space="0" w:color="auto"/>
          </w:divBdr>
        </w:div>
        <w:div w:id="1064372089">
          <w:marLeft w:val="640"/>
          <w:marRight w:val="0"/>
          <w:marTop w:val="0"/>
          <w:marBottom w:val="0"/>
          <w:divBdr>
            <w:top w:val="none" w:sz="0" w:space="0" w:color="auto"/>
            <w:left w:val="none" w:sz="0" w:space="0" w:color="auto"/>
            <w:bottom w:val="none" w:sz="0" w:space="0" w:color="auto"/>
            <w:right w:val="none" w:sz="0" w:space="0" w:color="auto"/>
          </w:divBdr>
        </w:div>
        <w:div w:id="1079669602">
          <w:marLeft w:val="640"/>
          <w:marRight w:val="0"/>
          <w:marTop w:val="0"/>
          <w:marBottom w:val="0"/>
          <w:divBdr>
            <w:top w:val="none" w:sz="0" w:space="0" w:color="auto"/>
            <w:left w:val="none" w:sz="0" w:space="0" w:color="auto"/>
            <w:bottom w:val="none" w:sz="0" w:space="0" w:color="auto"/>
            <w:right w:val="none" w:sz="0" w:space="0" w:color="auto"/>
          </w:divBdr>
        </w:div>
        <w:div w:id="1125388150">
          <w:marLeft w:val="640"/>
          <w:marRight w:val="0"/>
          <w:marTop w:val="0"/>
          <w:marBottom w:val="0"/>
          <w:divBdr>
            <w:top w:val="none" w:sz="0" w:space="0" w:color="auto"/>
            <w:left w:val="none" w:sz="0" w:space="0" w:color="auto"/>
            <w:bottom w:val="none" w:sz="0" w:space="0" w:color="auto"/>
            <w:right w:val="none" w:sz="0" w:space="0" w:color="auto"/>
          </w:divBdr>
        </w:div>
        <w:div w:id="1143038266">
          <w:marLeft w:val="640"/>
          <w:marRight w:val="0"/>
          <w:marTop w:val="0"/>
          <w:marBottom w:val="0"/>
          <w:divBdr>
            <w:top w:val="none" w:sz="0" w:space="0" w:color="auto"/>
            <w:left w:val="none" w:sz="0" w:space="0" w:color="auto"/>
            <w:bottom w:val="none" w:sz="0" w:space="0" w:color="auto"/>
            <w:right w:val="none" w:sz="0" w:space="0" w:color="auto"/>
          </w:divBdr>
        </w:div>
        <w:div w:id="1201436109">
          <w:marLeft w:val="640"/>
          <w:marRight w:val="0"/>
          <w:marTop w:val="0"/>
          <w:marBottom w:val="0"/>
          <w:divBdr>
            <w:top w:val="none" w:sz="0" w:space="0" w:color="auto"/>
            <w:left w:val="none" w:sz="0" w:space="0" w:color="auto"/>
            <w:bottom w:val="none" w:sz="0" w:space="0" w:color="auto"/>
            <w:right w:val="none" w:sz="0" w:space="0" w:color="auto"/>
          </w:divBdr>
        </w:div>
        <w:div w:id="1230967284">
          <w:marLeft w:val="640"/>
          <w:marRight w:val="0"/>
          <w:marTop w:val="0"/>
          <w:marBottom w:val="0"/>
          <w:divBdr>
            <w:top w:val="none" w:sz="0" w:space="0" w:color="auto"/>
            <w:left w:val="none" w:sz="0" w:space="0" w:color="auto"/>
            <w:bottom w:val="none" w:sz="0" w:space="0" w:color="auto"/>
            <w:right w:val="none" w:sz="0" w:space="0" w:color="auto"/>
          </w:divBdr>
        </w:div>
        <w:div w:id="1319306235">
          <w:marLeft w:val="640"/>
          <w:marRight w:val="0"/>
          <w:marTop w:val="0"/>
          <w:marBottom w:val="0"/>
          <w:divBdr>
            <w:top w:val="none" w:sz="0" w:space="0" w:color="auto"/>
            <w:left w:val="none" w:sz="0" w:space="0" w:color="auto"/>
            <w:bottom w:val="none" w:sz="0" w:space="0" w:color="auto"/>
            <w:right w:val="none" w:sz="0" w:space="0" w:color="auto"/>
          </w:divBdr>
        </w:div>
        <w:div w:id="1329867217">
          <w:marLeft w:val="640"/>
          <w:marRight w:val="0"/>
          <w:marTop w:val="0"/>
          <w:marBottom w:val="0"/>
          <w:divBdr>
            <w:top w:val="none" w:sz="0" w:space="0" w:color="auto"/>
            <w:left w:val="none" w:sz="0" w:space="0" w:color="auto"/>
            <w:bottom w:val="none" w:sz="0" w:space="0" w:color="auto"/>
            <w:right w:val="none" w:sz="0" w:space="0" w:color="auto"/>
          </w:divBdr>
        </w:div>
        <w:div w:id="1352798509">
          <w:marLeft w:val="640"/>
          <w:marRight w:val="0"/>
          <w:marTop w:val="0"/>
          <w:marBottom w:val="0"/>
          <w:divBdr>
            <w:top w:val="none" w:sz="0" w:space="0" w:color="auto"/>
            <w:left w:val="none" w:sz="0" w:space="0" w:color="auto"/>
            <w:bottom w:val="none" w:sz="0" w:space="0" w:color="auto"/>
            <w:right w:val="none" w:sz="0" w:space="0" w:color="auto"/>
          </w:divBdr>
        </w:div>
        <w:div w:id="1411543390">
          <w:marLeft w:val="640"/>
          <w:marRight w:val="0"/>
          <w:marTop w:val="0"/>
          <w:marBottom w:val="0"/>
          <w:divBdr>
            <w:top w:val="none" w:sz="0" w:space="0" w:color="auto"/>
            <w:left w:val="none" w:sz="0" w:space="0" w:color="auto"/>
            <w:bottom w:val="none" w:sz="0" w:space="0" w:color="auto"/>
            <w:right w:val="none" w:sz="0" w:space="0" w:color="auto"/>
          </w:divBdr>
        </w:div>
        <w:div w:id="1597325939">
          <w:marLeft w:val="640"/>
          <w:marRight w:val="0"/>
          <w:marTop w:val="0"/>
          <w:marBottom w:val="0"/>
          <w:divBdr>
            <w:top w:val="none" w:sz="0" w:space="0" w:color="auto"/>
            <w:left w:val="none" w:sz="0" w:space="0" w:color="auto"/>
            <w:bottom w:val="none" w:sz="0" w:space="0" w:color="auto"/>
            <w:right w:val="none" w:sz="0" w:space="0" w:color="auto"/>
          </w:divBdr>
        </w:div>
        <w:div w:id="1651448393">
          <w:marLeft w:val="640"/>
          <w:marRight w:val="0"/>
          <w:marTop w:val="0"/>
          <w:marBottom w:val="0"/>
          <w:divBdr>
            <w:top w:val="none" w:sz="0" w:space="0" w:color="auto"/>
            <w:left w:val="none" w:sz="0" w:space="0" w:color="auto"/>
            <w:bottom w:val="none" w:sz="0" w:space="0" w:color="auto"/>
            <w:right w:val="none" w:sz="0" w:space="0" w:color="auto"/>
          </w:divBdr>
        </w:div>
        <w:div w:id="1676104201">
          <w:marLeft w:val="640"/>
          <w:marRight w:val="0"/>
          <w:marTop w:val="0"/>
          <w:marBottom w:val="0"/>
          <w:divBdr>
            <w:top w:val="none" w:sz="0" w:space="0" w:color="auto"/>
            <w:left w:val="none" w:sz="0" w:space="0" w:color="auto"/>
            <w:bottom w:val="none" w:sz="0" w:space="0" w:color="auto"/>
            <w:right w:val="none" w:sz="0" w:space="0" w:color="auto"/>
          </w:divBdr>
        </w:div>
        <w:div w:id="1705591170">
          <w:marLeft w:val="640"/>
          <w:marRight w:val="0"/>
          <w:marTop w:val="0"/>
          <w:marBottom w:val="0"/>
          <w:divBdr>
            <w:top w:val="none" w:sz="0" w:space="0" w:color="auto"/>
            <w:left w:val="none" w:sz="0" w:space="0" w:color="auto"/>
            <w:bottom w:val="none" w:sz="0" w:space="0" w:color="auto"/>
            <w:right w:val="none" w:sz="0" w:space="0" w:color="auto"/>
          </w:divBdr>
        </w:div>
        <w:div w:id="1729260538">
          <w:marLeft w:val="640"/>
          <w:marRight w:val="0"/>
          <w:marTop w:val="0"/>
          <w:marBottom w:val="0"/>
          <w:divBdr>
            <w:top w:val="none" w:sz="0" w:space="0" w:color="auto"/>
            <w:left w:val="none" w:sz="0" w:space="0" w:color="auto"/>
            <w:bottom w:val="none" w:sz="0" w:space="0" w:color="auto"/>
            <w:right w:val="none" w:sz="0" w:space="0" w:color="auto"/>
          </w:divBdr>
        </w:div>
        <w:div w:id="1760758658">
          <w:marLeft w:val="640"/>
          <w:marRight w:val="0"/>
          <w:marTop w:val="0"/>
          <w:marBottom w:val="0"/>
          <w:divBdr>
            <w:top w:val="none" w:sz="0" w:space="0" w:color="auto"/>
            <w:left w:val="none" w:sz="0" w:space="0" w:color="auto"/>
            <w:bottom w:val="none" w:sz="0" w:space="0" w:color="auto"/>
            <w:right w:val="none" w:sz="0" w:space="0" w:color="auto"/>
          </w:divBdr>
        </w:div>
        <w:div w:id="1776441177">
          <w:marLeft w:val="640"/>
          <w:marRight w:val="0"/>
          <w:marTop w:val="0"/>
          <w:marBottom w:val="0"/>
          <w:divBdr>
            <w:top w:val="none" w:sz="0" w:space="0" w:color="auto"/>
            <w:left w:val="none" w:sz="0" w:space="0" w:color="auto"/>
            <w:bottom w:val="none" w:sz="0" w:space="0" w:color="auto"/>
            <w:right w:val="none" w:sz="0" w:space="0" w:color="auto"/>
          </w:divBdr>
        </w:div>
        <w:div w:id="1784611339">
          <w:marLeft w:val="640"/>
          <w:marRight w:val="0"/>
          <w:marTop w:val="0"/>
          <w:marBottom w:val="0"/>
          <w:divBdr>
            <w:top w:val="none" w:sz="0" w:space="0" w:color="auto"/>
            <w:left w:val="none" w:sz="0" w:space="0" w:color="auto"/>
            <w:bottom w:val="none" w:sz="0" w:space="0" w:color="auto"/>
            <w:right w:val="none" w:sz="0" w:space="0" w:color="auto"/>
          </w:divBdr>
        </w:div>
        <w:div w:id="1834564676">
          <w:marLeft w:val="640"/>
          <w:marRight w:val="0"/>
          <w:marTop w:val="0"/>
          <w:marBottom w:val="0"/>
          <w:divBdr>
            <w:top w:val="none" w:sz="0" w:space="0" w:color="auto"/>
            <w:left w:val="none" w:sz="0" w:space="0" w:color="auto"/>
            <w:bottom w:val="none" w:sz="0" w:space="0" w:color="auto"/>
            <w:right w:val="none" w:sz="0" w:space="0" w:color="auto"/>
          </w:divBdr>
        </w:div>
        <w:div w:id="1905405081">
          <w:marLeft w:val="640"/>
          <w:marRight w:val="0"/>
          <w:marTop w:val="0"/>
          <w:marBottom w:val="0"/>
          <w:divBdr>
            <w:top w:val="none" w:sz="0" w:space="0" w:color="auto"/>
            <w:left w:val="none" w:sz="0" w:space="0" w:color="auto"/>
            <w:bottom w:val="none" w:sz="0" w:space="0" w:color="auto"/>
            <w:right w:val="none" w:sz="0" w:space="0" w:color="auto"/>
          </w:divBdr>
        </w:div>
        <w:div w:id="1922908656">
          <w:marLeft w:val="640"/>
          <w:marRight w:val="0"/>
          <w:marTop w:val="0"/>
          <w:marBottom w:val="0"/>
          <w:divBdr>
            <w:top w:val="none" w:sz="0" w:space="0" w:color="auto"/>
            <w:left w:val="none" w:sz="0" w:space="0" w:color="auto"/>
            <w:bottom w:val="none" w:sz="0" w:space="0" w:color="auto"/>
            <w:right w:val="none" w:sz="0" w:space="0" w:color="auto"/>
          </w:divBdr>
        </w:div>
        <w:div w:id="1957710998">
          <w:marLeft w:val="640"/>
          <w:marRight w:val="0"/>
          <w:marTop w:val="0"/>
          <w:marBottom w:val="0"/>
          <w:divBdr>
            <w:top w:val="none" w:sz="0" w:space="0" w:color="auto"/>
            <w:left w:val="none" w:sz="0" w:space="0" w:color="auto"/>
            <w:bottom w:val="none" w:sz="0" w:space="0" w:color="auto"/>
            <w:right w:val="none" w:sz="0" w:space="0" w:color="auto"/>
          </w:divBdr>
        </w:div>
        <w:div w:id="2021199394">
          <w:marLeft w:val="640"/>
          <w:marRight w:val="0"/>
          <w:marTop w:val="0"/>
          <w:marBottom w:val="0"/>
          <w:divBdr>
            <w:top w:val="none" w:sz="0" w:space="0" w:color="auto"/>
            <w:left w:val="none" w:sz="0" w:space="0" w:color="auto"/>
            <w:bottom w:val="none" w:sz="0" w:space="0" w:color="auto"/>
            <w:right w:val="none" w:sz="0" w:space="0" w:color="auto"/>
          </w:divBdr>
        </w:div>
        <w:div w:id="2024238511">
          <w:marLeft w:val="640"/>
          <w:marRight w:val="0"/>
          <w:marTop w:val="0"/>
          <w:marBottom w:val="0"/>
          <w:divBdr>
            <w:top w:val="none" w:sz="0" w:space="0" w:color="auto"/>
            <w:left w:val="none" w:sz="0" w:space="0" w:color="auto"/>
            <w:bottom w:val="none" w:sz="0" w:space="0" w:color="auto"/>
            <w:right w:val="none" w:sz="0" w:space="0" w:color="auto"/>
          </w:divBdr>
        </w:div>
        <w:div w:id="2074352074">
          <w:marLeft w:val="640"/>
          <w:marRight w:val="0"/>
          <w:marTop w:val="0"/>
          <w:marBottom w:val="0"/>
          <w:divBdr>
            <w:top w:val="none" w:sz="0" w:space="0" w:color="auto"/>
            <w:left w:val="none" w:sz="0" w:space="0" w:color="auto"/>
            <w:bottom w:val="none" w:sz="0" w:space="0" w:color="auto"/>
            <w:right w:val="none" w:sz="0" w:space="0" w:color="auto"/>
          </w:divBdr>
        </w:div>
        <w:div w:id="2086956414">
          <w:marLeft w:val="640"/>
          <w:marRight w:val="0"/>
          <w:marTop w:val="0"/>
          <w:marBottom w:val="0"/>
          <w:divBdr>
            <w:top w:val="none" w:sz="0" w:space="0" w:color="auto"/>
            <w:left w:val="none" w:sz="0" w:space="0" w:color="auto"/>
            <w:bottom w:val="none" w:sz="0" w:space="0" w:color="auto"/>
            <w:right w:val="none" w:sz="0" w:space="0" w:color="auto"/>
          </w:divBdr>
        </w:div>
        <w:div w:id="2093120953">
          <w:marLeft w:val="640"/>
          <w:marRight w:val="0"/>
          <w:marTop w:val="0"/>
          <w:marBottom w:val="0"/>
          <w:divBdr>
            <w:top w:val="none" w:sz="0" w:space="0" w:color="auto"/>
            <w:left w:val="none" w:sz="0" w:space="0" w:color="auto"/>
            <w:bottom w:val="none" w:sz="0" w:space="0" w:color="auto"/>
            <w:right w:val="none" w:sz="0" w:space="0" w:color="auto"/>
          </w:divBdr>
        </w:div>
      </w:divsChild>
    </w:div>
    <w:div w:id="211506481">
      <w:bodyDiv w:val="1"/>
      <w:marLeft w:val="0"/>
      <w:marRight w:val="0"/>
      <w:marTop w:val="0"/>
      <w:marBottom w:val="0"/>
      <w:divBdr>
        <w:top w:val="none" w:sz="0" w:space="0" w:color="auto"/>
        <w:left w:val="none" w:sz="0" w:space="0" w:color="auto"/>
        <w:bottom w:val="none" w:sz="0" w:space="0" w:color="auto"/>
        <w:right w:val="none" w:sz="0" w:space="0" w:color="auto"/>
      </w:divBdr>
      <w:divsChild>
        <w:div w:id="76439436">
          <w:marLeft w:val="640"/>
          <w:marRight w:val="0"/>
          <w:marTop w:val="0"/>
          <w:marBottom w:val="0"/>
          <w:divBdr>
            <w:top w:val="none" w:sz="0" w:space="0" w:color="auto"/>
            <w:left w:val="none" w:sz="0" w:space="0" w:color="auto"/>
            <w:bottom w:val="none" w:sz="0" w:space="0" w:color="auto"/>
            <w:right w:val="none" w:sz="0" w:space="0" w:color="auto"/>
          </w:divBdr>
        </w:div>
        <w:div w:id="157580617">
          <w:marLeft w:val="640"/>
          <w:marRight w:val="0"/>
          <w:marTop w:val="0"/>
          <w:marBottom w:val="0"/>
          <w:divBdr>
            <w:top w:val="none" w:sz="0" w:space="0" w:color="auto"/>
            <w:left w:val="none" w:sz="0" w:space="0" w:color="auto"/>
            <w:bottom w:val="none" w:sz="0" w:space="0" w:color="auto"/>
            <w:right w:val="none" w:sz="0" w:space="0" w:color="auto"/>
          </w:divBdr>
        </w:div>
        <w:div w:id="164521054">
          <w:marLeft w:val="640"/>
          <w:marRight w:val="0"/>
          <w:marTop w:val="0"/>
          <w:marBottom w:val="0"/>
          <w:divBdr>
            <w:top w:val="none" w:sz="0" w:space="0" w:color="auto"/>
            <w:left w:val="none" w:sz="0" w:space="0" w:color="auto"/>
            <w:bottom w:val="none" w:sz="0" w:space="0" w:color="auto"/>
            <w:right w:val="none" w:sz="0" w:space="0" w:color="auto"/>
          </w:divBdr>
        </w:div>
        <w:div w:id="334262053">
          <w:marLeft w:val="640"/>
          <w:marRight w:val="0"/>
          <w:marTop w:val="0"/>
          <w:marBottom w:val="0"/>
          <w:divBdr>
            <w:top w:val="none" w:sz="0" w:space="0" w:color="auto"/>
            <w:left w:val="none" w:sz="0" w:space="0" w:color="auto"/>
            <w:bottom w:val="none" w:sz="0" w:space="0" w:color="auto"/>
            <w:right w:val="none" w:sz="0" w:space="0" w:color="auto"/>
          </w:divBdr>
        </w:div>
        <w:div w:id="400447699">
          <w:marLeft w:val="640"/>
          <w:marRight w:val="0"/>
          <w:marTop w:val="0"/>
          <w:marBottom w:val="0"/>
          <w:divBdr>
            <w:top w:val="none" w:sz="0" w:space="0" w:color="auto"/>
            <w:left w:val="none" w:sz="0" w:space="0" w:color="auto"/>
            <w:bottom w:val="none" w:sz="0" w:space="0" w:color="auto"/>
            <w:right w:val="none" w:sz="0" w:space="0" w:color="auto"/>
          </w:divBdr>
        </w:div>
        <w:div w:id="411312910">
          <w:marLeft w:val="640"/>
          <w:marRight w:val="0"/>
          <w:marTop w:val="0"/>
          <w:marBottom w:val="0"/>
          <w:divBdr>
            <w:top w:val="none" w:sz="0" w:space="0" w:color="auto"/>
            <w:left w:val="none" w:sz="0" w:space="0" w:color="auto"/>
            <w:bottom w:val="none" w:sz="0" w:space="0" w:color="auto"/>
            <w:right w:val="none" w:sz="0" w:space="0" w:color="auto"/>
          </w:divBdr>
        </w:div>
        <w:div w:id="451095191">
          <w:marLeft w:val="640"/>
          <w:marRight w:val="0"/>
          <w:marTop w:val="0"/>
          <w:marBottom w:val="0"/>
          <w:divBdr>
            <w:top w:val="none" w:sz="0" w:space="0" w:color="auto"/>
            <w:left w:val="none" w:sz="0" w:space="0" w:color="auto"/>
            <w:bottom w:val="none" w:sz="0" w:space="0" w:color="auto"/>
            <w:right w:val="none" w:sz="0" w:space="0" w:color="auto"/>
          </w:divBdr>
        </w:div>
        <w:div w:id="638386682">
          <w:marLeft w:val="640"/>
          <w:marRight w:val="0"/>
          <w:marTop w:val="0"/>
          <w:marBottom w:val="0"/>
          <w:divBdr>
            <w:top w:val="none" w:sz="0" w:space="0" w:color="auto"/>
            <w:left w:val="none" w:sz="0" w:space="0" w:color="auto"/>
            <w:bottom w:val="none" w:sz="0" w:space="0" w:color="auto"/>
            <w:right w:val="none" w:sz="0" w:space="0" w:color="auto"/>
          </w:divBdr>
        </w:div>
        <w:div w:id="748162674">
          <w:marLeft w:val="640"/>
          <w:marRight w:val="0"/>
          <w:marTop w:val="0"/>
          <w:marBottom w:val="0"/>
          <w:divBdr>
            <w:top w:val="none" w:sz="0" w:space="0" w:color="auto"/>
            <w:left w:val="none" w:sz="0" w:space="0" w:color="auto"/>
            <w:bottom w:val="none" w:sz="0" w:space="0" w:color="auto"/>
            <w:right w:val="none" w:sz="0" w:space="0" w:color="auto"/>
          </w:divBdr>
        </w:div>
        <w:div w:id="803423940">
          <w:marLeft w:val="640"/>
          <w:marRight w:val="0"/>
          <w:marTop w:val="0"/>
          <w:marBottom w:val="0"/>
          <w:divBdr>
            <w:top w:val="none" w:sz="0" w:space="0" w:color="auto"/>
            <w:left w:val="none" w:sz="0" w:space="0" w:color="auto"/>
            <w:bottom w:val="none" w:sz="0" w:space="0" w:color="auto"/>
            <w:right w:val="none" w:sz="0" w:space="0" w:color="auto"/>
          </w:divBdr>
        </w:div>
        <w:div w:id="878978046">
          <w:marLeft w:val="640"/>
          <w:marRight w:val="0"/>
          <w:marTop w:val="0"/>
          <w:marBottom w:val="0"/>
          <w:divBdr>
            <w:top w:val="none" w:sz="0" w:space="0" w:color="auto"/>
            <w:left w:val="none" w:sz="0" w:space="0" w:color="auto"/>
            <w:bottom w:val="none" w:sz="0" w:space="0" w:color="auto"/>
            <w:right w:val="none" w:sz="0" w:space="0" w:color="auto"/>
          </w:divBdr>
        </w:div>
        <w:div w:id="1270434443">
          <w:marLeft w:val="640"/>
          <w:marRight w:val="0"/>
          <w:marTop w:val="0"/>
          <w:marBottom w:val="0"/>
          <w:divBdr>
            <w:top w:val="none" w:sz="0" w:space="0" w:color="auto"/>
            <w:left w:val="none" w:sz="0" w:space="0" w:color="auto"/>
            <w:bottom w:val="none" w:sz="0" w:space="0" w:color="auto"/>
            <w:right w:val="none" w:sz="0" w:space="0" w:color="auto"/>
          </w:divBdr>
        </w:div>
        <w:div w:id="1542353312">
          <w:marLeft w:val="640"/>
          <w:marRight w:val="0"/>
          <w:marTop w:val="0"/>
          <w:marBottom w:val="0"/>
          <w:divBdr>
            <w:top w:val="none" w:sz="0" w:space="0" w:color="auto"/>
            <w:left w:val="none" w:sz="0" w:space="0" w:color="auto"/>
            <w:bottom w:val="none" w:sz="0" w:space="0" w:color="auto"/>
            <w:right w:val="none" w:sz="0" w:space="0" w:color="auto"/>
          </w:divBdr>
        </w:div>
        <w:div w:id="1568297525">
          <w:marLeft w:val="640"/>
          <w:marRight w:val="0"/>
          <w:marTop w:val="0"/>
          <w:marBottom w:val="0"/>
          <w:divBdr>
            <w:top w:val="none" w:sz="0" w:space="0" w:color="auto"/>
            <w:left w:val="none" w:sz="0" w:space="0" w:color="auto"/>
            <w:bottom w:val="none" w:sz="0" w:space="0" w:color="auto"/>
            <w:right w:val="none" w:sz="0" w:space="0" w:color="auto"/>
          </w:divBdr>
        </w:div>
        <w:div w:id="1608654404">
          <w:marLeft w:val="640"/>
          <w:marRight w:val="0"/>
          <w:marTop w:val="0"/>
          <w:marBottom w:val="0"/>
          <w:divBdr>
            <w:top w:val="none" w:sz="0" w:space="0" w:color="auto"/>
            <w:left w:val="none" w:sz="0" w:space="0" w:color="auto"/>
            <w:bottom w:val="none" w:sz="0" w:space="0" w:color="auto"/>
            <w:right w:val="none" w:sz="0" w:space="0" w:color="auto"/>
          </w:divBdr>
        </w:div>
        <w:div w:id="1609463588">
          <w:marLeft w:val="640"/>
          <w:marRight w:val="0"/>
          <w:marTop w:val="0"/>
          <w:marBottom w:val="0"/>
          <w:divBdr>
            <w:top w:val="none" w:sz="0" w:space="0" w:color="auto"/>
            <w:left w:val="none" w:sz="0" w:space="0" w:color="auto"/>
            <w:bottom w:val="none" w:sz="0" w:space="0" w:color="auto"/>
            <w:right w:val="none" w:sz="0" w:space="0" w:color="auto"/>
          </w:divBdr>
        </w:div>
        <w:div w:id="1664352864">
          <w:marLeft w:val="640"/>
          <w:marRight w:val="0"/>
          <w:marTop w:val="0"/>
          <w:marBottom w:val="0"/>
          <w:divBdr>
            <w:top w:val="none" w:sz="0" w:space="0" w:color="auto"/>
            <w:left w:val="none" w:sz="0" w:space="0" w:color="auto"/>
            <w:bottom w:val="none" w:sz="0" w:space="0" w:color="auto"/>
            <w:right w:val="none" w:sz="0" w:space="0" w:color="auto"/>
          </w:divBdr>
        </w:div>
        <w:div w:id="1714039221">
          <w:marLeft w:val="640"/>
          <w:marRight w:val="0"/>
          <w:marTop w:val="0"/>
          <w:marBottom w:val="0"/>
          <w:divBdr>
            <w:top w:val="none" w:sz="0" w:space="0" w:color="auto"/>
            <w:left w:val="none" w:sz="0" w:space="0" w:color="auto"/>
            <w:bottom w:val="none" w:sz="0" w:space="0" w:color="auto"/>
            <w:right w:val="none" w:sz="0" w:space="0" w:color="auto"/>
          </w:divBdr>
        </w:div>
        <w:div w:id="1722361752">
          <w:marLeft w:val="640"/>
          <w:marRight w:val="0"/>
          <w:marTop w:val="0"/>
          <w:marBottom w:val="0"/>
          <w:divBdr>
            <w:top w:val="none" w:sz="0" w:space="0" w:color="auto"/>
            <w:left w:val="none" w:sz="0" w:space="0" w:color="auto"/>
            <w:bottom w:val="none" w:sz="0" w:space="0" w:color="auto"/>
            <w:right w:val="none" w:sz="0" w:space="0" w:color="auto"/>
          </w:divBdr>
        </w:div>
        <w:div w:id="1759404712">
          <w:marLeft w:val="640"/>
          <w:marRight w:val="0"/>
          <w:marTop w:val="0"/>
          <w:marBottom w:val="0"/>
          <w:divBdr>
            <w:top w:val="none" w:sz="0" w:space="0" w:color="auto"/>
            <w:left w:val="none" w:sz="0" w:space="0" w:color="auto"/>
            <w:bottom w:val="none" w:sz="0" w:space="0" w:color="auto"/>
            <w:right w:val="none" w:sz="0" w:space="0" w:color="auto"/>
          </w:divBdr>
        </w:div>
        <w:div w:id="1829907703">
          <w:marLeft w:val="640"/>
          <w:marRight w:val="0"/>
          <w:marTop w:val="0"/>
          <w:marBottom w:val="0"/>
          <w:divBdr>
            <w:top w:val="none" w:sz="0" w:space="0" w:color="auto"/>
            <w:left w:val="none" w:sz="0" w:space="0" w:color="auto"/>
            <w:bottom w:val="none" w:sz="0" w:space="0" w:color="auto"/>
            <w:right w:val="none" w:sz="0" w:space="0" w:color="auto"/>
          </w:divBdr>
        </w:div>
        <w:div w:id="1837066424">
          <w:marLeft w:val="640"/>
          <w:marRight w:val="0"/>
          <w:marTop w:val="0"/>
          <w:marBottom w:val="0"/>
          <w:divBdr>
            <w:top w:val="none" w:sz="0" w:space="0" w:color="auto"/>
            <w:left w:val="none" w:sz="0" w:space="0" w:color="auto"/>
            <w:bottom w:val="none" w:sz="0" w:space="0" w:color="auto"/>
            <w:right w:val="none" w:sz="0" w:space="0" w:color="auto"/>
          </w:divBdr>
        </w:div>
        <w:div w:id="1906522703">
          <w:marLeft w:val="640"/>
          <w:marRight w:val="0"/>
          <w:marTop w:val="0"/>
          <w:marBottom w:val="0"/>
          <w:divBdr>
            <w:top w:val="none" w:sz="0" w:space="0" w:color="auto"/>
            <w:left w:val="none" w:sz="0" w:space="0" w:color="auto"/>
            <w:bottom w:val="none" w:sz="0" w:space="0" w:color="auto"/>
            <w:right w:val="none" w:sz="0" w:space="0" w:color="auto"/>
          </w:divBdr>
        </w:div>
        <w:div w:id="2049992317">
          <w:marLeft w:val="640"/>
          <w:marRight w:val="0"/>
          <w:marTop w:val="0"/>
          <w:marBottom w:val="0"/>
          <w:divBdr>
            <w:top w:val="none" w:sz="0" w:space="0" w:color="auto"/>
            <w:left w:val="none" w:sz="0" w:space="0" w:color="auto"/>
            <w:bottom w:val="none" w:sz="0" w:space="0" w:color="auto"/>
            <w:right w:val="none" w:sz="0" w:space="0" w:color="auto"/>
          </w:divBdr>
        </w:div>
        <w:div w:id="2118864602">
          <w:marLeft w:val="640"/>
          <w:marRight w:val="0"/>
          <w:marTop w:val="0"/>
          <w:marBottom w:val="0"/>
          <w:divBdr>
            <w:top w:val="none" w:sz="0" w:space="0" w:color="auto"/>
            <w:left w:val="none" w:sz="0" w:space="0" w:color="auto"/>
            <w:bottom w:val="none" w:sz="0" w:space="0" w:color="auto"/>
            <w:right w:val="none" w:sz="0" w:space="0" w:color="auto"/>
          </w:divBdr>
        </w:div>
        <w:div w:id="2131825175">
          <w:marLeft w:val="640"/>
          <w:marRight w:val="0"/>
          <w:marTop w:val="0"/>
          <w:marBottom w:val="0"/>
          <w:divBdr>
            <w:top w:val="none" w:sz="0" w:space="0" w:color="auto"/>
            <w:left w:val="none" w:sz="0" w:space="0" w:color="auto"/>
            <w:bottom w:val="none" w:sz="0" w:space="0" w:color="auto"/>
            <w:right w:val="none" w:sz="0" w:space="0" w:color="auto"/>
          </w:divBdr>
        </w:div>
      </w:divsChild>
    </w:div>
    <w:div w:id="238028802">
      <w:bodyDiv w:val="1"/>
      <w:marLeft w:val="0"/>
      <w:marRight w:val="0"/>
      <w:marTop w:val="0"/>
      <w:marBottom w:val="0"/>
      <w:divBdr>
        <w:top w:val="none" w:sz="0" w:space="0" w:color="auto"/>
        <w:left w:val="none" w:sz="0" w:space="0" w:color="auto"/>
        <w:bottom w:val="none" w:sz="0" w:space="0" w:color="auto"/>
        <w:right w:val="none" w:sz="0" w:space="0" w:color="auto"/>
      </w:divBdr>
      <w:divsChild>
        <w:div w:id="25184368">
          <w:marLeft w:val="640"/>
          <w:marRight w:val="0"/>
          <w:marTop w:val="0"/>
          <w:marBottom w:val="0"/>
          <w:divBdr>
            <w:top w:val="none" w:sz="0" w:space="0" w:color="auto"/>
            <w:left w:val="none" w:sz="0" w:space="0" w:color="auto"/>
            <w:bottom w:val="none" w:sz="0" w:space="0" w:color="auto"/>
            <w:right w:val="none" w:sz="0" w:space="0" w:color="auto"/>
          </w:divBdr>
        </w:div>
        <w:div w:id="42872558">
          <w:marLeft w:val="640"/>
          <w:marRight w:val="0"/>
          <w:marTop w:val="0"/>
          <w:marBottom w:val="0"/>
          <w:divBdr>
            <w:top w:val="none" w:sz="0" w:space="0" w:color="auto"/>
            <w:left w:val="none" w:sz="0" w:space="0" w:color="auto"/>
            <w:bottom w:val="none" w:sz="0" w:space="0" w:color="auto"/>
            <w:right w:val="none" w:sz="0" w:space="0" w:color="auto"/>
          </w:divBdr>
        </w:div>
        <w:div w:id="67576862">
          <w:marLeft w:val="640"/>
          <w:marRight w:val="0"/>
          <w:marTop w:val="0"/>
          <w:marBottom w:val="0"/>
          <w:divBdr>
            <w:top w:val="none" w:sz="0" w:space="0" w:color="auto"/>
            <w:left w:val="none" w:sz="0" w:space="0" w:color="auto"/>
            <w:bottom w:val="none" w:sz="0" w:space="0" w:color="auto"/>
            <w:right w:val="none" w:sz="0" w:space="0" w:color="auto"/>
          </w:divBdr>
        </w:div>
        <w:div w:id="136461490">
          <w:marLeft w:val="640"/>
          <w:marRight w:val="0"/>
          <w:marTop w:val="0"/>
          <w:marBottom w:val="0"/>
          <w:divBdr>
            <w:top w:val="none" w:sz="0" w:space="0" w:color="auto"/>
            <w:left w:val="none" w:sz="0" w:space="0" w:color="auto"/>
            <w:bottom w:val="none" w:sz="0" w:space="0" w:color="auto"/>
            <w:right w:val="none" w:sz="0" w:space="0" w:color="auto"/>
          </w:divBdr>
        </w:div>
        <w:div w:id="345253141">
          <w:marLeft w:val="640"/>
          <w:marRight w:val="0"/>
          <w:marTop w:val="0"/>
          <w:marBottom w:val="0"/>
          <w:divBdr>
            <w:top w:val="none" w:sz="0" w:space="0" w:color="auto"/>
            <w:left w:val="none" w:sz="0" w:space="0" w:color="auto"/>
            <w:bottom w:val="none" w:sz="0" w:space="0" w:color="auto"/>
            <w:right w:val="none" w:sz="0" w:space="0" w:color="auto"/>
          </w:divBdr>
        </w:div>
        <w:div w:id="456992609">
          <w:marLeft w:val="640"/>
          <w:marRight w:val="0"/>
          <w:marTop w:val="0"/>
          <w:marBottom w:val="0"/>
          <w:divBdr>
            <w:top w:val="none" w:sz="0" w:space="0" w:color="auto"/>
            <w:left w:val="none" w:sz="0" w:space="0" w:color="auto"/>
            <w:bottom w:val="none" w:sz="0" w:space="0" w:color="auto"/>
            <w:right w:val="none" w:sz="0" w:space="0" w:color="auto"/>
          </w:divBdr>
        </w:div>
        <w:div w:id="502547146">
          <w:marLeft w:val="640"/>
          <w:marRight w:val="0"/>
          <w:marTop w:val="0"/>
          <w:marBottom w:val="0"/>
          <w:divBdr>
            <w:top w:val="none" w:sz="0" w:space="0" w:color="auto"/>
            <w:left w:val="none" w:sz="0" w:space="0" w:color="auto"/>
            <w:bottom w:val="none" w:sz="0" w:space="0" w:color="auto"/>
            <w:right w:val="none" w:sz="0" w:space="0" w:color="auto"/>
          </w:divBdr>
        </w:div>
        <w:div w:id="504436672">
          <w:marLeft w:val="640"/>
          <w:marRight w:val="0"/>
          <w:marTop w:val="0"/>
          <w:marBottom w:val="0"/>
          <w:divBdr>
            <w:top w:val="none" w:sz="0" w:space="0" w:color="auto"/>
            <w:left w:val="none" w:sz="0" w:space="0" w:color="auto"/>
            <w:bottom w:val="none" w:sz="0" w:space="0" w:color="auto"/>
            <w:right w:val="none" w:sz="0" w:space="0" w:color="auto"/>
          </w:divBdr>
        </w:div>
        <w:div w:id="730155639">
          <w:marLeft w:val="640"/>
          <w:marRight w:val="0"/>
          <w:marTop w:val="0"/>
          <w:marBottom w:val="0"/>
          <w:divBdr>
            <w:top w:val="none" w:sz="0" w:space="0" w:color="auto"/>
            <w:left w:val="none" w:sz="0" w:space="0" w:color="auto"/>
            <w:bottom w:val="none" w:sz="0" w:space="0" w:color="auto"/>
            <w:right w:val="none" w:sz="0" w:space="0" w:color="auto"/>
          </w:divBdr>
        </w:div>
        <w:div w:id="793409117">
          <w:marLeft w:val="640"/>
          <w:marRight w:val="0"/>
          <w:marTop w:val="0"/>
          <w:marBottom w:val="0"/>
          <w:divBdr>
            <w:top w:val="none" w:sz="0" w:space="0" w:color="auto"/>
            <w:left w:val="none" w:sz="0" w:space="0" w:color="auto"/>
            <w:bottom w:val="none" w:sz="0" w:space="0" w:color="auto"/>
            <w:right w:val="none" w:sz="0" w:space="0" w:color="auto"/>
          </w:divBdr>
        </w:div>
        <w:div w:id="888106078">
          <w:marLeft w:val="640"/>
          <w:marRight w:val="0"/>
          <w:marTop w:val="0"/>
          <w:marBottom w:val="0"/>
          <w:divBdr>
            <w:top w:val="none" w:sz="0" w:space="0" w:color="auto"/>
            <w:left w:val="none" w:sz="0" w:space="0" w:color="auto"/>
            <w:bottom w:val="none" w:sz="0" w:space="0" w:color="auto"/>
            <w:right w:val="none" w:sz="0" w:space="0" w:color="auto"/>
          </w:divBdr>
        </w:div>
        <w:div w:id="907423217">
          <w:marLeft w:val="640"/>
          <w:marRight w:val="0"/>
          <w:marTop w:val="0"/>
          <w:marBottom w:val="0"/>
          <w:divBdr>
            <w:top w:val="none" w:sz="0" w:space="0" w:color="auto"/>
            <w:left w:val="none" w:sz="0" w:space="0" w:color="auto"/>
            <w:bottom w:val="none" w:sz="0" w:space="0" w:color="auto"/>
            <w:right w:val="none" w:sz="0" w:space="0" w:color="auto"/>
          </w:divBdr>
        </w:div>
        <w:div w:id="1279095692">
          <w:marLeft w:val="640"/>
          <w:marRight w:val="0"/>
          <w:marTop w:val="0"/>
          <w:marBottom w:val="0"/>
          <w:divBdr>
            <w:top w:val="none" w:sz="0" w:space="0" w:color="auto"/>
            <w:left w:val="none" w:sz="0" w:space="0" w:color="auto"/>
            <w:bottom w:val="none" w:sz="0" w:space="0" w:color="auto"/>
            <w:right w:val="none" w:sz="0" w:space="0" w:color="auto"/>
          </w:divBdr>
        </w:div>
        <w:div w:id="1427308716">
          <w:marLeft w:val="640"/>
          <w:marRight w:val="0"/>
          <w:marTop w:val="0"/>
          <w:marBottom w:val="0"/>
          <w:divBdr>
            <w:top w:val="none" w:sz="0" w:space="0" w:color="auto"/>
            <w:left w:val="none" w:sz="0" w:space="0" w:color="auto"/>
            <w:bottom w:val="none" w:sz="0" w:space="0" w:color="auto"/>
            <w:right w:val="none" w:sz="0" w:space="0" w:color="auto"/>
          </w:divBdr>
        </w:div>
        <w:div w:id="1500805924">
          <w:marLeft w:val="640"/>
          <w:marRight w:val="0"/>
          <w:marTop w:val="0"/>
          <w:marBottom w:val="0"/>
          <w:divBdr>
            <w:top w:val="none" w:sz="0" w:space="0" w:color="auto"/>
            <w:left w:val="none" w:sz="0" w:space="0" w:color="auto"/>
            <w:bottom w:val="none" w:sz="0" w:space="0" w:color="auto"/>
            <w:right w:val="none" w:sz="0" w:space="0" w:color="auto"/>
          </w:divBdr>
        </w:div>
        <w:div w:id="1602107644">
          <w:marLeft w:val="640"/>
          <w:marRight w:val="0"/>
          <w:marTop w:val="0"/>
          <w:marBottom w:val="0"/>
          <w:divBdr>
            <w:top w:val="none" w:sz="0" w:space="0" w:color="auto"/>
            <w:left w:val="none" w:sz="0" w:space="0" w:color="auto"/>
            <w:bottom w:val="none" w:sz="0" w:space="0" w:color="auto"/>
            <w:right w:val="none" w:sz="0" w:space="0" w:color="auto"/>
          </w:divBdr>
        </w:div>
        <w:div w:id="1719670145">
          <w:marLeft w:val="640"/>
          <w:marRight w:val="0"/>
          <w:marTop w:val="0"/>
          <w:marBottom w:val="0"/>
          <w:divBdr>
            <w:top w:val="none" w:sz="0" w:space="0" w:color="auto"/>
            <w:left w:val="none" w:sz="0" w:space="0" w:color="auto"/>
            <w:bottom w:val="none" w:sz="0" w:space="0" w:color="auto"/>
            <w:right w:val="none" w:sz="0" w:space="0" w:color="auto"/>
          </w:divBdr>
        </w:div>
        <w:div w:id="1726100831">
          <w:marLeft w:val="640"/>
          <w:marRight w:val="0"/>
          <w:marTop w:val="0"/>
          <w:marBottom w:val="0"/>
          <w:divBdr>
            <w:top w:val="none" w:sz="0" w:space="0" w:color="auto"/>
            <w:left w:val="none" w:sz="0" w:space="0" w:color="auto"/>
            <w:bottom w:val="none" w:sz="0" w:space="0" w:color="auto"/>
            <w:right w:val="none" w:sz="0" w:space="0" w:color="auto"/>
          </w:divBdr>
        </w:div>
        <w:div w:id="1914046959">
          <w:marLeft w:val="640"/>
          <w:marRight w:val="0"/>
          <w:marTop w:val="0"/>
          <w:marBottom w:val="0"/>
          <w:divBdr>
            <w:top w:val="none" w:sz="0" w:space="0" w:color="auto"/>
            <w:left w:val="none" w:sz="0" w:space="0" w:color="auto"/>
            <w:bottom w:val="none" w:sz="0" w:space="0" w:color="auto"/>
            <w:right w:val="none" w:sz="0" w:space="0" w:color="auto"/>
          </w:divBdr>
        </w:div>
        <w:div w:id="1996062215">
          <w:marLeft w:val="640"/>
          <w:marRight w:val="0"/>
          <w:marTop w:val="0"/>
          <w:marBottom w:val="0"/>
          <w:divBdr>
            <w:top w:val="none" w:sz="0" w:space="0" w:color="auto"/>
            <w:left w:val="none" w:sz="0" w:space="0" w:color="auto"/>
            <w:bottom w:val="none" w:sz="0" w:space="0" w:color="auto"/>
            <w:right w:val="none" w:sz="0" w:space="0" w:color="auto"/>
          </w:divBdr>
        </w:div>
      </w:divsChild>
    </w:div>
    <w:div w:id="241645091">
      <w:bodyDiv w:val="1"/>
      <w:marLeft w:val="0"/>
      <w:marRight w:val="0"/>
      <w:marTop w:val="0"/>
      <w:marBottom w:val="0"/>
      <w:divBdr>
        <w:top w:val="none" w:sz="0" w:space="0" w:color="auto"/>
        <w:left w:val="none" w:sz="0" w:space="0" w:color="auto"/>
        <w:bottom w:val="none" w:sz="0" w:space="0" w:color="auto"/>
        <w:right w:val="none" w:sz="0" w:space="0" w:color="auto"/>
      </w:divBdr>
      <w:divsChild>
        <w:div w:id="5182537">
          <w:marLeft w:val="640"/>
          <w:marRight w:val="0"/>
          <w:marTop w:val="0"/>
          <w:marBottom w:val="0"/>
          <w:divBdr>
            <w:top w:val="none" w:sz="0" w:space="0" w:color="auto"/>
            <w:left w:val="none" w:sz="0" w:space="0" w:color="auto"/>
            <w:bottom w:val="none" w:sz="0" w:space="0" w:color="auto"/>
            <w:right w:val="none" w:sz="0" w:space="0" w:color="auto"/>
          </w:divBdr>
        </w:div>
        <w:div w:id="52045852">
          <w:marLeft w:val="640"/>
          <w:marRight w:val="0"/>
          <w:marTop w:val="0"/>
          <w:marBottom w:val="0"/>
          <w:divBdr>
            <w:top w:val="none" w:sz="0" w:space="0" w:color="auto"/>
            <w:left w:val="none" w:sz="0" w:space="0" w:color="auto"/>
            <w:bottom w:val="none" w:sz="0" w:space="0" w:color="auto"/>
            <w:right w:val="none" w:sz="0" w:space="0" w:color="auto"/>
          </w:divBdr>
        </w:div>
        <w:div w:id="99423486">
          <w:marLeft w:val="640"/>
          <w:marRight w:val="0"/>
          <w:marTop w:val="0"/>
          <w:marBottom w:val="0"/>
          <w:divBdr>
            <w:top w:val="none" w:sz="0" w:space="0" w:color="auto"/>
            <w:left w:val="none" w:sz="0" w:space="0" w:color="auto"/>
            <w:bottom w:val="none" w:sz="0" w:space="0" w:color="auto"/>
            <w:right w:val="none" w:sz="0" w:space="0" w:color="auto"/>
          </w:divBdr>
        </w:div>
        <w:div w:id="149911287">
          <w:marLeft w:val="640"/>
          <w:marRight w:val="0"/>
          <w:marTop w:val="0"/>
          <w:marBottom w:val="0"/>
          <w:divBdr>
            <w:top w:val="none" w:sz="0" w:space="0" w:color="auto"/>
            <w:left w:val="none" w:sz="0" w:space="0" w:color="auto"/>
            <w:bottom w:val="none" w:sz="0" w:space="0" w:color="auto"/>
            <w:right w:val="none" w:sz="0" w:space="0" w:color="auto"/>
          </w:divBdr>
        </w:div>
        <w:div w:id="572933276">
          <w:marLeft w:val="640"/>
          <w:marRight w:val="0"/>
          <w:marTop w:val="0"/>
          <w:marBottom w:val="0"/>
          <w:divBdr>
            <w:top w:val="none" w:sz="0" w:space="0" w:color="auto"/>
            <w:left w:val="none" w:sz="0" w:space="0" w:color="auto"/>
            <w:bottom w:val="none" w:sz="0" w:space="0" w:color="auto"/>
            <w:right w:val="none" w:sz="0" w:space="0" w:color="auto"/>
          </w:divBdr>
        </w:div>
        <w:div w:id="627198500">
          <w:marLeft w:val="640"/>
          <w:marRight w:val="0"/>
          <w:marTop w:val="0"/>
          <w:marBottom w:val="0"/>
          <w:divBdr>
            <w:top w:val="none" w:sz="0" w:space="0" w:color="auto"/>
            <w:left w:val="none" w:sz="0" w:space="0" w:color="auto"/>
            <w:bottom w:val="none" w:sz="0" w:space="0" w:color="auto"/>
            <w:right w:val="none" w:sz="0" w:space="0" w:color="auto"/>
          </w:divBdr>
        </w:div>
        <w:div w:id="871697461">
          <w:marLeft w:val="640"/>
          <w:marRight w:val="0"/>
          <w:marTop w:val="0"/>
          <w:marBottom w:val="0"/>
          <w:divBdr>
            <w:top w:val="none" w:sz="0" w:space="0" w:color="auto"/>
            <w:left w:val="none" w:sz="0" w:space="0" w:color="auto"/>
            <w:bottom w:val="none" w:sz="0" w:space="0" w:color="auto"/>
            <w:right w:val="none" w:sz="0" w:space="0" w:color="auto"/>
          </w:divBdr>
        </w:div>
        <w:div w:id="871773454">
          <w:marLeft w:val="640"/>
          <w:marRight w:val="0"/>
          <w:marTop w:val="0"/>
          <w:marBottom w:val="0"/>
          <w:divBdr>
            <w:top w:val="none" w:sz="0" w:space="0" w:color="auto"/>
            <w:left w:val="none" w:sz="0" w:space="0" w:color="auto"/>
            <w:bottom w:val="none" w:sz="0" w:space="0" w:color="auto"/>
            <w:right w:val="none" w:sz="0" w:space="0" w:color="auto"/>
          </w:divBdr>
        </w:div>
        <w:div w:id="994527913">
          <w:marLeft w:val="640"/>
          <w:marRight w:val="0"/>
          <w:marTop w:val="0"/>
          <w:marBottom w:val="0"/>
          <w:divBdr>
            <w:top w:val="none" w:sz="0" w:space="0" w:color="auto"/>
            <w:left w:val="none" w:sz="0" w:space="0" w:color="auto"/>
            <w:bottom w:val="none" w:sz="0" w:space="0" w:color="auto"/>
            <w:right w:val="none" w:sz="0" w:space="0" w:color="auto"/>
          </w:divBdr>
        </w:div>
        <w:div w:id="1037899003">
          <w:marLeft w:val="640"/>
          <w:marRight w:val="0"/>
          <w:marTop w:val="0"/>
          <w:marBottom w:val="0"/>
          <w:divBdr>
            <w:top w:val="none" w:sz="0" w:space="0" w:color="auto"/>
            <w:left w:val="none" w:sz="0" w:space="0" w:color="auto"/>
            <w:bottom w:val="none" w:sz="0" w:space="0" w:color="auto"/>
            <w:right w:val="none" w:sz="0" w:space="0" w:color="auto"/>
          </w:divBdr>
        </w:div>
        <w:div w:id="1077898874">
          <w:marLeft w:val="640"/>
          <w:marRight w:val="0"/>
          <w:marTop w:val="0"/>
          <w:marBottom w:val="0"/>
          <w:divBdr>
            <w:top w:val="none" w:sz="0" w:space="0" w:color="auto"/>
            <w:left w:val="none" w:sz="0" w:space="0" w:color="auto"/>
            <w:bottom w:val="none" w:sz="0" w:space="0" w:color="auto"/>
            <w:right w:val="none" w:sz="0" w:space="0" w:color="auto"/>
          </w:divBdr>
        </w:div>
        <w:div w:id="1144665500">
          <w:marLeft w:val="640"/>
          <w:marRight w:val="0"/>
          <w:marTop w:val="0"/>
          <w:marBottom w:val="0"/>
          <w:divBdr>
            <w:top w:val="none" w:sz="0" w:space="0" w:color="auto"/>
            <w:left w:val="none" w:sz="0" w:space="0" w:color="auto"/>
            <w:bottom w:val="none" w:sz="0" w:space="0" w:color="auto"/>
            <w:right w:val="none" w:sz="0" w:space="0" w:color="auto"/>
          </w:divBdr>
        </w:div>
        <w:div w:id="1180270049">
          <w:marLeft w:val="640"/>
          <w:marRight w:val="0"/>
          <w:marTop w:val="0"/>
          <w:marBottom w:val="0"/>
          <w:divBdr>
            <w:top w:val="none" w:sz="0" w:space="0" w:color="auto"/>
            <w:left w:val="none" w:sz="0" w:space="0" w:color="auto"/>
            <w:bottom w:val="none" w:sz="0" w:space="0" w:color="auto"/>
            <w:right w:val="none" w:sz="0" w:space="0" w:color="auto"/>
          </w:divBdr>
        </w:div>
        <w:div w:id="1252424601">
          <w:marLeft w:val="640"/>
          <w:marRight w:val="0"/>
          <w:marTop w:val="0"/>
          <w:marBottom w:val="0"/>
          <w:divBdr>
            <w:top w:val="none" w:sz="0" w:space="0" w:color="auto"/>
            <w:left w:val="none" w:sz="0" w:space="0" w:color="auto"/>
            <w:bottom w:val="none" w:sz="0" w:space="0" w:color="auto"/>
            <w:right w:val="none" w:sz="0" w:space="0" w:color="auto"/>
          </w:divBdr>
        </w:div>
        <w:div w:id="1290431651">
          <w:marLeft w:val="640"/>
          <w:marRight w:val="0"/>
          <w:marTop w:val="0"/>
          <w:marBottom w:val="0"/>
          <w:divBdr>
            <w:top w:val="none" w:sz="0" w:space="0" w:color="auto"/>
            <w:left w:val="none" w:sz="0" w:space="0" w:color="auto"/>
            <w:bottom w:val="none" w:sz="0" w:space="0" w:color="auto"/>
            <w:right w:val="none" w:sz="0" w:space="0" w:color="auto"/>
          </w:divBdr>
        </w:div>
        <w:div w:id="1295334171">
          <w:marLeft w:val="640"/>
          <w:marRight w:val="0"/>
          <w:marTop w:val="0"/>
          <w:marBottom w:val="0"/>
          <w:divBdr>
            <w:top w:val="none" w:sz="0" w:space="0" w:color="auto"/>
            <w:left w:val="none" w:sz="0" w:space="0" w:color="auto"/>
            <w:bottom w:val="none" w:sz="0" w:space="0" w:color="auto"/>
            <w:right w:val="none" w:sz="0" w:space="0" w:color="auto"/>
          </w:divBdr>
        </w:div>
        <w:div w:id="1351907516">
          <w:marLeft w:val="640"/>
          <w:marRight w:val="0"/>
          <w:marTop w:val="0"/>
          <w:marBottom w:val="0"/>
          <w:divBdr>
            <w:top w:val="none" w:sz="0" w:space="0" w:color="auto"/>
            <w:left w:val="none" w:sz="0" w:space="0" w:color="auto"/>
            <w:bottom w:val="none" w:sz="0" w:space="0" w:color="auto"/>
            <w:right w:val="none" w:sz="0" w:space="0" w:color="auto"/>
          </w:divBdr>
        </w:div>
        <w:div w:id="1538275538">
          <w:marLeft w:val="640"/>
          <w:marRight w:val="0"/>
          <w:marTop w:val="0"/>
          <w:marBottom w:val="0"/>
          <w:divBdr>
            <w:top w:val="none" w:sz="0" w:space="0" w:color="auto"/>
            <w:left w:val="none" w:sz="0" w:space="0" w:color="auto"/>
            <w:bottom w:val="none" w:sz="0" w:space="0" w:color="auto"/>
            <w:right w:val="none" w:sz="0" w:space="0" w:color="auto"/>
          </w:divBdr>
        </w:div>
        <w:div w:id="1635284618">
          <w:marLeft w:val="640"/>
          <w:marRight w:val="0"/>
          <w:marTop w:val="0"/>
          <w:marBottom w:val="0"/>
          <w:divBdr>
            <w:top w:val="none" w:sz="0" w:space="0" w:color="auto"/>
            <w:left w:val="none" w:sz="0" w:space="0" w:color="auto"/>
            <w:bottom w:val="none" w:sz="0" w:space="0" w:color="auto"/>
            <w:right w:val="none" w:sz="0" w:space="0" w:color="auto"/>
          </w:divBdr>
        </w:div>
        <w:div w:id="1715690237">
          <w:marLeft w:val="640"/>
          <w:marRight w:val="0"/>
          <w:marTop w:val="0"/>
          <w:marBottom w:val="0"/>
          <w:divBdr>
            <w:top w:val="none" w:sz="0" w:space="0" w:color="auto"/>
            <w:left w:val="none" w:sz="0" w:space="0" w:color="auto"/>
            <w:bottom w:val="none" w:sz="0" w:space="0" w:color="auto"/>
            <w:right w:val="none" w:sz="0" w:space="0" w:color="auto"/>
          </w:divBdr>
        </w:div>
        <w:div w:id="1803648211">
          <w:marLeft w:val="640"/>
          <w:marRight w:val="0"/>
          <w:marTop w:val="0"/>
          <w:marBottom w:val="0"/>
          <w:divBdr>
            <w:top w:val="none" w:sz="0" w:space="0" w:color="auto"/>
            <w:left w:val="none" w:sz="0" w:space="0" w:color="auto"/>
            <w:bottom w:val="none" w:sz="0" w:space="0" w:color="auto"/>
            <w:right w:val="none" w:sz="0" w:space="0" w:color="auto"/>
          </w:divBdr>
        </w:div>
        <w:div w:id="1820338486">
          <w:marLeft w:val="640"/>
          <w:marRight w:val="0"/>
          <w:marTop w:val="0"/>
          <w:marBottom w:val="0"/>
          <w:divBdr>
            <w:top w:val="none" w:sz="0" w:space="0" w:color="auto"/>
            <w:left w:val="none" w:sz="0" w:space="0" w:color="auto"/>
            <w:bottom w:val="none" w:sz="0" w:space="0" w:color="auto"/>
            <w:right w:val="none" w:sz="0" w:space="0" w:color="auto"/>
          </w:divBdr>
        </w:div>
        <w:div w:id="1859613751">
          <w:marLeft w:val="640"/>
          <w:marRight w:val="0"/>
          <w:marTop w:val="0"/>
          <w:marBottom w:val="0"/>
          <w:divBdr>
            <w:top w:val="none" w:sz="0" w:space="0" w:color="auto"/>
            <w:left w:val="none" w:sz="0" w:space="0" w:color="auto"/>
            <w:bottom w:val="none" w:sz="0" w:space="0" w:color="auto"/>
            <w:right w:val="none" w:sz="0" w:space="0" w:color="auto"/>
          </w:divBdr>
        </w:div>
        <w:div w:id="2055037006">
          <w:marLeft w:val="640"/>
          <w:marRight w:val="0"/>
          <w:marTop w:val="0"/>
          <w:marBottom w:val="0"/>
          <w:divBdr>
            <w:top w:val="none" w:sz="0" w:space="0" w:color="auto"/>
            <w:left w:val="none" w:sz="0" w:space="0" w:color="auto"/>
            <w:bottom w:val="none" w:sz="0" w:space="0" w:color="auto"/>
            <w:right w:val="none" w:sz="0" w:space="0" w:color="auto"/>
          </w:divBdr>
        </w:div>
        <w:div w:id="2055234227">
          <w:marLeft w:val="640"/>
          <w:marRight w:val="0"/>
          <w:marTop w:val="0"/>
          <w:marBottom w:val="0"/>
          <w:divBdr>
            <w:top w:val="none" w:sz="0" w:space="0" w:color="auto"/>
            <w:left w:val="none" w:sz="0" w:space="0" w:color="auto"/>
            <w:bottom w:val="none" w:sz="0" w:space="0" w:color="auto"/>
            <w:right w:val="none" w:sz="0" w:space="0" w:color="auto"/>
          </w:divBdr>
        </w:div>
      </w:divsChild>
    </w:div>
    <w:div w:id="242568587">
      <w:bodyDiv w:val="1"/>
      <w:marLeft w:val="0"/>
      <w:marRight w:val="0"/>
      <w:marTop w:val="0"/>
      <w:marBottom w:val="0"/>
      <w:divBdr>
        <w:top w:val="none" w:sz="0" w:space="0" w:color="auto"/>
        <w:left w:val="none" w:sz="0" w:space="0" w:color="auto"/>
        <w:bottom w:val="none" w:sz="0" w:space="0" w:color="auto"/>
        <w:right w:val="none" w:sz="0" w:space="0" w:color="auto"/>
      </w:divBdr>
      <w:divsChild>
        <w:div w:id="23020971">
          <w:marLeft w:val="640"/>
          <w:marRight w:val="0"/>
          <w:marTop w:val="0"/>
          <w:marBottom w:val="0"/>
          <w:divBdr>
            <w:top w:val="none" w:sz="0" w:space="0" w:color="auto"/>
            <w:left w:val="none" w:sz="0" w:space="0" w:color="auto"/>
            <w:bottom w:val="none" w:sz="0" w:space="0" w:color="auto"/>
            <w:right w:val="none" w:sz="0" w:space="0" w:color="auto"/>
          </w:divBdr>
        </w:div>
        <w:div w:id="141315763">
          <w:marLeft w:val="640"/>
          <w:marRight w:val="0"/>
          <w:marTop w:val="0"/>
          <w:marBottom w:val="0"/>
          <w:divBdr>
            <w:top w:val="none" w:sz="0" w:space="0" w:color="auto"/>
            <w:left w:val="none" w:sz="0" w:space="0" w:color="auto"/>
            <w:bottom w:val="none" w:sz="0" w:space="0" w:color="auto"/>
            <w:right w:val="none" w:sz="0" w:space="0" w:color="auto"/>
          </w:divBdr>
        </w:div>
        <w:div w:id="195773623">
          <w:marLeft w:val="640"/>
          <w:marRight w:val="0"/>
          <w:marTop w:val="0"/>
          <w:marBottom w:val="0"/>
          <w:divBdr>
            <w:top w:val="none" w:sz="0" w:space="0" w:color="auto"/>
            <w:left w:val="none" w:sz="0" w:space="0" w:color="auto"/>
            <w:bottom w:val="none" w:sz="0" w:space="0" w:color="auto"/>
            <w:right w:val="none" w:sz="0" w:space="0" w:color="auto"/>
          </w:divBdr>
        </w:div>
        <w:div w:id="350034773">
          <w:marLeft w:val="640"/>
          <w:marRight w:val="0"/>
          <w:marTop w:val="0"/>
          <w:marBottom w:val="0"/>
          <w:divBdr>
            <w:top w:val="none" w:sz="0" w:space="0" w:color="auto"/>
            <w:left w:val="none" w:sz="0" w:space="0" w:color="auto"/>
            <w:bottom w:val="none" w:sz="0" w:space="0" w:color="auto"/>
            <w:right w:val="none" w:sz="0" w:space="0" w:color="auto"/>
          </w:divBdr>
        </w:div>
        <w:div w:id="559243589">
          <w:marLeft w:val="640"/>
          <w:marRight w:val="0"/>
          <w:marTop w:val="0"/>
          <w:marBottom w:val="0"/>
          <w:divBdr>
            <w:top w:val="none" w:sz="0" w:space="0" w:color="auto"/>
            <w:left w:val="none" w:sz="0" w:space="0" w:color="auto"/>
            <w:bottom w:val="none" w:sz="0" w:space="0" w:color="auto"/>
            <w:right w:val="none" w:sz="0" w:space="0" w:color="auto"/>
          </w:divBdr>
        </w:div>
        <w:div w:id="618075753">
          <w:marLeft w:val="640"/>
          <w:marRight w:val="0"/>
          <w:marTop w:val="0"/>
          <w:marBottom w:val="0"/>
          <w:divBdr>
            <w:top w:val="none" w:sz="0" w:space="0" w:color="auto"/>
            <w:left w:val="none" w:sz="0" w:space="0" w:color="auto"/>
            <w:bottom w:val="none" w:sz="0" w:space="0" w:color="auto"/>
            <w:right w:val="none" w:sz="0" w:space="0" w:color="auto"/>
          </w:divBdr>
        </w:div>
        <w:div w:id="724372432">
          <w:marLeft w:val="640"/>
          <w:marRight w:val="0"/>
          <w:marTop w:val="0"/>
          <w:marBottom w:val="0"/>
          <w:divBdr>
            <w:top w:val="none" w:sz="0" w:space="0" w:color="auto"/>
            <w:left w:val="none" w:sz="0" w:space="0" w:color="auto"/>
            <w:bottom w:val="none" w:sz="0" w:space="0" w:color="auto"/>
            <w:right w:val="none" w:sz="0" w:space="0" w:color="auto"/>
          </w:divBdr>
        </w:div>
        <w:div w:id="731924077">
          <w:marLeft w:val="640"/>
          <w:marRight w:val="0"/>
          <w:marTop w:val="0"/>
          <w:marBottom w:val="0"/>
          <w:divBdr>
            <w:top w:val="none" w:sz="0" w:space="0" w:color="auto"/>
            <w:left w:val="none" w:sz="0" w:space="0" w:color="auto"/>
            <w:bottom w:val="none" w:sz="0" w:space="0" w:color="auto"/>
            <w:right w:val="none" w:sz="0" w:space="0" w:color="auto"/>
          </w:divBdr>
        </w:div>
        <w:div w:id="750735750">
          <w:marLeft w:val="640"/>
          <w:marRight w:val="0"/>
          <w:marTop w:val="0"/>
          <w:marBottom w:val="0"/>
          <w:divBdr>
            <w:top w:val="none" w:sz="0" w:space="0" w:color="auto"/>
            <w:left w:val="none" w:sz="0" w:space="0" w:color="auto"/>
            <w:bottom w:val="none" w:sz="0" w:space="0" w:color="auto"/>
            <w:right w:val="none" w:sz="0" w:space="0" w:color="auto"/>
          </w:divBdr>
        </w:div>
        <w:div w:id="786391064">
          <w:marLeft w:val="640"/>
          <w:marRight w:val="0"/>
          <w:marTop w:val="0"/>
          <w:marBottom w:val="0"/>
          <w:divBdr>
            <w:top w:val="none" w:sz="0" w:space="0" w:color="auto"/>
            <w:left w:val="none" w:sz="0" w:space="0" w:color="auto"/>
            <w:bottom w:val="none" w:sz="0" w:space="0" w:color="auto"/>
            <w:right w:val="none" w:sz="0" w:space="0" w:color="auto"/>
          </w:divBdr>
        </w:div>
        <w:div w:id="844592035">
          <w:marLeft w:val="640"/>
          <w:marRight w:val="0"/>
          <w:marTop w:val="0"/>
          <w:marBottom w:val="0"/>
          <w:divBdr>
            <w:top w:val="none" w:sz="0" w:space="0" w:color="auto"/>
            <w:left w:val="none" w:sz="0" w:space="0" w:color="auto"/>
            <w:bottom w:val="none" w:sz="0" w:space="0" w:color="auto"/>
            <w:right w:val="none" w:sz="0" w:space="0" w:color="auto"/>
          </w:divBdr>
        </w:div>
        <w:div w:id="846947348">
          <w:marLeft w:val="640"/>
          <w:marRight w:val="0"/>
          <w:marTop w:val="0"/>
          <w:marBottom w:val="0"/>
          <w:divBdr>
            <w:top w:val="none" w:sz="0" w:space="0" w:color="auto"/>
            <w:left w:val="none" w:sz="0" w:space="0" w:color="auto"/>
            <w:bottom w:val="none" w:sz="0" w:space="0" w:color="auto"/>
            <w:right w:val="none" w:sz="0" w:space="0" w:color="auto"/>
          </w:divBdr>
        </w:div>
        <w:div w:id="962886459">
          <w:marLeft w:val="640"/>
          <w:marRight w:val="0"/>
          <w:marTop w:val="0"/>
          <w:marBottom w:val="0"/>
          <w:divBdr>
            <w:top w:val="none" w:sz="0" w:space="0" w:color="auto"/>
            <w:left w:val="none" w:sz="0" w:space="0" w:color="auto"/>
            <w:bottom w:val="none" w:sz="0" w:space="0" w:color="auto"/>
            <w:right w:val="none" w:sz="0" w:space="0" w:color="auto"/>
          </w:divBdr>
        </w:div>
        <w:div w:id="1019508379">
          <w:marLeft w:val="640"/>
          <w:marRight w:val="0"/>
          <w:marTop w:val="0"/>
          <w:marBottom w:val="0"/>
          <w:divBdr>
            <w:top w:val="none" w:sz="0" w:space="0" w:color="auto"/>
            <w:left w:val="none" w:sz="0" w:space="0" w:color="auto"/>
            <w:bottom w:val="none" w:sz="0" w:space="0" w:color="auto"/>
            <w:right w:val="none" w:sz="0" w:space="0" w:color="auto"/>
          </w:divBdr>
        </w:div>
        <w:div w:id="1223565891">
          <w:marLeft w:val="640"/>
          <w:marRight w:val="0"/>
          <w:marTop w:val="0"/>
          <w:marBottom w:val="0"/>
          <w:divBdr>
            <w:top w:val="none" w:sz="0" w:space="0" w:color="auto"/>
            <w:left w:val="none" w:sz="0" w:space="0" w:color="auto"/>
            <w:bottom w:val="none" w:sz="0" w:space="0" w:color="auto"/>
            <w:right w:val="none" w:sz="0" w:space="0" w:color="auto"/>
          </w:divBdr>
        </w:div>
        <w:div w:id="1279484893">
          <w:marLeft w:val="640"/>
          <w:marRight w:val="0"/>
          <w:marTop w:val="0"/>
          <w:marBottom w:val="0"/>
          <w:divBdr>
            <w:top w:val="none" w:sz="0" w:space="0" w:color="auto"/>
            <w:left w:val="none" w:sz="0" w:space="0" w:color="auto"/>
            <w:bottom w:val="none" w:sz="0" w:space="0" w:color="auto"/>
            <w:right w:val="none" w:sz="0" w:space="0" w:color="auto"/>
          </w:divBdr>
        </w:div>
        <w:div w:id="1292899136">
          <w:marLeft w:val="640"/>
          <w:marRight w:val="0"/>
          <w:marTop w:val="0"/>
          <w:marBottom w:val="0"/>
          <w:divBdr>
            <w:top w:val="none" w:sz="0" w:space="0" w:color="auto"/>
            <w:left w:val="none" w:sz="0" w:space="0" w:color="auto"/>
            <w:bottom w:val="none" w:sz="0" w:space="0" w:color="auto"/>
            <w:right w:val="none" w:sz="0" w:space="0" w:color="auto"/>
          </w:divBdr>
        </w:div>
        <w:div w:id="1356616652">
          <w:marLeft w:val="640"/>
          <w:marRight w:val="0"/>
          <w:marTop w:val="0"/>
          <w:marBottom w:val="0"/>
          <w:divBdr>
            <w:top w:val="none" w:sz="0" w:space="0" w:color="auto"/>
            <w:left w:val="none" w:sz="0" w:space="0" w:color="auto"/>
            <w:bottom w:val="none" w:sz="0" w:space="0" w:color="auto"/>
            <w:right w:val="none" w:sz="0" w:space="0" w:color="auto"/>
          </w:divBdr>
        </w:div>
        <w:div w:id="1362704622">
          <w:marLeft w:val="640"/>
          <w:marRight w:val="0"/>
          <w:marTop w:val="0"/>
          <w:marBottom w:val="0"/>
          <w:divBdr>
            <w:top w:val="none" w:sz="0" w:space="0" w:color="auto"/>
            <w:left w:val="none" w:sz="0" w:space="0" w:color="auto"/>
            <w:bottom w:val="none" w:sz="0" w:space="0" w:color="auto"/>
            <w:right w:val="none" w:sz="0" w:space="0" w:color="auto"/>
          </w:divBdr>
        </w:div>
        <w:div w:id="1441952593">
          <w:marLeft w:val="640"/>
          <w:marRight w:val="0"/>
          <w:marTop w:val="0"/>
          <w:marBottom w:val="0"/>
          <w:divBdr>
            <w:top w:val="none" w:sz="0" w:space="0" w:color="auto"/>
            <w:left w:val="none" w:sz="0" w:space="0" w:color="auto"/>
            <w:bottom w:val="none" w:sz="0" w:space="0" w:color="auto"/>
            <w:right w:val="none" w:sz="0" w:space="0" w:color="auto"/>
          </w:divBdr>
        </w:div>
        <w:div w:id="1486166490">
          <w:marLeft w:val="640"/>
          <w:marRight w:val="0"/>
          <w:marTop w:val="0"/>
          <w:marBottom w:val="0"/>
          <w:divBdr>
            <w:top w:val="none" w:sz="0" w:space="0" w:color="auto"/>
            <w:left w:val="none" w:sz="0" w:space="0" w:color="auto"/>
            <w:bottom w:val="none" w:sz="0" w:space="0" w:color="auto"/>
            <w:right w:val="none" w:sz="0" w:space="0" w:color="auto"/>
          </w:divBdr>
        </w:div>
        <w:div w:id="1546790952">
          <w:marLeft w:val="640"/>
          <w:marRight w:val="0"/>
          <w:marTop w:val="0"/>
          <w:marBottom w:val="0"/>
          <w:divBdr>
            <w:top w:val="none" w:sz="0" w:space="0" w:color="auto"/>
            <w:left w:val="none" w:sz="0" w:space="0" w:color="auto"/>
            <w:bottom w:val="none" w:sz="0" w:space="0" w:color="auto"/>
            <w:right w:val="none" w:sz="0" w:space="0" w:color="auto"/>
          </w:divBdr>
        </w:div>
        <w:div w:id="1585189811">
          <w:marLeft w:val="640"/>
          <w:marRight w:val="0"/>
          <w:marTop w:val="0"/>
          <w:marBottom w:val="0"/>
          <w:divBdr>
            <w:top w:val="none" w:sz="0" w:space="0" w:color="auto"/>
            <w:left w:val="none" w:sz="0" w:space="0" w:color="auto"/>
            <w:bottom w:val="none" w:sz="0" w:space="0" w:color="auto"/>
            <w:right w:val="none" w:sz="0" w:space="0" w:color="auto"/>
          </w:divBdr>
        </w:div>
        <w:div w:id="1640381800">
          <w:marLeft w:val="640"/>
          <w:marRight w:val="0"/>
          <w:marTop w:val="0"/>
          <w:marBottom w:val="0"/>
          <w:divBdr>
            <w:top w:val="none" w:sz="0" w:space="0" w:color="auto"/>
            <w:left w:val="none" w:sz="0" w:space="0" w:color="auto"/>
            <w:bottom w:val="none" w:sz="0" w:space="0" w:color="auto"/>
            <w:right w:val="none" w:sz="0" w:space="0" w:color="auto"/>
          </w:divBdr>
        </w:div>
        <w:div w:id="1657027020">
          <w:marLeft w:val="640"/>
          <w:marRight w:val="0"/>
          <w:marTop w:val="0"/>
          <w:marBottom w:val="0"/>
          <w:divBdr>
            <w:top w:val="none" w:sz="0" w:space="0" w:color="auto"/>
            <w:left w:val="none" w:sz="0" w:space="0" w:color="auto"/>
            <w:bottom w:val="none" w:sz="0" w:space="0" w:color="auto"/>
            <w:right w:val="none" w:sz="0" w:space="0" w:color="auto"/>
          </w:divBdr>
        </w:div>
        <w:div w:id="1854369344">
          <w:marLeft w:val="640"/>
          <w:marRight w:val="0"/>
          <w:marTop w:val="0"/>
          <w:marBottom w:val="0"/>
          <w:divBdr>
            <w:top w:val="none" w:sz="0" w:space="0" w:color="auto"/>
            <w:left w:val="none" w:sz="0" w:space="0" w:color="auto"/>
            <w:bottom w:val="none" w:sz="0" w:space="0" w:color="auto"/>
            <w:right w:val="none" w:sz="0" w:space="0" w:color="auto"/>
          </w:divBdr>
        </w:div>
        <w:div w:id="2016615094">
          <w:marLeft w:val="640"/>
          <w:marRight w:val="0"/>
          <w:marTop w:val="0"/>
          <w:marBottom w:val="0"/>
          <w:divBdr>
            <w:top w:val="none" w:sz="0" w:space="0" w:color="auto"/>
            <w:left w:val="none" w:sz="0" w:space="0" w:color="auto"/>
            <w:bottom w:val="none" w:sz="0" w:space="0" w:color="auto"/>
            <w:right w:val="none" w:sz="0" w:space="0" w:color="auto"/>
          </w:divBdr>
        </w:div>
      </w:divsChild>
    </w:div>
    <w:div w:id="246154612">
      <w:bodyDiv w:val="1"/>
      <w:marLeft w:val="0"/>
      <w:marRight w:val="0"/>
      <w:marTop w:val="0"/>
      <w:marBottom w:val="0"/>
      <w:divBdr>
        <w:top w:val="none" w:sz="0" w:space="0" w:color="auto"/>
        <w:left w:val="none" w:sz="0" w:space="0" w:color="auto"/>
        <w:bottom w:val="none" w:sz="0" w:space="0" w:color="auto"/>
        <w:right w:val="none" w:sz="0" w:space="0" w:color="auto"/>
      </w:divBdr>
      <w:divsChild>
        <w:div w:id="17051875">
          <w:marLeft w:val="640"/>
          <w:marRight w:val="0"/>
          <w:marTop w:val="0"/>
          <w:marBottom w:val="0"/>
          <w:divBdr>
            <w:top w:val="none" w:sz="0" w:space="0" w:color="auto"/>
            <w:left w:val="none" w:sz="0" w:space="0" w:color="auto"/>
            <w:bottom w:val="none" w:sz="0" w:space="0" w:color="auto"/>
            <w:right w:val="none" w:sz="0" w:space="0" w:color="auto"/>
          </w:divBdr>
        </w:div>
        <w:div w:id="175921312">
          <w:marLeft w:val="640"/>
          <w:marRight w:val="0"/>
          <w:marTop w:val="0"/>
          <w:marBottom w:val="0"/>
          <w:divBdr>
            <w:top w:val="none" w:sz="0" w:space="0" w:color="auto"/>
            <w:left w:val="none" w:sz="0" w:space="0" w:color="auto"/>
            <w:bottom w:val="none" w:sz="0" w:space="0" w:color="auto"/>
            <w:right w:val="none" w:sz="0" w:space="0" w:color="auto"/>
          </w:divBdr>
        </w:div>
        <w:div w:id="298153130">
          <w:marLeft w:val="640"/>
          <w:marRight w:val="0"/>
          <w:marTop w:val="0"/>
          <w:marBottom w:val="0"/>
          <w:divBdr>
            <w:top w:val="none" w:sz="0" w:space="0" w:color="auto"/>
            <w:left w:val="none" w:sz="0" w:space="0" w:color="auto"/>
            <w:bottom w:val="none" w:sz="0" w:space="0" w:color="auto"/>
            <w:right w:val="none" w:sz="0" w:space="0" w:color="auto"/>
          </w:divBdr>
        </w:div>
        <w:div w:id="353649565">
          <w:marLeft w:val="640"/>
          <w:marRight w:val="0"/>
          <w:marTop w:val="0"/>
          <w:marBottom w:val="0"/>
          <w:divBdr>
            <w:top w:val="none" w:sz="0" w:space="0" w:color="auto"/>
            <w:left w:val="none" w:sz="0" w:space="0" w:color="auto"/>
            <w:bottom w:val="none" w:sz="0" w:space="0" w:color="auto"/>
            <w:right w:val="none" w:sz="0" w:space="0" w:color="auto"/>
          </w:divBdr>
        </w:div>
        <w:div w:id="368341328">
          <w:marLeft w:val="640"/>
          <w:marRight w:val="0"/>
          <w:marTop w:val="0"/>
          <w:marBottom w:val="0"/>
          <w:divBdr>
            <w:top w:val="none" w:sz="0" w:space="0" w:color="auto"/>
            <w:left w:val="none" w:sz="0" w:space="0" w:color="auto"/>
            <w:bottom w:val="none" w:sz="0" w:space="0" w:color="auto"/>
            <w:right w:val="none" w:sz="0" w:space="0" w:color="auto"/>
          </w:divBdr>
        </w:div>
        <w:div w:id="490947536">
          <w:marLeft w:val="640"/>
          <w:marRight w:val="0"/>
          <w:marTop w:val="0"/>
          <w:marBottom w:val="0"/>
          <w:divBdr>
            <w:top w:val="none" w:sz="0" w:space="0" w:color="auto"/>
            <w:left w:val="none" w:sz="0" w:space="0" w:color="auto"/>
            <w:bottom w:val="none" w:sz="0" w:space="0" w:color="auto"/>
            <w:right w:val="none" w:sz="0" w:space="0" w:color="auto"/>
          </w:divBdr>
        </w:div>
        <w:div w:id="554508745">
          <w:marLeft w:val="640"/>
          <w:marRight w:val="0"/>
          <w:marTop w:val="0"/>
          <w:marBottom w:val="0"/>
          <w:divBdr>
            <w:top w:val="none" w:sz="0" w:space="0" w:color="auto"/>
            <w:left w:val="none" w:sz="0" w:space="0" w:color="auto"/>
            <w:bottom w:val="none" w:sz="0" w:space="0" w:color="auto"/>
            <w:right w:val="none" w:sz="0" w:space="0" w:color="auto"/>
          </w:divBdr>
        </w:div>
        <w:div w:id="771123966">
          <w:marLeft w:val="640"/>
          <w:marRight w:val="0"/>
          <w:marTop w:val="0"/>
          <w:marBottom w:val="0"/>
          <w:divBdr>
            <w:top w:val="none" w:sz="0" w:space="0" w:color="auto"/>
            <w:left w:val="none" w:sz="0" w:space="0" w:color="auto"/>
            <w:bottom w:val="none" w:sz="0" w:space="0" w:color="auto"/>
            <w:right w:val="none" w:sz="0" w:space="0" w:color="auto"/>
          </w:divBdr>
        </w:div>
        <w:div w:id="807671615">
          <w:marLeft w:val="640"/>
          <w:marRight w:val="0"/>
          <w:marTop w:val="0"/>
          <w:marBottom w:val="0"/>
          <w:divBdr>
            <w:top w:val="none" w:sz="0" w:space="0" w:color="auto"/>
            <w:left w:val="none" w:sz="0" w:space="0" w:color="auto"/>
            <w:bottom w:val="none" w:sz="0" w:space="0" w:color="auto"/>
            <w:right w:val="none" w:sz="0" w:space="0" w:color="auto"/>
          </w:divBdr>
        </w:div>
        <w:div w:id="812336819">
          <w:marLeft w:val="640"/>
          <w:marRight w:val="0"/>
          <w:marTop w:val="0"/>
          <w:marBottom w:val="0"/>
          <w:divBdr>
            <w:top w:val="none" w:sz="0" w:space="0" w:color="auto"/>
            <w:left w:val="none" w:sz="0" w:space="0" w:color="auto"/>
            <w:bottom w:val="none" w:sz="0" w:space="0" w:color="auto"/>
            <w:right w:val="none" w:sz="0" w:space="0" w:color="auto"/>
          </w:divBdr>
        </w:div>
        <w:div w:id="878320693">
          <w:marLeft w:val="640"/>
          <w:marRight w:val="0"/>
          <w:marTop w:val="0"/>
          <w:marBottom w:val="0"/>
          <w:divBdr>
            <w:top w:val="none" w:sz="0" w:space="0" w:color="auto"/>
            <w:left w:val="none" w:sz="0" w:space="0" w:color="auto"/>
            <w:bottom w:val="none" w:sz="0" w:space="0" w:color="auto"/>
            <w:right w:val="none" w:sz="0" w:space="0" w:color="auto"/>
          </w:divBdr>
        </w:div>
        <w:div w:id="892733185">
          <w:marLeft w:val="640"/>
          <w:marRight w:val="0"/>
          <w:marTop w:val="0"/>
          <w:marBottom w:val="0"/>
          <w:divBdr>
            <w:top w:val="none" w:sz="0" w:space="0" w:color="auto"/>
            <w:left w:val="none" w:sz="0" w:space="0" w:color="auto"/>
            <w:bottom w:val="none" w:sz="0" w:space="0" w:color="auto"/>
            <w:right w:val="none" w:sz="0" w:space="0" w:color="auto"/>
          </w:divBdr>
        </w:div>
        <w:div w:id="1073746358">
          <w:marLeft w:val="640"/>
          <w:marRight w:val="0"/>
          <w:marTop w:val="0"/>
          <w:marBottom w:val="0"/>
          <w:divBdr>
            <w:top w:val="none" w:sz="0" w:space="0" w:color="auto"/>
            <w:left w:val="none" w:sz="0" w:space="0" w:color="auto"/>
            <w:bottom w:val="none" w:sz="0" w:space="0" w:color="auto"/>
            <w:right w:val="none" w:sz="0" w:space="0" w:color="auto"/>
          </w:divBdr>
        </w:div>
        <w:div w:id="1079787484">
          <w:marLeft w:val="640"/>
          <w:marRight w:val="0"/>
          <w:marTop w:val="0"/>
          <w:marBottom w:val="0"/>
          <w:divBdr>
            <w:top w:val="none" w:sz="0" w:space="0" w:color="auto"/>
            <w:left w:val="none" w:sz="0" w:space="0" w:color="auto"/>
            <w:bottom w:val="none" w:sz="0" w:space="0" w:color="auto"/>
            <w:right w:val="none" w:sz="0" w:space="0" w:color="auto"/>
          </w:divBdr>
        </w:div>
        <w:div w:id="1159467911">
          <w:marLeft w:val="640"/>
          <w:marRight w:val="0"/>
          <w:marTop w:val="0"/>
          <w:marBottom w:val="0"/>
          <w:divBdr>
            <w:top w:val="none" w:sz="0" w:space="0" w:color="auto"/>
            <w:left w:val="none" w:sz="0" w:space="0" w:color="auto"/>
            <w:bottom w:val="none" w:sz="0" w:space="0" w:color="auto"/>
            <w:right w:val="none" w:sz="0" w:space="0" w:color="auto"/>
          </w:divBdr>
        </w:div>
        <w:div w:id="1249464238">
          <w:marLeft w:val="640"/>
          <w:marRight w:val="0"/>
          <w:marTop w:val="0"/>
          <w:marBottom w:val="0"/>
          <w:divBdr>
            <w:top w:val="none" w:sz="0" w:space="0" w:color="auto"/>
            <w:left w:val="none" w:sz="0" w:space="0" w:color="auto"/>
            <w:bottom w:val="none" w:sz="0" w:space="0" w:color="auto"/>
            <w:right w:val="none" w:sz="0" w:space="0" w:color="auto"/>
          </w:divBdr>
        </w:div>
        <w:div w:id="1270238143">
          <w:marLeft w:val="640"/>
          <w:marRight w:val="0"/>
          <w:marTop w:val="0"/>
          <w:marBottom w:val="0"/>
          <w:divBdr>
            <w:top w:val="none" w:sz="0" w:space="0" w:color="auto"/>
            <w:left w:val="none" w:sz="0" w:space="0" w:color="auto"/>
            <w:bottom w:val="none" w:sz="0" w:space="0" w:color="auto"/>
            <w:right w:val="none" w:sz="0" w:space="0" w:color="auto"/>
          </w:divBdr>
        </w:div>
        <w:div w:id="1562906830">
          <w:marLeft w:val="640"/>
          <w:marRight w:val="0"/>
          <w:marTop w:val="0"/>
          <w:marBottom w:val="0"/>
          <w:divBdr>
            <w:top w:val="none" w:sz="0" w:space="0" w:color="auto"/>
            <w:left w:val="none" w:sz="0" w:space="0" w:color="auto"/>
            <w:bottom w:val="none" w:sz="0" w:space="0" w:color="auto"/>
            <w:right w:val="none" w:sz="0" w:space="0" w:color="auto"/>
          </w:divBdr>
        </w:div>
        <w:div w:id="1593581906">
          <w:marLeft w:val="640"/>
          <w:marRight w:val="0"/>
          <w:marTop w:val="0"/>
          <w:marBottom w:val="0"/>
          <w:divBdr>
            <w:top w:val="none" w:sz="0" w:space="0" w:color="auto"/>
            <w:left w:val="none" w:sz="0" w:space="0" w:color="auto"/>
            <w:bottom w:val="none" w:sz="0" w:space="0" w:color="auto"/>
            <w:right w:val="none" w:sz="0" w:space="0" w:color="auto"/>
          </w:divBdr>
        </w:div>
        <w:div w:id="1711032650">
          <w:marLeft w:val="640"/>
          <w:marRight w:val="0"/>
          <w:marTop w:val="0"/>
          <w:marBottom w:val="0"/>
          <w:divBdr>
            <w:top w:val="none" w:sz="0" w:space="0" w:color="auto"/>
            <w:left w:val="none" w:sz="0" w:space="0" w:color="auto"/>
            <w:bottom w:val="none" w:sz="0" w:space="0" w:color="auto"/>
            <w:right w:val="none" w:sz="0" w:space="0" w:color="auto"/>
          </w:divBdr>
        </w:div>
        <w:div w:id="1769033802">
          <w:marLeft w:val="640"/>
          <w:marRight w:val="0"/>
          <w:marTop w:val="0"/>
          <w:marBottom w:val="0"/>
          <w:divBdr>
            <w:top w:val="none" w:sz="0" w:space="0" w:color="auto"/>
            <w:left w:val="none" w:sz="0" w:space="0" w:color="auto"/>
            <w:bottom w:val="none" w:sz="0" w:space="0" w:color="auto"/>
            <w:right w:val="none" w:sz="0" w:space="0" w:color="auto"/>
          </w:divBdr>
        </w:div>
        <w:div w:id="1830290716">
          <w:marLeft w:val="640"/>
          <w:marRight w:val="0"/>
          <w:marTop w:val="0"/>
          <w:marBottom w:val="0"/>
          <w:divBdr>
            <w:top w:val="none" w:sz="0" w:space="0" w:color="auto"/>
            <w:left w:val="none" w:sz="0" w:space="0" w:color="auto"/>
            <w:bottom w:val="none" w:sz="0" w:space="0" w:color="auto"/>
            <w:right w:val="none" w:sz="0" w:space="0" w:color="auto"/>
          </w:divBdr>
        </w:div>
        <w:div w:id="2016421100">
          <w:marLeft w:val="640"/>
          <w:marRight w:val="0"/>
          <w:marTop w:val="0"/>
          <w:marBottom w:val="0"/>
          <w:divBdr>
            <w:top w:val="none" w:sz="0" w:space="0" w:color="auto"/>
            <w:left w:val="none" w:sz="0" w:space="0" w:color="auto"/>
            <w:bottom w:val="none" w:sz="0" w:space="0" w:color="auto"/>
            <w:right w:val="none" w:sz="0" w:space="0" w:color="auto"/>
          </w:divBdr>
        </w:div>
        <w:div w:id="2022462345">
          <w:marLeft w:val="640"/>
          <w:marRight w:val="0"/>
          <w:marTop w:val="0"/>
          <w:marBottom w:val="0"/>
          <w:divBdr>
            <w:top w:val="none" w:sz="0" w:space="0" w:color="auto"/>
            <w:left w:val="none" w:sz="0" w:space="0" w:color="auto"/>
            <w:bottom w:val="none" w:sz="0" w:space="0" w:color="auto"/>
            <w:right w:val="none" w:sz="0" w:space="0" w:color="auto"/>
          </w:divBdr>
        </w:div>
      </w:divsChild>
    </w:div>
    <w:div w:id="250706054">
      <w:bodyDiv w:val="1"/>
      <w:marLeft w:val="0"/>
      <w:marRight w:val="0"/>
      <w:marTop w:val="0"/>
      <w:marBottom w:val="0"/>
      <w:divBdr>
        <w:top w:val="none" w:sz="0" w:space="0" w:color="auto"/>
        <w:left w:val="none" w:sz="0" w:space="0" w:color="auto"/>
        <w:bottom w:val="none" w:sz="0" w:space="0" w:color="auto"/>
        <w:right w:val="none" w:sz="0" w:space="0" w:color="auto"/>
      </w:divBdr>
      <w:divsChild>
        <w:div w:id="543174035">
          <w:marLeft w:val="640"/>
          <w:marRight w:val="0"/>
          <w:marTop w:val="0"/>
          <w:marBottom w:val="0"/>
          <w:divBdr>
            <w:top w:val="none" w:sz="0" w:space="0" w:color="auto"/>
            <w:left w:val="none" w:sz="0" w:space="0" w:color="auto"/>
            <w:bottom w:val="none" w:sz="0" w:space="0" w:color="auto"/>
            <w:right w:val="none" w:sz="0" w:space="0" w:color="auto"/>
          </w:divBdr>
        </w:div>
        <w:div w:id="662397222">
          <w:marLeft w:val="640"/>
          <w:marRight w:val="0"/>
          <w:marTop w:val="0"/>
          <w:marBottom w:val="0"/>
          <w:divBdr>
            <w:top w:val="none" w:sz="0" w:space="0" w:color="auto"/>
            <w:left w:val="none" w:sz="0" w:space="0" w:color="auto"/>
            <w:bottom w:val="none" w:sz="0" w:space="0" w:color="auto"/>
            <w:right w:val="none" w:sz="0" w:space="0" w:color="auto"/>
          </w:divBdr>
        </w:div>
        <w:div w:id="742340728">
          <w:marLeft w:val="640"/>
          <w:marRight w:val="0"/>
          <w:marTop w:val="0"/>
          <w:marBottom w:val="0"/>
          <w:divBdr>
            <w:top w:val="none" w:sz="0" w:space="0" w:color="auto"/>
            <w:left w:val="none" w:sz="0" w:space="0" w:color="auto"/>
            <w:bottom w:val="none" w:sz="0" w:space="0" w:color="auto"/>
            <w:right w:val="none" w:sz="0" w:space="0" w:color="auto"/>
          </w:divBdr>
        </w:div>
        <w:div w:id="772867614">
          <w:marLeft w:val="640"/>
          <w:marRight w:val="0"/>
          <w:marTop w:val="0"/>
          <w:marBottom w:val="0"/>
          <w:divBdr>
            <w:top w:val="none" w:sz="0" w:space="0" w:color="auto"/>
            <w:left w:val="none" w:sz="0" w:space="0" w:color="auto"/>
            <w:bottom w:val="none" w:sz="0" w:space="0" w:color="auto"/>
            <w:right w:val="none" w:sz="0" w:space="0" w:color="auto"/>
          </w:divBdr>
        </w:div>
        <w:div w:id="980689187">
          <w:marLeft w:val="640"/>
          <w:marRight w:val="0"/>
          <w:marTop w:val="0"/>
          <w:marBottom w:val="0"/>
          <w:divBdr>
            <w:top w:val="none" w:sz="0" w:space="0" w:color="auto"/>
            <w:left w:val="none" w:sz="0" w:space="0" w:color="auto"/>
            <w:bottom w:val="none" w:sz="0" w:space="0" w:color="auto"/>
            <w:right w:val="none" w:sz="0" w:space="0" w:color="auto"/>
          </w:divBdr>
        </w:div>
        <w:div w:id="1001197308">
          <w:marLeft w:val="640"/>
          <w:marRight w:val="0"/>
          <w:marTop w:val="0"/>
          <w:marBottom w:val="0"/>
          <w:divBdr>
            <w:top w:val="none" w:sz="0" w:space="0" w:color="auto"/>
            <w:left w:val="none" w:sz="0" w:space="0" w:color="auto"/>
            <w:bottom w:val="none" w:sz="0" w:space="0" w:color="auto"/>
            <w:right w:val="none" w:sz="0" w:space="0" w:color="auto"/>
          </w:divBdr>
        </w:div>
        <w:div w:id="1048649824">
          <w:marLeft w:val="640"/>
          <w:marRight w:val="0"/>
          <w:marTop w:val="0"/>
          <w:marBottom w:val="0"/>
          <w:divBdr>
            <w:top w:val="none" w:sz="0" w:space="0" w:color="auto"/>
            <w:left w:val="none" w:sz="0" w:space="0" w:color="auto"/>
            <w:bottom w:val="none" w:sz="0" w:space="0" w:color="auto"/>
            <w:right w:val="none" w:sz="0" w:space="0" w:color="auto"/>
          </w:divBdr>
        </w:div>
        <w:div w:id="1120686835">
          <w:marLeft w:val="640"/>
          <w:marRight w:val="0"/>
          <w:marTop w:val="0"/>
          <w:marBottom w:val="0"/>
          <w:divBdr>
            <w:top w:val="none" w:sz="0" w:space="0" w:color="auto"/>
            <w:left w:val="none" w:sz="0" w:space="0" w:color="auto"/>
            <w:bottom w:val="none" w:sz="0" w:space="0" w:color="auto"/>
            <w:right w:val="none" w:sz="0" w:space="0" w:color="auto"/>
          </w:divBdr>
        </w:div>
        <w:div w:id="1250192681">
          <w:marLeft w:val="640"/>
          <w:marRight w:val="0"/>
          <w:marTop w:val="0"/>
          <w:marBottom w:val="0"/>
          <w:divBdr>
            <w:top w:val="none" w:sz="0" w:space="0" w:color="auto"/>
            <w:left w:val="none" w:sz="0" w:space="0" w:color="auto"/>
            <w:bottom w:val="none" w:sz="0" w:space="0" w:color="auto"/>
            <w:right w:val="none" w:sz="0" w:space="0" w:color="auto"/>
          </w:divBdr>
        </w:div>
        <w:div w:id="1282807467">
          <w:marLeft w:val="640"/>
          <w:marRight w:val="0"/>
          <w:marTop w:val="0"/>
          <w:marBottom w:val="0"/>
          <w:divBdr>
            <w:top w:val="none" w:sz="0" w:space="0" w:color="auto"/>
            <w:left w:val="none" w:sz="0" w:space="0" w:color="auto"/>
            <w:bottom w:val="none" w:sz="0" w:space="0" w:color="auto"/>
            <w:right w:val="none" w:sz="0" w:space="0" w:color="auto"/>
          </w:divBdr>
        </w:div>
        <w:div w:id="1412235644">
          <w:marLeft w:val="640"/>
          <w:marRight w:val="0"/>
          <w:marTop w:val="0"/>
          <w:marBottom w:val="0"/>
          <w:divBdr>
            <w:top w:val="none" w:sz="0" w:space="0" w:color="auto"/>
            <w:left w:val="none" w:sz="0" w:space="0" w:color="auto"/>
            <w:bottom w:val="none" w:sz="0" w:space="0" w:color="auto"/>
            <w:right w:val="none" w:sz="0" w:space="0" w:color="auto"/>
          </w:divBdr>
        </w:div>
        <w:div w:id="1480919113">
          <w:marLeft w:val="640"/>
          <w:marRight w:val="0"/>
          <w:marTop w:val="0"/>
          <w:marBottom w:val="0"/>
          <w:divBdr>
            <w:top w:val="none" w:sz="0" w:space="0" w:color="auto"/>
            <w:left w:val="none" w:sz="0" w:space="0" w:color="auto"/>
            <w:bottom w:val="none" w:sz="0" w:space="0" w:color="auto"/>
            <w:right w:val="none" w:sz="0" w:space="0" w:color="auto"/>
          </w:divBdr>
        </w:div>
        <w:div w:id="1522621041">
          <w:marLeft w:val="640"/>
          <w:marRight w:val="0"/>
          <w:marTop w:val="0"/>
          <w:marBottom w:val="0"/>
          <w:divBdr>
            <w:top w:val="none" w:sz="0" w:space="0" w:color="auto"/>
            <w:left w:val="none" w:sz="0" w:space="0" w:color="auto"/>
            <w:bottom w:val="none" w:sz="0" w:space="0" w:color="auto"/>
            <w:right w:val="none" w:sz="0" w:space="0" w:color="auto"/>
          </w:divBdr>
        </w:div>
        <w:div w:id="1771508123">
          <w:marLeft w:val="640"/>
          <w:marRight w:val="0"/>
          <w:marTop w:val="0"/>
          <w:marBottom w:val="0"/>
          <w:divBdr>
            <w:top w:val="none" w:sz="0" w:space="0" w:color="auto"/>
            <w:left w:val="none" w:sz="0" w:space="0" w:color="auto"/>
            <w:bottom w:val="none" w:sz="0" w:space="0" w:color="auto"/>
            <w:right w:val="none" w:sz="0" w:space="0" w:color="auto"/>
          </w:divBdr>
        </w:div>
        <w:div w:id="1781990840">
          <w:marLeft w:val="640"/>
          <w:marRight w:val="0"/>
          <w:marTop w:val="0"/>
          <w:marBottom w:val="0"/>
          <w:divBdr>
            <w:top w:val="none" w:sz="0" w:space="0" w:color="auto"/>
            <w:left w:val="none" w:sz="0" w:space="0" w:color="auto"/>
            <w:bottom w:val="none" w:sz="0" w:space="0" w:color="auto"/>
            <w:right w:val="none" w:sz="0" w:space="0" w:color="auto"/>
          </w:divBdr>
        </w:div>
        <w:div w:id="1865440641">
          <w:marLeft w:val="640"/>
          <w:marRight w:val="0"/>
          <w:marTop w:val="0"/>
          <w:marBottom w:val="0"/>
          <w:divBdr>
            <w:top w:val="none" w:sz="0" w:space="0" w:color="auto"/>
            <w:left w:val="none" w:sz="0" w:space="0" w:color="auto"/>
            <w:bottom w:val="none" w:sz="0" w:space="0" w:color="auto"/>
            <w:right w:val="none" w:sz="0" w:space="0" w:color="auto"/>
          </w:divBdr>
        </w:div>
        <w:div w:id="1980380302">
          <w:marLeft w:val="640"/>
          <w:marRight w:val="0"/>
          <w:marTop w:val="0"/>
          <w:marBottom w:val="0"/>
          <w:divBdr>
            <w:top w:val="none" w:sz="0" w:space="0" w:color="auto"/>
            <w:left w:val="none" w:sz="0" w:space="0" w:color="auto"/>
            <w:bottom w:val="none" w:sz="0" w:space="0" w:color="auto"/>
            <w:right w:val="none" w:sz="0" w:space="0" w:color="auto"/>
          </w:divBdr>
        </w:div>
        <w:div w:id="2068650197">
          <w:marLeft w:val="640"/>
          <w:marRight w:val="0"/>
          <w:marTop w:val="0"/>
          <w:marBottom w:val="0"/>
          <w:divBdr>
            <w:top w:val="none" w:sz="0" w:space="0" w:color="auto"/>
            <w:left w:val="none" w:sz="0" w:space="0" w:color="auto"/>
            <w:bottom w:val="none" w:sz="0" w:space="0" w:color="auto"/>
            <w:right w:val="none" w:sz="0" w:space="0" w:color="auto"/>
          </w:divBdr>
        </w:div>
        <w:div w:id="2100635649">
          <w:marLeft w:val="640"/>
          <w:marRight w:val="0"/>
          <w:marTop w:val="0"/>
          <w:marBottom w:val="0"/>
          <w:divBdr>
            <w:top w:val="none" w:sz="0" w:space="0" w:color="auto"/>
            <w:left w:val="none" w:sz="0" w:space="0" w:color="auto"/>
            <w:bottom w:val="none" w:sz="0" w:space="0" w:color="auto"/>
            <w:right w:val="none" w:sz="0" w:space="0" w:color="auto"/>
          </w:divBdr>
        </w:div>
        <w:div w:id="2138185442">
          <w:marLeft w:val="640"/>
          <w:marRight w:val="0"/>
          <w:marTop w:val="0"/>
          <w:marBottom w:val="0"/>
          <w:divBdr>
            <w:top w:val="none" w:sz="0" w:space="0" w:color="auto"/>
            <w:left w:val="none" w:sz="0" w:space="0" w:color="auto"/>
            <w:bottom w:val="none" w:sz="0" w:space="0" w:color="auto"/>
            <w:right w:val="none" w:sz="0" w:space="0" w:color="auto"/>
          </w:divBdr>
        </w:div>
      </w:divsChild>
    </w:div>
    <w:div w:id="273171114">
      <w:bodyDiv w:val="1"/>
      <w:marLeft w:val="0"/>
      <w:marRight w:val="0"/>
      <w:marTop w:val="0"/>
      <w:marBottom w:val="0"/>
      <w:divBdr>
        <w:top w:val="none" w:sz="0" w:space="0" w:color="auto"/>
        <w:left w:val="none" w:sz="0" w:space="0" w:color="auto"/>
        <w:bottom w:val="none" w:sz="0" w:space="0" w:color="auto"/>
        <w:right w:val="none" w:sz="0" w:space="0" w:color="auto"/>
      </w:divBdr>
      <w:divsChild>
        <w:div w:id="44722930">
          <w:marLeft w:val="640"/>
          <w:marRight w:val="0"/>
          <w:marTop w:val="0"/>
          <w:marBottom w:val="0"/>
          <w:divBdr>
            <w:top w:val="none" w:sz="0" w:space="0" w:color="auto"/>
            <w:left w:val="none" w:sz="0" w:space="0" w:color="auto"/>
            <w:bottom w:val="none" w:sz="0" w:space="0" w:color="auto"/>
            <w:right w:val="none" w:sz="0" w:space="0" w:color="auto"/>
          </w:divBdr>
        </w:div>
        <w:div w:id="52118167">
          <w:marLeft w:val="640"/>
          <w:marRight w:val="0"/>
          <w:marTop w:val="0"/>
          <w:marBottom w:val="0"/>
          <w:divBdr>
            <w:top w:val="none" w:sz="0" w:space="0" w:color="auto"/>
            <w:left w:val="none" w:sz="0" w:space="0" w:color="auto"/>
            <w:bottom w:val="none" w:sz="0" w:space="0" w:color="auto"/>
            <w:right w:val="none" w:sz="0" w:space="0" w:color="auto"/>
          </w:divBdr>
        </w:div>
        <w:div w:id="86195042">
          <w:marLeft w:val="640"/>
          <w:marRight w:val="0"/>
          <w:marTop w:val="0"/>
          <w:marBottom w:val="0"/>
          <w:divBdr>
            <w:top w:val="none" w:sz="0" w:space="0" w:color="auto"/>
            <w:left w:val="none" w:sz="0" w:space="0" w:color="auto"/>
            <w:bottom w:val="none" w:sz="0" w:space="0" w:color="auto"/>
            <w:right w:val="none" w:sz="0" w:space="0" w:color="auto"/>
          </w:divBdr>
        </w:div>
        <w:div w:id="369186869">
          <w:marLeft w:val="640"/>
          <w:marRight w:val="0"/>
          <w:marTop w:val="0"/>
          <w:marBottom w:val="0"/>
          <w:divBdr>
            <w:top w:val="none" w:sz="0" w:space="0" w:color="auto"/>
            <w:left w:val="none" w:sz="0" w:space="0" w:color="auto"/>
            <w:bottom w:val="none" w:sz="0" w:space="0" w:color="auto"/>
            <w:right w:val="none" w:sz="0" w:space="0" w:color="auto"/>
          </w:divBdr>
        </w:div>
        <w:div w:id="383256592">
          <w:marLeft w:val="640"/>
          <w:marRight w:val="0"/>
          <w:marTop w:val="0"/>
          <w:marBottom w:val="0"/>
          <w:divBdr>
            <w:top w:val="none" w:sz="0" w:space="0" w:color="auto"/>
            <w:left w:val="none" w:sz="0" w:space="0" w:color="auto"/>
            <w:bottom w:val="none" w:sz="0" w:space="0" w:color="auto"/>
            <w:right w:val="none" w:sz="0" w:space="0" w:color="auto"/>
          </w:divBdr>
        </w:div>
        <w:div w:id="411466169">
          <w:marLeft w:val="640"/>
          <w:marRight w:val="0"/>
          <w:marTop w:val="0"/>
          <w:marBottom w:val="0"/>
          <w:divBdr>
            <w:top w:val="none" w:sz="0" w:space="0" w:color="auto"/>
            <w:left w:val="none" w:sz="0" w:space="0" w:color="auto"/>
            <w:bottom w:val="none" w:sz="0" w:space="0" w:color="auto"/>
            <w:right w:val="none" w:sz="0" w:space="0" w:color="auto"/>
          </w:divBdr>
        </w:div>
        <w:div w:id="448402617">
          <w:marLeft w:val="640"/>
          <w:marRight w:val="0"/>
          <w:marTop w:val="0"/>
          <w:marBottom w:val="0"/>
          <w:divBdr>
            <w:top w:val="none" w:sz="0" w:space="0" w:color="auto"/>
            <w:left w:val="none" w:sz="0" w:space="0" w:color="auto"/>
            <w:bottom w:val="none" w:sz="0" w:space="0" w:color="auto"/>
            <w:right w:val="none" w:sz="0" w:space="0" w:color="auto"/>
          </w:divBdr>
        </w:div>
        <w:div w:id="481702422">
          <w:marLeft w:val="640"/>
          <w:marRight w:val="0"/>
          <w:marTop w:val="0"/>
          <w:marBottom w:val="0"/>
          <w:divBdr>
            <w:top w:val="none" w:sz="0" w:space="0" w:color="auto"/>
            <w:left w:val="none" w:sz="0" w:space="0" w:color="auto"/>
            <w:bottom w:val="none" w:sz="0" w:space="0" w:color="auto"/>
            <w:right w:val="none" w:sz="0" w:space="0" w:color="auto"/>
          </w:divBdr>
        </w:div>
        <w:div w:id="521894740">
          <w:marLeft w:val="640"/>
          <w:marRight w:val="0"/>
          <w:marTop w:val="0"/>
          <w:marBottom w:val="0"/>
          <w:divBdr>
            <w:top w:val="none" w:sz="0" w:space="0" w:color="auto"/>
            <w:left w:val="none" w:sz="0" w:space="0" w:color="auto"/>
            <w:bottom w:val="none" w:sz="0" w:space="0" w:color="auto"/>
            <w:right w:val="none" w:sz="0" w:space="0" w:color="auto"/>
          </w:divBdr>
        </w:div>
        <w:div w:id="527644250">
          <w:marLeft w:val="640"/>
          <w:marRight w:val="0"/>
          <w:marTop w:val="0"/>
          <w:marBottom w:val="0"/>
          <w:divBdr>
            <w:top w:val="none" w:sz="0" w:space="0" w:color="auto"/>
            <w:left w:val="none" w:sz="0" w:space="0" w:color="auto"/>
            <w:bottom w:val="none" w:sz="0" w:space="0" w:color="auto"/>
            <w:right w:val="none" w:sz="0" w:space="0" w:color="auto"/>
          </w:divBdr>
        </w:div>
        <w:div w:id="547297789">
          <w:marLeft w:val="640"/>
          <w:marRight w:val="0"/>
          <w:marTop w:val="0"/>
          <w:marBottom w:val="0"/>
          <w:divBdr>
            <w:top w:val="none" w:sz="0" w:space="0" w:color="auto"/>
            <w:left w:val="none" w:sz="0" w:space="0" w:color="auto"/>
            <w:bottom w:val="none" w:sz="0" w:space="0" w:color="auto"/>
            <w:right w:val="none" w:sz="0" w:space="0" w:color="auto"/>
          </w:divBdr>
        </w:div>
        <w:div w:id="639188048">
          <w:marLeft w:val="640"/>
          <w:marRight w:val="0"/>
          <w:marTop w:val="0"/>
          <w:marBottom w:val="0"/>
          <w:divBdr>
            <w:top w:val="none" w:sz="0" w:space="0" w:color="auto"/>
            <w:left w:val="none" w:sz="0" w:space="0" w:color="auto"/>
            <w:bottom w:val="none" w:sz="0" w:space="0" w:color="auto"/>
            <w:right w:val="none" w:sz="0" w:space="0" w:color="auto"/>
          </w:divBdr>
        </w:div>
        <w:div w:id="711921469">
          <w:marLeft w:val="640"/>
          <w:marRight w:val="0"/>
          <w:marTop w:val="0"/>
          <w:marBottom w:val="0"/>
          <w:divBdr>
            <w:top w:val="none" w:sz="0" w:space="0" w:color="auto"/>
            <w:left w:val="none" w:sz="0" w:space="0" w:color="auto"/>
            <w:bottom w:val="none" w:sz="0" w:space="0" w:color="auto"/>
            <w:right w:val="none" w:sz="0" w:space="0" w:color="auto"/>
          </w:divBdr>
        </w:div>
        <w:div w:id="840781767">
          <w:marLeft w:val="640"/>
          <w:marRight w:val="0"/>
          <w:marTop w:val="0"/>
          <w:marBottom w:val="0"/>
          <w:divBdr>
            <w:top w:val="none" w:sz="0" w:space="0" w:color="auto"/>
            <w:left w:val="none" w:sz="0" w:space="0" w:color="auto"/>
            <w:bottom w:val="none" w:sz="0" w:space="0" w:color="auto"/>
            <w:right w:val="none" w:sz="0" w:space="0" w:color="auto"/>
          </w:divBdr>
        </w:div>
        <w:div w:id="849293075">
          <w:marLeft w:val="640"/>
          <w:marRight w:val="0"/>
          <w:marTop w:val="0"/>
          <w:marBottom w:val="0"/>
          <w:divBdr>
            <w:top w:val="none" w:sz="0" w:space="0" w:color="auto"/>
            <w:left w:val="none" w:sz="0" w:space="0" w:color="auto"/>
            <w:bottom w:val="none" w:sz="0" w:space="0" w:color="auto"/>
            <w:right w:val="none" w:sz="0" w:space="0" w:color="auto"/>
          </w:divBdr>
        </w:div>
        <w:div w:id="859469627">
          <w:marLeft w:val="640"/>
          <w:marRight w:val="0"/>
          <w:marTop w:val="0"/>
          <w:marBottom w:val="0"/>
          <w:divBdr>
            <w:top w:val="none" w:sz="0" w:space="0" w:color="auto"/>
            <w:left w:val="none" w:sz="0" w:space="0" w:color="auto"/>
            <w:bottom w:val="none" w:sz="0" w:space="0" w:color="auto"/>
            <w:right w:val="none" w:sz="0" w:space="0" w:color="auto"/>
          </w:divBdr>
        </w:div>
        <w:div w:id="1084641660">
          <w:marLeft w:val="640"/>
          <w:marRight w:val="0"/>
          <w:marTop w:val="0"/>
          <w:marBottom w:val="0"/>
          <w:divBdr>
            <w:top w:val="none" w:sz="0" w:space="0" w:color="auto"/>
            <w:left w:val="none" w:sz="0" w:space="0" w:color="auto"/>
            <w:bottom w:val="none" w:sz="0" w:space="0" w:color="auto"/>
            <w:right w:val="none" w:sz="0" w:space="0" w:color="auto"/>
          </w:divBdr>
        </w:div>
        <w:div w:id="1250653830">
          <w:marLeft w:val="640"/>
          <w:marRight w:val="0"/>
          <w:marTop w:val="0"/>
          <w:marBottom w:val="0"/>
          <w:divBdr>
            <w:top w:val="none" w:sz="0" w:space="0" w:color="auto"/>
            <w:left w:val="none" w:sz="0" w:space="0" w:color="auto"/>
            <w:bottom w:val="none" w:sz="0" w:space="0" w:color="auto"/>
            <w:right w:val="none" w:sz="0" w:space="0" w:color="auto"/>
          </w:divBdr>
        </w:div>
        <w:div w:id="1258514670">
          <w:marLeft w:val="640"/>
          <w:marRight w:val="0"/>
          <w:marTop w:val="0"/>
          <w:marBottom w:val="0"/>
          <w:divBdr>
            <w:top w:val="none" w:sz="0" w:space="0" w:color="auto"/>
            <w:left w:val="none" w:sz="0" w:space="0" w:color="auto"/>
            <w:bottom w:val="none" w:sz="0" w:space="0" w:color="auto"/>
            <w:right w:val="none" w:sz="0" w:space="0" w:color="auto"/>
          </w:divBdr>
        </w:div>
        <w:div w:id="1274751475">
          <w:marLeft w:val="640"/>
          <w:marRight w:val="0"/>
          <w:marTop w:val="0"/>
          <w:marBottom w:val="0"/>
          <w:divBdr>
            <w:top w:val="none" w:sz="0" w:space="0" w:color="auto"/>
            <w:left w:val="none" w:sz="0" w:space="0" w:color="auto"/>
            <w:bottom w:val="none" w:sz="0" w:space="0" w:color="auto"/>
            <w:right w:val="none" w:sz="0" w:space="0" w:color="auto"/>
          </w:divBdr>
        </w:div>
        <w:div w:id="1289043535">
          <w:marLeft w:val="640"/>
          <w:marRight w:val="0"/>
          <w:marTop w:val="0"/>
          <w:marBottom w:val="0"/>
          <w:divBdr>
            <w:top w:val="none" w:sz="0" w:space="0" w:color="auto"/>
            <w:left w:val="none" w:sz="0" w:space="0" w:color="auto"/>
            <w:bottom w:val="none" w:sz="0" w:space="0" w:color="auto"/>
            <w:right w:val="none" w:sz="0" w:space="0" w:color="auto"/>
          </w:divBdr>
        </w:div>
        <w:div w:id="1300695943">
          <w:marLeft w:val="640"/>
          <w:marRight w:val="0"/>
          <w:marTop w:val="0"/>
          <w:marBottom w:val="0"/>
          <w:divBdr>
            <w:top w:val="none" w:sz="0" w:space="0" w:color="auto"/>
            <w:left w:val="none" w:sz="0" w:space="0" w:color="auto"/>
            <w:bottom w:val="none" w:sz="0" w:space="0" w:color="auto"/>
            <w:right w:val="none" w:sz="0" w:space="0" w:color="auto"/>
          </w:divBdr>
        </w:div>
        <w:div w:id="1343582197">
          <w:marLeft w:val="640"/>
          <w:marRight w:val="0"/>
          <w:marTop w:val="0"/>
          <w:marBottom w:val="0"/>
          <w:divBdr>
            <w:top w:val="none" w:sz="0" w:space="0" w:color="auto"/>
            <w:left w:val="none" w:sz="0" w:space="0" w:color="auto"/>
            <w:bottom w:val="none" w:sz="0" w:space="0" w:color="auto"/>
            <w:right w:val="none" w:sz="0" w:space="0" w:color="auto"/>
          </w:divBdr>
        </w:div>
        <w:div w:id="1451363264">
          <w:marLeft w:val="640"/>
          <w:marRight w:val="0"/>
          <w:marTop w:val="0"/>
          <w:marBottom w:val="0"/>
          <w:divBdr>
            <w:top w:val="none" w:sz="0" w:space="0" w:color="auto"/>
            <w:left w:val="none" w:sz="0" w:space="0" w:color="auto"/>
            <w:bottom w:val="none" w:sz="0" w:space="0" w:color="auto"/>
            <w:right w:val="none" w:sz="0" w:space="0" w:color="auto"/>
          </w:divBdr>
        </w:div>
        <w:div w:id="1464272850">
          <w:marLeft w:val="640"/>
          <w:marRight w:val="0"/>
          <w:marTop w:val="0"/>
          <w:marBottom w:val="0"/>
          <w:divBdr>
            <w:top w:val="none" w:sz="0" w:space="0" w:color="auto"/>
            <w:left w:val="none" w:sz="0" w:space="0" w:color="auto"/>
            <w:bottom w:val="none" w:sz="0" w:space="0" w:color="auto"/>
            <w:right w:val="none" w:sz="0" w:space="0" w:color="auto"/>
          </w:divBdr>
        </w:div>
        <w:div w:id="1620185658">
          <w:marLeft w:val="640"/>
          <w:marRight w:val="0"/>
          <w:marTop w:val="0"/>
          <w:marBottom w:val="0"/>
          <w:divBdr>
            <w:top w:val="none" w:sz="0" w:space="0" w:color="auto"/>
            <w:left w:val="none" w:sz="0" w:space="0" w:color="auto"/>
            <w:bottom w:val="none" w:sz="0" w:space="0" w:color="auto"/>
            <w:right w:val="none" w:sz="0" w:space="0" w:color="auto"/>
          </w:divBdr>
        </w:div>
        <w:div w:id="1761674770">
          <w:marLeft w:val="640"/>
          <w:marRight w:val="0"/>
          <w:marTop w:val="0"/>
          <w:marBottom w:val="0"/>
          <w:divBdr>
            <w:top w:val="none" w:sz="0" w:space="0" w:color="auto"/>
            <w:left w:val="none" w:sz="0" w:space="0" w:color="auto"/>
            <w:bottom w:val="none" w:sz="0" w:space="0" w:color="auto"/>
            <w:right w:val="none" w:sz="0" w:space="0" w:color="auto"/>
          </w:divBdr>
        </w:div>
        <w:div w:id="1864974645">
          <w:marLeft w:val="640"/>
          <w:marRight w:val="0"/>
          <w:marTop w:val="0"/>
          <w:marBottom w:val="0"/>
          <w:divBdr>
            <w:top w:val="none" w:sz="0" w:space="0" w:color="auto"/>
            <w:left w:val="none" w:sz="0" w:space="0" w:color="auto"/>
            <w:bottom w:val="none" w:sz="0" w:space="0" w:color="auto"/>
            <w:right w:val="none" w:sz="0" w:space="0" w:color="auto"/>
          </w:divBdr>
        </w:div>
        <w:div w:id="1912540622">
          <w:marLeft w:val="640"/>
          <w:marRight w:val="0"/>
          <w:marTop w:val="0"/>
          <w:marBottom w:val="0"/>
          <w:divBdr>
            <w:top w:val="none" w:sz="0" w:space="0" w:color="auto"/>
            <w:left w:val="none" w:sz="0" w:space="0" w:color="auto"/>
            <w:bottom w:val="none" w:sz="0" w:space="0" w:color="auto"/>
            <w:right w:val="none" w:sz="0" w:space="0" w:color="auto"/>
          </w:divBdr>
        </w:div>
        <w:div w:id="1970814675">
          <w:marLeft w:val="640"/>
          <w:marRight w:val="0"/>
          <w:marTop w:val="0"/>
          <w:marBottom w:val="0"/>
          <w:divBdr>
            <w:top w:val="none" w:sz="0" w:space="0" w:color="auto"/>
            <w:left w:val="none" w:sz="0" w:space="0" w:color="auto"/>
            <w:bottom w:val="none" w:sz="0" w:space="0" w:color="auto"/>
            <w:right w:val="none" w:sz="0" w:space="0" w:color="auto"/>
          </w:divBdr>
        </w:div>
        <w:div w:id="2006740475">
          <w:marLeft w:val="640"/>
          <w:marRight w:val="0"/>
          <w:marTop w:val="0"/>
          <w:marBottom w:val="0"/>
          <w:divBdr>
            <w:top w:val="none" w:sz="0" w:space="0" w:color="auto"/>
            <w:left w:val="none" w:sz="0" w:space="0" w:color="auto"/>
            <w:bottom w:val="none" w:sz="0" w:space="0" w:color="auto"/>
            <w:right w:val="none" w:sz="0" w:space="0" w:color="auto"/>
          </w:divBdr>
        </w:div>
      </w:divsChild>
    </w:div>
    <w:div w:id="286592272">
      <w:bodyDiv w:val="1"/>
      <w:marLeft w:val="0"/>
      <w:marRight w:val="0"/>
      <w:marTop w:val="0"/>
      <w:marBottom w:val="0"/>
      <w:divBdr>
        <w:top w:val="none" w:sz="0" w:space="0" w:color="auto"/>
        <w:left w:val="none" w:sz="0" w:space="0" w:color="auto"/>
        <w:bottom w:val="none" w:sz="0" w:space="0" w:color="auto"/>
        <w:right w:val="none" w:sz="0" w:space="0" w:color="auto"/>
      </w:divBdr>
      <w:divsChild>
        <w:div w:id="9262450">
          <w:marLeft w:val="640"/>
          <w:marRight w:val="0"/>
          <w:marTop w:val="0"/>
          <w:marBottom w:val="0"/>
          <w:divBdr>
            <w:top w:val="none" w:sz="0" w:space="0" w:color="auto"/>
            <w:left w:val="none" w:sz="0" w:space="0" w:color="auto"/>
            <w:bottom w:val="none" w:sz="0" w:space="0" w:color="auto"/>
            <w:right w:val="none" w:sz="0" w:space="0" w:color="auto"/>
          </w:divBdr>
        </w:div>
        <w:div w:id="43480860">
          <w:marLeft w:val="640"/>
          <w:marRight w:val="0"/>
          <w:marTop w:val="0"/>
          <w:marBottom w:val="0"/>
          <w:divBdr>
            <w:top w:val="none" w:sz="0" w:space="0" w:color="auto"/>
            <w:left w:val="none" w:sz="0" w:space="0" w:color="auto"/>
            <w:bottom w:val="none" w:sz="0" w:space="0" w:color="auto"/>
            <w:right w:val="none" w:sz="0" w:space="0" w:color="auto"/>
          </w:divBdr>
        </w:div>
        <w:div w:id="87700507">
          <w:marLeft w:val="640"/>
          <w:marRight w:val="0"/>
          <w:marTop w:val="0"/>
          <w:marBottom w:val="0"/>
          <w:divBdr>
            <w:top w:val="none" w:sz="0" w:space="0" w:color="auto"/>
            <w:left w:val="none" w:sz="0" w:space="0" w:color="auto"/>
            <w:bottom w:val="none" w:sz="0" w:space="0" w:color="auto"/>
            <w:right w:val="none" w:sz="0" w:space="0" w:color="auto"/>
          </w:divBdr>
        </w:div>
        <w:div w:id="100347914">
          <w:marLeft w:val="640"/>
          <w:marRight w:val="0"/>
          <w:marTop w:val="0"/>
          <w:marBottom w:val="0"/>
          <w:divBdr>
            <w:top w:val="none" w:sz="0" w:space="0" w:color="auto"/>
            <w:left w:val="none" w:sz="0" w:space="0" w:color="auto"/>
            <w:bottom w:val="none" w:sz="0" w:space="0" w:color="auto"/>
            <w:right w:val="none" w:sz="0" w:space="0" w:color="auto"/>
          </w:divBdr>
        </w:div>
        <w:div w:id="134299781">
          <w:marLeft w:val="640"/>
          <w:marRight w:val="0"/>
          <w:marTop w:val="0"/>
          <w:marBottom w:val="0"/>
          <w:divBdr>
            <w:top w:val="none" w:sz="0" w:space="0" w:color="auto"/>
            <w:left w:val="none" w:sz="0" w:space="0" w:color="auto"/>
            <w:bottom w:val="none" w:sz="0" w:space="0" w:color="auto"/>
            <w:right w:val="none" w:sz="0" w:space="0" w:color="auto"/>
          </w:divBdr>
        </w:div>
        <w:div w:id="157773677">
          <w:marLeft w:val="640"/>
          <w:marRight w:val="0"/>
          <w:marTop w:val="0"/>
          <w:marBottom w:val="0"/>
          <w:divBdr>
            <w:top w:val="none" w:sz="0" w:space="0" w:color="auto"/>
            <w:left w:val="none" w:sz="0" w:space="0" w:color="auto"/>
            <w:bottom w:val="none" w:sz="0" w:space="0" w:color="auto"/>
            <w:right w:val="none" w:sz="0" w:space="0" w:color="auto"/>
          </w:divBdr>
        </w:div>
        <w:div w:id="232082049">
          <w:marLeft w:val="640"/>
          <w:marRight w:val="0"/>
          <w:marTop w:val="0"/>
          <w:marBottom w:val="0"/>
          <w:divBdr>
            <w:top w:val="none" w:sz="0" w:space="0" w:color="auto"/>
            <w:left w:val="none" w:sz="0" w:space="0" w:color="auto"/>
            <w:bottom w:val="none" w:sz="0" w:space="0" w:color="auto"/>
            <w:right w:val="none" w:sz="0" w:space="0" w:color="auto"/>
          </w:divBdr>
        </w:div>
        <w:div w:id="244536130">
          <w:marLeft w:val="640"/>
          <w:marRight w:val="0"/>
          <w:marTop w:val="0"/>
          <w:marBottom w:val="0"/>
          <w:divBdr>
            <w:top w:val="none" w:sz="0" w:space="0" w:color="auto"/>
            <w:left w:val="none" w:sz="0" w:space="0" w:color="auto"/>
            <w:bottom w:val="none" w:sz="0" w:space="0" w:color="auto"/>
            <w:right w:val="none" w:sz="0" w:space="0" w:color="auto"/>
          </w:divBdr>
        </w:div>
        <w:div w:id="293873674">
          <w:marLeft w:val="640"/>
          <w:marRight w:val="0"/>
          <w:marTop w:val="0"/>
          <w:marBottom w:val="0"/>
          <w:divBdr>
            <w:top w:val="none" w:sz="0" w:space="0" w:color="auto"/>
            <w:left w:val="none" w:sz="0" w:space="0" w:color="auto"/>
            <w:bottom w:val="none" w:sz="0" w:space="0" w:color="auto"/>
            <w:right w:val="none" w:sz="0" w:space="0" w:color="auto"/>
          </w:divBdr>
        </w:div>
        <w:div w:id="303780951">
          <w:marLeft w:val="640"/>
          <w:marRight w:val="0"/>
          <w:marTop w:val="0"/>
          <w:marBottom w:val="0"/>
          <w:divBdr>
            <w:top w:val="none" w:sz="0" w:space="0" w:color="auto"/>
            <w:left w:val="none" w:sz="0" w:space="0" w:color="auto"/>
            <w:bottom w:val="none" w:sz="0" w:space="0" w:color="auto"/>
            <w:right w:val="none" w:sz="0" w:space="0" w:color="auto"/>
          </w:divBdr>
        </w:div>
        <w:div w:id="312950559">
          <w:marLeft w:val="640"/>
          <w:marRight w:val="0"/>
          <w:marTop w:val="0"/>
          <w:marBottom w:val="0"/>
          <w:divBdr>
            <w:top w:val="none" w:sz="0" w:space="0" w:color="auto"/>
            <w:left w:val="none" w:sz="0" w:space="0" w:color="auto"/>
            <w:bottom w:val="none" w:sz="0" w:space="0" w:color="auto"/>
            <w:right w:val="none" w:sz="0" w:space="0" w:color="auto"/>
          </w:divBdr>
        </w:div>
        <w:div w:id="342363077">
          <w:marLeft w:val="640"/>
          <w:marRight w:val="0"/>
          <w:marTop w:val="0"/>
          <w:marBottom w:val="0"/>
          <w:divBdr>
            <w:top w:val="none" w:sz="0" w:space="0" w:color="auto"/>
            <w:left w:val="none" w:sz="0" w:space="0" w:color="auto"/>
            <w:bottom w:val="none" w:sz="0" w:space="0" w:color="auto"/>
            <w:right w:val="none" w:sz="0" w:space="0" w:color="auto"/>
          </w:divBdr>
        </w:div>
        <w:div w:id="422191873">
          <w:marLeft w:val="640"/>
          <w:marRight w:val="0"/>
          <w:marTop w:val="0"/>
          <w:marBottom w:val="0"/>
          <w:divBdr>
            <w:top w:val="none" w:sz="0" w:space="0" w:color="auto"/>
            <w:left w:val="none" w:sz="0" w:space="0" w:color="auto"/>
            <w:bottom w:val="none" w:sz="0" w:space="0" w:color="auto"/>
            <w:right w:val="none" w:sz="0" w:space="0" w:color="auto"/>
          </w:divBdr>
        </w:div>
        <w:div w:id="477067923">
          <w:marLeft w:val="640"/>
          <w:marRight w:val="0"/>
          <w:marTop w:val="0"/>
          <w:marBottom w:val="0"/>
          <w:divBdr>
            <w:top w:val="none" w:sz="0" w:space="0" w:color="auto"/>
            <w:left w:val="none" w:sz="0" w:space="0" w:color="auto"/>
            <w:bottom w:val="none" w:sz="0" w:space="0" w:color="auto"/>
            <w:right w:val="none" w:sz="0" w:space="0" w:color="auto"/>
          </w:divBdr>
        </w:div>
        <w:div w:id="492844052">
          <w:marLeft w:val="640"/>
          <w:marRight w:val="0"/>
          <w:marTop w:val="0"/>
          <w:marBottom w:val="0"/>
          <w:divBdr>
            <w:top w:val="none" w:sz="0" w:space="0" w:color="auto"/>
            <w:left w:val="none" w:sz="0" w:space="0" w:color="auto"/>
            <w:bottom w:val="none" w:sz="0" w:space="0" w:color="auto"/>
            <w:right w:val="none" w:sz="0" w:space="0" w:color="auto"/>
          </w:divBdr>
        </w:div>
        <w:div w:id="497616169">
          <w:marLeft w:val="640"/>
          <w:marRight w:val="0"/>
          <w:marTop w:val="0"/>
          <w:marBottom w:val="0"/>
          <w:divBdr>
            <w:top w:val="none" w:sz="0" w:space="0" w:color="auto"/>
            <w:left w:val="none" w:sz="0" w:space="0" w:color="auto"/>
            <w:bottom w:val="none" w:sz="0" w:space="0" w:color="auto"/>
            <w:right w:val="none" w:sz="0" w:space="0" w:color="auto"/>
          </w:divBdr>
        </w:div>
        <w:div w:id="539710643">
          <w:marLeft w:val="640"/>
          <w:marRight w:val="0"/>
          <w:marTop w:val="0"/>
          <w:marBottom w:val="0"/>
          <w:divBdr>
            <w:top w:val="none" w:sz="0" w:space="0" w:color="auto"/>
            <w:left w:val="none" w:sz="0" w:space="0" w:color="auto"/>
            <w:bottom w:val="none" w:sz="0" w:space="0" w:color="auto"/>
            <w:right w:val="none" w:sz="0" w:space="0" w:color="auto"/>
          </w:divBdr>
        </w:div>
        <w:div w:id="546840375">
          <w:marLeft w:val="640"/>
          <w:marRight w:val="0"/>
          <w:marTop w:val="0"/>
          <w:marBottom w:val="0"/>
          <w:divBdr>
            <w:top w:val="none" w:sz="0" w:space="0" w:color="auto"/>
            <w:left w:val="none" w:sz="0" w:space="0" w:color="auto"/>
            <w:bottom w:val="none" w:sz="0" w:space="0" w:color="auto"/>
            <w:right w:val="none" w:sz="0" w:space="0" w:color="auto"/>
          </w:divBdr>
        </w:div>
        <w:div w:id="590433145">
          <w:marLeft w:val="640"/>
          <w:marRight w:val="0"/>
          <w:marTop w:val="0"/>
          <w:marBottom w:val="0"/>
          <w:divBdr>
            <w:top w:val="none" w:sz="0" w:space="0" w:color="auto"/>
            <w:left w:val="none" w:sz="0" w:space="0" w:color="auto"/>
            <w:bottom w:val="none" w:sz="0" w:space="0" w:color="auto"/>
            <w:right w:val="none" w:sz="0" w:space="0" w:color="auto"/>
          </w:divBdr>
        </w:div>
        <w:div w:id="595208010">
          <w:marLeft w:val="640"/>
          <w:marRight w:val="0"/>
          <w:marTop w:val="0"/>
          <w:marBottom w:val="0"/>
          <w:divBdr>
            <w:top w:val="none" w:sz="0" w:space="0" w:color="auto"/>
            <w:left w:val="none" w:sz="0" w:space="0" w:color="auto"/>
            <w:bottom w:val="none" w:sz="0" w:space="0" w:color="auto"/>
            <w:right w:val="none" w:sz="0" w:space="0" w:color="auto"/>
          </w:divBdr>
        </w:div>
        <w:div w:id="720713792">
          <w:marLeft w:val="640"/>
          <w:marRight w:val="0"/>
          <w:marTop w:val="0"/>
          <w:marBottom w:val="0"/>
          <w:divBdr>
            <w:top w:val="none" w:sz="0" w:space="0" w:color="auto"/>
            <w:left w:val="none" w:sz="0" w:space="0" w:color="auto"/>
            <w:bottom w:val="none" w:sz="0" w:space="0" w:color="auto"/>
            <w:right w:val="none" w:sz="0" w:space="0" w:color="auto"/>
          </w:divBdr>
        </w:div>
        <w:div w:id="750810170">
          <w:marLeft w:val="640"/>
          <w:marRight w:val="0"/>
          <w:marTop w:val="0"/>
          <w:marBottom w:val="0"/>
          <w:divBdr>
            <w:top w:val="none" w:sz="0" w:space="0" w:color="auto"/>
            <w:left w:val="none" w:sz="0" w:space="0" w:color="auto"/>
            <w:bottom w:val="none" w:sz="0" w:space="0" w:color="auto"/>
            <w:right w:val="none" w:sz="0" w:space="0" w:color="auto"/>
          </w:divBdr>
        </w:div>
        <w:div w:id="909775994">
          <w:marLeft w:val="640"/>
          <w:marRight w:val="0"/>
          <w:marTop w:val="0"/>
          <w:marBottom w:val="0"/>
          <w:divBdr>
            <w:top w:val="none" w:sz="0" w:space="0" w:color="auto"/>
            <w:left w:val="none" w:sz="0" w:space="0" w:color="auto"/>
            <w:bottom w:val="none" w:sz="0" w:space="0" w:color="auto"/>
            <w:right w:val="none" w:sz="0" w:space="0" w:color="auto"/>
          </w:divBdr>
        </w:div>
        <w:div w:id="923879565">
          <w:marLeft w:val="640"/>
          <w:marRight w:val="0"/>
          <w:marTop w:val="0"/>
          <w:marBottom w:val="0"/>
          <w:divBdr>
            <w:top w:val="none" w:sz="0" w:space="0" w:color="auto"/>
            <w:left w:val="none" w:sz="0" w:space="0" w:color="auto"/>
            <w:bottom w:val="none" w:sz="0" w:space="0" w:color="auto"/>
            <w:right w:val="none" w:sz="0" w:space="0" w:color="auto"/>
          </w:divBdr>
        </w:div>
        <w:div w:id="946347151">
          <w:marLeft w:val="640"/>
          <w:marRight w:val="0"/>
          <w:marTop w:val="0"/>
          <w:marBottom w:val="0"/>
          <w:divBdr>
            <w:top w:val="none" w:sz="0" w:space="0" w:color="auto"/>
            <w:left w:val="none" w:sz="0" w:space="0" w:color="auto"/>
            <w:bottom w:val="none" w:sz="0" w:space="0" w:color="auto"/>
            <w:right w:val="none" w:sz="0" w:space="0" w:color="auto"/>
          </w:divBdr>
        </w:div>
        <w:div w:id="1049455407">
          <w:marLeft w:val="640"/>
          <w:marRight w:val="0"/>
          <w:marTop w:val="0"/>
          <w:marBottom w:val="0"/>
          <w:divBdr>
            <w:top w:val="none" w:sz="0" w:space="0" w:color="auto"/>
            <w:left w:val="none" w:sz="0" w:space="0" w:color="auto"/>
            <w:bottom w:val="none" w:sz="0" w:space="0" w:color="auto"/>
            <w:right w:val="none" w:sz="0" w:space="0" w:color="auto"/>
          </w:divBdr>
        </w:div>
        <w:div w:id="1102070164">
          <w:marLeft w:val="640"/>
          <w:marRight w:val="0"/>
          <w:marTop w:val="0"/>
          <w:marBottom w:val="0"/>
          <w:divBdr>
            <w:top w:val="none" w:sz="0" w:space="0" w:color="auto"/>
            <w:left w:val="none" w:sz="0" w:space="0" w:color="auto"/>
            <w:bottom w:val="none" w:sz="0" w:space="0" w:color="auto"/>
            <w:right w:val="none" w:sz="0" w:space="0" w:color="auto"/>
          </w:divBdr>
        </w:div>
        <w:div w:id="1135104820">
          <w:marLeft w:val="640"/>
          <w:marRight w:val="0"/>
          <w:marTop w:val="0"/>
          <w:marBottom w:val="0"/>
          <w:divBdr>
            <w:top w:val="none" w:sz="0" w:space="0" w:color="auto"/>
            <w:left w:val="none" w:sz="0" w:space="0" w:color="auto"/>
            <w:bottom w:val="none" w:sz="0" w:space="0" w:color="auto"/>
            <w:right w:val="none" w:sz="0" w:space="0" w:color="auto"/>
          </w:divBdr>
        </w:div>
        <w:div w:id="1159660222">
          <w:marLeft w:val="640"/>
          <w:marRight w:val="0"/>
          <w:marTop w:val="0"/>
          <w:marBottom w:val="0"/>
          <w:divBdr>
            <w:top w:val="none" w:sz="0" w:space="0" w:color="auto"/>
            <w:left w:val="none" w:sz="0" w:space="0" w:color="auto"/>
            <w:bottom w:val="none" w:sz="0" w:space="0" w:color="auto"/>
            <w:right w:val="none" w:sz="0" w:space="0" w:color="auto"/>
          </w:divBdr>
        </w:div>
        <w:div w:id="1162506666">
          <w:marLeft w:val="640"/>
          <w:marRight w:val="0"/>
          <w:marTop w:val="0"/>
          <w:marBottom w:val="0"/>
          <w:divBdr>
            <w:top w:val="none" w:sz="0" w:space="0" w:color="auto"/>
            <w:left w:val="none" w:sz="0" w:space="0" w:color="auto"/>
            <w:bottom w:val="none" w:sz="0" w:space="0" w:color="auto"/>
            <w:right w:val="none" w:sz="0" w:space="0" w:color="auto"/>
          </w:divBdr>
        </w:div>
        <w:div w:id="1260598381">
          <w:marLeft w:val="640"/>
          <w:marRight w:val="0"/>
          <w:marTop w:val="0"/>
          <w:marBottom w:val="0"/>
          <w:divBdr>
            <w:top w:val="none" w:sz="0" w:space="0" w:color="auto"/>
            <w:left w:val="none" w:sz="0" w:space="0" w:color="auto"/>
            <w:bottom w:val="none" w:sz="0" w:space="0" w:color="auto"/>
            <w:right w:val="none" w:sz="0" w:space="0" w:color="auto"/>
          </w:divBdr>
        </w:div>
        <w:div w:id="1403530557">
          <w:marLeft w:val="640"/>
          <w:marRight w:val="0"/>
          <w:marTop w:val="0"/>
          <w:marBottom w:val="0"/>
          <w:divBdr>
            <w:top w:val="none" w:sz="0" w:space="0" w:color="auto"/>
            <w:left w:val="none" w:sz="0" w:space="0" w:color="auto"/>
            <w:bottom w:val="none" w:sz="0" w:space="0" w:color="auto"/>
            <w:right w:val="none" w:sz="0" w:space="0" w:color="auto"/>
          </w:divBdr>
        </w:div>
        <w:div w:id="1483044465">
          <w:marLeft w:val="640"/>
          <w:marRight w:val="0"/>
          <w:marTop w:val="0"/>
          <w:marBottom w:val="0"/>
          <w:divBdr>
            <w:top w:val="none" w:sz="0" w:space="0" w:color="auto"/>
            <w:left w:val="none" w:sz="0" w:space="0" w:color="auto"/>
            <w:bottom w:val="none" w:sz="0" w:space="0" w:color="auto"/>
            <w:right w:val="none" w:sz="0" w:space="0" w:color="auto"/>
          </w:divBdr>
        </w:div>
        <w:div w:id="1504321346">
          <w:marLeft w:val="640"/>
          <w:marRight w:val="0"/>
          <w:marTop w:val="0"/>
          <w:marBottom w:val="0"/>
          <w:divBdr>
            <w:top w:val="none" w:sz="0" w:space="0" w:color="auto"/>
            <w:left w:val="none" w:sz="0" w:space="0" w:color="auto"/>
            <w:bottom w:val="none" w:sz="0" w:space="0" w:color="auto"/>
            <w:right w:val="none" w:sz="0" w:space="0" w:color="auto"/>
          </w:divBdr>
        </w:div>
        <w:div w:id="1511799934">
          <w:marLeft w:val="640"/>
          <w:marRight w:val="0"/>
          <w:marTop w:val="0"/>
          <w:marBottom w:val="0"/>
          <w:divBdr>
            <w:top w:val="none" w:sz="0" w:space="0" w:color="auto"/>
            <w:left w:val="none" w:sz="0" w:space="0" w:color="auto"/>
            <w:bottom w:val="none" w:sz="0" w:space="0" w:color="auto"/>
            <w:right w:val="none" w:sz="0" w:space="0" w:color="auto"/>
          </w:divBdr>
        </w:div>
        <w:div w:id="1516383602">
          <w:marLeft w:val="640"/>
          <w:marRight w:val="0"/>
          <w:marTop w:val="0"/>
          <w:marBottom w:val="0"/>
          <w:divBdr>
            <w:top w:val="none" w:sz="0" w:space="0" w:color="auto"/>
            <w:left w:val="none" w:sz="0" w:space="0" w:color="auto"/>
            <w:bottom w:val="none" w:sz="0" w:space="0" w:color="auto"/>
            <w:right w:val="none" w:sz="0" w:space="0" w:color="auto"/>
          </w:divBdr>
        </w:div>
        <w:div w:id="1565486468">
          <w:marLeft w:val="640"/>
          <w:marRight w:val="0"/>
          <w:marTop w:val="0"/>
          <w:marBottom w:val="0"/>
          <w:divBdr>
            <w:top w:val="none" w:sz="0" w:space="0" w:color="auto"/>
            <w:left w:val="none" w:sz="0" w:space="0" w:color="auto"/>
            <w:bottom w:val="none" w:sz="0" w:space="0" w:color="auto"/>
            <w:right w:val="none" w:sz="0" w:space="0" w:color="auto"/>
          </w:divBdr>
        </w:div>
        <w:div w:id="1781757435">
          <w:marLeft w:val="640"/>
          <w:marRight w:val="0"/>
          <w:marTop w:val="0"/>
          <w:marBottom w:val="0"/>
          <w:divBdr>
            <w:top w:val="none" w:sz="0" w:space="0" w:color="auto"/>
            <w:left w:val="none" w:sz="0" w:space="0" w:color="auto"/>
            <w:bottom w:val="none" w:sz="0" w:space="0" w:color="auto"/>
            <w:right w:val="none" w:sz="0" w:space="0" w:color="auto"/>
          </w:divBdr>
        </w:div>
        <w:div w:id="1785922590">
          <w:marLeft w:val="640"/>
          <w:marRight w:val="0"/>
          <w:marTop w:val="0"/>
          <w:marBottom w:val="0"/>
          <w:divBdr>
            <w:top w:val="none" w:sz="0" w:space="0" w:color="auto"/>
            <w:left w:val="none" w:sz="0" w:space="0" w:color="auto"/>
            <w:bottom w:val="none" w:sz="0" w:space="0" w:color="auto"/>
            <w:right w:val="none" w:sz="0" w:space="0" w:color="auto"/>
          </w:divBdr>
        </w:div>
        <w:div w:id="1792937502">
          <w:marLeft w:val="640"/>
          <w:marRight w:val="0"/>
          <w:marTop w:val="0"/>
          <w:marBottom w:val="0"/>
          <w:divBdr>
            <w:top w:val="none" w:sz="0" w:space="0" w:color="auto"/>
            <w:left w:val="none" w:sz="0" w:space="0" w:color="auto"/>
            <w:bottom w:val="none" w:sz="0" w:space="0" w:color="auto"/>
            <w:right w:val="none" w:sz="0" w:space="0" w:color="auto"/>
          </w:divBdr>
        </w:div>
        <w:div w:id="1935164648">
          <w:marLeft w:val="640"/>
          <w:marRight w:val="0"/>
          <w:marTop w:val="0"/>
          <w:marBottom w:val="0"/>
          <w:divBdr>
            <w:top w:val="none" w:sz="0" w:space="0" w:color="auto"/>
            <w:left w:val="none" w:sz="0" w:space="0" w:color="auto"/>
            <w:bottom w:val="none" w:sz="0" w:space="0" w:color="auto"/>
            <w:right w:val="none" w:sz="0" w:space="0" w:color="auto"/>
          </w:divBdr>
        </w:div>
        <w:div w:id="2030402959">
          <w:marLeft w:val="640"/>
          <w:marRight w:val="0"/>
          <w:marTop w:val="0"/>
          <w:marBottom w:val="0"/>
          <w:divBdr>
            <w:top w:val="none" w:sz="0" w:space="0" w:color="auto"/>
            <w:left w:val="none" w:sz="0" w:space="0" w:color="auto"/>
            <w:bottom w:val="none" w:sz="0" w:space="0" w:color="auto"/>
            <w:right w:val="none" w:sz="0" w:space="0" w:color="auto"/>
          </w:divBdr>
        </w:div>
        <w:div w:id="2094475233">
          <w:marLeft w:val="640"/>
          <w:marRight w:val="0"/>
          <w:marTop w:val="0"/>
          <w:marBottom w:val="0"/>
          <w:divBdr>
            <w:top w:val="none" w:sz="0" w:space="0" w:color="auto"/>
            <w:left w:val="none" w:sz="0" w:space="0" w:color="auto"/>
            <w:bottom w:val="none" w:sz="0" w:space="0" w:color="auto"/>
            <w:right w:val="none" w:sz="0" w:space="0" w:color="auto"/>
          </w:divBdr>
        </w:div>
        <w:div w:id="2130782938">
          <w:marLeft w:val="640"/>
          <w:marRight w:val="0"/>
          <w:marTop w:val="0"/>
          <w:marBottom w:val="0"/>
          <w:divBdr>
            <w:top w:val="none" w:sz="0" w:space="0" w:color="auto"/>
            <w:left w:val="none" w:sz="0" w:space="0" w:color="auto"/>
            <w:bottom w:val="none" w:sz="0" w:space="0" w:color="auto"/>
            <w:right w:val="none" w:sz="0" w:space="0" w:color="auto"/>
          </w:divBdr>
        </w:div>
      </w:divsChild>
    </w:div>
    <w:div w:id="300157861">
      <w:bodyDiv w:val="1"/>
      <w:marLeft w:val="0"/>
      <w:marRight w:val="0"/>
      <w:marTop w:val="0"/>
      <w:marBottom w:val="0"/>
      <w:divBdr>
        <w:top w:val="none" w:sz="0" w:space="0" w:color="auto"/>
        <w:left w:val="none" w:sz="0" w:space="0" w:color="auto"/>
        <w:bottom w:val="none" w:sz="0" w:space="0" w:color="auto"/>
        <w:right w:val="none" w:sz="0" w:space="0" w:color="auto"/>
      </w:divBdr>
      <w:divsChild>
        <w:div w:id="9649477">
          <w:marLeft w:val="640"/>
          <w:marRight w:val="0"/>
          <w:marTop w:val="0"/>
          <w:marBottom w:val="0"/>
          <w:divBdr>
            <w:top w:val="none" w:sz="0" w:space="0" w:color="auto"/>
            <w:left w:val="none" w:sz="0" w:space="0" w:color="auto"/>
            <w:bottom w:val="none" w:sz="0" w:space="0" w:color="auto"/>
            <w:right w:val="none" w:sz="0" w:space="0" w:color="auto"/>
          </w:divBdr>
        </w:div>
        <w:div w:id="56172132">
          <w:marLeft w:val="640"/>
          <w:marRight w:val="0"/>
          <w:marTop w:val="0"/>
          <w:marBottom w:val="0"/>
          <w:divBdr>
            <w:top w:val="none" w:sz="0" w:space="0" w:color="auto"/>
            <w:left w:val="none" w:sz="0" w:space="0" w:color="auto"/>
            <w:bottom w:val="none" w:sz="0" w:space="0" w:color="auto"/>
            <w:right w:val="none" w:sz="0" w:space="0" w:color="auto"/>
          </w:divBdr>
        </w:div>
        <w:div w:id="239412304">
          <w:marLeft w:val="640"/>
          <w:marRight w:val="0"/>
          <w:marTop w:val="0"/>
          <w:marBottom w:val="0"/>
          <w:divBdr>
            <w:top w:val="none" w:sz="0" w:space="0" w:color="auto"/>
            <w:left w:val="none" w:sz="0" w:space="0" w:color="auto"/>
            <w:bottom w:val="none" w:sz="0" w:space="0" w:color="auto"/>
            <w:right w:val="none" w:sz="0" w:space="0" w:color="auto"/>
          </w:divBdr>
        </w:div>
        <w:div w:id="333801943">
          <w:marLeft w:val="640"/>
          <w:marRight w:val="0"/>
          <w:marTop w:val="0"/>
          <w:marBottom w:val="0"/>
          <w:divBdr>
            <w:top w:val="none" w:sz="0" w:space="0" w:color="auto"/>
            <w:left w:val="none" w:sz="0" w:space="0" w:color="auto"/>
            <w:bottom w:val="none" w:sz="0" w:space="0" w:color="auto"/>
            <w:right w:val="none" w:sz="0" w:space="0" w:color="auto"/>
          </w:divBdr>
        </w:div>
        <w:div w:id="337195739">
          <w:marLeft w:val="640"/>
          <w:marRight w:val="0"/>
          <w:marTop w:val="0"/>
          <w:marBottom w:val="0"/>
          <w:divBdr>
            <w:top w:val="none" w:sz="0" w:space="0" w:color="auto"/>
            <w:left w:val="none" w:sz="0" w:space="0" w:color="auto"/>
            <w:bottom w:val="none" w:sz="0" w:space="0" w:color="auto"/>
            <w:right w:val="none" w:sz="0" w:space="0" w:color="auto"/>
          </w:divBdr>
        </w:div>
        <w:div w:id="371855251">
          <w:marLeft w:val="640"/>
          <w:marRight w:val="0"/>
          <w:marTop w:val="0"/>
          <w:marBottom w:val="0"/>
          <w:divBdr>
            <w:top w:val="none" w:sz="0" w:space="0" w:color="auto"/>
            <w:left w:val="none" w:sz="0" w:space="0" w:color="auto"/>
            <w:bottom w:val="none" w:sz="0" w:space="0" w:color="auto"/>
            <w:right w:val="none" w:sz="0" w:space="0" w:color="auto"/>
          </w:divBdr>
        </w:div>
        <w:div w:id="605120181">
          <w:marLeft w:val="640"/>
          <w:marRight w:val="0"/>
          <w:marTop w:val="0"/>
          <w:marBottom w:val="0"/>
          <w:divBdr>
            <w:top w:val="none" w:sz="0" w:space="0" w:color="auto"/>
            <w:left w:val="none" w:sz="0" w:space="0" w:color="auto"/>
            <w:bottom w:val="none" w:sz="0" w:space="0" w:color="auto"/>
            <w:right w:val="none" w:sz="0" w:space="0" w:color="auto"/>
          </w:divBdr>
        </w:div>
        <w:div w:id="606237069">
          <w:marLeft w:val="640"/>
          <w:marRight w:val="0"/>
          <w:marTop w:val="0"/>
          <w:marBottom w:val="0"/>
          <w:divBdr>
            <w:top w:val="none" w:sz="0" w:space="0" w:color="auto"/>
            <w:left w:val="none" w:sz="0" w:space="0" w:color="auto"/>
            <w:bottom w:val="none" w:sz="0" w:space="0" w:color="auto"/>
            <w:right w:val="none" w:sz="0" w:space="0" w:color="auto"/>
          </w:divBdr>
        </w:div>
        <w:div w:id="611940171">
          <w:marLeft w:val="640"/>
          <w:marRight w:val="0"/>
          <w:marTop w:val="0"/>
          <w:marBottom w:val="0"/>
          <w:divBdr>
            <w:top w:val="none" w:sz="0" w:space="0" w:color="auto"/>
            <w:left w:val="none" w:sz="0" w:space="0" w:color="auto"/>
            <w:bottom w:val="none" w:sz="0" w:space="0" w:color="auto"/>
            <w:right w:val="none" w:sz="0" w:space="0" w:color="auto"/>
          </w:divBdr>
        </w:div>
        <w:div w:id="675308316">
          <w:marLeft w:val="640"/>
          <w:marRight w:val="0"/>
          <w:marTop w:val="0"/>
          <w:marBottom w:val="0"/>
          <w:divBdr>
            <w:top w:val="none" w:sz="0" w:space="0" w:color="auto"/>
            <w:left w:val="none" w:sz="0" w:space="0" w:color="auto"/>
            <w:bottom w:val="none" w:sz="0" w:space="0" w:color="auto"/>
            <w:right w:val="none" w:sz="0" w:space="0" w:color="auto"/>
          </w:divBdr>
        </w:div>
        <w:div w:id="681468108">
          <w:marLeft w:val="640"/>
          <w:marRight w:val="0"/>
          <w:marTop w:val="0"/>
          <w:marBottom w:val="0"/>
          <w:divBdr>
            <w:top w:val="none" w:sz="0" w:space="0" w:color="auto"/>
            <w:left w:val="none" w:sz="0" w:space="0" w:color="auto"/>
            <w:bottom w:val="none" w:sz="0" w:space="0" w:color="auto"/>
            <w:right w:val="none" w:sz="0" w:space="0" w:color="auto"/>
          </w:divBdr>
        </w:div>
        <w:div w:id="690111756">
          <w:marLeft w:val="640"/>
          <w:marRight w:val="0"/>
          <w:marTop w:val="0"/>
          <w:marBottom w:val="0"/>
          <w:divBdr>
            <w:top w:val="none" w:sz="0" w:space="0" w:color="auto"/>
            <w:left w:val="none" w:sz="0" w:space="0" w:color="auto"/>
            <w:bottom w:val="none" w:sz="0" w:space="0" w:color="auto"/>
            <w:right w:val="none" w:sz="0" w:space="0" w:color="auto"/>
          </w:divBdr>
        </w:div>
        <w:div w:id="707409758">
          <w:marLeft w:val="640"/>
          <w:marRight w:val="0"/>
          <w:marTop w:val="0"/>
          <w:marBottom w:val="0"/>
          <w:divBdr>
            <w:top w:val="none" w:sz="0" w:space="0" w:color="auto"/>
            <w:left w:val="none" w:sz="0" w:space="0" w:color="auto"/>
            <w:bottom w:val="none" w:sz="0" w:space="0" w:color="auto"/>
            <w:right w:val="none" w:sz="0" w:space="0" w:color="auto"/>
          </w:divBdr>
        </w:div>
        <w:div w:id="732581544">
          <w:marLeft w:val="640"/>
          <w:marRight w:val="0"/>
          <w:marTop w:val="0"/>
          <w:marBottom w:val="0"/>
          <w:divBdr>
            <w:top w:val="none" w:sz="0" w:space="0" w:color="auto"/>
            <w:left w:val="none" w:sz="0" w:space="0" w:color="auto"/>
            <w:bottom w:val="none" w:sz="0" w:space="0" w:color="auto"/>
            <w:right w:val="none" w:sz="0" w:space="0" w:color="auto"/>
          </w:divBdr>
        </w:div>
        <w:div w:id="810753851">
          <w:marLeft w:val="640"/>
          <w:marRight w:val="0"/>
          <w:marTop w:val="0"/>
          <w:marBottom w:val="0"/>
          <w:divBdr>
            <w:top w:val="none" w:sz="0" w:space="0" w:color="auto"/>
            <w:left w:val="none" w:sz="0" w:space="0" w:color="auto"/>
            <w:bottom w:val="none" w:sz="0" w:space="0" w:color="auto"/>
            <w:right w:val="none" w:sz="0" w:space="0" w:color="auto"/>
          </w:divBdr>
        </w:div>
        <w:div w:id="841506517">
          <w:marLeft w:val="640"/>
          <w:marRight w:val="0"/>
          <w:marTop w:val="0"/>
          <w:marBottom w:val="0"/>
          <w:divBdr>
            <w:top w:val="none" w:sz="0" w:space="0" w:color="auto"/>
            <w:left w:val="none" w:sz="0" w:space="0" w:color="auto"/>
            <w:bottom w:val="none" w:sz="0" w:space="0" w:color="auto"/>
            <w:right w:val="none" w:sz="0" w:space="0" w:color="auto"/>
          </w:divBdr>
        </w:div>
        <w:div w:id="856772097">
          <w:marLeft w:val="640"/>
          <w:marRight w:val="0"/>
          <w:marTop w:val="0"/>
          <w:marBottom w:val="0"/>
          <w:divBdr>
            <w:top w:val="none" w:sz="0" w:space="0" w:color="auto"/>
            <w:left w:val="none" w:sz="0" w:space="0" w:color="auto"/>
            <w:bottom w:val="none" w:sz="0" w:space="0" w:color="auto"/>
            <w:right w:val="none" w:sz="0" w:space="0" w:color="auto"/>
          </w:divBdr>
        </w:div>
        <w:div w:id="917128545">
          <w:marLeft w:val="640"/>
          <w:marRight w:val="0"/>
          <w:marTop w:val="0"/>
          <w:marBottom w:val="0"/>
          <w:divBdr>
            <w:top w:val="none" w:sz="0" w:space="0" w:color="auto"/>
            <w:left w:val="none" w:sz="0" w:space="0" w:color="auto"/>
            <w:bottom w:val="none" w:sz="0" w:space="0" w:color="auto"/>
            <w:right w:val="none" w:sz="0" w:space="0" w:color="auto"/>
          </w:divBdr>
        </w:div>
        <w:div w:id="1159033427">
          <w:marLeft w:val="640"/>
          <w:marRight w:val="0"/>
          <w:marTop w:val="0"/>
          <w:marBottom w:val="0"/>
          <w:divBdr>
            <w:top w:val="none" w:sz="0" w:space="0" w:color="auto"/>
            <w:left w:val="none" w:sz="0" w:space="0" w:color="auto"/>
            <w:bottom w:val="none" w:sz="0" w:space="0" w:color="auto"/>
            <w:right w:val="none" w:sz="0" w:space="0" w:color="auto"/>
          </w:divBdr>
        </w:div>
        <w:div w:id="1215115165">
          <w:marLeft w:val="640"/>
          <w:marRight w:val="0"/>
          <w:marTop w:val="0"/>
          <w:marBottom w:val="0"/>
          <w:divBdr>
            <w:top w:val="none" w:sz="0" w:space="0" w:color="auto"/>
            <w:left w:val="none" w:sz="0" w:space="0" w:color="auto"/>
            <w:bottom w:val="none" w:sz="0" w:space="0" w:color="auto"/>
            <w:right w:val="none" w:sz="0" w:space="0" w:color="auto"/>
          </w:divBdr>
        </w:div>
        <w:div w:id="1271468402">
          <w:marLeft w:val="640"/>
          <w:marRight w:val="0"/>
          <w:marTop w:val="0"/>
          <w:marBottom w:val="0"/>
          <w:divBdr>
            <w:top w:val="none" w:sz="0" w:space="0" w:color="auto"/>
            <w:left w:val="none" w:sz="0" w:space="0" w:color="auto"/>
            <w:bottom w:val="none" w:sz="0" w:space="0" w:color="auto"/>
            <w:right w:val="none" w:sz="0" w:space="0" w:color="auto"/>
          </w:divBdr>
        </w:div>
        <w:div w:id="1279677010">
          <w:marLeft w:val="640"/>
          <w:marRight w:val="0"/>
          <w:marTop w:val="0"/>
          <w:marBottom w:val="0"/>
          <w:divBdr>
            <w:top w:val="none" w:sz="0" w:space="0" w:color="auto"/>
            <w:left w:val="none" w:sz="0" w:space="0" w:color="auto"/>
            <w:bottom w:val="none" w:sz="0" w:space="0" w:color="auto"/>
            <w:right w:val="none" w:sz="0" w:space="0" w:color="auto"/>
          </w:divBdr>
        </w:div>
        <w:div w:id="1784571502">
          <w:marLeft w:val="640"/>
          <w:marRight w:val="0"/>
          <w:marTop w:val="0"/>
          <w:marBottom w:val="0"/>
          <w:divBdr>
            <w:top w:val="none" w:sz="0" w:space="0" w:color="auto"/>
            <w:left w:val="none" w:sz="0" w:space="0" w:color="auto"/>
            <w:bottom w:val="none" w:sz="0" w:space="0" w:color="auto"/>
            <w:right w:val="none" w:sz="0" w:space="0" w:color="auto"/>
          </w:divBdr>
        </w:div>
        <w:div w:id="1866019411">
          <w:marLeft w:val="640"/>
          <w:marRight w:val="0"/>
          <w:marTop w:val="0"/>
          <w:marBottom w:val="0"/>
          <w:divBdr>
            <w:top w:val="none" w:sz="0" w:space="0" w:color="auto"/>
            <w:left w:val="none" w:sz="0" w:space="0" w:color="auto"/>
            <w:bottom w:val="none" w:sz="0" w:space="0" w:color="auto"/>
            <w:right w:val="none" w:sz="0" w:space="0" w:color="auto"/>
          </w:divBdr>
        </w:div>
        <w:div w:id="1959145812">
          <w:marLeft w:val="640"/>
          <w:marRight w:val="0"/>
          <w:marTop w:val="0"/>
          <w:marBottom w:val="0"/>
          <w:divBdr>
            <w:top w:val="none" w:sz="0" w:space="0" w:color="auto"/>
            <w:left w:val="none" w:sz="0" w:space="0" w:color="auto"/>
            <w:bottom w:val="none" w:sz="0" w:space="0" w:color="auto"/>
            <w:right w:val="none" w:sz="0" w:space="0" w:color="auto"/>
          </w:divBdr>
        </w:div>
      </w:divsChild>
    </w:div>
    <w:div w:id="306252298">
      <w:bodyDiv w:val="1"/>
      <w:marLeft w:val="0"/>
      <w:marRight w:val="0"/>
      <w:marTop w:val="0"/>
      <w:marBottom w:val="0"/>
      <w:divBdr>
        <w:top w:val="none" w:sz="0" w:space="0" w:color="auto"/>
        <w:left w:val="none" w:sz="0" w:space="0" w:color="auto"/>
        <w:bottom w:val="none" w:sz="0" w:space="0" w:color="auto"/>
        <w:right w:val="none" w:sz="0" w:space="0" w:color="auto"/>
      </w:divBdr>
    </w:div>
    <w:div w:id="321206336">
      <w:bodyDiv w:val="1"/>
      <w:marLeft w:val="0"/>
      <w:marRight w:val="0"/>
      <w:marTop w:val="0"/>
      <w:marBottom w:val="0"/>
      <w:divBdr>
        <w:top w:val="none" w:sz="0" w:space="0" w:color="auto"/>
        <w:left w:val="none" w:sz="0" w:space="0" w:color="auto"/>
        <w:bottom w:val="none" w:sz="0" w:space="0" w:color="auto"/>
        <w:right w:val="none" w:sz="0" w:space="0" w:color="auto"/>
      </w:divBdr>
      <w:divsChild>
        <w:div w:id="101848413">
          <w:marLeft w:val="640"/>
          <w:marRight w:val="0"/>
          <w:marTop w:val="0"/>
          <w:marBottom w:val="0"/>
          <w:divBdr>
            <w:top w:val="none" w:sz="0" w:space="0" w:color="auto"/>
            <w:left w:val="none" w:sz="0" w:space="0" w:color="auto"/>
            <w:bottom w:val="none" w:sz="0" w:space="0" w:color="auto"/>
            <w:right w:val="none" w:sz="0" w:space="0" w:color="auto"/>
          </w:divBdr>
        </w:div>
        <w:div w:id="103423532">
          <w:marLeft w:val="640"/>
          <w:marRight w:val="0"/>
          <w:marTop w:val="0"/>
          <w:marBottom w:val="0"/>
          <w:divBdr>
            <w:top w:val="none" w:sz="0" w:space="0" w:color="auto"/>
            <w:left w:val="none" w:sz="0" w:space="0" w:color="auto"/>
            <w:bottom w:val="none" w:sz="0" w:space="0" w:color="auto"/>
            <w:right w:val="none" w:sz="0" w:space="0" w:color="auto"/>
          </w:divBdr>
        </w:div>
        <w:div w:id="110831167">
          <w:marLeft w:val="640"/>
          <w:marRight w:val="0"/>
          <w:marTop w:val="0"/>
          <w:marBottom w:val="0"/>
          <w:divBdr>
            <w:top w:val="none" w:sz="0" w:space="0" w:color="auto"/>
            <w:left w:val="none" w:sz="0" w:space="0" w:color="auto"/>
            <w:bottom w:val="none" w:sz="0" w:space="0" w:color="auto"/>
            <w:right w:val="none" w:sz="0" w:space="0" w:color="auto"/>
          </w:divBdr>
        </w:div>
        <w:div w:id="137768267">
          <w:marLeft w:val="640"/>
          <w:marRight w:val="0"/>
          <w:marTop w:val="0"/>
          <w:marBottom w:val="0"/>
          <w:divBdr>
            <w:top w:val="none" w:sz="0" w:space="0" w:color="auto"/>
            <w:left w:val="none" w:sz="0" w:space="0" w:color="auto"/>
            <w:bottom w:val="none" w:sz="0" w:space="0" w:color="auto"/>
            <w:right w:val="none" w:sz="0" w:space="0" w:color="auto"/>
          </w:divBdr>
        </w:div>
        <w:div w:id="173885748">
          <w:marLeft w:val="640"/>
          <w:marRight w:val="0"/>
          <w:marTop w:val="0"/>
          <w:marBottom w:val="0"/>
          <w:divBdr>
            <w:top w:val="none" w:sz="0" w:space="0" w:color="auto"/>
            <w:left w:val="none" w:sz="0" w:space="0" w:color="auto"/>
            <w:bottom w:val="none" w:sz="0" w:space="0" w:color="auto"/>
            <w:right w:val="none" w:sz="0" w:space="0" w:color="auto"/>
          </w:divBdr>
        </w:div>
        <w:div w:id="366101359">
          <w:marLeft w:val="640"/>
          <w:marRight w:val="0"/>
          <w:marTop w:val="0"/>
          <w:marBottom w:val="0"/>
          <w:divBdr>
            <w:top w:val="none" w:sz="0" w:space="0" w:color="auto"/>
            <w:left w:val="none" w:sz="0" w:space="0" w:color="auto"/>
            <w:bottom w:val="none" w:sz="0" w:space="0" w:color="auto"/>
            <w:right w:val="none" w:sz="0" w:space="0" w:color="auto"/>
          </w:divBdr>
        </w:div>
        <w:div w:id="369721294">
          <w:marLeft w:val="640"/>
          <w:marRight w:val="0"/>
          <w:marTop w:val="0"/>
          <w:marBottom w:val="0"/>
          <w:divBdr>
            <w:top w:val="none" w:sz="0" w:space="0" w:color="auto"/>
            <w:left w:val="none" w:sz="0" w:space="0" w:color="auto"/>
            <w:bottom w:val="none" w:sz="0" w:space="0" w:color="auto"/>
            <w:right w:val="none" w:sz="0" w:space="0" w:color="auto"/>
          </w:divBdr>
        </w:div>
        <w:div w:id="555624209">
          <w:marLeft w:val="640"/>
          <w:marRight w:val="0"/>
          <w:marTop w:val="0"/>
          <w:marBottom w:val="0"/>
          <w:divBdr>
            <w:top w:val="none" w:sz="0" w:space="0" w:color="auto"/>
            <w:left w:val="none" w:sz="0" w:space="0" w:color="auto"/>
            <w:bottom w:val="none" w:sz="0" w:space="0" w:color="auto"/>
            <w:right w:val="none" w:sz="0" w:space="0" w:color="auto"/>
          </w:divBdr>
        </w:div>
        <w:div w:id="601570644">
          <w:marLeft w:val="640"/>
          <w:marRight w:val="0"/>
          <w:marTop w:val="0"/>
          <w:marBottom w:val="0"/>
          <w:divBdr>
            <w:top w:val="none" w:sz="0" w:space="0" w:color="auto"/>
            <w:left w:val="none" w:sz="0" w:space="0" w:color="auto"/>
            <w:bottom w:val="none" w:sz="0" w:space="0" w:color="auto"/>
            <w:right w:val="none" w:sz="0" w:space="0" w:color="auto"/>
          </w:divBdr>
        </w:div>
        <w:div w:id="990478315">
          <w:marLeft w:val="640"/>
          <w:marRight w:val="0"/>
          <w:marTop w:val="0"/>
          <w:marBottom w:val="0"/>
          <w:divBdr>
            <w:top w:val="none" w:sz="0" w:space="0" w:color="auto"/>
            <w:left w:val="none" w:sz="0" w:space="0" w:color="auto"/>
            <w:bottom w:val="none" w:sz="0" w:space="0" w:color="auto"/>
            <w:right w:val="none" w:sz="0" w:space="0" w:color="auto"/>
          </w:divBdr>
        </w:div>
        <w:div w:id="1193109027">
          <w:marLeft w:val="640"/>
          <w:marRight w:val="0"/>
          <w:marTop w:val="0"/>
          <w:marBottom w:val="0"/>
          <w:divBdr>
            <w:top w:val="none" w:sz="0" w:space="0" w:color="auto"/>
            <w:left w:val="none" w:sz="0" w:space="0" w:color="auto"/>
            <w:bottom w:val="none" w:sz="0" w:space="0" w:color="auto"/>
            <w:right w:val="none" w:sz="0" w:space="0" w:color="auto"/>
          </w:divBdr>
        </w:div>
        <w:div w:id="1219125085">
          <w:marLeft w:val="640"/>
          <w:marRight w:val="0"/>
          <w:marTop w:val="0"/>
          <w:marBottom w:val="0"/>
          <w:divBdr>
            <w:top w:val="none" w:sz="0" w:space="0" w:color="auto"/>
            <w:left w:val="none" w:sz="0" w:space="0" w:color="auto"/>
            <w:bottom w:val="none" w:sz="0" w:space="0" w:color="auto"/>
            <w:right w:val="none" w:sz="0" w:space="0" w:color="auto"/>
          </w:divBdr>
        </w:div>
        <w:div w:id="1494493173">
          <w:marLeft w:val="640"/>
          <w:marRight w:val="0"/>
          <w:marTop w:val="0"/>
          <w:marBottom w:val="0"/>
          <w:divBdr>
            <w:top w:val="none" w:sz="0" w:space="0" w:color="auto"/>
            <w:left w:val="none" w:sz="0" w:space="0" w:color="auto"/>
            <w:bottom w:val="none" w:sz="0" w:space="0" w:color="auto"/>
            <w:right w:val="none" w:sz="0" w:space="0" w:color="auto"/>
          </w:divBdr>
        </w:div>
        <w:div w:id="1645550087">
          <w:marLeft w:val="640"/>
          <w:marRight w:val="0"/>
          <w:marTop w:val="0"/>
          <w:marBottom w:val="0"/>
          <w:divBdr>
            <w:top w:val="none" w:sz="0" w:space="0" w:color="auto"/>
            <w:left w:val="none" w:sz="0" w:space="0" w:color="auto"/>
            <w:bottom w:val="none" w:sz="0" w:space="0" w:color="auto"/>
            <w:right w:val="none" w:sz="0" w:space="0" w:color="auto"/>
          </w:divBdr>
        </w:div>
        <w:div w:id="1663505389">
          <w:marLeft w:val="640"/>
          <w:marRight w:val="0"/>
          <w:marTop w:val="0"/>
          <w:marBottom w:val="0"/>
          <w:divBdr>
            <w:top w:val="none" w:sz="0" w:space="0" w:color="auto"/>
            <w:left w:val="none" w:sz="0" w:space="0" w:color="auto"/>
            <w:bottom w:val="none" w:sz="0" w:space="0" w:color="auto"/>
            <w:right w:val="none" w:sz="0" w:space="0" w:color="auto"/>
          </w:divBdr>
        </w:div>
        <w:div w:id="1791821827">
          <w:marLeft w:val="640"/>
          <w:marRight w:val="0"/>
          <w:marTop w:val="0"/>
          <w:marBottom w:val="0"/>
          <w:divBdr>
            <w:top w:val="none" w:sz="0" w:space="0" w:color="auto"/>
            <w:left w:val="none" w:sz="0" w:space="0" w:color="auto"/>
            <w:bottom w:val="none" w:sz="0" w:space="0" w:color="auto"/>
            <w:right w:val="none" w:sz="0" w:space="0" w:color="auto"/>
          </w:divBdr>
        </w:div>
        <w:div w:id="1856579156">
          <w:marLeft w:val="640"/>
          <w:marRight w:val="0"/>
          <w:marTop w:val="0"/>
          <w:marBottom w:val="0"/>
          <w:divBdr>
            <w:top w:val="none" w:sz="0" w:space="0" w:color="auto"/>
            <w:left w:val="none" w:sz="0" w:space="0" w:color="auto"/>
            <w:bottom w:val="none" w:sz="0" w:space="0" w:color="auto"/>
            <w:right w:val="none" w:sz="0" w:space="0" w:color="auto"/>
          </w:divBdr>
        </w:div>
        <w:div w:id="2093354789">
          <w:marLeft w:val="640"/>
          <w:marRight w:val="0"/>
          <w:marTop w:val="0"/>
          <w:marBottom w:val="0"/>
          <w:divBdr>
            <w:top w:val="none" w:sz="0" w:space="0" w:color="auto"/>
            <w:left w:val="none" w:sz="0" w:space="0" w:color="auto"/>
            <w:bottom w:val="none" w:sz="0" w:space="0" w:color="auto"/>
            <w:right w:val="none" w:sz="0" w:space="0" w:color="auto"/>
          </w:divBdr>
        </w:div>
        <w:div w:id="2126188899">
          <w:marLeft w:val="640"/>
          <w:marRight w:val="0"/>
          <w:marTop w:val="0"/>
          <w:marBottom w:val="0"/>
          <w:divBdr>
            <w:top w:val="none" w:sz="0" w:space="0" w:color="auto"/>
            <w:left w:val="none" w:sz="0" w:space="0" w:color="auto"/>
            <w:bottom w:val="none" w:sz="0" w:space="0" w:color="auto"/>
            <w:right w:val="none" w:sz="0" w:space="0" w:color="auto"/>
          </w:divBdr>
        </w:div>
      </w:divsChild>
    </w:div>
    <w:div w:id="325984449">
      <w:bodyDiv w:val="1"/>
      <w:marLeft w:val="0"/>
      <w:marRight w:val="0"/>
      <w:marTop w:val="0"/>
      <w:marBottom w:val="0"/>
      <w:divBdr>
        <w:top w:val="none" w:sz="0" w:space="0" w:color="auto"/>
        <w:left w:val="none" w:sz="0" w:space="0" w:color="auto"/>
        <w:bottom w:val="none" w:sz="0" w:space="0" w:color="auto"/>
        <w:right w:val="none" w:sz="0" w:space="0" w:color="auto"/>
      </w:divBdr>
      <w:divsChild>
        <w:div w:id="313606091">
          <w:marLeft w:val="640"/>
          <w:marRight w:val="0"/>
          <w:marTop w:val="0"/>
          <w:marBottom w:val="0"/>
          <w:divBdr>
            <w:top w:val="none" w:sz="0" w:space="0" w:color="auto"/>
            <w:left w:val="none" w:sz="0" w:space="0" w:color="auto"/>
            <w:bottom w:val="none" w:sz="0" w:space="0" w:color="auto"/>
            <w:right w:val="none" w:sz="0" w:space="0" w:color="auto"/>
          </w:divBdr>
        </w:div>
        <w:div w:id="409157608">
          <w:marLeft w:val="640"/>
          <w:marRight w:val="0"/>
          <w:marTop w:val="0"/>
          <w:marBottom w:val="0"/>
          <w:divBdr>
            <w:top w:val="none" w:sz="0" w:space="0" w:color="auto"/>
            <w:left w:val="none" w:sz="0" w:space="0" w:color="auto"/>
            <w:bottom w:val="none" w:sz="0" w:space="0" w:color="auto"/>
            <w:right w:val="none" w:sz="0" w:space="0" w:color="auto"/>
          </w:divBdr>
        </w:div>
        <w:div w:id="553738244">
          <w:marLeft w:val="640"/>
          <w:marRight w:val="0"/>
          <w:marTop w:val="0"/>
          <w:marBottom w:val="0"/>
          <w:divBdr>
            <w:top w:val="none" w:sz="0" w:space="0" w:color="auto"/>
            <w:left w:val="none" w:sz="0" w:space="0" w:color="auto"/>
            <w:bottom w:val="none" w:sz="0" w:space="0" w:color="auto"/>
            <w:right w:val="none" w:sz="0" w:space="0" w:color="auto"/>
          </w:divBdr>
        </w:div>
        <w:div w:id="555045015">
          <w:marLeft w:val="640"/>
          <w:marRight w:val="0"/>
          <w:marTop w:val="0"/>
          <w:marBottom w:val="0"/>
          <w:divBdr>
            <w:top w:val="none" w:sz="0" w:space="0" w:color="auto"/>
            <w:left w:val="none" w:sz="0" w:space="0" w:color="auto"/>
            <w:bottom w:val="none" w:sz="0" w:space="0" w:color="auto"/>
            <w:right w:val="none" w:sz="0" w:space="0" w:color="auto"/>
          </w:divBdr>
        </w:div>
        <w:div w:id="604731682">
          <w:marLeft w:val="640"/>
          <w:marRight w:val="0"/>
          <w:marTop w:val="0"/>
          <w:marBottom w:val="0"/>
          <w:divBdr>
            <w:top w:val="none" w:sz="0" w:space="0" w:color="auto"/>
            <w:left w:val="none" w:sz="0" w:space="0" w:color="auto"/>
            <w:bottom w:val="none" w:sz="0" w:space="0" w:color="auto"/>
            <w:right w:val="none" w:sz="0" w:space="0" w:color="auto"/>
          </w:divBdr>
        </w:div>
        <w:div w:id="692998177">
          <w:marLeft w:val="640"/>
          <w:marRight w:val="0"/>
          <w:marTop w:val="0"/>
          <w:marBottom w:val="0"/>
          <w:divBdr>
            <w:top w:val="none" w:sz="0" w:space="0" w:color="auto"/>
            <w:left w:val="none" w:sz="0" w:space="0" w:color="auto"/>
            <w:bottom w:val="none" w:sz="0" w:space="0" w:color="auto"/>
            <w:right w:val="none" w:sz="0" w:space="0" w:color="auto"/>
          </w:divBdr>
        </w:div>
        <w:div w:id="801073452">
          <w:marLeft w:val="640"/>
          <w:marRight w:val="0"/>
          <w:marTop w:val="0"/>
          <w:marBottom w:val="0"/>
          <w:divBdr>
            <w:top w:val="none" w:sz="0" w:space="0" w:color="auto"/>
            <w:left w:val="none" w:sz="0" w:space="0" w:color="auto"/>
            <w:bottom w:val="none" w:sz="0" w:space="0" w:color="auto"/>
            <w:right w:val="none" w:sz="0" w:space="0" w:color="auto"/>
          </w:divBdr>
        </w:div>
        <w:div w:id="801459090">
          <w:marLeft w:val="640"/>
          <w:marRight w:val="0"/>
          <w:marTop w:val="0"/>
          <w:marBottom w:val="0"/>
          <w:divBdr>
            <w:top w:val="none" w:sz="0" w:space="0" w:color="auto"/>
            <w:left w:val="none" w:sz="0" w:space="0" w:color="auto"/>
            <w:bottom w:val="none" w:sz="0" w:space="0" w:color="auto"/>
            <w:right w:val="none" w:sz="0" w:space="0" w:color="auto"/>
          </w:divBdr>
        </w:div>
        <w:div w:id="814294750">
          <w:marLeft w:val="640"/>
          <w:marRight w:val="0"/>
          <w:marTop w:val="0"/>
          <w:marBottom w:val="0"/>
          <w:divBdr>
            <w:top w:val="none" w:sz="0" w:space="0" w:color="auto"/>
            <w:left w:val="none" w:sz="0" w:space="0" w:color="auto"/>
            <w:bottom w:val="none" w:sz="0" w:space="0" w:color="auto"/>
            <w:right w:val="none" w:sz="0" w:space="0" w:color="auto"/>
          </w:divBdr>
        </w:div>
        <w:div w:id="845637221">
          <w:marLeft w:val="640"/>
          <w:marRight w:val="0"/>
          <w:marTop w:val="0"/>
          <w:marBottom w:val="0"/>
          <w:divBdr>
            <w:top w:val="none" w:sz="0" w:space="0" w:color="auto"/>
            <w:left w:val="none" w:sz="0" w:space="0" w:color="auto"/>
            <w:bottom w:val="none" w:sz="0" w:space="0" w:color="auto"/>
            <w:right w:val="none" w:sz="0" w:space="0" w:color="auto"/>
          </w:divBdr>
        </w:div>
        <w:div w:id="852886594">
          <w:marLeft w:val="640"/>
          <w:marRight w:val="0"/>
          <w:marTop w:val="0"/>
          <w:marBottom w:val="0"/>
          <w:divBdr>
            <w:top w:val="none" w:sz="0" w:space="0" w:color="auto"/>
            <w:left w:val="none" w:sz="0" w:space="0" w:color="auto"/>
            <w:bottom w:val="none" w:sz="0" w:space="0" w:color="auto"/>
            <w:right w:val="none" w:sz="0" w:space="0" w:color="auto"/>
          </w:divBdr>
        </w:div>
        <w:div w:id="967469906">
          <w:marLeft w:val="640"/>
          <w:marRight w:val="0"/>
          <w:marTop w:val="0"/>
          <w:marBottom w:val="0"/>
          <w:divBdr>
            <w:top w:val="none" w:sz="0" w:space="0" w:color="auto"/>
            <w:left w:val="none" w:sz="0" w:space="0" w:color="auto"/>
            <w:bottom w:val="none" w:sz="0" w:space="0" w:color="auto"/>
            <w:right w:val="none" w:sz="0" w:space="0" w:color="auto"/>
          </w:divBdr>
        </w:div>
        <w:div w:id="993995549">
          <w:marLeft w:val="640"/>
          <w:marRight w:val="0"/>
          <w:marTop w:val="0"/>
          <w:marBottom w:val="0"/>
          <w:divBdr>
            <w:top w:val="none" w:sz="0" w:space="0" w:color="auto"/>
            <w:left w:val="none" w:sz="0" w:space="0" w:color="auto"/>
            <w:bottom w:val="none" w:sz="0" w:space="0" w:color="auto"/>
            <w:right w:val="none" w:sz="0" w:space="0" w:color="auto"/>
          </w:divBdr>
        </w:div>
        <w:div w:id="999699177">
          <w:marLeft w:val="640"/>
          <w:marRight w:val="0"/>
          <w:marTop w:val="0"/>
          <w:marBottom w:val="0"/>
          <w:divBdr>
            <w:top w:val="none" w:sz="0" w:space="0" w:color="auto"/>
            <w:left w:val="none" w:sz="0" w:space="0" w:color="auto"/>
            <w:bottom w:val="none" w:sz="0" w:space="0" w:color="auto"/>
            <w:right w:val="none" w:sz="0" w:space="0" w:color="auto"/>
          </w:divBdr>
        </w:div>
        <w:div w:id="1049449787">
          <w:marLeft w:val="640"/>
          <w:marRight w:val="0"/>
          <w:marTop w:val="0"/>
          <w:marBottom w:val="0"/>
          <w:divBdr>
            <w:top w:val="none" w:sz="0" w:space="0" w:color="auto"/>
            <w:left w:val="none" w:sz="0" w:space="0" w:color="auto"/>
            <w:bottom w:val="none" w:sz="0" w:space="0" w:color="auto"/>
            <w:right w:val="none" w:sz="0" w:space="0" w:color="auto"/>
          </w:divBdr>
        </w:div>
        <w:div w:id="1225988259">
          <w:marLeft w:val="640"/>
          <w:marRight w:val="0"/>
          <w:marTop w:val="0"/>
          <w:marBottom w:val="0"/>
          <w:divBdr>
            <w:top w:val="none" w:sz="0" w:space="0" w:color="auto"/>
            <w:left w:val="none" w:sz="0" w:space="0" w:color="auto"/>
            <w:bottom w:val="none" w:sz="0" w:space="0" w:color="auto"/>
            <w:right w:val="none" w:sz="0" w:space="0" w:color="auto"/>
          </w:divBdr>
        </w:div>
        <w:div w:id="1288852542">
          <w:marLeft w:val="640"/>
          <w:marRight w:val="0"/>
          <w:marTop w:val="0"/>
          <w:marBottom w:val="0"/>
          <w:divBdr>
            <w:top w:val="none" w:sz="0" w:space="0" w:color="auto"/>
            <w:left w:val="none" w:sz="0" w:space="0" w:color="auto"/>
            <w:bottom w:val="none" w:sz="0" w:space="0" w:color="auto"/>
            <w:right w:val="none" w:sz="0" w:space="0" w:color="auto"/>
          </w:divBdr>
        </w:div>
        <w:div w:id="1295018015">
          <w:marLeft w:val="640"/>
          <w:marRight w:val="0"/>
          <w:marTop w:val="0"/>
          <w:marBottom w:val="0"/>
          <w:divBdr>
            <w:top w:val="none" w:sz="0" w:space="0" w:color="auto"/>
            <w:left w:val="none" w:sz="0" w:space="0" w:color="auto"/>
            <w:bottom w:val="none" w:sz="0" w:space="0" w:color="auto"/>
            <w:right w:val="none" w:sz="0" w:space="0" w:color="auto"/>
          </w:divBdr>
        </w:div>
        <w:div w:id="1349217019">
          <w:marLeft w:val="640"/>
          <w:marRight w:val="0"/>
          <w:marTop w:val="0"/>
          <w:marBottom w:val="0"/>
          <w:divBdr>
            <w:top w:val="none" w:sz="0" w:space="0" w:color="auto"/>
            <w:left w:val="none" w:sz="0" w:space="0" w:color="auto"/>
            <w:bottom w:val="none" w:sz="0" w:space="0" w:color="auto"/>
            <w:right w:val="none" w:sz="0" w:space="0" w:color="auto"/>
          </w:divBdr>
        </w:div>
        <w:div w:id="1430158099">
          <w:marLeft w:val="640"/>
          <w:marRight w:val="0"/>
          <w:marTop w:val="0"/>
          <w:marBottom w:val="0"/>
          <w:divBdr>
            <w:top w:val="none" w:sz="0" w:space="0" w:color="auto"/>
            <w:left w:val="none" w:sz="0" w:space="0" w:color="auto"/>
            <w:bottom w:val="none" w:sz="0" w:space="0" w:color="auto"/>
            <w:right w:val="none" w:sz="0" w:space="0" w:color="auto"/>
          </w:divBdr>
        </w:div>
        <w:div w:id="1583566872">
          <w:marLeft w:val="640"/>
          <w:marRight w:val="0"/>
          <w:marTop w:val="0"/>
          <w:marBottom w:val="0"/>
          <w:divBdr>
            <w:top w:val="none" w:sz="0" w:space="0" w:color="auto"/>
            <w:left w:val="none" w:sz="0" w:space="0" w:color="auto"/>
            <w:bottom w:val="none" w:sz="0" w:space="0" w:color="auto"/>
            <w:right w:val="none" w:sz="0" w:space="0" w:color="auto"/>
          </w:divBdr>
        </w:div>
        <w:div w:id="1600479177">
          <w:marLeft w:val="640"/>
          <w:marRight w:val="0"/>
          <w:marTop w:val="0"/>
          <w:marBottom w:val="0"/>
          <w:divBdr>
            <w:top w:val="none" w:sz="0" w:space="0" w:color="auto"/>
            <w:left w:val="none" w:sz="0" w:space="0" w:color="auto"/>
            <w:bottom w:val="none" w:sz="0" w:space="0" w:color="auto"/>
            <w:right w:val="none" w:sz="0" w:space="0" w:color="auto"/>
          </w:divBdr>
        </w:div>
        <w:div w:id="1672830230">
          <w:marLeft w:val="640"/>
          <w:marRight w:val="0"/>
          <w:marTop w:val="0"/>
          <w:marBottom w:val="0"/>
          <w:divBdr>
            <w:top w:val="none" w:sz="0" w:space="0" w:color="auto"/>
            <w:left w:val="none" w:sz="0" w:space="0" w:color="auto"/>
            <w:bottom w:val="none" w:sz="0" w:space="0" w:color="auto"/>
            <w:right w:val="none" w:sz="0" w:space="0" w:color="auto"/>
          </w:divBdr>
        </w:div>
        <w:div w:id="1754548771">
          <w:marLeft w:val="640"/>
          <w:marRight w:val="0"/>
          <w:marTop w:val="0"/>
          <w:marBottom w:val="0"/>
          <w:divBdr>
            <w:top w:val="none" w:sz="0" w:space="0" w:color="auto"/>
            <w:left w:val="none" w:sz="0" w:space="0" w:color="auto"/>
            <w:bottom w:val="none" w:sz="0" w:space="0" w:color="auto"/>
            <w:right w:val="none" w:sz="0" w:space="0" w:color="auto"/>
          </w:divBdr>
        </w:div>
        <w:div w:id="1985773104">
          <w:marLeft w:val="640"/>
          <w:marRight w:val="0"/>
          <w:marTop w:val="0"/>
          <w:marBottom w:val="0"/>
          <w:divBdr>
            <w:top w:val="none" w:sz="0" w:space="0" w:color="auto"/>
            <w:left w:val="none" w:sz="0" w:space="0" w:color="auto"/>
            <w:bottom w:val="none" w:sz="0" w:space="0" w:color="auto"/>
            <w:right w:val="none" w:sz="0" w:space="0" w:color="auto"/>
          </w:divBdr>
        </w:div>
        <w:div w:id="2058503290">
          <w:marLeft w:val="640"/>
          <w:marRight w:val="0"/>
          <w:marTop w:val="0"/>
          <w:marBottom w:val="0"/>
          <w:divBdr>
            <w:top w:val="none" w:sz="0" w:space="0" w:color="auto"/>
            <w:left w:val="none" w:sz="0" w:space="0" w:color="auto"/>
            <w:bottom w:val="none" w:sz="0" w:space="0" w:color="auto"/>
            <w:right w:val="none" w:sz="0" w:space="0" w:color="auto"/>
          </w:divBdr>
        </w:div>
      </w:divsChild>
    </w:div>
    <w:div w:id="343287316">
      <w:bodyDiv w:val="1"/>
      <w:marLeft w:val="0"/>
      <w:marRight w:val="0"/>
      <w:marTop w:val="0"/>
      <w:marBottom w:val="0"/>
      <w:divBdr>
        <w:top w:val="none" w:sz="0" w:space="0" w:color="auto"/>
        <w:left w:val="none" w:sz="0" w:space="0" w:color="auto"/>
        <w:bottom w:val="none" w:sz="0" w:space="0" w:color="auto"/>
        <w:right w:val="none" w:sz="0" w:space="0" w:color="auto"/>
      </w:divBdr>
      <w:divsChild>
        <w:div w:id="173109110">
          <w:marLeft w:val="640"/>
          <w:marRight w:val="0"/>
          <w:marTop w:val="0"/>
          <w:marBottom w:val="0"/>
          <w:divBdr>
            <w:top w:val="none" w:sz="0" w:space="0" w:color="auto"/>
            <w:left w:val="none" w:sz="0" w:space="0" w:color="auto"/>
            <w:bottom w:val="none" w:sz="0" w:space="0" w:color="auto"/>
            <w:right w:val="none" w:sz="0" w:space="0" w:color="auto"/>
          </w:divBdr>
        </w:div>
        <w:div w:id="227152237">
          <w:marLeft w:val="640"/>
          <w:marRight w:val="0"/>
          <w:marTop w:val="0"/>
          <w:marBottom w:val="0"/>
          <w:divBdr>
            <w:top w:val="none" w:sz="0" w:space="0" w:color="auto"/>
            <w:left w:val="none" w:sz="0" w:space="0" w:color="auto"/>
            <w:bottom w:val="none" w:sz="0" w:space="0" w:color="auto"/>
            <w:right w:val="none" w:sz="0" w:space="0" w:color="auto"/>
          </w:divBdr>
        </w:div>
        <w:div w:id="397745787">
          <w:marLeft w:val="640"/>
          <w:marRight w:val="0"/>
          <w:marTop w:val="0"/>
          <w:marBottom w:val="0"/>
          <w:divBdr>
            <w:top w:val="none" w:sz="0" w:space="0" w:color="auto"/>
            <w:left w:val="none" w:sz="0" w:space="0" w:color="auto"/>
            <w:bottom w:val="none" w:sz="0" w:space="0" w:color="auto"/>
            <w:right w:val="none" w:sz="0" w:space="0" w:color="auto"/>
          </w:divBdr>
        </w:div>
        <w:div w:id="435516335">
          <w:marLeft w:val="640"/>
          <w:marRight w:val="0"/>
          <w:marTop w:val="0"/>
          <w:marBottom w:val="0"/>
          <w:divBdr>
            <w:top w:val="none" w:sz="0" w:space="0" w:color="auto"/>
            <w:left w:val="none" w:sz="0" w:space="0" w:color="auto"/>
            <w:bottom w:val="none" w:sz="0" w:space="0" w:color="auto"/>
            <w:right w:val="none" w:sz="0" w:space="0" w:color="auto"/>
          </w:divBdr>
        </w:div>
        <w:div w:id="520122124">
          <w:marLeft w:val="640"/>
          <w:marRight w:val="0"/>
          <w:marTop w:val="0"/>
          <w:marBottom w:val="0"/>
          <w:divBdr>
            <w:top w:val="none" w:sz="0" w:space="0" w:color="auto"/>
            <w:left w:val="none" w:sz="0" w:space="0" w:color="auto"/>
            <w:bottom w:val="none" w:sz="0" w:space="0" w:color="auto"/>
            <w:right w:val="none" w:sz="0" w:space="0" w:color="auto"/>
          </w:divBdr>
        </w:div>
        <w:div w:id="611206310">
          <w:marLeft w:val="640"/>
          <w:marRight w:val="0"/>
          <w:marTop w:val="0"/>
          <w:marBottom w:val="0"/>
          <w:divBdr>
            <w:top w:val="none" w:sz="0" w:space="0" w:color="auto"/>
            <w:left w:val="none" w:sz="0" w:space="0" w:color="auto"/>
            <w:bottom w:val="none" w:sz="0" w:space="0" w:color="auto"/>
            <w:right w:val="none" w:sz="0" w:space="0" w:color="auto"/>
          </w:divBdr>
        </w:div>
        <w:div w:id="647906074">
          <w:marLeft w:val="640"/>
          <w:marRight w:val="0"/>
          <w:marTop w:val="0"/>
          <w:marBottom w:val="0"/>
          <w:divBdr>
            <w:top w:val="none" w:sz="0" w:space="0" w:color="auto"/>
            <w:left w:val="none" w:sz="0" w:space="0" w:color="auto"/>
            <w:bottom w:val="none" w:sz="0" w:space="0" w:color="auto"/>
            <w:right w:val="none" w:sz="0" w:space="0" w:color="auto"/>
          </w:divBdr>
        </w:div>
        <w:div w:id="843517985">
          <w:marLeft w:val="640"/>
          <w:marRight w:val="0"/>
          <w:marTop w:val="0"/>
          <w:marBottom w:val="0"/>
          <w:divBdr>
            <w:top w:val="none" w:sz="0" w:space="0" w:color="auto"/>
            <w:left w:val="none" w:sz="0" w:space="0" w:color="auto"/>
            <w:bottom w:val="none" w:sz="0" w:space="0" w:color="auto"/>
            <w:right w:val="none" w:sz="0" w:space="0" w:color="auto"/>
          </w:divBdr>
        </w:div>
        <w:div w:id="875893360">
          <w:marLeft w:val="640"/>
          <w:marRight w:val="0"/>
          <w:marTop w:val="0"/>
          <w:marBottom w:val="0"/>
          <w:divBdr>
            <w:top w:val="none" w:sz="0" w:space="0" w:color="auto"/>
            <w:left w:val="none" w:sz="0" w:space="0" w:color="auto"/>
            <w:bottom w:val="none" w:sz="0" w:space="0" w:color="auto"/>
            <w:right w:val="none" w:sz="0" w:space="0" w:color="auto"/>
          </w:divBdr>
        </w:div>
        <w:div w:id="999189545">
          <w:marLeft w:val="640"/>
          <w:marRight w:val="0"/>
          <w:marTop w:val="0"/>
          <w:marBottom w:val="0"/>
          <w:divBdr>
            <w:top w:val="none" w:sz="0" w:space="0" w:color="auto"/>
            <w:left w:val="none" w:sz="0" w:space="0" w:color="auto"/>
            <w:bottom w:val="none" w:sz="0" w:space="0" w:color="auto"/>
            <w:right w:val="none" w:sz="0" w:space="0" w:color="auto"/>
          </w:divBdr>
        </w:div>
        <w:div w:id="1020664306">
          <w:marLeft w:val="640"/>
          <w:marRight w:val="0"/>
          <w:marTop w:val="0"/>
          <w:marBottom w:val="0"/>
          <w:divBdr>
            <w:top w:val="none" w:sz="0" w:space="0" w:color="auto"/>
            <w:left w:val="none" w:sz="0" w:space="0" w:color="auto"/>
            <w:bottom w:val="none" w:sz="0" w:space="0" w:color="auto"/>
            <w:right w:val="none" w:sz="0" w:space="0" w:color="auto"/>
          </w:divBdr>
        </w:div>
        <w:div w:id="1126119337">
          <w:marLeft w:val="640"/>
          <w:marRight w:val="0"/>
          <w:marTop w:val="0"/>
          <w:marBottom w:val="0"/>
          <w:divBdr>
            <w:top w:val="none" w:sz="0" w:space="0" w:color="auto"/>
            <w:left w:val="none" w:sz="0" w:space="0" w:color="auto"/>
            <w:bottom w:val="none" w:sz="0" w:space="0" w:color="auto"/>
            <w:right w:val="none" w:sz="0" w:space="0" w:color="auto"/>
          </w:divBdr>
        </w:div>
        <w:div w:id="1194146469">
          <w:marLeft w:val="640"/>
          <w:marRight w:val="0"/>
          <w:marTop w:val="0"/>
          <w:marBottom w:val="0"/>
          <w:divBdr>
            <w:top w:val="none" w:sz="0" w:space="0" w:color="auto"/>
            <w:left w:val="none" w:sz="0" w:space="0" w:color="auto"/>
            <w:bottom w:val="none" w:sz="0" w:space="0" w:color="auto"/>
            <w:right w:val="none" w:sz="0" w:space="0" w:color="auto"/>
          </w:divBdr>
        </w:div>
        <w:div w:id="1287854928">
          <w:marLeft w:val="640"/>
          <w:marRight w:val="0"/>
          <w:marTop w:val="0"/>
          <w:marBottom w:val="0"/>
          <w:divBdr>
            <w:top w:val="none" w:sz="0" w:space="0" w:color="auto"/>
            <w:left w:val="none" w:sz="0" w:space="0" w:color="auto"/>
            <w:bottom w:val="none" w:sz="0" w:space="0" w:color="auto"/>
            <w:right w:val="none" w:sz="0" w:space="0" w:color="auto"/>
          </w:divBdr>
        </w:div>
        <w:div w:id="1331906402">
          <w:marLeft w:val="640"/>
          <w:marRight w:val="0"/>
          <w:marTop w:val="0"/>
          <w:marBottom w:val="0"/>
          <w:divBdr>
            <w:top w:val="none" w:sz="0" w:space="0" w:color="auto"/>
            <w:left w:val="none" w:sz="0" w:space="0" w:color="auto"/>
            <w:bottom w:val="none" w:sz="0" w:space="0" w:color="auto"/>
            <w:right w:val="none" w:sz="0" w:space="0" w:color="auto"/>
          </w:divBdr>
        </w:div>
        <w:div w:id="1334406680">
          <w:marLeft w:val="640"/>
          <w:marRight w:val="0"/>
          <w:marTop w:val="0"/>
          <w:marBottom w:val="0"/>
          <w:divBdr>
            <w:top w:val="none" w:sz="0" w:space="0" w:color="auto"/>
            <w:left w:val="none" w:sz="0" w:space="0" w:color="auto"/>
            <w:bottom w:val="none" w:sz="0" w:space="0" w:color="auto"/>
            <w:right w:val="none" w:sz="0" w:space="0" w:color="auto"/>
          </w:divBdr>
        </w:div>
        <w:div w:id="1352336763">
          <w:marLeft w:val="640"/>
          <w:marRight w:val="0"/>
          <w:marTop w:val="0"/>
          <w:marBottom w:val="0"/>
          <w:divBdr>
            <w:top w:val="none" w:sz="0" w:space="0" w:color="auto"/>
            <w:left w:val="none" w:sz="0" w:space="0" w:color="auto"/>
            <w:bottom w:val="none" w:sz="0" w:space="0" w:color="auto"/>
            <w:right w:val="none" w:sz="0" w:space="0" w:color="auto"/>
          </w:divBdr>
        </w:div>
        <w:div w:id="1405882288">
          <w:marLeft w:val="640"/>
          <w:marRight w:val="0"/>
          <w:marTop w:val="0"/>
          <w:marBottom w:val="0"/>
          <w:divBdr>
            <w:top w:val="none" w:sz="0" w:space="0" w:color="auto"/>
            <w:left w:val="none" w:sz="0" w:space="0" w:color="auto"/>
            <w:bottom w:val="none" w:sz="0" w:space="0" w:color="auto"/>
            <w:right w:val="none" w:sz="0" w:space="0" w:color="auto"/>
          </w:divBdr>
        </w:div>
        <w:div w:id="1495341215">
          <w:marLeft w:val="640"/>
          <w:marRight w:val="0"/>
          <w:marTop w:val="0"/>
          <w:marBottom w:val="0"/>
          <w:divBdr>
            <w:top w:val="none" w:sz="0" w:space="0" w:color="auto"/>
            <w:left w:val="none" w:sz="0" w:space="0" w:color="auto"/>
            <w:bottom w:val="none" w:sz="0" w:space="0" w:color="auto"/>
            <w:right w:val="none" w:sz="0" w:space="0" w:color="auto"/>
          </w:divBdr>
        </w:div>
        <w:div w:id="1519540398">
          <w:marLeft w:val="640"/>
          <w:marRight w:val="0"/>
          <w:marTop w:val="0"/>
          <w:marBottom w:val="0"/>
          <w:divBdr>
            <w:top w:val="none" w:sz="0" w:space="0" w:color="auto"/>
            <w:left w:val="none" w:sz="0" w:space="0" w:color="auto"/>
            <w:bottom w:val="none" w:sz="0" w:space="0" w:color="auto"/>
            <w:right w:val="none" w:sz="0" w:space="0" w:color="auto"/>
          </w:divBdr>
        </w:div>
        <w:div w:id="1522820253">
          <w:marLeft w:val="640"/>
          <w:marRight w:val="0"/>
          <w:marTop w:val="0"/>
          <w:marBottom w:val="0"/>
          <w:divBdr>
            <w:top w:val="none" w:sz="0" w:space="0" w:color="auto"/>
            <w:left w:val="none" w:sz="0" w:space="0" w:color="auto"/>
            <w:bottom w:val="none" w:sz="0" w:space="0" w:color="auto"/>
            <w:right w:val="none" w:sz="0" w:space="0" w:color="auto"/>
          </w:divBdr>
        </w:div>
        <w:div w:id="1678147318">
          <w:marLeft w:val="640"/>
          <w:marRight w:val="0"/>
          <w:marTop w:val="0"/>
          <w:marBottom w:val="0"/>
          <w:divBdr>
            <w:top w:val="none" w:sz="0" w:space="0" w:color="auto"/>
            <w:left w:val="none" w:sz="0" w:space="0" w:color="auto"/>
            <w:bottom w:val="none" w:sz="0" w:space="0" w:color="auto"/>
            <w:right w:val="none" w:sz="0" w:space="0" w:color="auto"/>
          </w:divBdr>
        </w:div>
        <w:div w:id="1726643596">
          <w:marLeft w:val="640"/>
          <w:marRight w:val="0"/>
          <w:marTop w:val="0"/>
          <w:marBottom w:val="0"/>
          <w:divBdr>
            <w:top w:val="none" w:sz="0" w:space="0" w:color="auto"/>
            <w:left w:val="none" w:sz="0" w:space="0" w:color="auto"/>
            <w:bottom w:val="none" w:sz="0" w:space="0" w:color="auto"/>
            <w:right w:val="none" w:sz="0" w:space="0" w:color="auto"/>
          </w:divBdr>
        </w:div>
        <w:div w:id="1772624666">
          <w:marLeft w:val="640"/>
          <w:marRight w:val="0"/>
          <w:marTop w:val="0"/>
          <w:marBottom w:val="0"/>
          <w:divBdr>
            <w:top w:val="none" w:sz="0" w:space="0" w:color="auto"/>
            <w:left w:val="none" w:sz="0" w:space="0" w:color="auto"/>
            <w:bottom w:val="none" w:sz="0" w:space="0" w:color="auto"/>
            <w:right w:val="none" w:sz="0" w:space="0" w:color="auto"/>
          </w:divBdr>
        </w:div>
        <w:div w:id="1861165976">
          <w:marLeft w:val="640"/>
          <w:marRight w:val="0"/>
          <w:marTop w:val="0"/>
          <w:marBottom w:val="0"/>
          <w:divBdr>
            <w:top w:val="none" w:sz="0" w:space="0" w:color="auto"/>
            <w:left w:val="none" w:sz="0" w:space="0" w:color="auto"/>
            <w:bottom w:val="none" w:sz="0" w:space="0" w:color="auto"/>
            <w:right w:val="none" w:sz="0" w:space="0" w:color="auto"/>
          </w:divBdr>
        </w:div>
        <w:div w:id="2039888125">
          <w:marLeft w:val="640"/>
          <w:marRight w:val="0"/>
          <w:marTop w:val="0"/>
          <w:marBottom w:val="0"/>
          <w:divBdr>
            <w:top w:val="none" w:sz="0" w:space="0" w:color="auto"/>
            <w:left w:val="none" w:sz="0" w:space="0" w:color="auto"/>
            <w:bottom w:val="none" w:sz="0" w:space="0" w:color="auto"/>
            <w:right w:val="none" w:sz="0" w:space="0" w:color="auto"/>
          </w:divBdr>
        </w:div>
        <w:div w:id="2114741520">
          <w:marLeft w:val="640"/>
          <w:marRight w:val="0"/>
          <w:marTop w:val="0"/>
          <w:marBottom w:val="0"/>
          <w:divBdr>
            <w:top w:val="none" w:sz="0" w:space="0" w:color="auto"/>
            <w:left w:val="none" w:sz="0" w:space="0" w:color="auto"/>
            <w:bottom w:val="none" w:sz="0" w:space="0" w:color="auto"/>
            <w:right w:val="none" w:sz="0" w:space="0" w:color="auto"/>
          </w:divBdr>
        </w:div>
      </w:divsChild>
    </w:div>
    <w:div w:id="348071146">
      <w:bodyDiv w:val="1"/>
      <w:marLeft w:val="0"/>
      <w:marRight w:val="0"/>
      <w:marTop w:val="0"/>
      <w:marBottom w:val="0"/>
      <w:divBdr>
        <w:top w:val="none" w:sz="0" w:space="0" w:color="auto"/>
        <w:left w:val="none" w:sz="0" w:space="0" w:color="auto"/>
        <w:bottom w:val="none" w:sz="0" w:space="0" w:color="auto"/>
        <w:right w:val="none" w:sz="0" w:space="0" w:color="auto"/>
      </w:divBdr>
      <w:divsChild>
        <w:div w:id="90786791">
          <w:marLeft w:val="640"/>
          <w:marRight w:val="0"/>
          <w:marTop w:val="0"/>
          <w:marBottom w:val="0"/>
          <w:divBdr>
            <w:top w:val="none" w:sz="0" w:space="0" w:color="auto"/>
            <w:left w:val="none" w:sz="0" w:space="0" w:color="auto"/>
            <w:bottom w:val="none" w:sz="0" w:space="0" w:color="auto"/>
            <w:right w:val="none" w:sz="0" w:space="0" w:color="auto"/>
          </w:divBdr>
        </w:div>
        <w:div w:id="153228759">
          <w:marLeft w:val="640"/>
          <w:marRight w:val="0"/>
          <w:marTop w:val="0"/>
          <w:marBottom w:val="0"/>
          <w:divBdr>
            <w:top w:val="none" w:sz="0" w:space="0" w:color="auto"/>
            <w:left w:val="none" w:sz="0" w:space="0" w:color="auto"/>
            <w:bottom w:val="none" w:sz="0" w:space="0" w:color="auto"/>
            <w:right w:val="none" w:sz="0" w:space="0" w:color="auto"/>
          </w:divBdr>
        </w:div>
        <w:div w:id="176233333">
          <w:marLeft w:val="640"/>
          <w:marRight w:val="0"/>
          <w:marTop w:val="0"/>
          <w:marBottom w:val="0"/>
          <w:divBdr>
            <w:top w:val="none" w:sz="0" w:space="0" w:color="auto"/>
            <w:left w:val="none" w:sz="0" w:space="0" w:color="auto"/>
            <w:bottom w:val="none" w:sz="0" w:space="0" w:color="auto"/>
            <w:right w:val="none" w:sz="0" w:space="0" w:color="auto"/>
          </w:divBdr>
        </w:div>
        <w:div w:id="199317969">
          <w:marLeft w:val="640"/>
          <w:marRight w:val="0"/>
          <w:marTop w:val="0"/>
          <w:marBottom w:val="0"/>
          <w:divBdr>
            <w:top w:val="none" w:sz="0" w:space="0" w:color="auto"/>
            <w:left w:val="none" w:sz="0" w:space="0" w:color="auto"/>
            <w:bottom w:val="none" w:sz="0" w:space="0" w:color="auto"/>
            <w:right w:val="none" w:sz="0" w:space="0" w:color="auto"/>
          </w:divBdr>
        </w:div>
        <w:div w:id="290794316">
          <w:marLeft w:val="640"/>
          <w:marRight w:val="0"/>
          <w:marTop w:val="0"/>
          <w:marBottom w:val="0"/>
          <w:divBdr>
            <w:top w:val="none" w:sz="0" w:space="0" w:color="auto"/>
            <w:left w:val="none" w:sz="0" w:space="0" w:color="auto"/>
            <w:bottom w:val="none" w:sz="0" w:space="0" w:color="auto"/>
            <w:right w:val="none" w:sz="0" w:space="0" w:color="auto"/>
          </w:divBdr>
        </w:div>
        <w:div w:id="360135757">
          <w:marLeft w:val="640"/>
          <w:marRight w:val="0"/>
          <w:marTop w:val="0"/>
          <w:marBottom w:val="0"/>
          <w:divBdr>
            <w:top w:val="none" w:sz="0" w:space="0" w:color="auto"/>
            <w:left w:val="none" w:sz="0" w:space="0" w:color="auto"/>
            <w:bottom w:val="none" w:sz="0" w:space="0" w:color="auto"/>
            <w:right w:val="none" w:sz="0" w:space="0" w:color="auto"/>
          </w:divBdr>
        </w:div>
        <w:div w:id="479687322">
          <w:marLeft w:val="640"/>
          <w:marRight w:val="0"/>
          <w:marTop w:val="0"/>
          <w:marBottom w:val="0"/>
          <w:divBdr>
            <w:top w:val="none" w:sz="0" w:space="0" w:color="auto"/>
            <w:left w:val="none" w:sz="0" w:space="0" w:color="auto"/>
            <w:bottom w:val="none" w:sz="0" w:space="0" w:color="auto"/>
            <w:right w:val="none" w:sz="0" w:space="0" w:color="auto"/>
          </w:divBdr>
        </w:div>
        <w:div w:id="1007751986">
          <w:marLeft w:val="640"/>
          <w:marRight w:val="0"/>
          <w:marTop w:val="0"/>
          <w:marBottom w:val="0"/>
          <w:divBdr>
            <w:top w:val="none" w:sz="0" w:space="0" w:color="auto"/>
            <w:left w:val="none" w:sz="0" w:space="0" w:color="auto"/>
            <w:bottom w:val="none" w:sz="0" w:space="0" w:color="auto"/>
            <w:right w:val="none" w:sz="0" w:space="0" w:color="auto"/>
          </w:divBdr>
        </w:div>
        <w:div w:id="1186748995">
          <w:marLeft w:val="640"/>
          <w:marRight w:val="0"/>
          <w:marTop w:val="0"/>
          <w:marBottom w:val="0"/>
          <w:divBdr>
            <w:top w:val="none" w:sz="0" w:space="0" w:color="auto"/>
            <w:left w:val="none" w:sz="0" w:space="0" w:color="auto"/>
            <w:bottom w:val="none" w:sz="0" w:space="0" w:color="auto"/>
            <w:right w:val="none" w:sz="0" w:space="0" w:color="auto"/>
          </w:divBdr>
        </w:div>
        <w:div w:id="1260722061">
          <w:marLeft w:val="640"/>
          <w:marRight w:val="0"/>
          <w:marTop w:val="0"/>
          <w:marBottom w:val="0"/>
          <w:divBdr>
            <w:top w:val="none" w:sz="0" w:space="0" w:color="auto"/>
            <w:left w:val="none" w:sz="0" w:space="0" w:color="auto"/>
            <w:bottom w:val="none" w:sz="0" w:space="0" w:color="auto"/>
            <w:right w:val="none" w:sz="0" w:space="0" w:color="auto"/>
          </w:divBdr>
        </w:div>
        <w:div w:id="1274240196">
          <w:marLeft w:val="640"/>
          <w:marRight w:val="0"/>
          <w:marTop w:val="0"/>
          <w:marBottom w:val="0"/>
          <w:divBdr>
            <w:top w:val="none" w:sz="0" w:space="0" w:color="auto"/>
            <w:left w:val="none" w:sz="0" w:space="0" w:color="auto"/>
            <w:bottom w:val="none" w:sz="0" w:space="0" w:color="auto"/>
            <w:right w:val="none" w:sz="0" w:space="0" w:color="auto"/>
          </w:divBdr>
        </w:div>
        <w:div w:id="1435444494">
          <w:marLeft w:val="640"/>
          <w:marRight w:val="0"/>
          <w:marTop w:val="0"/>
          <w:marBottom w:val="0"/>
          <w:divBdr>
            <w:top w:val="none" w:sz="0" w:space="0" w:color="auto"/>
            <w:left w:val="none" w:sz="0" w:space="0" w:color="auto"/>
            <w:bottom w:val="none" w:sz="0" w:space="0" w:color="auto"/>
            <w:right w:val="none" w:sz="0" w:space="0" w:color="auto"/>
          </w:divBdr>
        </w:div>
        <w:div w:id="1460105083">
          <w:marLeft w:val="640"/>
          <w:marRight w:val="0"/>
          <w:marTop w:val="0"/>
          <w:marBottom w:val="0"/>
          <w:divBdr>
            <w:top w:val="none" w:sz="0" w:space="0" w:color="auto"/>
            <w:left w:val="none" w:sz="0" w:space="0" w:color="auto"/>
            <w:bottom w:val="none" w:sz="0" w:space="0" w:color="auto"/>
            <w:right w:val="none" w:sz="0" w:space="0" w:color="auto"/>
          </w:divBdr>
        </w:div>
        <w:div w:id="1571651306">
          <w:marLeft w:val="640"/>
          <w:marRight w:val="0"/>
          <w:marTop w:val="0"/>
          <w:marBottom w:val="0"/>
          <w:divBdr>
            <w:top w:val="none" w:sz="0" w:space="0" w:color="auto"/>
            <w:left w:val="none" w:sz="0" w:space="0" w:color="auto"/>
            <w:bottom w:val="none" w:sz="0" w:space="0" w:color="auto"/>
            <w:right w:val="none" w:sz="0" w:space="0" w:color="auto"/>
          </w:divBdr>
        </w:div>
        <w:div w:id="1572496140">
          <w:marLeft w:val="640"/>
          <w:marRight w:val="0"/>
          <w:marTop w:val="0"/>
          <w:marBottom w:val="0"/>
          <w:divBdr>
            <w:top w:val="none" w:sz="0" w:space="0" w:color="auto"/>
            <w:left w:val="none" w:sz="0" w:space="0" w:color="auto"/>
            <w:bottom w:val="none" w:sz="0" w:space="0" w:color="auto"/>
            <w:right w:val="none" w:sz="0" w:space="0" w:color="auto"/>
          </w:divBdr>
        </w:div>
        <w:div w:id="1586766799">
          <w:marLeft w:val="640"/>
          <w:marRight w:val="0"/>
          <w:marTop w:val="0"/>
          <w:marBottom w:val="0"/>
          <w:divBdr>
            <w:top w:val="none" w:sz="0" w:space="0" w:color="auto"/>
            <w:left w:val="none" w:sz="0" w:space="0" w:color="auto"/>
            <w:bottom w:val="none" w:sz="0" w:space="0" w:color="auto"/>
            <w:right w:val="none" w:sz="0" w:space="0" w:color="auto"/>
          </w:divBdr>
        </w:div>
        <w:div w:id="1635864050">
          <w:marLeft w:val="640"/>
          <w:marRight w:val="0"/>
          <w:marTop w:val="0"/>
          <w:marBottom w:val="0"/>
          <w:divBdr>
            <w:top w:val="none" w:sz="0" w:space="0" w:color="auto"/>
            <w:left w:val="none" w:sz="0" w:space="0" w:color="auto"/>
            <w:bottom w:val="none" w:sz="0" w:space="0" w:color="auto"/>
            <w:right w:val="none" w:sz="0" w:space="0" w:color="auto"/>
          </w:divBdr>
        </w:div>
        <w:div w:id="1657757505">
          <w:marLeft w:val="640"/>
          <w:marRight w:val="0"/>
          <w:marTop w:val="0"/>
          <w:marBottom w:val="0"/>
          <w:divBdr>
            <w:top w:val="none" w:sz="0" w:space="0" w:color="auto"/>
            <w:left w:val="none" w:sz="0" w:space="0" w:color="auto"/>
            <w:bottom w:val="none" w:sz="0" w:space="0" w:color="auto"/>
            <w:right w:val="none" w:sz="0" w:space="0" w:color="auto"/>
          </w:divBdr>
        </w:div>
        <w:div w:id="1704402458">
          <w:marLeft w:val="640"/>
          <w:marRight w:val="0"/>
          <w:marTop w:val="0"/>
          <w:marBottom w:val="0"/>
          <w:divBdr>
            <w:top w:val="none" w:sz="0" w:space="0" w:color="auto"/>
            <w:left w:val="none" w:sz="0" w:space="0" w:color="auto"/>
            <w:bottom w:val="none" w:sz="0" w:space="0" w:color="auto"/>
            <w:right w:val="none" w:sz="0" w:space="0" w:color="auto"/>
          </w:divBdr>
        </w:div>
        <w:div w:id="1737363399">
          <w:marLeft w:val="640"/>
          <w:marRight w:val="0"/>
          <w:marTop w:val="0"/>
          <w:marBottom w:val="0"/>
          <w:divBdr>
            <w:top w:val="none" w:sz="0" w:space="0" w:color="auto"/>
            <w:left w:val="none" w:sz="0" w:space="0" w:color="auto"/>
            <w:bottom w:val="none" w:sz="0" w:space="0" w:color="auto"/>
            <w:right w:val="none" w:sz="0" w:space="0" w:color="auto"/>
          </w:divBdr>
        </w:div>
        <w:div w:id="1897159677">
          <w:marLeft w:val="640"/>
          <w:marRight w:val="0"/>
          <w:marTop w:val="0"/>
          <w:marBottom w:val="0"/>
          <w:divBdr>
            <w:top w:val="none" w:sz="0" w:space="0" w:color="auto"/>
            <w:left w:val="none" w:sz="0" w:space="0" w:color="auto"/>
            <w:bottom w:val="none" w:sz="0" w:space="0" w:color="auto"/>
            <w:right w:val="none" w:sz="0" w:space="0" w:color="auto"/>
          </w:divBdr>
        </w:div>
        <w:div w:id="2038846840">
          <w:marLeft w:val="640"/>
          <w:marRight w:val="0"/>
          <w:marTop w:val="0"/>
          <w:marBottom w:val="0"/>
          <w:divBdr>
            <w:top w:val="none" w:sz="0" w:space="0" w:color="auto"/>
            <w:left w:val="none" w:sz="0" w:space="0" w:color="auto"/>
            <w:bottom w:val="none" w:sz="0" w:space="0" w:color="auto"/>
            <w:right w:val="none" w:sz="0" w:space="0" w:color="auto"/>
          </w:divBdr>
        </w:div>
        <w:div w:id="2042512855">
          <w:marLeft w:val="640"/>
          <w:marRight w:val="0"/>
          <w:marTop w:val="0"/>
          <w:marBottom w:val="0"/>
          <w:divBdr>
            <w:top w:val="none" w:sz="0" w:space="0" w:color="auto"/>
            <w:left w:val="none" w:sz="0" w:space="0" w:color="auto"/>
            <w:bottom w:val="none" w:sz="0" w:space="0" w:color="auto"/>
            <w:right w:val="none" w:sz="0" w:space="0" w:color="auto"/>
          </w:divBdr>
        </w:div>
        <w:div w:id="2132287659">
          <w:marLeft w:val="640"/>
          <w:marRight w:val="0"/>
          <w:marTop w:val="0"/>
          <w:marBottom w:val="0"/>
          <w:divBdr>
            <w:top w:val="none" w:sz="0" w:space="0" w:color="auto"/>
            <w:left w:val="none" w:sz="0" w:space="0" w:color="auto"/>
            <w:bottom w:val="none" w:sz="0" w:space="0" w:color="auto"/>
            <w:right w:val="none" w:sz="0" w:space="0" w:color="auto"/>
          </w:divBdr>
        </w:div>
      </w:divsChild>
    </w:div>
    <w:div w:id="349062196">
      <w:bodyDiv w:val="1"/>
      <w:marLeft w:val="0"/>
      <w:marRight w:val="0"/>
      <w:marTop w:val="0"/>
      <w:marBottom w:val="0"/>
      <w:divBdr>
        <w:top w:val="none" w:sz="0" w:space="0" w:color="auto"/>
        <w:left w:val="none" w:sz="0" w:space="0" w:color="auto"/>
        <w:bottom w:val="none" w:sz="0" w:space="0" w:color="auto"/>
        <w:right w:val="none" w:sz="0" w:space="0" w:color="auto"/>
      </w:divBdr>
      <w:divsChild>
        <w:div w:id="99641226">
          <w:marLeft w:val="640"/>
          <w:marRight w:val="0"/>
          <w:marTop w:val="0"/>
          <w:marBottom w:val="0"/>
          <w:divBdr>
            <w:top w:val="none" w:sz="0" w:space="0" w:color="auto"/>
            <w:left w:val="none" w:sz="0" w:space="0" w:color="auto"/>
            <w:bottom w:val="none" w:sz="0" w:space="0" w:color="auto"/>
            <w:right w:val="none" w:sz="0" w:space="0" w:color="auto"/>
          </w:divBdr>
        </w:div>
        <w:div w:id="114907703">
          <w:marLeft w:val="640"/>
          <w:marRight w:val="0"/>
          <w:marTop w:val="0"/>
          <w:marBottom w:val="0"/>
          <w:divBdr>
            <w:top w:val="none" w:sz="0" w:space="0" w:color="auto"/>
            <w:left w:val="none" w:sz="0" w:space="0" w:color="auto"/>
            <w:bottom w:val="none" w:sz="0" w:space="0" w:color="auto"/>
            <w:right w:val="none" w:sz="0" w:space="0" w:color="auto"/>
          </w:divBdr>
        </w:div>
        <w:div w:id="116874402">
          <w:marLeft w:val="640"/>
          <w:marRight w:val="0"/>
          <w:marTop w:val="0"/>
          <w:marBottom w:val="0"/>
          <w:divBdr>
            <w:top w:val="none" w:sz="0" w:space="0" w:color="auto"/>
            <w:left w:val="none" w:sz="0" w:space="0" w:color="auto"/>
            <w:bottom w:val="none" w:sz="0" w:space="0" w:color="auto"/>
            <w:right w:val="none" w:sz="0" w:space="0" w:color="auto"/>
          </w:divBdr>
        </w:div>
        <w:div w:id="139006605">
          <w:marLeft w:val="640"/>
          <w:marRight w:val="0"/>
          <w:marTop w:val="0"/>
          <w:marBottom w:val="0"/>
          <w:divBdr>
            <w:top w:val="none" w:sz="0" w:space="0" w:color="auto"/>
            <w:left w:val="none" w:sz="0" w:space="0" w:color="auto"/>
            <w:bottom w:val="none" w:sz="0" w:space="0" w:color="auto"/>
            <w:right w:val="none" w:sz="0" w:space="0" w:color="auto"/>
          </w:divBdr>
        </w:div>
        <w:div w:id="185028360">
          <w:marLeft w:val="640"/>
          <w:marRight w:val="0"/>
          <w:marTop w:val="0"/>
          <w:marBottom w:val="0"/>
          <w:divBdr>
            <w:top w:val="none" w:sz="0" w:space="0" w:color="auto"/>
            <w:left w:val="none" w:sz="0" w:space="0" w:color="auto"/>
            <w:bottom w:val="none" w:sz="0" w:space="0" w:color="auto"/>
            <w:right w:val="none" w:sz="0" w:space="0" w:color="auto"/>
          </w:divBdr>
        </w:div>
        <w:div w:id="202327447">
          <w:marLeft w:val="640"/>
          <w:marRight w:val="0"/>
          <w:marTop w:val="0"/>
          <w:marBottom w:val="0"/>
          <w:divBdr>
            <w:top w:val="none" w:sz="0" w:space="0" w:color="auto"/>
            <w:left w:val="none" w:sz="0" w:space="0" w:color="auto"/>
            <w:bottom w:val="none" w:sz="0" w:space="0" w:color="auto"/>
            <w:right w:val="none" w:sz="0" w:space="0" w:color="auto"/>
          </w:divBdr>
        </w:div>
        <w:div w:id="250772937">
          <w:marLeft w:val="640"/>
          <w:marRight w:val="0"/>
          <w:marTop w:val="0"/>
          <w:marBottom w:val="0"/>
          <w:divBdr>
            <w:top w:val="none" w:sz="0" w:space="0" w:color="auto"/>
            <w:left w:val="none" w:sz="0" w:space="0" w:color="auto"/>
            <w:bottom w:val="none" w:sz="0" w:space="0" w:color="auto"/>
            <w:right w:val="none" w:sz="0" w:space="0" w:color="auto"/>
          </w:divBdr>
        </w:div>
        <w:div w:id="318533463">
          <w:marLeft w:val="640"/>
          <w:marRight w:val="0"/>
          <w:marTop w:val="0"/>
          <w:marBottom w:val="0"/>
          <w:divBdr>
            <w:top w:val="none" w:sz="0" w:space="0" w:color="auto"/>
            <w:left w:val="none" w:sz="0" w:space="0" w:color="auto"/>
            <w:bottom w:val="none" w:sz="0" w:space="0" w:color="auto"/>
            <w:right w:val="none" w:sz="0" w:space="0" w:color="auto"/>
          </w:divBdr>
        </w:div>
        <w:div w:id="419369850">
          <w:marLeft w:val="640"/>
          <w:marRight w:val="0"/>
          <w:marTop w:val="0"/>
          <w:marBottom w:val="0"/>
          <w:divBdr>
            <w:top w:val="none" w:sz="0" w:space="0" w:color="auto"/>
            <w:left w:val="none" w:sz="0" w:space="0" w:color="auto"/>
            <w:bottom w:val="none" w:sz="0" w:space="0" w:color="auto"/>
            <w:right w:val="none" w:sz="0" w:space="0" w:color="auto"/>
          </w:divBdr>
        </w:div>
        <w:div w:id="462314248">
          <w:marLeft w:val="640"/>
          <w:marRight w:val="0"/>
          <w:marTop w:val="0"/>
          <w:marBottom w:val="0"/>
          <w:divBdr>
            <w:top w:val="none" w:sz="0" w:space="0" w:color="auto"/>
            <w:left w:val="none" w:sz="0" w:space="0" w:color="auto"/>
            <w:bottom w:val="none" w:sz="0" w:space="0" w:color="auto"/>
            <w:right w:val="none" w:sz="0" w:space="0" w:color="auto"/>
          </w:divBdr>
        </w:div>
        <w:div w:id="512916147">
          <w:marLeft w:val="640"/>
          <w:marRight w:val="0"/>
          <w:marTop w:val="0"/>
          <w:marBottom w:val="0"/>
          <w:divBdr>
            <w:top w:val="none" w:sz="0" w:space="0" w:color="auto"/>
            <w:left w:val="none" w:sz="0" w:space="0" w:color="auto"/>
            <w:bottom w:val="none" w:sz="0" w:space="0" w:color="auto"/>
            <w:right w:val="none" w:sz="0" w:space="0" w:color="auto"/>
          </w:divBdr>
        </w:div>
        <w:div w:id="560480398">
          <w:marLeft w:val="640"/>
          <w:marRight w:val="0"/>
          <w:marTop w:val="0"/>
          <w:marBottom w:val="0"/>
          <w:divBdr>
            <w:top w:val="none" w:sz="0" w:space="0" w:color="auto"/>
            <w:left w:val="none" w:sz="0" w:space="0" w:color="auto"/>
            <w:bottom w:val="none" w:sz="0" w:space="0" w:color="auto"/>
            <w:right w:val="none" w:sz="0" w:space="0" w:color="auto"/>
          </w:divBdr>
        </w:div>
        <w:div w:id="591861074">
          <w:marLeft w:val="640"/>
          <w:marRight w:val="0"/>
          <w:marTop w:val="0"/>
          <w:marBottom w:val="0"/>
          <w:divBdr>
            <w:top w:val="none" w:sz="0" w:space="0" w:color="auto"/>
            <w:left w:val="none" w:sz="0" w:space="0" w:color="auto"/>
            <w:bottom w:val="none" w:sz="0" w:space="0" w:color="auto"/>
            <w:right w:val="none" w:sz="0" w:space="0" w:color="auto"/>
          </w:divBdr>
        </w:div>
        <w:div w:id="595792314">
          <w:marLeft w:val="640"/>
          <w:marRight w:val="0"/>
          <w:marTop w:val="0"/>
          <w:marBottom w:val="0"/>
          <w:divBdr>
            <w:top w:val="none" w:sz="0" w:space="0" w:color="auto"/>
            <w:left w:val="none" w:sz="0" w:space="0" w:color="auto"/>
            <w:bottom w:val="none" w:sz="0" w:space="0" w:color="auto"/>
            <w:right w:val="none" w:sz="0" w:space="0" w:color="auto"/>
          </w:divBdr>
        </w:div>
        <w:div w:id="645208650">
          <w:marLeft w:val="640"/>
          <w:marRight w:val="0"/>
          <w:marTop w:val="0"/>
          <w:marBottom w:val="0"/>
          <w:divBdr>
            <w:top w:val="none" w:sz="0" w:space="0" w:color="auto"/>
            <w:left w:val="none" w:sz="0" w:space="0" w:color="auto"/>
            <w:bottom w:val="none" w:sz="0" w:space="0" w:color="auto"/>
            <w:right w:val="none" w:sz="0" w:space="0" w:color="auto"/>
          </w:divBdr>
        </w:div>
        <w:div w:id="649947205">
          <w:marLeft w:val="640"/>
          <w:marRight w:val="0"/>
          <w:marTop w:val="0"/>
          <w:marBottom w:val="0"/>
          <w:divBdr>
            <w:top w:val="none" w:sz="0" w:space="0" w:color="auto"/>
            <w:left w:val="none" w:sz="0" w:space="0" w:color="auto"/>
            <w:bottom w:val="none" w:sz="0" w:space="0" w:color="auto"/>
            <w:right w:val="none" w:sz="0" w:space="0" w:color="auto"/>
          </w:divBdr>
        </w:div>
        <w:div w:id="693699399">
          <w:marLeft w:val="640"/>
          <w:marRight w:val="0"/>
          <w:marTop w:val="0"/>
          <w:marBottom w:val="0"/>
          <w:divBdr>
            <w:top w:val="none" w:sz="0" w:space="0" w:color="auto"/>
            <w:left w:val="none" w:sz="0" w:space="0" w:color="auto"/>
            <w:bottom w:val="none" w:sz="0" w:space="0" w:color="auto"/>
            <w:right w:val="none" w:sz="0" w:space="0" w:color="auto"/>
          </w:divBdr>
        </w:div>
        <w:div w:id="748969270">
          <w:marLeft w:val="640"/>
          <w:marRight w:val="0"/>
          <w:marTop w:val="0"/>
          <w:marBottom w:val="0"/>
          <w:divBdr>
            <w:top w:val="none" w:sz="0" w:space="0" w:color="auto"/>
            <w:left w:val="none" w:sz="0" w:space="0" w:color="auto"/>
            <w:bottom w:val="none" w:sz="0" w:space="0" w:color="auto"/>
            <w:right w:val="none" w:sz="0" w:space="0" w:color="auto"/>
          </w:divBdr>
        </w:div>
        <w:div w:id="896013663">
          <w:marLeft w:val="640"/>
          <w:marRight w:val="0"/>
          <w:marTop w:val="0"/>
          <w:marBottom w:val="0"/>
          <w:divBdr>
            <w:top w:val="none" w:sz="0" w:space="0" w:color="auto"/>
            <w:left w:val="none" w:sz="0" w:space="0" w:color="auto"/>
            <w:bottom w:val="none" w:sz="0" w:space="0" w:color="auto"/>
            <w:right w:val="none" w:sz="0" w:space="0" w:color="auto"/>
          </w:divBdr>
        </w:div>
        <w:div w:id="931937786">
          <w:marLeft w:val="640"/>
          <w:marRight w:val="0"/>
          <w:marTop w:val="0"/>
          <w:marBottom w:val="0"/>
          <w:divBdr>
            <w:top w:val="none" w:sz="0" w:space="0" w:color="auto"/>
            <w:left w:val="none" w:sz="0" w:space="0" w:color="auto"/>
            <w:bottom w:val="none" w:sz="0" w:space="0" w:color="auto"/>
            <w:right w:val="none" w:sz="0" w:space="0" w:color="auto"/>
          </w:divBdr>
        </w:div>
        <w:div w:id="1020396655">
          <w:marLeft w:val="640"/>
          <w:marRight w:val="0"/>
          <w:marTop w:val="0"/>
          <w:marBottom w:val="0"/>
          <w:divBdr>
            <w:top w:val="none" w:sz="0" w:space="0" w:color="auto"/>
            <w:left w:val="none" w:sz="0" w:space="0" w:color="auto"/>
            <w:bottom w:val="none" w:sz="0" w:space="0" w:color="auto"/>
            <w:right w:val="none" w:sz="0" w:space="0" w:color="auto"/>
          </w:divBdr>
        </w:div>
        <w:div w:id="1067995428">
          <w:marLeft w:val="640"/>
          <w:marRight w:val="0"/>
          <w:marTop w:val="0"/>
          <w:marBottom w:val="0"/>
          <w:divBdr>
            <w:top w:val="none" w:sz="0" w:space="0" w:color="auto"/>
            <w:left w:val="none" w:sz="0" w:space="0" w:color="auto"/>
            <w:bottom w:val="none" w:sz="0" w:space="0" w:color="auto"/>
            <w:right w:val="none" w:sz="0" w:space="0" w:color="auto"/>
          </w:divBdr>
        </w:div>
        <w:div w:id="1104308036">
          <w:marLeft w:val="640"/>
          <w:marRight w:val="0"/>
          <w:marTop w:val="0"/>
          <w:marBottom w:val="0"/>
          <w:divBdr>
            <w:top w:val="none" w:sz="0" w:space="0" w:color="auto"/>
            <w:left w:val="none" w:sz="0" w:space="0" w:color="auto"/>
            <w:bottom w:val="none" w:sz="0" w:space="0" w:color="auto"/>
            <w:right w:val="none" w:sz="0" w:space="0" w:color="auto"/>
          </w:divBdr>
        </w:div>
        <w:div w:id="1119688736">
          <w:marLeft w:val="640"/>
          <w:marRight w:val="0"/>
          <w:marTop w:val="0"/>
          <w:marBottom w:val="0"/>
          <w:divBdr>
            <w:top w:val="none" w:sz="0" w:space="0" w:color="auto"/>
            <w:left w:val="none" w:sz="0" w:space="0" w:color="auto"/>
            <w:bottom w:val="none" w:sz="0" w:space="0" w:color="auto"/>
            <w:right w:val="none" w:sz="0" w:space="0" w:color="auto"/>
          </w:divBdr>
        </w:div>
        <w:div w:id="1124620325">
          <w:marLeft w:val="640"/>
          <w:marRight w:val="0"/>
          <w:marTop w:val="0"/>
          <w:marBottom w:val="0"/>
          <w:divBdr>
            <w:top w:val="none" w:sz="0" w:space="0" w:color="auto"/>
            <w:left w:val="none" w:sz="0" w:space="0" w:color="auto"/>
            <w:bottom w:val="none" w:sz="0" w:space="0" w:color="auto"/>
            <w:right w:val="none" w:sz="0" w:space="0" w:color="auto"/>
          </w:divBdr>
        </w:div>
        <w:div w:id="1174416562">
          <w:marLeft w:val="640"/>
          <w:marRight w:val="0"/>
          <w:marTop w:val="0"/>
          <w:marBottom w:val="0"/>
          <w:divBdr>
            <w:top w:val="none" w:sz="0" w:space="0" w:color="auto"/>
            <w:left w:val="none" w:sz="0" w:space="0" w:color="auto"/>
            <w:bottom w:val="none" w:sz="0" w:space="0" w:color="auto"/>
            <w:right w:val="none" w:sz="0" w:space="0" w:color="auto"/>
          </w:divBdr>
        </w:div>
        <w:div w:id="1201436720">
          <w:marLeft w:val="640"/>
          <w:marRight w:val="0"/>
          <w:marTop w:val="0"/>
          <w:marBottom w:val="0"/>
          <w:divBdr>
            <w:top w:val="none" w:sz="0" w:space="0" w:color="auto"/>
            <w:left w:val="none" w:sz="0" w:space="0" w:color="auto"/>
            <w:bottom w:val="none" w:sz="0" w:space="0" w:color="auto"/>
            <w:right w:val="none" w:sz="0" w:space="0" w:color="auto"/>
          </w:divBdr>
        </w:div>
        <w:div w:id="1254702498">
          <w:marLeft w:val="640"/>
          <w:marRight w:val="0"/>
          <w:marTop w:val="0"/>
          <w:marBottom w:val="0"/>
          <w:divBdr>
            <w:top w:val="none" w:sz="0" w:space="0" w:color="auto"/>
            <w:left w:val="none" w:sz="0" w:space="0" w:color="auto"/>
            <w:bottom w:val="none" w:sz="0" w:space="0" w:color="auto"/>
            <w:right w:val="none" w:sz="0" w:space="0" w:color="auto"/>
          </w:divBdr>
        </w:div>
        <w:div w:id="1316370819">
          <w:marLeft w:val="640"/>
          <w:marRight w:val="0"/>
          <w:marTop w:val="0"/>
          <w:marBottom w:val="0"/>
          <w:divBdr>
            <w:top w:val="none" w:sz="0" w:space="0" w:color="auto"/>
            <w:left w:val="none" w:sz="0" w:space="0" w:color="auto"/>
            <w:bottom w:val="none" w:sz="0" w:space="0" w:color="auto"/>
            <w:right w:val="none" w:sz="0" w:space="0" w:color="auto"/>
          </w:divBdr>
        </w:div>
        <w:div w:id="1319307776">
          <w:marLeft w:val="640"/>
          <w:marRight w:val="0"/>
          <w:marTop w:val="0"/>
          <w:marBottom w:val="0"/>
          <w:divBdr>
            <w:top w:val="none" w:sz="0" w:space="0" w:color="auto"/>
            <w:left w:val="none" w:sz="0" w:space="0" w:color="auto"/>
            <w:bottom w:val="none" w:sz="0" w:space="0" w:color="auto"/>
            <w:right w:val="none" w:sz="0" w:space="0" w:color="auto"/>
          </w:divBdr>
        </w:div>
        <w:div w:id="1336149058">
          <w:marLeft w:val="640"/>
          <w:marRight w:val="0"/>
          <w:marTop w:val="0"/>
          <w:marBottom w:val="0"/>
          <w:divBdr>
            <w:top w:val="none" w:sz="0" w:space="0" w:color="auto"/>
            <w:left w:val="none" w:sz="0" w:space="0" w:color="auto"/>
            <w:bottom w:val="none" w:sz="0" w:space="0" w:color="auto"/>
            <w:right w:val="none" w:sz="0" w:space="0" w:color="auto"/>
          </w:divBdr>
        </w:div>
        <w:div w:id="1437558641">
          <w:marLeft w:val="640"/>
          <w:marRight w:val="0"/>
          <w:marTop w:val="0"/>
          <w:marBottom w:val="0"/>
          <w:divBdr>
            <w:top w:val="none" w:sz="0" w:space="0" w:color="auto"/>
            <w:left w:val="none" w:sz="0" w:space="0" w:color="auto"/>
            <w:bottom w:val="none" w:sz="0" w:space="0" w:color="auto"/>
            <w:right w:val="none" w:sz="0" w:space="0" w:color="auto"/>
          </w:divBdr>
        </w:div>
        <w:div w:id="1526015437">
          <w:marLeft w:val="640"/>
          <w:marRight w:val="0"/>
          <w:marTop w:val="0"/>
          <w:marBottom w:val="0"/>
          <w:divBdr>
            <w:top w:val="none" w:sz="0" w:space="0" w:color="auto"/>
            <w:left w:val="none" w:sz="0" w:space="0" w:color="auto"/>
            <w:bottom w:val="none" w:sz="0" w:space="0" w:color="auto"/>
            <w:right w:val="none" w:sz="0" w:space="0" w:color="auto"/>
          </w:divBdr>
        </w:div>
        <w:div w:id="1549492306">
          <w:marLeft w:val="640"/>
          <w:marRight w:val="0"/>
          <w:marTop w:val="0"/>
          <w:marBottom w:val="0"/>
          <w:divBdr>
            <w:top w:val="none" w:sz="0" w:space="0" w:color="auto"/>
            <w:left w:val="none" w:sz="0" w:space="0" w:color="auto"/>
            <w:bottom w:val="none" w:sz="0" w:space="0" w:color="auto"/>
            <w:right w:val="none" w:sz="0" w:space="0" w:color="auto"/>
          </w:divBdr>
        </w:div>
        <w:div w:id="1611665344">
          <w:marLeft w:val="640"/>
          <w:marRight w:val="0"/>
          <w:marTop w:val="0"/>
          <w:marBottom w:val="0"/>
          <w:divBdr>
            <w:top w:val="none" w:sz="0" w:space="0" w:color="auto"/>
            <w:left w:val="none" w:sz="0" w:space="0" w:color="auto"/>
            <w:bottom w:val="none" w:sz="0" w:space="0" w:color="auto"/>
            <w:right w:val="none" w:sz="0" w:space="0" w:color="auto"/>
          </w:divBdr>
        </w:div>
        <w:div w:id="1658068494">
          <w:marLeft w:val="640"/>
          <w:marRight w:val="0"/>
          <w:marTop w:val="0"/>
          <w:marBottom w:val="0"/>
          <w:divBdr>
            <w:top w:val="none" w:sz="0" w:space="0" w:color="auto"/>
            <w:left w:val="none" w:sz="0" w:space="0" w:color="auto"/>
            <w:bottom w:val="none" w:sz="0" w:space="0" w:color="auto"/>
            <w:right w:val="none" w:sz="0" w:space="0" w:color="auto"/>
          </w:divBdr>
        </w:div>
        <w:div w:id="1666397617">
          <w:marLeft w:val="640"/>
          <w:marRight w:val="0"/>
          <w:marTop w:val="0"/>
          <w:marBottom w:val="0"/>
          <w:divBdr>
            <w:top w:val="none" w:sz="0" w:space="0" w:color="auto"/>
            <w:left w:val="none" w:sz="0" w:space="0" w:color="auto"/>
            <w:bottom w:val="none" w:sz="0" w:space="0" w:color="auto"/>
            <w:right w:val="none" w:sz="0" w:space="0" w:color="auto"/>
          </w:divBdr>
        </w:div>
        <w:div w:id="1679234752">
          <w:marLeft w:val="640"/>
          <w:marRight w:val="0"/>
          <w:marTop w:val="0"/>
          <w:marBottom w:val="0"/>
          <w:divBdr>
            <w:top w:val="none" w:sz="0" w:space="0" w:color="auto"/>
            <w:left w:val="none" w:sz="0" w:space="0" w:color="auto"/>
            <w:bottom w:val="none" w:sz="0" w:space="0" w:color="auto"/>
            <w:right w:val="none" w:sz="0" w:space="0" w:color="auto"/>
          </w:divBdr>
        </w:div>
        <w:div w:id="1727339291">
          <w:marLeft w:val="640"/>
          <w:marRight w:val="0"/>
          <w:marTop w:val="0"/>
          <w:marBottom w:val="0"/>
          <w:divBdr>
            <w:top w:val="none" w:sz="0" w:space="0" w:color="auto"/>
            <w:left w:val="none" w:sz="0" w:space="0" w:color="auto"/>
            <w:bottom w:val="none" w:sz="0" w:space="0" w:color="auto"/>
            <w:right w:val="none" w:sz="0" w:space="0" w:color="auto"/>
          </w:divBdr>
        </w:div>
        <w:div w:id="1746220455">
          <w:marLeft w:val="640"/>
          <w:marRight w:val="0"/>
          <w:marTop w:val="0"/>
          <w:marBottom w:val="0"/>
          <w:divBdr>
            <w:top w:val="none" w:sz="0" w:space="0" w:color="auto"/>
            <w:left w:val="none" w:sz="0" w:space="0" w:color="auto"/>
            <w:bottom w:val="none" w:sz="0" w:space="0" w:color="auto"/>
            <w:right w:val="none" w:sz="0" w:space="0" w:color="auto"/>
          </w:divBdr>
        </w:div>
        <w:div w:id="1815683921">
          <w:marLeft w:val="640"/>
          <w:marRight w:val="0"/>
          <w:marTop w:val="0"/>
          <w:marBottom w:val="0"/>
          <w:divBdr>
            <w:top w:val="none" w:sz="0" w:space="0" w:color="auto"/>
            <w:left w:val="none" w:sz="0" w:space="0" w:color="auto"/>
            <w:bottom w:val="none" w:sz="0" w:space="0" w:color="auto"/>
            <w:right w:val="none" w:sz="0" w:space="0" w:color="auto"/>
          </w:divBdr>
        </w:div>
        <w:div w:id="1819415460">
          <w:marLeft w:val="640"/>
          <w:marRight w:val="0"/>
          <w:marTop w:val="0"/>
          <w:marBottom w:val="0"/>
          <w:divBdr>
            <w:top w:val="none" w:sz="0" w:space="0" w:color="auto"/>
            <w:left w:val="none" w:sz="0" w:space="0" w:color="auto"/>
            <w:bottom w:val="none" w:sz="0" w:space="0" w:color="auto"/>
            <w:right w:val="none" w:sz="0" w:space="0" w:color="auto"/>
          </w:divBdr>
        </w:div>
        <w:div w:id="1848861716">
          <w:marLeft w:val="640"/>
          <w:marRight w:val="0"/>
          <w:marTop w:val="0"/>
          <w:marBottom w:val="0"/>
          <w:divBdr>
            <w:top w:val="none" w:sz="0" w:space="0" w:color="auto"/>
            <w:left w:val="none" w:sz="0" w:space="0" w:color="auto"/>
            <w:bottom w:val="none" w:sz="0" w:space="0" w:color="auto"/>
            <w:right w:val="none" w:sz="0" w:space="0" w:color="auto"/>
          </w:divBdr>
        </w:div>
        <w:div w:id="1858229748">
          <w:marLeft w:val="640"/>
          <w:marRight w:val="0"/>
          <w:marTop w:val="0"/>
          <w:marBottom w:val="0"/>
          <w:divBdr>
            <w:top w:val="none" w:sz="0" w:space="0" w:color="auto"/>
            <w:left w:val="none" w:sz="0" w:space="0" w:color="auto"/>
            <w:bottom w:val="none" w:sz="0" w:space="0" w:color="auto"/>
            <w:right w:val="none" w:sz="0" w:space="0" w:color="auto"/>
          </w:divBdr>
        </w:div>
        <w:div w:id="1888255768">
          <w:marLeft w:val="640"/>
          <w:marRight w:val="0"/>
          <w:marTop w:val="0"/>
          <w:marBottom w:val="0"/>
          <w:divBdr>
            <w:top w:val="none" w:sz="0" w:space="0" w:color="auto"/>
            <w:left w:val="none" w:sz="0" w:space="0" w:color="auto"/>
            <w:bottom w:val="none" w:sz="0" w:space="0" w:color="auto"/>
            <w:right w:val="none" w:sz="0" w:space="0" w:color="auto"/>
          </w:divBdr>
        </w:div>
        <w:div w:id="1925407475">
          <w:marLeft w:val="640"/>
          <w:marRight w:val="0"/>
          <w:marTop w:val="0"/>
          <w:marBottom w:val="0"/>
          <w:divBdr>
            <w:top w:val="none" w:sz="0" w:space="0" w:color="auto"/>
            <w:left w:val="none" w:sz="0" w:space="0" w:color="auto"/>
            <w:bottom w:val="none" w:sz="0" w:space="0" w:color="auto"/>
            <w:right w:val="none" w:sz="0" w:space="0" w:color="auto"/>
          </w:divBdr>
        </w:div>
        <w:div w:id="1936668842">
          <w:marLeft w:val="640"/>
          <w:marRight w:val="0"/>
          <w:marTop w:val="0"/>
          <w:marBottom w:val="0"/>
          <w:divBdr>
            <w:top w:val="none" w:sz="0" w:space="0" w:color="auto"/>
            <w:left w:val="none" w:sz="0" w:space="0" w:color="auto"/>
            <w:bottom w:val="none" w:sz="0" w:space="0" w:color="auto"/>
            <w:right w:val="none" w:sz="0" w:space="0" w:color="auto"/>
          </w:divBdr>
        </w:div>
        <w:div w:id="1981302617">
          <w:marLeft w:val="640"/>
          <w:marRight w:val="0"/>
          <w:marTop w:val="0"/>
          <w:marBottom w:val="0"/>
          <w:divBdr>
            <w:top w:val="none" w:sz="0" w:space="0" w:color="auto"/>
            <w:left w:val="none" w:sz="0" w:space="0" w:color="auto"/>
            <w:bottom w:val="none" w:sz="0" w:space="0" w:color="auto"/>
            <w:right w:val="none" w:sz="0" w:space="0" w:color="auto"/>
          </w:divBdr>
        </w:div>
        <w:div w:id="2026902294">
          <w:marLeft w:val="640"/>
          <w:marRight w:val="0"/>
          <w:marTop w:val="0"/>
          <w:marBottom w:val="0"/>
          <w:divBdr>
            <w:top w:val="none" w:sz="0" w:space="0" w:color="auto"/>
            <w:left w:val="none" w:sz="0" w:space="0" w:color="auto"/>
            <w:bottom w:val="none" w:sz="0" w:space="0" w:color="auto"/>
            <w:right w:val="none" w:sz="0" w:space="0" w:color="auto"/>
          </w:divBdr>
        </w:div>
        <w:div w:id="2043434563">
          <w:marLeft w:val="640"/>
          <w:marRight w:val="0"/>
          <w:marTop w:val="0"/>
          <w:marBottom w:val="0"/>
          <w:divBdr>
            <w:top w:val="none" w:sz="0" w:space="0" w:color="auto"/>
            <w:left w:val="none" w:sz="0" w:space="0" w:color="auto"/>
            <w:bottom w:val="none" w:sz="0" w:space="0" w:color="auto"/>
            <w:right w:val="none" w:sz="0" w:space="0" w:color="auto"/>
          </w:divBdr>
        </w:div>
      </w:divsChild>
    </w:div>
    <w:div w:id="371006556">
      <w:bodyDiv w:val="1"/>
      <w:marLeft w:val="0"/>
      <w:marRight w:val="0"/>
      <w:marTop w:val="0"/>
      <w:marBottom w:val="0"/>
      <w:divBdr>
        <w:top w:val="none" w:sz="0" w:space="0" w:color="auto"/>
        <w:left w:val="none" w:sz="0" w:space="0" w:color="auto"/>
        <w:bottom w:val="none" w:sz="0" w:space="0" w:color="auto"/>
        <w:right w:val="none" w:sz="0" w:space="0" w:color="auto"/>
      </w:divBdr>
      <w:divsChild>
        <w:div w:id="22364772">
          <w:marLeft w:val="640"/>
          <w:marRight w:val="0"/>
          <w:marTop w:val="0"/>
          <w:marBottom w:val="0"/>
          <w:divBdr>
            <w:top w:val="none" w:sz="0" w:space="0" w:color="auto"/>
            <w:left w:val="none" w:sz="0" w:space="0" w:color="auto"/>
            <w:bottom w:val="none" w:sz="0" w:space="0" w:color="auto"/>
            <w:right w:val="none" w:sz="0" w:space="0" w:color="auto"/>
          </w:divBdr>
        </w:div>
        <w:div w:id="35275177">
          <w:marLeft w:val="640"/>
          <w:marRight w:val="0"/>
          <w:marTop w:val="0"/>
          <w:marBottom w:val="0"/>
          <w:divBdr>
            <w:top w:val="none" w:sz="0" w:space="0" w:color="auto"/>
            <w:left w:val="none" w:sz="0" w:space="0" w:color="auto"/>
            <w:bottom w:val="none" w:sz="0" w:space="0" w:color="auto"/>
            <w:right w:val="none" w:sz="0" w:space="0" w:color="auto"/>
          </w:divBdr>
        </w:div>
        <w:div w:id="68158640">
          <w:marLeft w:val="640"/>
          <w:marRight w:val="0"/>
          <w:marTop w:val="0"/>
          <w:marBottom w:val="0"/>
          <w:divBdr>
            <w:top w:val="none" w:sz="0" w:space="0" w:color="auto"/>
            <w:left w:val="none" w:sz="0" w:space="0" w:color="auto"/>
            <w:bottom w:val="none" w:sz="0" w:space="0" w:color="auto"/>
            <w:right w:val="none" w:sz="0" w:space="0" w:color="auto"/>
          </w:divBdr>
        </w:div>
        <w:div w:id="71859349">
          <w:marLeft w:val="640"/>
          <w:marRight w:val="0"/>
          <w:marTop w:val="0"/>
          <w:marBottom w:val="0"/>
          <w:divBdr>
            <w:top w:val="none" w:sz="0" w:space="0" w:color="auto"/>
            <w:left w:val="none" w:sz="0" w:space="0" w:color="auto"/>
            <w:bottom w:val="none" w:sz="0" w:space="0" w:color="auto"/>
            <w:right w:val="none" w:sz="0" w:space="0" w:color="auto"/>
          </w:divBdr>
        </w:div>
        <w:div w:id="105390682">
          <w:marLeft w:val="640"/>
          <w:marRight w:val="0"/>
          <w:marTop w:val="0"/>
          <w:marBottom w:val="0"/>
          <w:divBdr>
            <w:top w:val="none" w:sz="0" w:space="0" w:color="auto"/>
            <w:left w:val="none" w:sz="0" w:space="0" w:color="auto"/>
            <w:bottom w:val="none" w:sz="0" w:space="0" w:color="auto"/>
            <w:right w:val="none" w:sz="0" w:space="0" w:color="auto"/>
          </w:divBdr>
        </w:div>
        <w:div w:id="110635711">
          <w:marLeft w:val="640"/>
          <w:marRight w:val="0"/>
          <w:marTop w:val="0"/>
          <w:marBottom w:val="0"/>
          <w:divBdr>
            <w:top w:val="none" w:sz="0" w:space="0" w:color="auto"/>
            <w:left w:val="none" w:sz="0" w:space="0" w:color="auto"/>
            <w:bottom w:val="none" w:sz="0" w:space="0" w:color="auto"/>
            <w:right w:val="none" w:sz="0" w:space="0" w:color="auto"/>
          </w:divBdr>
        </w:div>
        <w:div w:id="182745706">
          <w:marLeft w:val="640"/>
          <w:marRight w:val="0"/>
          <w:marTop w:val="0"/>
          <w:marBottom w:val="0"/>
          <w:divBdr>
            <w:top w:val="none" w:sz="0" w:space="0" w:color="auto"/>
            <w:left w:val="none" w:sz="0" w:space="0" w:color="auto"/>
            <w:bottom w:val="none" w:sz="0" w:space="0" w:color="auto"/>
            <w:right w:val="none" w:sz="0" w:space="0" w:color="auto"/>
          </w:divBdr>
        </w:div>
        <w:div w:id="198400637">
          <w:marLeft w:val="640"/>
          <w:marRight w:val="0"/>
          <w:marTop w:val="0"/>
          <w:marBottom w:val="0"/>
          <w:divBdr>
            <w:top w:val="none" w:sz="0" w:space="0" w:color="auto"/>
            <w:left w:val="none" w:sz="0" w:space="0" w:color="auto"/>
            <w:bottom w:val="none" w:sz="0" w:space="0" w:color="auto"/>
            <w:right w:val="none" w:sz="0" w:space="0" w:color="auto"/>
          </w:divBdr>
        </w:div>
        <w:div w:id="210920756">
          <w:marLeft w:val="640"/>
          <w:marRight w:val="0"/>
          <w:marTop w:val="0"/>
          <w:marBottom w:val="0"/>
          <w:divBdr>
            <w:top w:val="none" w:sz="0" w:space="0" w:color="auto"/>
            <w:left w:val="none" w:sz="0" w:space="0" w:color="auto"/>
            <w:bottom w:val="none" w:sz="0" w:space="0" w:color="auto"/>
            <w:right w:val="none" w:sz="0" w:space="0" w:color="auto"/>
          </w:divBdr>
        </w:div>
        <w:div w:id="265845030">
          <w:marLeft w:val="640"/>
          <w:marRight w:val="0"/>
          <w:marTop w:val="0"/>
          <w:marBottom w:val="0"/>
          <w:divBdr>
            <w:top w:val="none" w:sz="0" w:space="0" w:color="auto"/>
            <w:left w:val="none" w:sz="0" w:space="0" w:color="auto"/>
            <w:bottom w:val="none" w:sz="0" w:space="0" w:color="auto"/>
            <w:right w:val="none" w:sz="0" w:space="0" w:color="auto"/>
          </w:divBdr>
        </w:div>
        <w:div w:id="415520072">
          <w:marLeft w:val="640"/>
          <w:marRight w:val="0"/>
          <w:marTop w:val="0"/>
          <w:marBottom w:val="0"/>
          <w:divBdr>
            <w:top w:val="none" w:sz="0" w:space="0" w:color="auto"/>
            <w:left w:val="none" w:sz="0" w:space="0" w:color="auto"/>
            <w:bottom w:val="none" w:sz="0" w:space="0" w:color="auto"/>
            <w:right w:val="none" w:sz="0" w:space="0" w:color="auto"/>
          </w:divBdr>
        </w:div>
        <w:div w:id="476266884">
          <w:marLeft w:val="640"/>
          <w:marRight w:val="0"/>
          <w:marTop w:val="0"/>
          <w:marBottom w:val="0"/>
          <w:divBdr>
            <w:top w:val="none" w:sz="0" w:space="0" w:color="auto"/>
            <w:left w:val="none" w:sz="0" w:space="0" w:color="auto"/>
            <w:bottom w:val="none" w:sz="0" w:space="0" w:color="auto"/>
            <w:right w:val="none" w:sz="0" w:space="0" w:color="auto"/>
          </w:divBdr>
        </w:div>
        <w:div w:id="496726304">
          <w:marLeft w:val="640"/>
          <w:marRight w:val="0"/>
          <w:marTop w:val="0"/>
          <w:marBottom w:val="0"/>
          <w:divBdr>
            <w:top w:val="none" w:sz="0" w:space="0" w:color="auto"/>
            <w:left w:val="none" w:sz="0" w:space="0" w:color="auto"/>
            <w:bottom w:val="none" w:sz="0" w:space="0" w:color="auto"/>
            <w:right w:val="none" w:sz="0" w:space="0" w:color="auto"/>
          </w:divBdr>
        </w:div>
        <w:div w:id="867791643">
          <w:marLeft w:val="640"/>
          <w:marRight w:val="0"/>
          <w:marTop w:val="0"/>
          <w:marBottom w:val="0"/>
          <w:divBdr>
            <w:top w:val="none" w:sz="0" w:space="0" w:color="auto"/>
            <w:left w:val="none" w:sz="0" w:space="0" w:color="auto"/>
            <w:bottom w:val="none" w:sz="0" w:space="0" w:color="auto"/>
            <w:right w:val="none" w:sz="0" w:space="0" w:color="auto"/>
          </w:divBdr>
        </w:div>
        <w:div w:id="1023895047">
          <w:marLeft w:val="640"/>
          <w:marRight w:val="0"/>
          <w:marTop w:val="0"/>
          <w:marBottom w:val="0"/>
          <w:divBdr>
            <w:top w:val="none" w:sz="0" w:space="0" w:color="auto"/>
            <w:left w:val="none" w:sz="0" w:space="0" w:color="auto"/>
            <w:bottom w:val="none" w:sz="0" w:space="0" w:color="auto"/>
            <w:right w:val="none" w:sz="0" w:space="0" w:color="auto"/>
          </w:divBdr>
        </w:div>
        <w:div w:id="1166751224">
          <w:marLeft w:val="640"/>
          <w:marRight w:val="0"/>
          <w:marTop w:val="0"/>
          <w:marBottom w:val="0"/>
          <w:divBdr>
            <w:top w:val="none" w:sz="0" w:space="0" w:color="auto"/>
            <w:left w:val="none" w:sz="0" w:space="0" w:color="auto"/>
            <w:bottom w:val="none" w:sz="0" w:space="0" w:color="auto"/>
            <w:right w:val="none" w:sz="0" w:space="0" w:color="auto"/>
          </w:divBdr>
        </w:div>
        <w:div w:id="1192261366">
          <w:marLeft w:val="640"/>
          <w:marRight w:val="0"/>
          <w:marTop w:val="0"/>
          <w:marBottom w:val="0"/>
          <w:divBdr>
            <w:top w:val="none" w:sz="0" w:space="0" w:color="auto"/>
            <w:left w:val="none" w:sz="0" w:space="0" w:color="auto"/>
            <w:bottom w:val="none" w:sz="0" w:space="0" w:color="auto"/>
            <w:right w:val="none" w:sz="0" w:space="0" w:color="auto"/>
          </w:divBdr>
        </w:div>
        <w:div w:id="1283536568">
          <w:marLeft w:val="640"/>
          <w:marRight w:val="0"/>
          <w:marTop w:val="0"/>
          <w:marBottom w:val="0"/>
          <w:divBdr>
            <w:top w:val="none" w:sz="0" w:space="0" w:color="auto"/>
            <w:left w:val="none" w:sz="0" w:space="0" w:color="auto"/>
            <w:bottom w:val="none" w:sz="0" w:space="0" w:color="auto"/>
            <w:right w:val="none" w:sz="0" w:space="0" w:color="auto"/>
          </w:divBdr>
        </w:div>
        <w:div w:id="1305815450">
          <w:marLeft w:val="640"/>
          <w:marRight w:val="0"/>
          <w:marTop w:val="0"/>
          <w:marBottom w:val="0"/>
          <w:divBdr>
            <w:top w:val="none" w:sz="0" w:space="0" w:color="auto"/>
            <w:left w:val="none" w:sz="0" w:space="0" w:color="auto"/>
            <w:bottom w:val="none" w:sz="0" w:space="0" w:color="auto"/>
            <w:right w:val="none" w:sz="0" w:space="0" w:color="auto"/>
          </w:divBdr>
        </w:div>
        <w:div w:id="1326279537">
          <w:marLeft w:val="640"/>
          <w:marRight w:val="0"/>
          <w:marTop w:val="0"/>
          <w:marBottom w:val="0"/>
          <w:divBdr>
            <w:top w:val="none" w:sz="0" w:space="0" w:color="auto"/>
            <w:left w:val="none" w:sz="0" w:space="0" w:color="auto"/>
            <w:bottom w:val="none" w:sz="0" w:space="0" w:color="auto"/>
            <w:right w:val="none" w:sz="0" w:space="0" w:color="auto"/>
          </w:divBdr>
        </w:div>
        <w:div w:id="1335457198">
          <w:marLeft w:val="640"/>
          <w:marRight w:val="0"/>
          <w:marTop w:val="0"/>
          <w:marBottom w:val="0"/>
          <w:divBdr>
            <w:top w:val="none" w:sz="0" w:space="0" w:color="auto"/>
            <w:left w:val="none" w:sz="0" w:space="0" w:color="auto"/>
            <w:bottom w:val="none" w:sz="0" w:space="0" w:color="auto"/>
            <w:right w:val="none" w:sz="0" w:space="0" w:color="auto"/>
          </w:divBdr>
        </w:div>
        <w:div w:id="1517423052">
          <w:marLeft w:val="640"/>
          <w:marRight w:val="0"/>
          <w:marTop w:val="0"/>
          <w:marBottom w:val="0"/>
          <w:divBdr>
            <w:top w:val="none" w:sz="0" w:space="0" w:color="auto"/>
            <w:left w:val="none" w:sz="0" w:space="0" w:color="auto"/>
            <w:bottom w:val="none" w:sz="0" w:space="0" w:color="auto"/>
            <w:right w:val="none" w:sz="0" w:space="0" w:color="auto"/>
          </w:divBdr>
        </w:div>
        <w:div w:id="1572695978">
          <w:marLeft w:val="640"/>
          <w:marRight w:val="0"/>
          <w:marTop w:val="0"/>
          <w:marBottom w:val="0"/>
          <w:divBdr>
            <w:top w:val="none" w:sz="0" w:space="0" w:color="auto"/>
            <w:left w:val="none" w:sz="0" w:space="0" w:color="auto"/>
            <w:bottom w:val="none" w:sz="0" w:space="0" w:color="auto"/>
            <w:right w:val="none" w:sz="0" w:space="0" w:color="auto"/>
          </w:divBdr>
        </w:div>
        <w:div w:id="1680958748">
          <w:marLeft w:val="640"/>
          <w:marRight w:val="0"/>
          <w:marTop w:val="0"/>
          <w:marBottom w:val="0"/>
          <w:divBdr>
            <w:top w:val="none" w:sz="0" w:space="0" w:color="auto"/>
            <w:left w:val="none" w:sz="0" w:space="0" w:color="auto"/>
            <w:bottom w:val="none" w:sz="0" w:space="0" w:color="auto"/>
            <w:right w:val="none" w:sz="0" w:space="0" w:color="auto"/>
          </w:divBdr>
        </w:div>
        <w:div w:id="1842157822">
          <w:marLeft w:val="640"/>
          <w:marRight w:val="0"/>
          <w:marTop w:val="0"/>
          <w:marBottom w:val="0"/>
          <w:divBdr>
            <w:top w:val="none" w:sz="0" w:space="0" w:color="auto"/>
            <w:left w:val="none" w:sz="0" w:space="0" w:color="auto"/>
            <w:bottom w:val="none" w:sz="0" w:space="0" w:color="auto"/>
            <w:right w:val="none" w:sz="0" w:space="0" w:color="auto"/>
          </w:divBdr>
        </w:div>
        <w:div w:id="1856798596">
          <w:marLeft w:val="640"/>
          <w:marRight w:val="0"/>
          <w:marTop w:val="0"/>
          <w:marBottom w:val="0"/>
          <w:divBdr>
            <w:top w:val="none" w:sz="0" w:space="0" w:color="auto"/>
            <w:left w:val="none" w:sz="0" w:space="0" w:color="auto"/>
            <w:bottom w:val="none" w:sz="0" w:space="0" w:color="auto"/>
            <w:right w:val="none" w:sz="0" w:space="0" w:color="auto"/>
          </w:divBdr>
        </w:div>
        <w:div w:id="1983774808">
          <w:marLeft w:val="640"/>
          <w:marRight w:val="0"/>
          <w:marTop w:val="0"/>
          <w:marBottom w:val="0"/>
          <w:divBdr>
            <w:top w:val="none" w:sz="0" w:space="0" w:color="auto"/>
            <w:left w:val="none" w:sz="0" w:space="0" w:color="auto"/>
            <w:bottom w:val="none" w:sz="0" w:space="0" w:color="auto"/>
            <w:right w:val="none" w:sz="0" w:space="0" w:color="auto"/>
          </w:divBdr>
        </w:div>
        <w:div w:id="2052335922">
          <w:marLeft w:val="640"/>
          <w:marRight w:val="0"/>
          <w:marTop w:val="0"/>
          <w:marBottom w:val="0"/>
          <w:divBdr>
            <w:top w:val="none" w:sz="0" w:space="0" w:color="auto"/>
            <w:left w:val="none" w:sz="0" w:space="0" w:color="auto"/>
            <w:bottom w:val="none" w:sz="0" w:space="0" w:color="auto"/>
            <w:right w:val="none" w:sz="0" w:space="0" w:color="auto"/>
          </w:divBdr>
        </w:div>
        <w:div w:id="2137025023">
          <w:marLeft w:val="640"/>
          <w:marRight w:val="0"/>
          <w:marTop w:val="0"/>
          <w:marBottom w:val="0"/>
          <w:divBdr>
            <w:top w:val="none" w:sz="0" w:space="0" w:color="auto"/>
            <w:left w:val="none" w:sz="0" w:space="0" w:color="auto"/>
            <w:bottom w:val="none" w:sz="0" w:space="0" w:color="auto"/>
            <w:right w:val="none" w:sz="0" w:space="0" w:color="auto"/>
          </w:divBdr>
        </w:div>
      </w:divsChild>
    </w:div>
    <w:div w:id="372073773">
      <w:bodyDiv w:val="1"/>
      <w:marLeft w:val="0"/>
      <w:marRight w:val="0"/>
      <w:marTop w:val="0"/>
      <w:marBottom w:val="0"/>
      <w:divBdr>
        <w:top w:val="none" w:sz="0" w:space="0" w:color="auto"/>
        <w:left w:val="none" w:sz="0" w:space="0" w:color="auto"/>
        <w:bottom w:val="none" w:sz="0" w:space="0" w:color="auto"/>
        <w:right w:val="none" w:sz="0" w:space="0" w:color="auto"/>
      </w:divBdr>
      <w:divsChild>
        <w:div w:id="49809716">
          <w:marLeft w:val="640"/>
          <w:marRight w:val="0"/>
          <w:marTop w:val="0"/>
          <w:marBottom w:val="0"/>
          <w:divBdr>
            <w:top w:val="none" w:sz="0" w:space="0" w:color="auto"/>
            <w:left w:val="none" w:sz="0" w:space="0" w:color="auto"/>
            <w:bottom w:val="none" w:sz="0" w:space="0" w:color="auto"/>
            <w:right w:val="none" w:sz="0" w:space="0" w:color="auto"/>
          </w:divBdr>
        </w:div>
        <w:div w:id="139084242">
          <w:marLeft w:val="640"/>
          <w:marRight w:val="0"/>
          <w:marTop w:val="0"/>
          <w:marBottom w:val="0"/>
          <w:divBdr>
            <w:top w:val="none" w:sz="0" w:space="0" w:color="auto"/>
            <w:left w:val="none" w:sz="0" w:space="0" w:color="auto"/>
            <w:bottom w:val="none" w:sz="0" w:space="0" w:color="auto"/>
            <w:right w:val="none" w:sz="0" w:space="0" w:color="auto"/>
          </w:divBdr>
        </w:div>
        <w:div w:id="163206457">
          <w:marLeft w:val="640"/>
          <w:marRight w:val="0"/>
          <w:marTop w:val="0"/>
          <w:marBottom w:val="0"/>
          <w:divBdr>
            <w:top w:val="none" w:sz="0" w:space="0" w:color="auto"/>
            <w:left w:val="none" w:sz="0" w:space="0" w:color="auto"/>
            <w:bottom w:val="none" w:sz="0" w:space="0" w:color="auto"/>
            <w:right w:val="none" w:sz="0" w:space="0" w:color="auto"/>
          </w:divBdr>
        </w:div>
        <w:div w:id="221213373">
          <w:marLeft w:val="640"/>
          <w:marRight w:val="0"/>
          <w:marTop w:val="0"/>
          <w:marBottom w:val="0"/>
          <w:divBdr>
            <w:top w:val="none" w:sz="0" w:space="0" w:color="auto"/>
            <w:left w:val="none" w:sz="0" w:space="0" w:color="auto"/>
            <w:bottom w:val="none" w:sz="0" w:space="0" w:color="auto"/>
            <w:right w:val="none" w:sz="0" w:space="0" w:color="auto"/>
          </w:divBdr>
        </w:div>
        <w:div w:id="384987540">
          <w:marLeft w:val="640"/>
          <w:marRight w:val="0"/>
          <w:marTop w:val="0"/>
          <w:marBottom w:val="0"/>
          <w:divBdr>
            <w:top w:val="none" w:sz="0" w:space="0" w:color="auto"/>
            <w:left w:val="none" w:sz="0" w:space="0" w:color="auto"/>
            <w:bottom w:val="none" w:sz="0" w:space="0" w:color="auto"/>
            <w:right w:val="none" w:sz="0" w:space="0" w:color="auto"/>
          </w:divBdr>
        </w:div>
        <w:div w:id="467086146">
          <w:marLeft w:val="640"/>
          <w:marRight w:val="0"/>
          <w:marTop w:val="0"/>
          <w:marBottom w:val="0"/>
          <w:divBdr>
            <w:top w:val="none" w:sz="0" w:space="0" w:color="auto"/>
            <w:left w:val="none" w:sz="0" w:space="0" w:color="auto"/>
            <w:bottom w:val="none" w:sz="0" w:space="0" w:color="auto"/>
            <w:right w:val="none" w:sz="0" w:space="0" w:color="auto"/>
          </w:divBdr>
        </w:div>
        <w:div w:id="468211194">
          <w:marLeft w:val="640"/>
          <w:marRight w:val="0"/>
          <w:marTop w:val="0"/>
          <w:marBottom w:val="0"/>
          <w:divBdr>
            <w:top w:val="none" w:sz="0" w:space="0" w:color="auto"/>
            <w:left w:val="none" w:sz="0" w:space="0" w:color="auto"/>
            <w:bottom w:val="none" w:sz="0" w:space="0" w:color="auto"/>
            <w:right w:val="none" w:sz="0" w:space="0" w:color="auto"/>
          </w:divBdr>
        </w:div>
        <w:div w:id="675183204">
          <w:marLeft w:val="640"/>
          <w:marRight w:val="0"/>
          <w:marTop w:val="0"/>
          <w:marBottom w:val="0"/>
          <w:divBdr>
            <w:top w:val="none" w:sz="0" w:space="0" w:color="auto"/>
            <w:left w:val="none" w:sz="0" w:space="0" w:color="auto"/>
            <w:bottom w:val="none" w:sz="0" w:space="0" w:color="auto"/>
            <w:right w:val="none" w:sz="0" w:space="0" w:color="auto"/>
          </w:divBdr>
        </w:div>
        <w:div w:id="746535173">
          <w:marLeft w:val="640"/>
          <w:marRight w:val="0"/>
          <w:marTop w:val="0"/>
          <w:marBottom w:val="0"/>
          <w:divBdr>
            <w:top w:val="none" w:sz="0" w:space="0" w:color="auto"/>
            <w:left w:val="none" w:sz="0" w:space="0" w:color="auto"/>
            <w:bottom w:val="none" w:sz="0" w:space="0" w:color="auto"/>
            <w:right w:val="none" w:sz="0" w:space="0" w:color="auto"/>
          </w:divBdr>
        </w:div>
        <w:div w:id="832188598">
          <w:marLeft w:val="640"/>
          <w:marRight w:val="0"/>
          <w:marTop w:val="0"/>
          <w:marBottom w:val="0"/>
          <w:divBdr>
            <w:top w:val="none" w:sz="0" w:space="0" w:color="auto"/>
            <w:left w:val="none" w:sz="0" w:space="0" w:color="auto"/>
            <w:bottom w:val="none" w:sz="0" w:space="0" w:color="auto"/>
            <w:right w:val="none" w:sz="0" w:space="0" w:color="auto"/>
          </w:divBdr>
        </w:div>
        <w:div w:id="877358602">
          <w:marLeft w:val="640"/>
          <w:marRight w:val="0"/>
          <w:marTop w:val="0"/>
          <w:marBottom w:val="0"/>
          <w:divBdr>
            <w:top w:val="none" w:sz="0" w:space="0" w:color="auto"/>
            <w:left w:val="none" w:sz="0" w:space="0" w:color="auto"/>
            <w:bottom w:val="none" w:sz="0" w:space="0" w:color="auto"/>
            <w:right w:val="none" w:sz="0" w:space="0" w:color="auto"/>
          </w:divBdr>
        </w:div>
        <w:div w:id="903949196">
          <w:marLeft w:val="640"/>
          <w:marRight w:val="0"/>
          <w:marTop w:val="0"/>
          <w:marBottom w:val="0"/>
          <w:divBdr>
            <w:top w:val="none" w:sz="0" w:space="0" w:color="auto"/>
            <w:left w:val="none" w:sz="0" w:space="0" w:color="auto"/>
            <w:bottom w:val="none" w:sz="0" w:space="0" w:color="auto"/>
            <w:right w:val="none" w:sz="0" w:space="0" w:color="auto"/>
          </w:divBdr>
        </w:div>
        <w:div w:id="1036006419">
          <w:marLeft w:val="640"/>
          <w:marRight w:val="0"/>
          <w:marTop w:val="0"/>
          <w:marBottom w:val="0"/>
          <w:divBdr>
            <w:top w:val="none" w:sz="0" w:space="0" w:color="auto"/>
            <w:left w:val="none" w:sz="0" w:space="0" w:color="auto"/>
            <w:bottom w:val="none" w:sz="0" w:space="0" w:color="auto"/>
            <w:right w:val="none" w:sz="0" w:space="0" w:color="auto"/>
          </w:divBdr>
        </w:div>
        <w:div w:id="1100221726">
          <w:marLeft w:val="640"/>
          <w:marRight w:val="0"/>
          <w:marTop w:val="0"/>
          <w:marBottom w:val="0"/>
          <w:divBdr>
            <w:top w:val="none" w:sz="0" w:space="0" w:color="auto"/>
            <w:left w:val="none" w:sz="0" w:space="0" w:color="auto"/>
            <w:bottom w:val="none" w:sz="0" w:space="0" w:color="auto"/>
            <w:right w:val="none" w:sz="0" w:space="0" w:color="auto"/>
          </w:divBdr>
        </w:div>
        <w:div w:id="1476338644">
          <w:marLeft w:val="640"/>
          <w:marRight w:val="0"/>
          <w:marTop w:val="0"/>
          <w:marBottom w:val="0"/>
          <w:divBdr>
            <w:top w:val="none" w:sz="0" w:space="0" w:color="auto"/>
            <w:left w:val="none" w:sz="0" w:space="0" w:color="auto"/>
            <w:bottom w:val="none" w:sz="0" w:space="0" w:color="auto"/>
            <w:right w:val="none" w:sz="0" w:space="0" w:color="auto"/>
          </w:divBdr>
        </w:div>
        <w:div w:id="1482846691">
          <w:marLeft w:val="640"/>
          <w:marRight w:val="0"/>
          <w:marTop w:val="0"/>
          <w:marBottom w:val="0"/>
          <w:divBdr>
            <w:top w:val="none" w:sz="0" w:space="0" w:color="auto"/>
            <w:left w:val="none" w:sz="0" w:space="0" w:color="auto"/>
            <w:bottom w:val="none" w:sz="0" w:space="0" w:color="auto"/>
            <w:right w:val="none" w:sz="0" w:space="0" w:color="auto"/>
          </w:divBdr>
        </w:div>
        <w:div w:id="1633361987">
          <w:marLeft w:val="640"/>
          <w:marRight w:val="0"/>
          <w:marTop w:val="0"/>
          <w:marBottom w:val="0"/>
          <w:divBdr>
            <w:top w:val="none" w:sz="0" w:space="0" w:color="auto"/>
            <w:left w:val="none" w:sz="0" w:space="0" w:color="auto"/>
            <w:bottom w:val="none" w:sz="0" w:space="0" w:color="auto"/>
            <w:right w:val="none" w:sz="0" w:space="0" w:color="auto"/>
          </w:divBdr>
        </w:div>
        <w:div w:id="1717898776">
          <w:marLeft w:val="640"/>
          <w:marRight w:val="0"/>
          <w:marTop w:val="0"/>
          <w:marBottom w:val="0"/>
          <w:divBdr>
            <w:top w:val="none" w:sz="0" w:space="0" w:color="auto"/>
            <w:left w:val="none" w:sz="0" w:space="0" w:color="auto"/>
            <w:bottom w:val="none" w:sz="0" w:space="0" w:color="auto"/>
            <w:right w:val="none" w:sz="0" w:space="0" w:color="auto"/>
          </w:divBdr>
        </w:div>
        <w:div w:id="1780565048">
          <w:marLeft w:val="640"/>
          <w:marRight w:val="0"/>
          <w:marTop w:val="0"/>
          <w:marBottom w:val="0"/>
          <w:divBdr>
            <w:top w:val="none" w:sz="0" w:space="0" w:color="auto"/>
            <w:left w:val="none" w:sz="0" w:space="0" w:color="auto"/>
            <w:bottom w:val="none" w:sz="0" w:space="0" w:color="auto"/>
            <w:right w:val="none" w:sz="0" w:space="0" w:color="auto"/>
          </w:divBdr>
        </w:div>
      </w:divsChild>
    </w:div>
    <w:div w:id="381443996">
      <w:bodyDiv w:val="1"/>
      <w:marLeft w:val="0"/>
      <w:marRight w:val="0"/>
      <w:marTop w:val="0"/>
      <w:marBottom w:val="0"/>
      <w:divBdr>
        <w:top w:val="none" w:sz="0" w:space="0" w:color="auto"/>
        <w:left w:val="none" w:sz="0" w:space="0" w:color="auto"/>
        <w:bottom w:val="none" w:sz="0" w:space="0" w:color="auto"/>
        <w:right w:val="none" w:sz="0" w:space="0" w:color="auto"/>
      </w:divBdr>
      <w:divsChild>
        <w:div w:id="171727403">
          <w:marLeft w:val="640"/>
          <w:marRight w:val="0"/>
          <w:marTop w:val="0"/>
          <w:marBottom w:val="0"/>
          <w:divBdr>
            <w:top w:val="none" w:sz="0" w:space="0" w:color="auto"/>
            <w:left w:val="none" w:sz="0" w:space="0" w:color="auto"/>
            <w:bottom w:val="none" w:sz="0" w:space="0" w:color="auto"/>
            <w:right w:val="none" w:sz="0" w:space="0" w:color="auto"/>
          </w:divBdr>
        </w:div>
        <w:div w:id="436877479">
          <w:marLeft w:val="640"/>
          <w:marRight w:val="0"/>
          <w:marTop w:val="0"/>
          <w:marBottom w:val="0"/>
          <w:divBdr>
            <w:top w:val="none" w:sz="0" w:space="0" w:color="auto"/>
            <w:left w:val="none" w:sz="0" w:space="0" w:color="auto"/>
            <w:bottom w:val="none" w:sz="0" w:space="0" w:color="auto"/>
            <w:right w:val="none" w:sz="0" w:space="0" w:color="auto"/>
          </w:divBdr>
        </w:div>
        <w:div w:id="447703326">
          <w:marLeft w:val="640"/>
          <w:marRight w:val="0"/>
          <w:marTop w:val="0"/>
          <w:marBottom w:val="0"/>
          <w:divBdr>
            <w:top w:val="none" w:sz="0" w:space="0" w:color="auto"/>
            <w:left w:val="none" w:sz="0" w:space="0" w:color="auto"/>
            <w:bottom w:val="none" w:sz="0" w:space="0" w:color="auto"/>
            <w:right w:val="none" w:sz="0" w:space="0" w:color="auto"/>
          </w:divBdr>
        </w:div>
        <w:div w:id="461116044">
          <w:marLeft w:val="640"/>
          <w:marRight w:val="0"/>
          <w:marTop w:val="0"/>
          <w:marBottom w:val="0"/>
          <w:divBdr>
            <w:top w:val="none" w:sz="0" w:space="0" w:color="auto"/>
            <w:left w:val="none" w:sz="0" w:space="0" w:color="auto"/>
            <w:bottom w:val="none" w:sz="0" w:space="0" w:color="auto"/>
            <w:right w:val="none" w:sz="0" w:space="0" w:color="auto"/>
          </w:divBdr>
        </w:div>
        <w:div w:id="485828437">
          <w:marLeft w:val="640"/>
          <w:marRight w:val="0"/>
          <w:marTop w:val="0"/>
          <w:marBottom w:val="0"/>
          <w:divBdr>
            <w:top w:val="none" w:sz="0" w:space="0" w:color="auto"/>
            <w:left w:val="none" w:sz="0" w:space="0" w:color="auto"/>
            <w:bottom w:val="none" w:sz="0" w:space="0" w:color="auto"/>
            <w:right w:val="none" w:sz="0" w:space="0" w:color="auto"/>
          </w:divBdr>
        </w:div>
        <w:div w:id="487552029">
          <w:marLeft w:val="640"/>
          <w:marRight w:val="0"/>
          <w:marTop w:val="0"/>
          <w:marBottom w:val="0"/>
          <w:divBdr>
            <w:top w:val="none" w:sz="0" w:space="0" w:color="auto"/>
            <w:left w:val="none" w:sz="0" w:space="0" w:color="auto"/>
            <w:bottom w:val="none" w:sz="0" w:space="0" w:color="auto"/>
            <w:right w:val="none" w:sz="0" w:space="0" w:color="auto"/>
          </w:divBdr>
        </w:div>
        <w:div w:id="734085109">
          <w:marLeft w:val="640"/>
          <w:marRight w:val="0"/>
          <w:marTop w:val="0"/>
          <w:marBottom w:val="0"/>
          <w:divBdr>
            <w:top w:val="none" w:sz="0" w:space="0" w:color="auto"/>
            <w:left w:val="none" w:sz="0" w:space="0" w:color="auto"/>
            <w:bottom w:val="none" w:sz="0" w:space="0" w:color="auto"/>
            <w:right w:val="none" w:sz="0" w:space="0" w:color="auto"/>
          </w:divBdr>
        </w:div>
        <w:div w:id="818545304">
          <w:marLeft w:val="640"/>
          <w:marRight w:val="0"/>
          <w:marTop w:val="0"/>
          <w:marBottom w:val="0"/>
          <w:divBdr>
            <w:top w:val="none" w:sz="0" w:space="0" w:color="auto"/>
            <w:left w:val="none" w:sz="0" w:space="0" w:color="auto"/>
            <w:bottom w:val="none" w:sz="0" w:space="0" w:color="auto"/>
            <w:right w:val="none" w:sz="0" w:space="0" w:color="auto"/>
          </w:divBdr>
        </w:div>
        <w:div w:id="820778664">
          <w:marLeft w:val="640"/>
          <w:marRight w:val="0"/>
          <w:marTop w:val="0"/>
          <w:marBottom w:val="0"/>
          <w:divBdr>
            <w:top w:val="none" w:sz="0" w:space="0" w:color="auto"/>
            <w:left w:val="none" w:sz="0" w:space="0" w:color="auto"/>
            <w:bottom w:val="none" w:sz="0" w:space="0" w:color="auto"/>
            <w:right w:val="none" w:sz="0" w:space="0" w:color="auto"/>
          </w:divBdr>
        </w:div>
        <w:div w:id="1016613250">
          <w:marLeft w:val="640"/>
          <w:marRight w:val="0"/>
          <w:marTop w:val="0"/>
          <w:marBottom w:val="0"/>
          <w:divBdr>
            <w:top w:val="none" w:sz="0" w:space="0" w:color="auto"/>
            <w:left w:val="none" w:sz="0" w:space="0" w:color="auto"/>
            <w:bottom w:val="none" w:sz="0" w:space="0" w:color="auto"/>
            <w:right w:val="none" w:sz="0" w:space="0" w:color="auto"/>
          </w:divBdr>
        </w:div>
        <w:div w:id="1066605461">
          <w:marLeft w:val="640"/>
          <w:marRight w:val="0"/>
          <w:marTop w:val="0"/>
          <w:marBottom w:val="0"/>
          <w:divBdr>
            <w:top w:val="none" w:sz="0" w:space="0" w:color="auto"/>
            <w:left w:val="none" w:sz="0" w:space="0" w:color="auto"/>
            <w:bottom w:val="none" w:sz="0" w:space="0" w:color="auto"/>
            <w:right w:val="none" w:sz="0" w:space="0" w:color="auto"/>
          </w:divBdr>
        </w:div>
        <w:div w:id="1096826824">
          <w:marLeft w:val="640"/>
          <w:marRight w:val="0"/>
          <w:marTop w:val="0"/>
          <w:marBottom w:val="0"/>
          <w:divBdr>
            <w:top w:val="none" w:sz="0" w:space="0" w:color="auto"/>
            <w:left w:val="none" w:sz="0" w:space="0" w:color="auto"/>
            <w:bottom w:val="none" w:sz="0" w:space="0" w:color="auto"/>
            <w:right w:val="none" w:sz="0" w:space="0" w:color="auto"/>
          </w:divBdr>
        </w:div>
        <w:div w:id="1145003998">
          <w:marLeft w:val="640"/>
          <w:marRight w:val="0"/>
          <w:marTop w:val="0"/>
          <w:marBottom w:val="0"/>
          <w:divBdr>
            <w:top w:val="none" w:sz="0" w:space="0" w:color="auto"/>
            <w:left w:val="none" w:sz="0" w:space="0" w:color="auto"/>
            <w:bottom w:val="none" w:sz="0" w:space="0" w:color="auto"/>
            <w:right w:val="none" w:sz="0" w:space="0" w:color="auto"/>
          </w:divBdr>
        </w:div>
        <w:div w:id="1160540386">
          <w:marLeft w:val="640"/>
          <w:marRight w:val="0"/>
          <w:marTop w:val="0"/>
          <w:marBottom w:val="0"/>
          <w:divBdr>
            <w:top w:val="none" w:sz="0" w:space="0" w:color="auto"/>
            <w:left w:val="none" w:sz="0" w:space="0" w:color="auto"/>
            <w:bottom w:val="none" w:sz="0" w:space="0" w:color="auto"/>
            <w:right w:val="none" w:sz="0" w:space="0" w:color="auto"/>
          </w:divBdr>
        </w:div>
        <w:div w:id="1420253171">
          <w:marLeft w:val="640"/>
          <w:marRight w:val="0"/>
          <w:marTop w:val="0"/>
          <w:marBottom w:val="0"/>
          <w:divBdr>
            <w:top w:val="none" w:sz="0" w:space="0" w:color="auto"/>
            <w:left w:val="none" w:sz="0" w:space="0" w:color="auto"/>
            <w:bottom w:val="none" w:sz="0" w:space="0" w:color="auto"/>
            <w:right w:val="none" w:sz="0" w:space="0" w:color="auto"/>
          </w:divBdr>
        </w:div>
        <w:div w:id="1454013965">
          <w:marLeft w:val="640"/>
          <w:marRight w:val="0"/>
          <w:marTop w:val="0"/>
          <w:marBottom w:val="0"/>
          <w:divBdr>
            <w:top w:val="none" w:sz="0" w:space="0" w:color="auto"/>
            <w:left w:val="none" w:sz="0" w:space="0" w:color="auto"/>
            <w:bottom w:val="none" w:sz="0" w:space="0" w:color="auto"/>
            <w:right w:val="none" w:sz="0" w:space="0" w:color="auto"/>
          </w:divBdr>
        </w:div>
        <w:div w:id="1460604988">
          <w:marLeft w:val="640"/>
          <w:marRight w:val="0"/>
          <w:marTop w:val="0"/>
          <w:marBottom w:val="0"/>
          <w:divBdr>
            <w:top w:val="none" w:sz="0" w:space="0" w:color="auto"/>
            <w:left w:val="none" w:sz="0" w:space="0" w:color="auto"/>
            <w:bottom w:val="none" w:sz="0" w:space="0" w:color="auto"/>
            <w:right w:val="none" w:sz="0" w:space="0" w:color="auto"/>
          </w:divBdr>
        </w:div>
        <w:div w:id="1792630894">
          <w:marLeft w:val="640"/>
          <w:marRight w:val="0"/>
          <w:marTop w:val="0"/>
          <w:marBottom w:val="0"/>
          <w:divBdr>
            <w:top w:val="none" w:sz="0" w:space="0" w:color="auto"/>
            <w:left w:val="none" w:sz="0" w:space="0" w:color="auto"/>
            <w:bottom w:val="none" w:sz="0" w:space="0" w:color="auto"/>
            <w:right w:val="none" w:sz="0" w:space="0" w:color="auto"/>
          </w:divBdr>
        </w:div>
        <w:div w:id="1865093799">
          <w:marLeft w:val="640"/>
          <w:marRight w:val="0"/>
          <w:marTop w:val="0"/>
          <w:marBottom w:val="0"/>
          <w:divBdr>
            <w:top w:val="none" w:sz="0" w:space="0" w:color="auto"/>
            <w:left w:val="none" w:sz="0" w:space="0" w:color="auto"/>
            <w:bottom w:val="none" w:sz="0" w:space="0" w:color="auto"/>
            <w:right w:val="none" w:sz="0" w:space="0" w:color="auto"/>
          </w:divBdr>
        </w:div>
        <w:div w:id="1942761286">
          <w:marLeft w:val="640"/>
          <w:marRight w:val="0"/>
          <w:marTop w:val="0"/>
          <w:marBottom w:val="0"/>
          <w:divBdr>
            <w:top w:val="none" w:sz="0" w:space="0" w:color="auto"/>
            <w:left w:val="none" w:sz="0" w:space="0" w:color="auto"/>
            <w:bottom w:val="none" w:sz="0" w:space="0" w:color="auto"/>
            <w:right w:val="none" w:sz="0" w:space="0" w:color="auto"/>
          </w:divBdr>
        </w:div>
        <w:div w:id="1989899228">
          <w:marLeft w:val="640"/>
          <w:marRight w:val="0"/>
          <w:marTop w:val="0"/>
          <w:marBottom w:val="0"/>
          <w:divBdr>
            <w:top w:val="none" w:sz="0" w:space="0" w:color="auto"/>
            <w:left w:val="none" w:sz="0" w:space="0" w:color="auto"/>
            <w:bottom w:val="none" w:sz="0" w:space="0" w:color="auto"/>
            <w:right w:val="none" w:sz="0" w:space="0" w:color="auto"/>
          </w:divBdr>
        </w:div>
        <w:div w:id="2065442890">
          <w:marLeft w:val="640"/>
          <w:marRight w:val="0"/>
          <w:marTop w:val="0"/>
          <w:marBottom w:val="0"/>
          <w:divBdr>
            <w:top w:val="none" w:sz="0" w:space="0" w:color="auto"/>
            <w:left w:val="none" w:sz="0" w:space="0" w:color="auto"/>
            <w:bottom w:val="none" w:sz="0" w:space="0" w:color="auto"/>
            <w:right w:val="none" w:sz="0" w:space="0" w:color="auto"/>
          </w:divBdr>
        </w:div>
      </w:divsChild>
    </w:div>
    <w:div w:id="408701165">
      <w:bodyDiv w:val="1"/>
      <w:marLeft w:val="0"/>
      <w:marRight w:val="0"/>
      <w:marTop w:val="0"/>
      <w:marBottom w:val="0"/>
      <w:divBdr>
        <w:top w:val="none" w:sz="0" w:space="0" w:color="auto"/>
        <w:left w:val="none" w:sz="0" w:space="0" w:color="auto"/>
        <w:bottom w:val="none" w:sz="0" w:space="0" w:color="auto"/>
        <w:right w:val="none" w:sz="0" w:space="0" w:color="auto"/>
      </w:divBdr>
      <w:divsChild>
        <w:div w:id="2706078">
          <w:marLeft w:val="640"/>
          <w:marRight w:val="0"/>
          <w:marTop w:val="0"/>
          <w:marBottom w:val="0"/>
          <w:divBdr>
            <w:top w:val="none" w:sz="0" w:space="0" w:color="auto"/>
            <w:left w:val="none" w:sz="0" w:space="0" w:color="auto"/>
            <w:bottom w:val="none" w:sz="0" w:space="0" w:color="auto"/>
            <w:right w:val="none" w:sz="0" w:space="0" w:color="auto"/>
          </w:divBdr>
        </w:div>
        <w:div w:id="74212352">
          <w:marLeft w:val="640"/>
          <w:marRight w:val="0"/>
          <w:marTop w:val="0"/>
          <w:marBottom w:val="0"/>
          <w:divBdr>
            <w:top w:val="none" w:sz="0" w:space="0" w:color="auto"/>
            <w:left w:val="none" w:sz="0" w:space="0" w:color="auto"/>
            <w:bottom w:val="none" w:sz="0" w:space="0" w:color="auto"/>
            <w:right w:val="none" w:sz="0" w:space="0" w:color="auto"/>
          </w:divBdr>
        </w:div>
        <w:div w:id="170801916">
          <w:marLeft w:val="640"/>
          <w:marRight w:val="0"/>
          <w:marTop w:val="0"/>
          <w:marBottom w:val="0"/>
          <w:divBdr>
            <w:top w:val="none" w:sz="0" w:space="0" w:color="auto"/>
            <w:left w:val="none" w:sz="0" w:space="0" w:color="auto"/>
            <w:bottom w:val="none" w:sz="0" w:space="0" w:color="auto"/>
            <w:right w:val="none" w:sz="0" w:space="0" w:color="auto"/>
          </w:divBdr>
        </w:div>
        <w:div w:id="429398276">
          <w:marLeft w:val="640"/>
          <w:marRight w:val="0"/>
          <w:marTop w:val="0"/>
          <w:marBottom w:val="0"/>
          <w:divBdr>
            <w:top w:val="none" w:sz="0" w:space="0" w:color="auto"/>
            <w:left w:val="none" w:sz="0" w:space="0" w:color="auto"/>
            <w:bottom w:val="none" w:sz="0" w:space="0" w:color="auto"/>
            <w:right w:val="none" w:sz="0" w:space="0" w:color="auto"/>
          </w:divBdr>
        </w:div>
        <w:div w:id="567347187">
          <w:marLeft w:val="640"/>
          <w:marRight w:val="0"/>
          <w:marTop w:val="0"/>
          <w:marBottom w:val="0"/>
          <w:divBdr>
            <w:top w:val="none" w:sz="0" w:space="0" w:color="auto"/>
            <w:left w:val="none" w:sz="0" w:space="0" w:color="auto"/>
            <w:bottom w:val="none" w:sz="0" w:space="0" w:color="auto"/>
            <w:right w:val="none" w:sz="0" w:space="0" w:color="auto"/>
          </w:divBdr>
        </w:div>
        <w:div w:id="720980298">
          <w:marLeft w:val="640"/>
          <w:marRight w:val="0"/>
          <w:marTop w:val="0"/>
          <w:marBottom w:val="0"/>
          <w:divBdr>
            <w:top w:val="none" w:sz="0" w:space="0" w:color="auto"/>
            <w:left w:val="none" w:sz="0" w:space="0" w:color="auto"/>
            <w:bottom w:val="none" w:sz="0" w:space="0" w:color="auto"/>
            <w:right w:val="none" w:sz="0" w:space="0" w:color="auto"/>
          </w:divBdr>
        </w:div>
        <w:div w:id="810176315">
          <w:marLeft w:val="640"/>
          <w:marRight w:val="0"/>
          <w:marTop w:val="0"/>
          <w:marBottom w:val="0"/>
          <w:divBdr>
            <w:top w:val="none" w:sz="0" w:space="0" w:color="auto"/>
            <w:left w:val="none" w:sz="0" w:space="0" w:color="auto"/>
            <w:bottom w:val="none" w:sz="0" w:space="0" w:color="auto"/>
            <w:right w:val="none" w:sz="0" w:space="0" w:color="auto"/>
          </w:divBdr>
        </w:div>
        <w:div w:id="898787591">
          <w:marLeft w:val="640"/>
          <w:marRight w:val="0"/>
          <w:marTop w:val="0"/>
          <w:marBottom w:val="0"/>
          <w:divBdr>
            <w:top w:val="none" w:sz="0" w:space="0" w:color="auto"/>
            <w:left w:val="none" w:sz="0" w:space="0" w:color="auto"/>
            <w:bottom w:val="none" w:sz="0" w:space="0" w:color="auto"/>
            <w:right w:val="none" w:sz="0" w:space="0" w:color="auto"/>
          </w:divBdr>
        </w:div>
        <w:div w:id="1029643678">
          <w:marLeft w:val="640"/>
          <w:marRight w:val="0"/>
          <w:marTop w:val="0"/>
          <w:marBottom w:val="0"/>
          <w:divBdr>
            <w:top w:val="none" w:sz="0" w:space="0" w:color="auto"/>
            <w:left w:val="none" w:sz="0" w:space="0" w:color="auto"/>
            <w:bottom w:val="none" w:sz="0" w:space="0" w:color="auto"/>
            <w:right w:val="none" w:sz="0" w:space="0" w:color="auto"/>
          </w:divBdr>
        </w:div>
        <w:div w:id="1031421589">
          <w:marLeft w:val="640"/>
          <w:marRight w:val="0"/>
          <w:marTop w:val="0"/>
          <w:marBottom w:val="0"/>
          <w:divBdr>
            <w:top w:val="none" w:sz="0" w:space="0" w:color="auto"/>
            <w:left w:val="none" w:sz="0" w:space="0" w:color="auto"/>
            <w:bottom w:val="none" w:sz="0" w:space="0" w:color="auto"/>
            <w:right w:val="none" w:sz="0" w:space="0" w:color="auto"/>
          </w:divBdr>
        </w:div>
        <w:div w:id="1040475741">
          <w:marLeft w:val="640"/>
          <w:marRight w:val="0"/>
          <w:marTop w:val="0"/>
          <w:marBottom w:val="0"/>
          <w:divBdr>
            <w:top w:val="none" w:sz="0" w:space="0" w:color="auto"/>
            <w:left w:val="none" w:sz="0" w:space="0" w:color="auto"/>
            <w:bottom w:val="none" w:sz="0" w:space="0" w:color="auto"/>
            <w:right w:val="none" w:sz="0" w:space="0" w:color="auto"/>
          </w:divBdr>
        </w:div>
        <w:div w:id="1132673915">
          <w:marLeft w:val="640"/>
          <w:marRight w:val="0"/>
          <w:marTop w:val="0"/>
          <w:marBottom w:val="0"/>
          <w:divBdr>
            <w:top w:val="none" w:sz="0" w:space="0" w:color="auto"/>
            <w:left w:val="none" w:sz="0" w:space="0" w:color="auto"/>
            <w:bottom w:val="none" w:sz="0" w:space="0" w:color="auto"/>
            <w:right w:val="none" w:sz="0" w:space="0" w:color="auto"/>
          </w:divBdr>
        </w:div>
        <w:div w:id="1342850395">
          <w:marLeft w:val="640"/>
          <w:marRight w:val="0"/>
          <w:marTop w:val="0"/>
          <w:marBottom w:val="0"/>
          <w:divBdr>
            <w:top w:val="none" w:sz="0" w:space="0" w:color="auto"/>
            <w:left w:val="none" w:sz="0" w:space="0" w:color="auto"/>
            <w:bottom w:val="none" w:sz="0" w:space="0" w:color="auto"/>
            <w:right w:val="none" w:sz="0" w:space="0" w:color="auto"/>
          </w:divBdr>
        </w:div>
        <w:div w:id="1350260294">
          <w:marLeft w:val="640"/>
          <w:marRight w:val="0"/>
          <w:marTop w:val="0"/>
          <w:marBottom w:val="0"/>
          <w:divBdr>
            <w:top w:val="none" w:sz="0" w:space="0" w:color="auto"/>
            <w:left w:val="none" w:sz="0" w:space="0" w:color="auto"/>
            <w:bottom w:val="none" w:sz="0" w:space="0" w:color="auto"/>
            <w:right w:val="none" w:sz="0" w:space="0" w:color="auto"/>
          </w:divBdr>
        </w:div>
        <w:div w:id="1409689272">
          <w:marLeft w:val="640"/>
          <w:marRight w:val="0"/>
          <w:marTop w:val="0"/>
          <w:marBottom w:val="0"/>
          <w:divBdr>
            <w:top w:val="none" w:sz="0" w:space="0" w:color="auto"/>
            <w:left w:val="none" w:sz="0" w:space="0" w:color="auto"/>
            <w:bottom w:val="none" w:sz="0" w:space="0" w:color="auto"/>
            <w:right w:val="none" w:sz="0" w:space="0" w:color="auto"/>
          </w:divBdr>
        </w:div>
        <w:div w:id="1531725187">
          <w:marLeft w:val="640"/>
          <w:marRight w:val="0"/>
          <w:marTop w:val="0"/>
          <w:marBottom w:val="0"/>
          <w:divBdr>
            <w:top w:val="none" w:sz="0" w:space="0" w:color="auto"/>
            <w:left w:val="none" w:sz="0" w:space="0" w:color="auto"/>
            <w:bottom w:val="none" w:sz="0" w:space="0" w:color="auto"/>
            <w:right w:val="none" w:sz="0" w:space="0" w:color="auto"/>
          </w:divBdr>
        </w:div>
        <w:div w:id="1569876653">
          <w:marLeft w:val="640"/>
          <w:marRight w:val="0"/>
          <w:marTop w:val="0"/>
          <w:marBottom w:val="0"/>
          <w:divBdr>
            <w:top w:val="none" w:sz="0" w:space="0" w:color="auto"/>
            <w:left w:val="none" w:sz="0" w:space="0" w:color="auto"/>
            <w:bottom w:val="none" w:sz="0" w:space="0" w:color="auto"/>
            <w:right w:val="none" w:sz="0" w:space="0" w:color="auto"/>
          </w:divBdr>
        </w:div>
        <w:div w:id="1606305096">
          <w:marLeft w:val="640"/>
          <w:marRight w:val="0"/>
          <w:marTop w:val="0"/>
          <w:marBottom w:val="0"/>
          <w:divBdr>
            <w:top w:val="none" w:sz="0" w:space="0" w:color="auto"/>
            <w:left w:val="none" w:sz="0" w:space="0" w:color="auto"/>
            <w:bottom w:val="none" w:sz="0" w:space="0" w:color="auto"/>
            <w:right w:val="none" w:sz="0" w:space="0" w:color="auto"/>
          </w:divBdr>
        </w:div>
        <w:div w:id="1670789350">
          <w:marLeft w:val="640"/>
          <w:marRight w:val="0"/>
          <w:marTop w:val="0"/>
          <w:marBottom w:val="0"/>
          <w:divBdr>
            <w:top w:val="none" w:sz="0" w:space="0" w:color="auto"/>
            <w:left w:val="none" w:sz="0" w:space="0" w:color="auto"/>
            <w:bottom w:val="none" w:sz="0" w:space="0" w:color="auto"/>
            <w:right w:val="none" w:sz="0" w:space="0" w:color="auto"/>
          </w:divBdr>
        </w:div>
        <w:div w:id="1761482009">
          <w:marLeft w:val="640"/>
          <w:marRight w:val="0"/>
          <w:marTop w:val="0"/>
          <w:marBottom w:val="0"/>
          <w:divBdr>
            <w:top w:val="none" w:sz="0" w:space="0" w:color="auto"/>
            <w:left w:val="none" w:sz="0" w:space="0" w:color="auto"/>
            <w:bottom w:val="none" w:sz="0" w:space="0" w:color="auto"/>
            <w:right w:val="none" w:sz="0" w:space="0" w:color="auto"/>
          </w:divBdr>
        </w:div>
        <w:div w:id="1770352330">
          <w:marLeft w:val="640"/>
          <w:marRight w:val="0"/>
          <w:marTop w:val="0"/>
          <w:marBottom w:val="0"/>
          <w:divBdr>
            <w:top w:val="none" w:sz="0" w:space="0" w:color="auto"/>
            <w:left w:val="none" w:sz="0" w:space="0" w:color="auto"/>
            <w:bottom w:val="none" w:sz="0" w:space="0" w:color="auto"/>
            <w:right w:val="none" w:sz="0" w:space="0" w:color="auto"/>
          </w:divBdr>
        </w:div>
        <w:div w:id="1830949454">
          <w:marLeft w:val="640"/>
          <w:marRight w:val="0"/>
          <w:marTop w:val="0"/>
          <w:marBottom w:val="0"/>
          <w:divBdr>
            <w:top w:val="none" w:sz="0" w:space="0" w:color="auto"/>
            <w:left w:val="none" w:sz="0" w:space="0" w:color="auto"/>
            <w:bottom w:val="none" w:sz="0" w:space="0" w:color="auto"/>
            <w:right w:val="none" w:sz="0" w:space="0" w:color="auto"/>
          </w:divBdr>
        </w:div>
        <w:div w:id="1844474039">
          <w:marLeft w:val="640"/>
          <w:marRight w:val="0"/>
          <w:marTop w:val="0"/>
          <w:marBottom w:val="0"/>
          <w:divBdr>
            <w:top w:val="none" w:sz="0" w:space="0" w:color="auto"/>
            <w:left w:val="none" w:sz="0" w:space="0" w:color="auto"/>
            <w:bottom w:val="none" w:sz="0" w:space="0" w:color="auto"/>
            <w:right w:val="none" w:sz="0" w:space="0" w:color="auto"/>
          </w:divBdr>
        </w:div>
        <w:div w:id="1862892085">
          <w:marLeft w:val="640"/>
          <w:marRight w:val="0"/>
          <w:marTop w:val="0"/>
          <w:marBottom w:val="0"/>
          <w:divBdr>
            <w:top w:val="none" w:sz="0" w:space="0" w:color="auto"/>
            <w:left w:val="none" w:sz="0" w:space="0" w:color="auto"/>
            <w:bottom w:val="none" w:sz="0" w:space="0" w:color="auto"/>
            <w:right w:val="none" w:sz="0" w:space="0" w:color="auto"/>
          </w:divBdr>
        </w:div>
        <w:div w:id="1977636425">
          <w:marLeft w:val="640"/>
          <w:marRight w:val="0"/>
          <w:marTop w:val="0"/>
          <w:marBottom w:val="0"/>
          <w:divBdr>
            <w:top w:val="none" w:sz="0" w:space="0" w:color="auto"/>
            <w:left w:val="none" w:sz="0" w:space="0" w:color="auto"/>
            <w:bottom w:val="none" w:sz="0" w:space="0" w:color="auto"/>
            <w:right w:val="none" w:sz="0" w:space="0" w:color="auto"/>
          </w:divBdr>
        </w:div>
      </w:divsChild>
    </w:div>
    <w:div w:id="458382125">
      <w:bodyDiv w:val="1"/>
      <w:marLeft w:val="0"/>
      <w:marRight w:val="0"/>
      <w:marTop w:val="0"/>
      <w:marBottom w:val="0"/>
      <w:divBdr>
        <w:top w:val="none" w:sz="0" w:space="0" w:color="auto"/>
        <w:left w:val="none" w:sz="0" w:space="0" w:color="auto"/>
        <w:bottom w:val="none" w:sz="0" w:space="0" w:color="auto"/>
        <w:right w:val="none" w:sz="0" w:space="0" w:color="auto"/>
      </w:divBdr>
      <w:divsChild>
        <w:div w:id="171263446">
          <w:marLeft w:val="640"/>
          <w:marRight w:val="0"/>
          <w:marTop w:val="0"/>
          <w:marBottom w:val="0"/>
          <w:divBdr>
            <w:top w:val="none" w:sz="0" w:space="0" w:color="auto"/>
            <w:left w:val="none" w:sz="0" w:space="0" w:color="auto"/>
            <w:bottom w:val="none" w:sz="0" w:space="0" w:color="auto"/>
            <w:right w:val="none" w:sz="0" w:space="0" w:color="auto"/>
          </w:divBdr>
        </w:div>
        <w:div w:id="244993445">
          <w:marLeft w:val="640"/>
          <w:marRight w:val="0"/>
          <w:marTop w:val="0"/>
          <w:marBottom w:val="0"/>
          <w:divBdr>
            <w:top w:val="none" w:sz="0" w:space="0" w:color="auto"/>
            <w:left w:val="none" w:sz="0" w:space="0" w:color="auto"/>
            <w:bottom w:val="none" w:sz="0" w:space="0" w:color="auto"/>
            <w:right w:val="none" w:sz="0" w:space="0" w:color="auto"/>
          </w:divBdr>
        </w:div>
        <w:div w:id="543098080">
          <w:marLeft w:val="640"/>
          <w:marRight w:val="0"/>
          <w:marTop w:val="0"/>
          <w:marBottom w:val="0"/>
          <w:divBdr>
            <w:top w:val="none" w:sz="0" w:space="0" w:color="auto"/>
            <w:left w:val="none" w:sz="0" w:space="0" w:color="auto"/>
            <w:bottom w:val="none" w:sz="0" w:space="0" w:color="auto"/>
            <w:right w:val="none" w:sz="0" w:space="0" w:color="auto"/>
          </w:divBdr>
        </w:div>
        <w:div w:id="543444270">
          <w:marLeft w:val="640"/>
          <w:marRight w:val="0"/>
          <w:marTop w:val="0"/>
          <w:marBottom w:val="0"/>
          <w:divBdr>
            <w:top w:val="none" w:sz="0" w:space="0" w:color="auto"/>
            <w:left w:val="none" w:sz="0" w:space="0" w:color="auto"/>
            <w:bottom w:val="none" w:sz="0" w:space="0" w:color="auto"/>
            <w:right w:val="none" w:sz="0" w:space="0" w:color="auto"/>
          </w:divBdr>
        </w:div>
        <w:div w:id="556356460">
          <w:marLeft w:val="640"/>
          <w:marRight w:val="0"/>
          <w:marTop w:val="0"/>
          <w:marBottom w:val="0"/>
          <w:divBdr>
            <w:top w:val="none" w:sz="0" w:space="0" w:color="auto"/>
            <w:left w:val="none" w:sz="0" w:space="0" w:color="auto"/>
            <w:bottom w:val="none" w:sz="0" w:space="0" w:color="auto"/>
            <w:right w:val="none" w:sz="0" w:space="0" w:color="auto"/>
          </w:divBdr>
        </w:div>
        <w:div w:id="583031853">
          <w:marLeft w:val="640"/>
          <w:marRight w:val="0"/>
          <w:marTop w:val="0"/>
          <w:marBottom w:val="0"/>
          <w:divBdr>
            <w:top w:val="none" w:sz="0" w:space="0" w:color="auto"/>
            <w:left w:val="none" w:sz="0" w:space="0" w:color="auto"/>
            <w:bottom w:val="none" w:sz="0" w:space="0" w:color="auto"/>
            <w:right w:val="none" w:sz="0" w:space="0" w:color="auto"/>
          </w:divBdr>
        </w:div>
        <w:div w:id="583534732">
          <w:marLeft w:val="640"/>
          <w:marRight w:val="0"/>
          <w:marTop w:val="0"/>
          <w:marBottom w:val="0"/>
          <w:divBdr>
            <w:top w:val="none" w:sz="0" w:space="0" w:color="auto"/>
            <w:left w:val="none" w:sz="0" w:space="0" w:color="auto"/>
            <w:bottom w:val="none" w:sz="0" w:space="0" w:color="auto"/>
            <w:right w:val="none" w:sz="0" w:space="0" w:color="auto"/>
          </w:divBdr>
        </w:div>
        <w:div w:id="610665912">
          <w:marLeft w:val="640"/>
          <w:marRight w:val="0"/>
          <w:marTop w:val="0"/>
          <w:marBottom w:val="0"/>
          <w:divBdr>
            <w:top w:val="none" w:sz="0" w:space="0" w:color="auto"/>
            <w:left w:val="none" w:sz="0" w:space="0" w:color="auto"/>
            <w:bottom w:val="none" w:sz="0" w:space="0" w:color="auto"/>
            <w:right w:val="none" w:sz="0" w:space="0" w:color="auto"/>
          </w:divBdr>
        </w:div>
        <w:div w:id="616328080">
          <w:marLeft w:val="640"/>
          <w:marRight w:val="0"/>
          <w:marTop w:val="0"/>
          <w:marBottom w:val="0"/>
          <w:divBdr>
            <w:top w:val="none" w:sz="0" w:space="0" w:color="auto"/>
            <w:left w:val="none" w:sz="0" w:space="0" w:color="auto"/>
            <w:bottom w:val="none" w:sz="0" w:space="0" w:color="auto"/>
            <w:right w:val="none" w:sz="0" w:space="0" w:color="auto"/>
          </w:divBdr>
        </w:div>
        <w:div w:id="638920990">
          <w:marLeft w:val="640"/>
          <w:marRight w:val="0"/>
          <w:marTop w:val="0"/>
          <w:marBottom w:val="0"/>
          <w:divBdr>
            <w:top w:val="none" w:sz="0" w:space="0" w:color="auto"/>
            <w:left w:val="none" w:sz="0" w:space="0" w:color="auto"/>
            <w:bottom w:val="none" w:sz="0" w:space="0" w:color="auto"/>
            <w:right w:val="none" w:sz="0" w:space="0" w:color="auto"/>
          </w:divBdr>
        </w:div>
        <w:div w:id="813452742">
          <w:marLeft w:val="640"/>
          <w:marRight w:val="0"/>
          <w:marTop w:val="0"/>
          <w:marBottom w:val="0"/>
          <w:divBdr>
            <w:top w:val="none" w:sz="0" w:space="0" w:color="auto"/>
            <w:left w:val="none" w:sz="0" w:space="0" w:color="auto"/>
            <w:bottom w:val="none" w:sz="0" w:space="0" w:color="auto"/>
            <w:right w:val="none" w:sz="0" w:space="0" w:color="auto"/>
          </w:divBdr>
        </w:div>
        <w:div w:id="931357129">
          <w:marLeft w:val="640"/>
          <w:marRight w:val="0"/>
          <w:marTop w:val="0"/>
          <w:marBottom w:val="0"/>
          <w:divBdr>
            <w:top w:val="none" w:sz="0" w:space="0" w:color="auto"/>
            <w:left w:val="none" w:sz="0" w:space="0" w:color="auto"/>
            <w:bottom w:val="none" w:sz="0" w:space="0" w:color="auto"/>
            <w:right w:val="none" w:sz="0" w:space="0" w:color="auto"/>
          </w:divBdr>
        </w:div>
        <w:div w:id="1002470223">
          <w:marLeft w:val="640"/>
          <w:marRight w:val="0"/>
          <w:marTop w:val="0"/>
          <w:marBottom w:val="0"/>
          <w:divBdr>
            <w:top w:val="none" w:sz="0" w:space="0" w:color="auto"/>
            <w:left w:val="none" w:sz="0" w:space="0" w:color="auto"/>
            <w:bottom w:val="none" w:sz="0" w:space="0" w:color="auto"/>
            <w:right w:val="none" w:sz="0" w:space="0" w:color="auto"/>
          </w:divBdr>
        </w:div>
        <w:div w:id="1069041223">
          <w:marLeft w:val="640"/>
          <w:marRight w:val="0"/>
          <w:marTop w:val="0"/>
          <w:marBottom w:val="0"/>
          <w:divBdr>
            <w:top w:val="none" w:sz="0" w:space="0" w:color="auto"/>
            <w:left w:val="none" w:sz="0" w:space="0" w:color="auto"/>
            <w:bottom w:val="none" w:sz="0" w:space="0" w:color="auto"/>
            <w:right w:val="none" w:sz="0" w:space="0" w:color="auto"/>
          </w:divBdr>
        </w:div>
        <w:div w:id="1105076317">
          <w:marLeft w:val="640"/>
          <w:marRight w:val="0"/>
          <w:marTop w:val="0"/>
          <w:marBottom w:val="0"/>
          <w:divBdr>
            <w:top w:val="none" w:sz="0" w:space="0" w:color="auto"/>
            <w:left w:val="none" w:sz="0" w:space="0" w:color="auto"/>
            <w:bottom w:val="none" w:sz="0" w:space="0" w:color="auto"/>
            <w:right w:val="none" w:sz="0" w:space="0" w:color="auto"/>
          </w:divBdr>
        </w:div>
        <w:div w:id="1279796147">
          <w:marLeft w:val="640"/>
          <w:marRight w:val="0"/>
          <w:marTop w:val="0"/>
          <w:marBottom w:val="0"/>
          <w:divBdr>
            <w:top w:val="none" w:sz="0" w:space="0" w:color="auto"/>
            <w:left w:val="none" w:sz="0" w:space="0" w:color="auto"/>
            <w:bottom w:val="none" w:sz="0" w:space="0" w:color="auto"/>
            <w:right w:val="none" w:sz="0" w:space="0" w:color="auto"/>
          </w:divBdr>
        </w:div>
        <w:div w:id="1410536835">
          <w:marLeft w:val="640"/>
          <w:marRight w:val="0"/>
          <w:marTop w:val="0"/>
          <w:marBottom w:val="0"/>
          <w:divBdr>
            <w:top w:val="none" w:sz="0" w:space="0" w:color="auto"/>
            <w:left w:val="none" w:sz="0" w:space="0" w:color="auto"/>
            <w:bottom w:val="none" w:sz="0" w:space="0" w:color="auto"/>
            <w:right w:val="none" w:sz="0" w:space="0" w:color="auto"/>
          </w:divBdr>
        </w:div>
        <w:div w:id="1465007029">
          <w:marLeft w:val="640"/>
          <w:marRight w:val="0"/>
          <w:marTop w:val="0"/>
          <w:marBottom w:val="0"/>
          <w:divBdr>
            <w:top w:val="none" w:sz="0" w:space="0" w:color="auto"/>
            <w:left w:val="none" w:sz="0" w:space="0" w:color="auto"/>
            <w:bottom w:val="none" w:sz="0" w:space="0" w:color="auto"/>
            <w:right w:val="none" w:sz="0" w:space="0" w:color="auto"/>
          </w:divBdr>
        </w:div>
        <w:div w:id="1579435794">
          <w:marLeft w:val="640"/>
          <w:marRight w:val="0"/>
          <w:marTop w:val="0"/>
          <w:marBottom w:val="0"/>
          <w:divBdr>
            <w:top w:val="none" w:sz="0" w:space="0" w:color="auto"/>
            <w:left w:val="none" w:sz="0" w:space="0" w:color="auto"/>
            <w:bottom w:val="none" w:sz="0" w:space="0" w:color="auto"/>
            <w:right w:val="none" w:sz="0" w:space="0" w:color="auto"/>
          </w:divBdr>
        </w:div>
        <w:div w:id="1613198804">
          <w:marLeft w:val="640"/>
          <w:marRight w:val="0"/>
          <w:marTop w:val="0"/>
          <w:marBottom w:val="0"/>
          <w:divBdr>
            <w:top w:val="none" w:sz="0" w:space="0" w:color="auto"/>
            <w:left w:val="none" w:sz="0" w:space="0" w:color="auto"/>
            <w:bottom w:val="none" w:sz="0" w:space="0" w:color="auto"/>
            <w:right w:val="none" w:sz="0" w:space="0" w:color="auto"/>
          </w:divBdr>
        </w:div>
        <w:div w:id="1625849022">
          <w:marLeft w:val="640"/>
          <w:marRight w:val="0"/>
          <w:marTop w:val="0"/>
          <w:marBottom w:val="0"/>
          <w:divBdr>
            <w:top w:val="none" w:sz="0" w:space="0" w:color="auto"/>
            <w:left w:val="none" w:sz="0" w:space="0" w:color="auto"/>
            <w:bottom w:val="none" w:sz="0" w:space="0" w:color="auto"/>
            <w:right w:val="none" w:sz="0" w:space="0" w:color="auto"/>
          </w:divBdr>
        </w:div>
        <w:div w:id="1626430172">
          <w:marLeft w:val="640"/>
          <w:marRight w:val="0"/>
          <w:marTop w:val="0"/>
          <w:marBottom w:val="0"/>
          <w:divBdr>
            <w:top w:val="none" w:sz="0" w:space="0" w:color="auto"/>
            <w:left w:val="none" w:sz="0" w:space="0" w:color="auto"/>
            <w:bottom w:val="none" w:sz="0" w:space="0" w:color="auto"/>
            <w:right w:val="none" w:sz="0" w:space="0" w:color="auto"/>
          </w:divBdr>
        </w:div>
        <w:div w:id="1798259221">
          <w:marLeft w:val="640"/>
          <w:marRight w:val="0"/>
          <w:marTop w:val="0"/>
          <w:marBottom w:val="0"/>
          <w:divBdr>
            <w:top w:val="none" w:sz="0" w:space="0" w:color="auto"/>
            <w:left w:val="none" w:sz="0" w:space="0" w:color="auto"/>
            <w:bottom w:val="none" w:sz="0" w:space="0" w:color="auto"/>
            <w:right w:val="none" w:sz="0" w:space="0" w:color="auto"/>
          </w:divBdr>
        </w:div>
        <w:div w:id="1831092557">
          <w:marLeft w:val="640"/>
          <w:marRight w:val="0"/>
          <w:marTop w:val="0"/>
          <w:marBottom w:val="0"/>
          <w:divBdr>
            <w:top w:val="none" w:sz="0" w:space="0" w:color="auto"/>
            <w:left w:val="none" w:sz="0" w:space="0" w:color="auto"/>
            <w:bottom w:val="none" w:sz="0" w:space="0" w:color="auto"/>
            <w:right w:val="none" w:sz="0" w:space="0" w:color="auto"/>
          </w:divBdr>
        </w:div>
        <w:div w:id="1843352230">
          <w:marLeft w:val="640"/>
          <w:marRight w:val="0"/>
          <w:marTop w:val="0"/>
          <w:marBottom w:val="0"/>
          <w:divBdr>
            <w:top w:val="none" w:sz="0" w:space="0" w:color="auto"/>
            <w:left w:val="none" w:sz="0" w:space="0" w:color="auto"/>
            <w:bottom w:val="none" w:sz="0" w:space="0" w:color="auto"/>
            <w:right w:val="none" w:sz="0" w:space="0" w:color="auto"/>
          </w:divBdr>
        </w:div>
      </w:divsChild>
    </w:div>
    <w:div w:id="494761733">
      <w:bodyDiv w:val="1"/>
      <w:marLeft w:val="0"/>
      <w:marRight w:val="0"/>
      <w:marTop w:val="0"/>
      <w:marBottom w:val="0"/>
      <w:divBdr>
        <w:top w:val="none" w:sz="0" w:space="0" w:color="auto"/>
        <w:left w:val="none" w:sz="0" w:space="0" w:color="auto"/>
        <w:bottom w:val="none" w:sz="0" w:space="0" w:color="auto"/>
        <w:right w:val="none" w:sz="0" w:space="0" w:color="auto"/>
      </w:divBdr>
      <w:divsChild>
        <w:div w:id="114099506">
          <w:marLeft w:val="640"/>
          <w:marRight w:val="0"/>
          <w:marTop w:val="0"/>
          <w:marBottom w:val="0"/>
          <w:divBdr>
            <w:top w:val="none" w:sz="0" w:space="0" w:color="auto"/>
            <w:left w:val="none" w:sz="0" w:space="0" w:color="auto"/>
            <w:bottom w:val="none" w:sz="0" w:space="0" w:color="auto"/>
            <w:right w:val="none" w:sz="0" w:space="0" w:color="auto"/>
          </w:divBdr>
        </w:div>
        <w:div w:id="295568947">
          <w:marLeft w:val="640"/>
          <w:marRight w:val="0"/>
          <w:marTop w:val="0"/>
          <w:marBottom w:val="0"/>
          <w:divBdr>
            <w:top w:val="none" w:sz="0" w:space="0" w:color="auto"/>
            <w:left w:val="none" w:sz="0" w:space="0" w:color="auto"/>
            <w:bottom w:val="none" w:sz="0" w:space="0" w:color="auto"/>
            <w:right w:val="none" w:sz="0" w:space="0" w:color="auto"/>
          </w:divBdr>
        </w:div>
        <w:div w:id="304706551">
          <w:marLeft w:val="640"/>
          <w:marRight w:val="0"/>
          <w:marTop w:val="0"/>
          <w:marBottom w:val="0"/>
          <w:divBdr>
            <w:top w:val="none" w:sz="0" w:space="0" w:color="auto"/>
            <w:left w:val="none" w:sz="0" w:space="0" w:color="auto"/>
            <w:bottom w:val="none" w:sz="0" w:space="0" w:color="auto"/>
            <w:right w:val="none" w:sz="0" w:space="0" w:color="auto"/>
          </w:divBdr>
        </w:div>
        <w:div w:id="829246854">
          <w:marLeft w:val="640"/>
          <w:marRight w:val="0"/>
          <w:marTop w:val="0"/>
          <w:marBottom w:val="0"/>
          <w:divBdr>
            <w:top w:val="none" w:sz="0" w:space="0" w:color="auto"/>
            <w:left w:val="none" w:sz="0" w:space="0" w:color="auto"/>
            <w:bottom w:val="none" w:sz="0" w:space="0" w:color="auto"/>
            <w:right w:val="none" w:sz="0" w:space="0" w:color="auto"/>
          </w:divBdr>
        </w:div>
        <w:div w:id="829255326">
          <w:marLeft w:val="640"/>
          <w:marRight w:val="0"/>
          <w:marTop w:val="0"/>
          <w:marBottom w:val="0"/>
          <w:divBdr>
            <w:top w:val="none" w:sz="0" w:space="0" w:color="auto"/>
            <w:left w:val="none" w:sz="0" w:space="0" w:color="auto"/>
            <w:bottom w:val="none" w:sz="0" w:space="0" w:color="auto"/>
            <w:right w:val="none" w:sz="0" w:space="0" w:color="auto"/>
          </w:divBdr>
        </w:div>
        <w:div w:id="880751959">
          <w:marLeft w:val="640"/>
          <w:marRight w:val="0"/>
          <w:marTop w:val="0"/>
          <w:marBottom w:val="0"/>
          <w:divBdr>
            <w:top w:val="none" w:sz="0" w:space="0" w:color="auto"/>
            <w:left w:val="none" w:sz="0" w:space="0" w:color="auto"/>
            <w:bottom w:val="none" w:sz="0" w:space="0" w:color="auto"/>
            <w:right w:val="none" w:sz="0" w:space="0" w:color="auto"/>
          </w:divBdr>
        </w:div>
        <w:div w:id="950935408">
          <w:marLeft w:val="640"/>
          <w:marRight w:val="0"/>
          <w:marTop w:val="0"/>
          <w:marBottom w:val="0"/>
          <w:divBdr>
            <w:top w:val="none" w:sz="0" w:space="0" w:color="auto"/>
            <w:left w:val="none" w:sz="0" w:space="0" w:color="auto"/>
            <w:bottom w:val="none" w:sz="0" w:space="0" w:color="auto"/>
            <w:right w:val="none" w:sz="0" w:space="0" w:color="auto"/>
          </w:divBdr>
        </w:div>
        <w:div w:id="960957823">
          <w:marLeft w:val="640"/>
          <w:marRight w:val="0"/>
          <w:marTop w:val="0"/>
          <w:marBottom w:val="0"/>
          <w:divBdr>
            <w:top w:val="none" w:sz="0" w:space="0" w:color="auto"/>
            <w:left w:val="none" w:sz="0" w:space="0" w:color="auto"/>
            <w:bottom w:val="none" w:sz="0" w:space="0" w:color="auto"/>
            <w:right w:val="none" w:sz="0" w:space="0" w:color="auto"/>
          </w:divBdr>
        </w:div>
        <w:div w:id="1044066330">
          <w:marLeft w:val="640"/>
          <w:marRight w:val="0"/>
          <w:marTop w:val="0"/>
          <w:marBottom w:val="0"/>
          <w:divBdr>
            <w:top w:val="none" w:sz="0" w:space="0" w:color="auto"/>
            <w:left w:val="none" w:sz="0" w:space="0" w:color="auto"/>
            <w:bottom w:val="none" w:sz="0" w:space="0" w:color="auto"/>
            <w:right w:val="none" w:sz="0" w:space="0" w:color="auto"/>
          </w:divBdr>
        </w:div>
        <w:div w:id="1067190595">
          <w:marLeft w:val="640"/>
          <w:marRight w:val="0"/>
          <w:marTop w:val="0"/>
          <w:marBottom w:val="0"/>
          <w:divBdr>
            <w:top w:val="none" w:sz="0" w:space="0" w:color="auto"/>
            <w:left w:val="none" w:sz="0" w:space="0" w:color="auto"/>
            <w:bottom w:val="none" w:sz="0" w:space="0" w:color="auto"/>
            <w:right w:val="none" w:sz="0" w:space="0" w:color="auto"/>
          </w:divBdr>
        </w:div>
        <w:div w:id="1099569619">
          <w:marLeft w:val="640"/>
          <w:marRight w:val="0"/>
          <w:marTop w:val="0"/>
          <w:marBottom w:val="0"/>
          <w:divBdr>
            <w:top w:val="none" w:sz="0" w:space="0" w:color="auto"/>
            <w:left w:val="none" w:sz="0" w:space="0" w:color="auto"/>
            <w:bottom w:val="none" w:sz="0" w:space="0" w:color="auto"/>
            <w:right w:val="none" w:sz="0" w:space="0" w:color="auto"/>
          </w:divBdr>
        </w:div>
        <w:div w:id="1300498699">
          <w:marLeft w:val="640"/>
          <w:marRight w:val="0"/>
          <w:marTop w:val="0"/>
          <w:marBottom w:val="0"/>
          <w:divBdr>
            <w:top w:val="none" w:sz="0" w:space="0" w:color="auto"/>
            <w:left w:val="none" w:sz="0" w:space="0" w:color="auto"/>
            <w:bottom w:val="none" w:sz="0" w:space="0" w:color="auto"/>
            <w:right w:val="none" w:sz="0" w:space="0" w:color="auto"/>
          </w:divBdr>
        </w:div>
        <w:div w:id="1323464273">
          <w:marLeft w:val="640"/>
          <w:marRight w:val="0"/>
          <w:marTop w:val="0"/>
          <w:marBottom w:val="0"/>
          <w:divBdr>
            <w:top w:val="none" w:sz="0" w:space="0" w:color="auto"/>
            <w:left w:val="none" w:sz="0" w:space="0" w:color="auto"/>
            <w:bottom w:val="none" w:sz="0" w:space="0" w:color="auto"/>
            <w:right w:val="none" w:sz="0" w:space="0" w:color="auto"/>
          </w:divBdr>
        </w:div>
        <w:div w:id="1349599115">
          <w:marLeft w:val="640"/>
          <w:marRight w:val="0"/>
          <w:marTop w:val="0"/>
          <w:marBottom w:val="0"/>
          <w:divBdr>
            <w:top w:val="none" w:sz="0" w:space="0" w:color="auto"/>
            <w:left w:val="none" w:sz="0" w:space="0" w:color="auto"/>
            <w:bottom w:val="none" w:sz="0" w:space="0" w:color="auto"/>
            <w:right w:val="none" w:sz="0" w:space="0" w:color="auto"/>
          </w:divBdr>
        </w:div>
        <w:div w:id="1363087890">
          <w:marLeft w:val="640"/>
          <w:marRight w:val="0"/>
          <w:marTop w:val="0"/>
          <w:marBottom w:val="0"/>
          <w:divBdr>
            <w:top w:val="none" w:sz="0" w:space="0" w:color="auto"/>
            <w:left w:val="none" w:sz="0" w:space="0" w:color="auto"/>
            <w:bottom w:val="none" w:sz="0" w:space="0" w:color="auto"/>
            <w:right w:val="none" w:sz="0" w:space="0" w:color="auto"/>
          </w:divBdr>
        </w:div>
        <w:div w:id="1394542199">
          <w:marLeft w:val="640"/>
          <w:marRight w:val="0"/>
          <w:marTop w:val="0"/>
          <w:marBottom w:val="0"/>
          <w:divBdr>
            <w:top w:val="none" w:sz="0" w:space="0" w:color="auto"/>
            <w:left w:val="none" w:sz="0" w:space="0" w:color="auto"/>
            <w:bottom w:val="none" w:sz="0" w:space="0" w:color="auto"/>
            <w:right w:val="none" w:sz="0" w:space="0" w:color="auto"/>
          </w:divBdr>
        </w:div>
        <w:div w:id="1493839543">
          <w:marLeft w:val="640"/>
          <w:marRight w:val="0"/>
          <w:marTop w:val="0"/>
          <w:marBottom w:val="0"/>
          <w:divBdr>
            <w:top w:val="none" w:sz="0" w:space="0" w:color="auto"/>
            <w:left w:val="none" w:sz="0" w:space="0" w:color="auto"/>
            <w:bottom w:val="none" w:sz="0" w:space="0" w:color="auto"/>
            <w:right w:val="none" w:sz="0" w:space="0" w:color="auto"/>
          </w:divBdr>
        </w:div>
        <w:div w:id="1611282791">
          <w:marLeft w:val="640"/>
          <w:marRight w:val="0"/>
          <w:marTop w:val="0"/>
          <w:marBottom w:val="0"/>
          <w:divBdr>
            <w:top w:val="none" w:sz="0" w:space="0" w:color="auto"/>
            <w:left w:val="none" w:sz="0" w:space="0" w:color="auto"/>
            <w:bottom w:val="none" w:sz="0" w:space="0" w:color="auto"/>
            <w:right w:val="none" w:sz="0" w:space="0" w:color="auto"/>
          </w:divBdr>
        </w:div>
        <w:div w:id="1611430005">
          <w:marLeft w:val="640"/>
          <w:marRight w:val="0"/>
          <w:marTop w:val="0"/>
          <w:marBottom w:val="0"/>
          <w:divBdr>
            <w:top w:val="none" w:sz="0" w:space="0" w:color="auto"/>
            <w:left w:val="none" w:sz="0" w:space="0" w:color="auto"/>
            <w:bottom w:val="none" w:sz="0" w:space="0" w:color="auto"/>
            <w:right w:val="none" w:sz="0" w:space="0" w:color="auto"/>
          </w:divBdr>
        </w:div>
        <w:div w:id="1660303564">
          <w:marLeft w:val="640"/>
          <w:marRight w:val="0"/>
          <w:marTop w:val="0"/>
          <w:marBottom w:val="0"/>
          <w:divBdr>
            <w:top w:val="none" w:sz="0" w:space="0" w:color="auto"/>
            <w:left w:val="none" w:sz="0" w:space="0" w:color="auto"/>
            <w:bottom w:val="none" w:sz="0" w:space="0" w:color="auto"/>
            <w:right w:val="none" w:sz="0" w:space="0" w:color="auto"/>
          </w:divBdr>
        </w:div>
        <w:div w:id="1757507688">
          <w:marLeft w:val="640"/>
          <w:marRight w:val="0"/>
          <w:marTop w:val="0"/>
          <w:marBottom w:val="0"/>
          <w:divBdr>
            <w:top w:val="none" w:sz="0" w:space="0" w:color="auto"/>
            <w:left w:val="none" w:sz="0" w:space="0" w:color="auto"/>
            <w:bottom w:val="none" w:sz="0" w:space="0" w:color="auto"/>
            <w:right w:val="none" w:sz="0" w:space="0" w:color="auto"/>
          </w:divBdr>
        </w:div>
        <w:div w:id="1794245071">
          <w:marLeft w:val="640"/>
          <w:marRight w:val="0"/>
          <w:marTop w:val="0"/>
          <w:marBottom w:val="0"/>
          <w:divBdr>
            <w:top w:val="none" w:sz="0" w:space="0" w:color="auto"/>
            <w:left w:val="none" w:sz="0" w:space="0" w:color="auto"/>
            <w:bottom w:val="none" w:sz="0" w:space="0" w:color="auto"/>
            <w:right w:val="none" w:sz="0" w:space="0" w:color="auto"/>
          </w:divBdr>
        </w:div>
        <w:div w:id="1891380415">
          <w:marLeft w:val="640"/>
          <w:marRight w:val="0"/>
          <w:marTop w:val="0"/>
          <w:marBottom w:val="0"/>
          <w:divBdr>
            <w:top w:val="none" w:sz="0" w:space="0" w:color="auto"/>
            <w:left w:val="none" w:sz="0" w:space="0" w:color="auto"/>
            <w:bottom w:val="none" w:sz="0" w:space="0" w:color="auto"/>
            <w:right w:val="none" w:sz="0" w:space="0" w:color="auto"/>
          </w:divBdr>
        </w:div>
        <w:div w:id="1966889500">
          <w:marLeft w:val="640"/>
          <w:marRight w:val="0"/>
          <w:marTop w:val="0"/>
          <w:marBottom w:val="0"/>
          <w:divBdr>
            <w:top w:val="none" w:sz="0" w:space="0" w:color="auto"/>
            <w:left w:val="none" w:sz="0" w:space="0" w:color="auto"/>
            <w:bottom w:val="none" w:sz="0" w:space="0" w:color="auto"/>
            <w:right w:val="none" w:sz="0" w:space="0" w:color="auto"/>
          </w:divBdr>
        </w:div>
      </w:divsChild>
    </w:div>
    <w:div w:id="496305755">
      <w:bodyDiv w:val="1"/>
      <w:marLeft w:val="0"/>
      <w:marRight w:val="0"/>
      <w:marTop w:val="0"/>
      <w:marBottom w:val="0"/>
      <w:divBdr>
        <w:top w:val="none" w:sz="0" w:space="0" w:color="auto"/>
        <w:left w:val="none" w:sz="0" w:space="0" w:color="auto"/>
        <w:bottom w:val="none" w:sz="0" w:space="0" w:color="auto"/>
        <w:right w:val="none" w:sz="0" w:space="0" w:color="auto"/>
      </w:divBdr>
      <w:divsChild>
        <w:div w:id="66805249">
          <w:marLeft w:val="640"/>
          <w:marRight w:val="0"/>
          <w:marTop w:val="0"/>
          <w:marBottom w:val="0"/>
          <w:divBdr>
            <w:top w:val="none" w:sz="0" w:space="0" w:color="auto"/>
            <w:left w:val="none" w:sz="0" w:space="0" w:color="auto"/>
            <w:bottom w:val="none" w:sz="0" w:space="0" w:color="auto"/>
            <w:right w:val="none" w:sz="0" w:space="0" w:color="auto"/>
          </w:divBdr>
        </w:div>
        <w:div w:id="393702576">
          <w:marLeft w:val="640"/>
          <w:marRight w:val="0"/>
          <w:marTop w:val="0"/>
          <w:marBottom w:val="0"/>
          <w:divBdr>
            <w:top w:val="none" w:sz="0" w:space="0" w:color="auto"/>
            <w:left w:val="none" w:sz="0" w:space="0" w:color="auto"/>
            <w:bottom w:val="none" w:sz="0" w:space="0" w:color="auto"/>
            <w:right w:val="none" w:sz="0" w:space="0" w:color="auto"/>
          </w:divBdr>
        </w:div>
        <w:div w:id="455219850">
          <w:marLeft w:val="640"/>
          <w:marRight w:val="0"/>
          <w:marTop w:val="0"/>
          <w:marBottom w:val="0"/>
          <w:divBdr>
            <w:top w:val="none" w:sz="0" w:space="0" w:color="auto"/>
            <w:left w:val="none" w:sz="0" w:space="0" w:color="auto"/>
            <w:bottom w:val="none" w:sz="0" w:space="0" w:color="auto"/>
            <w:right w:val="none" w:sz="0" w:space="0" w:color="auto"/>
          </w:divBdr>
        </w:div>
        <w:div w:id="613446552">
          <w:marLeft w:val="640"/>
          <w:marRight w:val="0"/>
          <w:marTop w:val="0"/>
          <w:marBottom w:val="0"/>
          <w:divBdr>
            <w:top w:val="none" w:sz="0" w:space="0" w:color="auto"/>
            <w:left w:val="none" w:sz="0" w:space="0" w:color="auto"/>
            <w:bottom w:val="none" w:sz="0" w:space="0" w:color="auto"/>
            <w:right w:val="none" w:sz="0" w:space="0" w:color="auto"/>
          </w:divBdr>
        </w:div>
        <w:div w:id="675883062">
          <w:marLeft w:val="640"/>
          <w:marRight w:val="0"/>
          <w:marTop w:val="0"/>
          <w:marBottom w:val="0"/>
          <w:divBdr>
            <w:top w:val="none" w:sz="0" w:space="0" w:color="auto"/>
            <w:left w:val="none" w:sz="0" w:space="0" w:color="auto"/>
            <w:bottom w:val="none" w:sz="0" w:space="0" w:color="auto"/>
            <w:right w:val="none" w:sz="0" w:space="0" w:color="auto"/>
          </w:divBdr>
        </w:div>
        <w:div w:id="751320663">
          <w:marLeft w:val="640"/>
          <w:marRight w:val="0"/>
          <w:marTop w:val="0"/>
          <w:marBottom w:val="0"/>
          <w:divBdr>
            <w:top w:val="none" w:sz="0" w:space="0" w:color="auto"/>
            <w:left w:val="none" w:sz="0" w:space="0" w:color="auto"/>
            <w:bottom w:val="none" w:sz="0" w:space="0" w:color="auto"/>
            <w:right w:val="none" w:sz="0" w:space="0" w:color="auto"/>
          </w:divBdr>
        </w:div>
        <w:div w:id="774863226">
          <w:marLeft w:val="640"/>
          <w:marRight w:val="0"/>
          <w:marTop w:val="0"/>
          <w:marBottom w:val="0"/>
          <w:divBdr>
            <w:top w:val="none" w:sz="0" w:space="0" w:color="auto"/>
            <w:left w:val="none" w:sz="0" w:space="0" w:color="auto"/>
            <w:bottom w:val="none" w:sz="0" w:space="0" w:color="auto"/>
            <w:right w:val="none" w:sz="0" w:space="0" w:color="auto"/>
          </w:divBdr>
        </w:div>
        <w:div w:id="987588583">
          <w:marLeft w:val="640"/>
          <w:marRight w:val="0"/>
          <w:marTop w:val="0"/>
          <w:marBottom w:val="0"/>
          <w:divBdr>
            <w:top w:val="none" w:sz="0" w:space="0" w:color="auto"/>
            <w:left w:val="none" w:sz="0" w:space="0" w:color="auto"/>
            <w:bottom w:val="none" w:sz="0" w:space="0" w:color="auto"/>
            <w:right w:val="none" w:sz="0" w:space="0" w:color="auto"/>
          </w:divBdr>
        </w:div>
        <w:div w:id="989291766">
          <w:marLeft w:val="640"/>
          <w:marRight w:val="0"/>
          <w:marTop w:val="0"/>
          <w:marBottom w:val="0"/>
          <w:divBdr>
            <w:top w:val="none" w:sz="0" w:space="0" w:color="auto"/>
            <w:left w:val="none" w:sz="0" w:space="0" w:color="auto"/>
            <w:bottom w:val="none" w:sz="0" w:space="0" w:color="auto"/>
            <w:right w:val="none" w:sz="0" w:space="0" w:color="auto"/>
          </w:divBdr>
        </w:div>
        <w:div w:id="1059327962">
          <w:marLeft w:val="640"/>
          <w:marRight w:val="0"/>
          <w:marTop w:val="0"/>
          <w:marBottom w:val="0"/>
          <w:divBdr>
            <w:top w:val="none" w:sz="0" w:space="0" w:color="auto"/>
            <w:left w:val="none" w:sz="0" w:space="0" w:color="auto"/>
            <w:bottom w:val="none" w:sz="0" w:space="0" w:color="auto"/>
            <w:right w:val="none" w:sz="0" w:space="0" w:color="auto"/>
          </w:divBdr>
        </w:div>
        <w:div w:id="1226262256">
          <w:marLeft w:val="640"/>
          <w:marRight w:val="0"/>
          <w:marTop w:val="0"/>
          <w:marBottom w:val="0"/>
          <w:divBdr>
            <w:top w:val="none" w:sz="0" w:space="0" w:color="auto"/>
            <w:left w:val="none" w:sz="0" w:space="0" w:color="auto"/>
            <w:bottom w:val="none" w:sz="0" w:space="0" w:color="auto"/>
            <w:right w:val="none" w:sz="0" w:space="0" w:color="auto"/>
          </w:divBdr>
        </w:div>
        <w:div w:id="1232883637">
          <w:marLeft w:val="640"/>
          <w:marRight w:val="0"/>
          <w:marTop w:val="0"/>
          <w:marBottom w:val="0"/>
          <w:divBdr>
            <w:top w:val="none" w:sz="0" w:space="0" w:color="auto"/>
            <w:left w:val="none" w:sz="0" w:space="0" w:color="auto"/>
            <w:bottom w:val="none" w:sz="0" w:space="0" w:color="auto"/>
            <w:right w:val="none" w:sz="0" w:space="0" w:color="auto"/>
          </w:divBdr>
        </w:div>
        <w:div w:id="1356226288">
          <w:marLeft w:val="640"/>
          <w:marRight w:val="0"/>
          <w:marTop w:val="0"/>
          <w:marBottom w:val="0"/>
          <w:divBdr>
            <w:top w:val="none" w:sz="0" w:space="0" w:color="auto"/>
            <w:left w:val="none" w:sz="0" w:space="0" w:color="auto"/>
            <w:bottom w:val="none" w:sz="0" w:space="0" w:color="auto"/>
            <w:right w:val="none" w:sz="0" w:space="0" w:color="auto"/>
          </w:divBdr>
        </w:div>
        <w:div w:id="1407998951">
          <w:marLeft w:val="640"/>
          <w:marRight w:val="0"/>
          <w:marTop w:val="0"/>
          <w:marBottom w:val="0"/>
          <w:divBdr>
            <w:top w:val="none" w:sz="0" w:space="0" w:color="auto"/>
            <w:left w:val="none" w:sz="0" w:space="0" w:color="auto"/>
            <w:bottom w:val="none" w:sz="0" w:space="0" w:color="auto"/>
            <w:right w:val="none" w:sz="0" w:space="0" w:color="auto"/>
          </w:divBdr>
        </w:div>
        <w:div w:id="1449006726">
          <w:marLeft w:val="640"/>
          <w:marRight w:val="0"/>
          <w:marTop w:val="0"/>
          <w:marBottom w:val="0"/>
          <w:divBdr>
            <w:top w:val="none" w:sz="0" w:space="0" w:color="auto"/>
            <w:left w:val="none" w:sz="0" w:space="0" w:color="auto"/>
            <w:bottom w:val="none" w:sz="0" w:space="0" w:color="auto"/>
            <w:right w:val="none" w:sz="0" w:space="0" w:color="auto"/>
          </w:divBdr>
        </w:div>
        <w:div w:id="1451975849">
          <w:marLeft w:val="640"/>
          <w:marRight w:val="0"/>
          <w:marTop w:val="0"/>
          <w:marBottom w:val="0"/>
          <w:divBdr>
            <w:top w:val="none" w:sz="0" w:space="0" w:color="auto"/>
            <w:left w:val="none" w:sz="0" w:space="0" w:color="auto"/>
            <w:bottom w:val="none" w:sz="0" w:space="0" w:color="auto"/>
            <w:right w:val="none" w:sz="0" w:space="0" w:color="auto"/>
          </w:divBdr>
        </w:div>
        <w:div w:id="1503010671">
          <w:marLeft w:val="640"/>
          <w:marRight w:val="0"/>
          <w:marTop w:val="0"/>
          <w:marBottom w:val="0"/>
          <w:divBdr>
            <w:top w:val="none" w:sz="0" w:space="0" w:color="auto"/>
            <w:left w:val="none" w:sz="0" w:space="0" w:color="auto"/>
            <w:bottom w:val="none" w:sz="0" w:space="0" w:color="auto"/>
            <w:right w:val="none" w:sz="0" w:space="0" w:color="auto"/>
          </w:divBdr>
        </w:div>
        <w:div w:id="1791434404">
          <w:marLeft w:val="640"/>
          <w:marRight w:val="0"/>
          <w:marTop w:val="0"/>
          <w:marBottom w:val="0"/>
          <w:divBdr>
            <w:top w:val="none" w:sz="0" w:space="0" w:color="auto"/>
            <w:left w:val="none" w:sz="0" w:space="0" w:color="auto"/>
            <w:bottom w:val="none" w:sz="0" w:space="0" w:color="auto"/>
            <w:right w:val="none" w:sz="0" w:space="0" w:color="auto"/>
          </w:divBdr>
        </w:div>
        <w:div w:id="1889992804">
          <w:marLeft w:val="640"/>
          <w:marRight w:val="0"/>
          <w:marTop w:val="0"/>
          <w:marBottom w:val="0"/>
          <w:divBdr>
            <w:top w:val="none" w:sz="0" w:space="0" w:color="auto"/>
            <w:left w:val="none" w:sz="0" w:space="0" w:color="auto"/>
            <w:bottom w:val="none" w:sz="0" w:space="0" w:color="auto"/>
            <w:right w:val="none" w:sz="0" w:space="0" w:color="auto"/>
          </w:divBdr>
        </w:div>
        <w:div w:id="1958901968">
          <w:marLeft w:val="640"/>
          <w:marRight w:val="0"/>
          <w:marTop w:val="0"/>
          <w:marBottom w:val="0"/>
          <w:divBdr>
            <w:top w:val="none" w:sz="0" w:space="0" w:color="auto"/>
            <w:left w:val="none" w:sz="0" w:space="0" w:color="auto"/>
            <w:bottom w:val="none" w:sz="0" w:space="0" w:color="auto"/>
            <w:right w:val="none" w:sz="0" w:space="0" w:color="auto"/>
          </w:divBdr>
        </w:div>
        <w:div w:id="1971401200">
          <w:marLeft w:val="640"/>
          <w:marRight w:val="0"/>
          <w:marTop w:val="0"/>
          <w:marBottom w:val="0"/>
          <w:divBdr>
            <w:top w:val="none" w:sz="0" w:space="0" w:color="auto"/>
            <w:left w:val="none" w:sz="0" w:space="0" w:color="auto"/>
            <w:bottom w:val="none" w:sz="0" w:space="0" w:color="auto"/>
            <w:right w:val="none" w:sz="0" w:space="0" w:color="auto"/>
          </w:divBdr>
        </w:div>
        <w:div w:id="2019237714">
          <w:marLeft w:val="640"/>
          <w:marRight w:val="0"/>
          <w:marTop w:val="0"/>
          <w:marBottom w:val="0"/>
          <w:divBdr>
            <w:top w:val="none" w:sz="0" w:space="0" w:color="auto"/>
            <w:left w:val="none" w:sz="0" w:space="0" w:color="auto"/>
            <w:bottom w:val="none" w:sz="0" w:space="0" w:color="auto"/>
            <w:right w:val="none" w:sz="0" w:space="0" w:color="auto"/>
          </w:divBdr>
        </w:div>
        <w:div w:id="2079859686">
          <w:marLeft w:val="640"/>
          <w:marRight w:val="0"/>
          <w:marTop w:val="0"/>
          <w:marBottom w:val="0"/>
          <w:divBdr>
            <w:top w:val="none" w:sz="0" w:space="0" w:color="auto"/>
            <w:left w:val="none" w:sz="0" w:space="0" w:color="auto"/>
            <w:bottom w:val="none" w:sz="0" w:space="0" w:color="auto"/>
            <w:right w:val="none" w:sz="0" w:space="0" w:color="auto"/>
          </w:divBdr>
        </w:div>
        <w:div w:id="2092848069">
          <w:marLeft w:val="640"/>
          <w:marRight w:val="0"/>
          <w:marTop w:val="0"/>
          <w:marBottom w:val="0"/>
          <w:divBdr>
            <w:top w:val="none" w:sz="0" w:space="0" w:color="auto"/>
            <w:left w:val="none" w:sz="0" w:space="0" w:color="auto"/>
            <w:bottom w:val="none" w:sz="0" w:space="0" w:color="auto"/>
            <w:right w:val="none" w:sz="0" w:space="0" w:color="auto"/>
          </w:divBdr>
        </w:div>
      </w:divsChild>
    </w:div>
    <w:div w:id="505636827">
      <w:bodyDiv w:val="1"/>
      <w:marLeft w:val="0"/>
      <w:marRight w:val="0"/>
      <w:marTop w:val="0"/>
      <w:marBottom w:val="0"/>
      <w:divBdr>
        <w:top w:val="none" w:sz="0" w:space="0" w:color="auto"/>
        <w:left w:val="none" w:sz="0" w:space="0" w:color="auto"/>
        <w:bottom w:val="none" w:sz="0" w:space="0" w:color="auto"/>
        <w:right w:val="none" w:sz="0" w:space="0" w:color="auto"/>
      </w:divBdr>
      <w:divsChild>
        <w:div w:id="45227754">
          <w:marLeft w:val="640"/>
          <w:marRight w:val="0"/>
          <w:marTop w:val="0"/>
          <w:marBottom w:val="0"/>
          <w:divBdr>
            <w:top w:val="none" w:sz="0" w:space="0" w:color="auto"/>
            <w:left w:val="none" w:sz="0" w:space="0" w:color="auto"/>
            <w:bottom w:val="none" w:sz="0" w:space="0" w:color="auto"/>
            <w:right w:val="none" w:sz="0" w:space="0" w:color="auto"/>
          </w:divBdr>
        </w:div>
        <w:div w:id="122581511">
          <w:marLeft w:val="640"/>
          <w:marRight w:val="0"/>
          <w:marTop w:val="0"/>
          <w:marBottom w:val="0"/>
          <w:divBdr>
            <w:top w:val="none" w:sz="0" w:space="0" w:color="auto"/>
            <w:left w:val="none" w:sz="0" w:space="0" w:color="auto"/>
            <w:bottom w:val="none" w:sz="0" w:space="0" w:color="auto"/>
            <w:right w:val="none" w:sz="0" w:space="0" w:color="auto"/>
          </w:divBdr>
        </w:div>
        <w:div w:id="130829689">
          <w:marLeft w:val="640"/>
          <w:marRight w:val="0"/>
          <w:marTop w:val="0"/>
          <w:marBottom w:val="0"/>
          <w:divBdr>
            <w:top w:val="none" w:sz="0" w:space="0" w:color="auto"/>
            <w:left w:val="none" w:sz="0" w:space="0" w:color="auto"/>
            <w:bottom w:val="none" w:sz="0" w:space="0" w:color="auto"/>
            <w:right w:val="none" w:sz="0" w:space="0" w:color="auto"/>
          </w:divBdr>
        </w:div>
        <w:div w:id="160320265">
          <w:marLeft w:val="640"/>
          <w:marRight w:val="0"/>
          <w:marTop w:val="0"/>
          <w:marBottom w:val="0"/>
          <w:divBdr>
            <w:top w:val="none" w:sz="0" w:space="0" w:color="auto"/>
            <w:left w:val="none" w:sz="0" w:space="0" w:color="auto"/>
            <w:bottom w:val="none" w:sz="0" w:space="0" w:color="auto"/>
            <w:right w:val="none" w:sz="0" w:space="0" w:color="auto"/>
          </w:divBdr>
        </w:div>
        <w:div w:id="288247039">
          <w:marLeft w:val="640"/>
          <w:marRight w:val="0"/>
          <w:marTop w:val="0"/>
          <w:marBottom w:val="0"/>
          <w:divBdr>
            <w:top w:val="none" w:sz="0" w:space="0" w:color="auto"/>
            <w:left w:val="none" w:sz="0" w:space="0" w:color="auto"/>
            <w:bottom w:val="none" w:sz="0" w:space="0" w:color="auto"/>
            <w:right w:val="none" w:sz="0" w:space="0" w:color="auto"/>
          </w:divBdr>
        </w:div>
        <w:div w:id="345907672">
          <w:marLeft w:val="640"/>
          <w:marRight w:val="0"/>
          <w:marTop w:val="0"/>
          <w:marBottom w:val="0"/>
          <w:divBdr>
            <w:top w:val="none" w:sz="0" w:space="0" w:color="auto"/>
            <w:left w:val="none" w:sz="0" w:space="0" w:color="auto"/>
            <w:bottom w:val="none" w:sz="0" w:space="0" w:color="auto"/>
            <w:right w:val="none" w:sz="0" w:space="0" w:color="auto"/>
          </w:divBdr>
        </w:div>
        <w:div w:id="419761422">
          <w:marLeft w:val="640"/>
          <w:marRight w:val="0"/>
          <w:marTop w:val="0"/>
          <w:marBottom w:val="0"/>
          <w:divBdr>
            <w:top w:val="none" w:sz="0" w:space="0" w:color="auto"/>
            <w:left w:val="none" w:sz="0" w:space="0" w:color="auto"/>
            <w:bottom w:val="none" w:sz="0" w:space="0" w:color="auto"/>
            <w:right w:val="none" w:sz="0" w:space="0" w:color="auto"/>
          </w:divBdr>
        </w:div>
        <w:div w:id="439108586">
          <w:marLeft w:val="640"/>
          <w:marRight w:val="0"/>
          <w:marTop w:val="0"/>
          <w:marBottom w:val="0"/>
          <w:divBdr>
            <w:top w:val="none" w:sz="0" w:space="0" w:color="auto"/>
            <w:left w:val="none" w:sz="0" w:space="0" w:color="auto"/>
            <w:bottom w:val="none" w:sz="0" w:space="0" w:color="auto"/>
            <w:right w:val="none" w:sz="0" w:space="0" w:color="auto"/>
          </w:divBdr>
        </w:div>
        <w:div w:id="447548266">
          <w:marLeft w:val="640"/>
          <w:marRight w:val="0"/>
          <w:marTop w:val="0"/>
          <w:marBottom w:val="0"/>
          <w:divBdr>
            <w:top w:val="none" w:sz="0" w:space="0" w:color="auto"/>
            <w:left w:val="none" w:sz="0" w:space="0" w:color="auto"/>
            <w:bottom w:val="none" w:sz="0" w:space="0" w:color="auto"/>
            <w:right w:val="none" w:sz="0" w:space="0" w:color="auto"/>
          </w:divBdr>
        </w:div>
        <w:div w:id="692413388">
          <w:marLeft w:val="640"/>
          <w:marRight w:val="0"/>
          <w:marTop w:val="0"/>
          <w:marBottom w:val="0"/>
          <w:divBdr>
            <w:top w:val="none" w:sz="0" w:space="0" w:color="auto"/>
            <w:left w:val="none" w:sz="0" w:space="0" w:color="auto"/>
            <w:bottom w:val="none" w:sz="0" w:space="0" w:color="auto"/>
            <w:right w:val="none" w:sz="0" w:space="0" w:color="auto"/>
          </w:divBdr>
        </w:div>
        <w:div w:id="767821577">
          <w:marLeft w:val="640"/>
          <w:marRight w:val="0"/>
          <w:marTop w:val="0"/>
          <w:marBottom w:val="0"/>
          <w:divBdr>
            <w:top w:val="none" w:sz="0" w:space="0" w:color="auto"/>
            <w:left w:val="none" w:sz="0" w:space="0" w:color="auto"/>
            <w:bottom w:val="none" w:sz="0" w:space="0" w:color="auto"/>
            <w:right w:val="none" w:sz="0" w:space="0" w:color="auto"/>
          </w:divBdr>
        </w:div>
        <w:div w:id="792483703">
          <w:marLeft w:val="640"/>
          <w:marRight w:val="0"/>
          <w:marTop w:val="0"/>
          <w:marBottom w:val="0"/>
          <w:divBdr>
            <w:top w:val="none" w:sz="0" w:space="0" w:color="auto"/>
            <w:left w:val="none" w:sz="0" w:space="0" w:color="auto"/>
            <w:bottom w:val="none" w:sz="0" w:space="0" w:color="auto"/>
            <w:right w:val="none" w:sz="0" w:space="0" w:color="auto"/>
          </w:divBdr>
        </w:div>
        <w:div w:id="1061710639">
          <w:marLeft w:val="640"/>
          <w:marRight w:val="0"/>
          <w:marTop w:val="0"/>
          <w:marBottom w:val="0"/>
          <w:divBdr>
            <w:top w:val="none" w:sz="0" w:space="0" w:color="auto"/>
            <w:left w:val="none" w:sz="0" w:space="0" w:color="auto"/>
            <w:bottom w:val="none" w:sz="0" w:space="0" w:color="auto"/>
            <w:right w:val="none" w:sz="0" w:space="0" w:color="auto"/>
          </w:divBdr>
        </w:div>
        <w:div w:id="1082793699">
          <w:marLeft w:val="640"/>
          <w:marRight w:val="0"/>
          <w:marTop w:val="0"/>
          <w:marBottom w:val="0"/>
          <w:divBdr>
            <w:top w:val="none" w:sz="0" w:space="0" w:color="auto"/>
            <w:left w:val="none" w:sz="0" w:space="0" w:color="auto"/>
            <w:bottom w:val="none" w:sz="0" w:space="0" w:color="auto"/>
            <w:right w:val="none" w:sz="0" w:space="0" w:color="auto"/>
          </w:divBdr>
        </w:div>
        <w:div w:id="1210073543">
          <w:marLeft w:val="640"/>
          <w:marRight w:val="0"/>
          <w:marTop w:val="0"/>
          <w:marBottom w:val="0"/>
          <w:divBdr>
            <w:top w:val="none" w:sz="0" w:space="0" w:color="auto"/>
            <w:left w:val="none" w:sz="0" w:space="0" w:color="auto"/>
            <w:bottom w:val="none" w:sz="0" w:space="0" w:color="auto"/>
            <w:right w:val="none" w:sz="0" w:space="0" w:color="auto"/>
          </w:divBdr>
        </w:div>
        <w:div w:id="1438210271">
          <w:marLeft w:val="640"/>
          <w:marRight w:val="0"/>
          <w:marTop w:val="0"/>
          <w:marBottom w:val="0"/>
          <w:divBdr>
            <w:top w:val="none" w:sz="0" w:space="0" w:color="auto"/>
            <w:left w:val="none" w:sz="0" w:space="0" w:color="auto"/>
            <w:bottom w:val="none" w:sz="0" w:space="0" w:color="auto"/>
            <w:right w:val="none" w:sz="0" w:space="0" w:color="auto"/>
          </w:divBdr>
        </w:div>
        <w:div w:id="1579097612">
          <w:marLeft w:val="640"/>
          <w:marRight w:val="0"/>
          <w:marTop w:val="0"/>
          <w:marBottom w:val="0"/>
          <w:divBdr>
            <w:top w:val="none" w:sz="0" w:space="0" w:color="auto"/>
            <w:left w:val="none" w:sz="0" w:space="0" w:color="auto"/>
            <w:bottom w:val="none" w:sz="0" w:space="0" w:color="auto"/>
            <w:right w:val="none" w:sz="0" w:space="0" w:color="auto"/>
          </w:divBdr>
        </w:div>
        <w:div w:id="1640722939">
          <w:marLeft w:val="640"/>
          <w:marRight w:val="0"/>
          <w:marTop w:val="0"/>
          <w:marBottom w:val="0"/>
          <w:divBdr>
            <w:top w:val="none" w:sz="0" w:space="0" w:color="auto"/>
            <w:left w:val="none" w:sz="0" w:space="0" w:color="auto"/>
            <w:bottom w:val="none" w:sz="0" w:space="0" w:color="auto"/>
            <w:right w:val="none" w:sz="0" w:space="0" w:color="auto"/>
          </w:divBdr>
        </w:div>
        <w:div w:id="1641300423">
          <w:marLeft w:val="640"/>
          <w:marRight w:val="0"/>
          <w:marTop w:val="0"/>
          <w:marBottom w:val="0"/>
          <w:divBdr>
            <w:top w:val="none" w:sz="0" w:space="0" w:color="auto"/>
            <w:left w:val="none" w:sz="0" w:space="0" w:color="auto"/>
            <w:bottom w:val="none" w:sz="0" w:space="0" w:color="auto"/>
            <w:right w:val="none" w:sz="0" w:space="0" w:color="auto"/>
          </w:divBdr>
        </w:div>
        <w:div w:id="1677465037">
          <w:marLeft w:val="640"/>
          <w:marRight w:val="0"/>
          <w:marTop w:val="0"/>
          <w:marBottom w:val="0"/>
          <w:divBdr>
            <w:top w:val="none" w:sz="0" w:space="0" w:color="auto"/>
            <w:left w:val="none" w:sz="0" w:space="0" w:color="auto"/>
            <w:bottom w:val="none" w:sz="0" w:space="0" w:color="auto"/>
            <w:right w:val="none" w:sz="0" w:space="0" w:color="auto"/>
          </w:divBdr>
        </w:div>
        <w:div w:id="1709135424">
          <w:marLeft w:val="640"/>
          <w:marRight w:val="0"/>
          <w:marTop w:val="0"/>
          <w:marBottom w:val="0"/>
          <w:divBdr>
            <w:top w:val="none" w:sz="0" w:space="0" w:color="auto"/>
            <w:left w:val="none" w:sz="0" w:space="0" w:color="auto"/>
            <w:bottom w:val="none" w:sz="0" w:space="0" w:color="auto"/>
            <w:right w:val="none" w:sz="0" w:space="0" w:color="auto"/>
          </w:divBdr>
        </w:div>
        <w:div w:id="1772894241">
          <w:marLeft w:val="640"/>
          <w:marRight w:val="0"/>
          <w:marTop w:val="0"/>
          <w:marBottom w:val="0"/>
          <w:divBdr>
            <w:top w:val="none" w:sz="0" w:space="0" w:color="auto"/>
            <w:left w:val="none" w:sz="0" w:space="0" w:color="auto"/>
            <w:bottom w:val="none" w:sz="0" w:space="0" w:color="auto"/>
            <w:right w:val="none" w:sz="0" w:space="0" w:color="auto"/>
          </w:divBdr>
        </w:div>
        <w:div w:id="1787772536">
          <w:marLeft w:val="640"/>
          <w:marRight w:val="0"/>
          <w:marTop w:val="0"/>
          <w:marBottom w:val="0"/>
          <w:divBdr>
            <w:top w:val="none" w:sz="0" w:space="0" w:color="auto"/>
            <w:left w:val="none" w:sz="0" w:space="0" w:color="auto"/>
            <w:bottom w:val="none" w:sz="0" w:space="0" w:color="auto"/>
            <w:right w:val="none" w:sz="0" w:space="0" w:color="auto"/>
          </w:divBdr>
        </w:div>
        <w:div w:id="1911839954">
          <w:marLeft w:val="640"/>
          <w:marRight w:val="0"/>
          <w:marTop w:val="0"/>
          <w:marBottom w:val="0"/>
          <w:divBdr>
            <w:top w:val="none" w:sz="0" w:space="0" w:color="auto"/>
            <w:left w:val="none" w:sz="0" w:space="0" w:color="auto"/>
            <w:bottom w:val="none" w:sz="0" w:space="0" w:color="auto"/>
            <w:right w:val="none" w:sz="0" w:space="0" w:color="auto"/>
          </w:divBdr>
        </w:div>
        <w:div w:id="1928266868">
          <w:marLeft w:val="640"/>
          <w:marRight w:val="0"/>
          <w:marTop w:val="0"/>
          <w:marBottom w:val="0"/>
          <w:divBdr>
            <w:top w:val="none" w:sz="0" w:space="0" w:color="auto"/>
            <w:left w:val="none" w:sz="0" w:space="0" w:color="auto"/>
            <w:bottom w:val="none" w:sz="0" w:space="0" w:color="auto"/>
            <w:right w:val="none" w:sz="0" w:space="0" w:color="auto"/>
          </w:divBdr>
        </w:div>
        <w:div w:id="2029984808">
          <w:marLeft w:val="640"/>
          <w:marRight w:val="0"/>
          <w:marTop w:val="0"/>
          <w:marBottom w:val="0"/>
          <w:divBdr>
            <w:top w:val="none" w:sz="0" w:space="0" w:color="auto"/>
            <w:left w:val="none" w:sz="0" w:space="0" w:color="auto"/>
            <w:bottom w:val="none" w:sz="0" w:space="0" w:color="auto"/>
            <w:right w:val="none" w:sz="0" w:space="0" w:color="auto"/>
          </w:divBdr>
        </w:div>
        <w:div w:id="2105422168">
          <w:marLeft w:val="640"/>
          <w:marRight w:val="0"/>
          <w:marTop w:val="0"/>
          <w:marBottom w:val="0"/>
          <w:divBdr>
            <w:top w:val="none" w:sz="0" w:space="0" w:color="auto"/>
            <w:left w:val="none" w:sz="0" w:space="0" w:color="auto"/>
            <w:bottom w:val="none" w:sz="0" w:space="0" w:color="auto"/>
            <w:right w:val="none" w:sz="0" w:space="0" w:color="auto"/>
          </w:divBdr>
        </w:div>
        <w:div w:id="2125610102">
          <w:marLeft w:val="640"/>
          <w:marRight w:val="0"/>
          <w:marTop w:val="0"/>
          <w:marBottom w:val="0"/>
          <w:divBdr>
            <w:top w:val="none" w:sz="0" w:space="0" w:color="auto"/>
            <w:left w:val="none" w:sz="0" w:space="0" w:color="auto"/>
            <w:bottom w:val="none" w:sz="0" w:space="0" w:color="auto"/>
            <w:right w:val="none" w:sz="0" w:space="0" w:color="auto"/>
          </w:divBdr>
        </w:div>
      </w:divsChild>
    </w:div>
    <w:div w:id="520046664">
      <w:bodyDiv w:val="1"/>
      <w:marLeft w:val="0"/>
      <w:marRight w:val="0"/>
      <w:marTop w:val="0"/>
      <w:marBottom w:val="0"/>
      <w:divBdr>
        <w:top w:val="none" w:sz="0" w:space="0" w:color="auto"/>
        <w:left w:val="none" w:sz="0" w:space="0" w:color="auto"/>
        <w:bottom w:val="none" w:sz="0" w:space="0" w:color="auto"/>
        <w:right w:val="none" w:sz="0" w:space="0" w:color="auto"/>
      </w:divBdr>
      <w:divsChild>
        <w:div w:id="1126930">
          <w:marLeft w:val="640"/>
          <w:marRight w:val="0"/>
          <w:marTop w:val="0"/>
          <w:marBottom w:val="0"/>
          <w:divBdr>
            <w:top w:val="none" w:sz="0" w:space="0" w:color="auto"/>
            <w:left w:val="none" w:sz="0" w:space="0" w:color="auto"/>
            <w:bottom w:val="none" w:sz="0" w:space="0" w:color="auto"/>
            <w:right w:val="none" w:sz="0" w:space="0" w:color="auto"/>
          </w:divBdr>
        </w:div>
        <w:div w:id="16660500">
          <w:marLeft w:val="640"/>
          <w:marRight w:val="0"/>
          <w:marTop w:val="0"/>
          <w:marBottom w:val="0"/>
          <w:divBdr>
            <w:top w:val="none" w:sz="0" w:space="0" w:color="auto"/>
            <w:left w:val="none" w:sz="0" w:space="0" w:color="auto"/>
            <w:bottom w:val="none" w:sz="0" w:space="0" w:color="auto"/>
            <w:right w:val="none" w:sz="0" w:space="0" w:color="auto"/>
          </w:divBdr>
        </w:div>
        <w:div w:id="349333595">
          <w:marLeft w:val="640"/>
          <w:marRight w:val="0"/>
          <w:marTop w:val="0"/>
          <w:marBottom w:val="0"/>
          <w:divBdr>
            <w:top w:val="none" w:sz="0" w:space="0" w:color="auto"/>
            <w:left w:val="none" w:sz="0" w:space="0" w:color="auto"/>
            <w:bottom w:val="none" w:sz="0" w:space="0" w:color="auto"/>
            <w:right w:val="none" w:sz="0" w:space="0" w:color="auto"/>
          </w:divBdr>
        </w:div>
        <w:div w:id="468060136">
          <w:marLeft w:val="640"/>
          <w:marRight w:val="0"/>
          <w:marTop w:val="0"/>
          <w:marBottom w:val="0"/>
          <w:divBdr>
            <w:top w:val="none" w:sz="0" w:space="0" w:color="auto"/>
            <w:left w:val="none" w:sz="0" w:space="0" w:color="auto"/>
            <w:bottom w:val="none" w:sz="0" w:space="0" w:color="auto"/>
            <w:right w:val="none" w:sz="0" w:space="0" w:color="auto"/>
          </w:divBdr>
        </w:div>
        <w:div w:id="549270996">
          <w:marLeft w:val="640"/>
          <w:marRight w:val="0"/>
          <w:marTop w:val="0"/>
          <w:marBottom w:val="0"/>
          <w:divBdr>
            <w:top w:val="none" w:sz="0" w:space="0" w:color="auto"/>
            <w:left w:val="none" w:sz="0" w:space="0" w:color="auto"/>
            <w:bottom w:val="none" w:sz="0" w:space="0" w:color="auto"/>
            <w:right w:val="none" w:sz="0" w:space="0" w:color="auto"/>
          </w:divBdr>
        </w:div>
        <w:div w:id="699860539">
          <w:marLeft w:val="640"/>
          <w:marRight w:val="0"/>
          <w:marTop w:val="0"/>
          <w:marBottom w:val="0"/>
          <w:divBdr>
            <w:top w:val="none" w:sz="0" w:space="0" w:color="auto"/>
            <w:left w:val="none" w:sz="0" w:space="0" w:color="auto"/>
            <w:bottom w:val="none" w:sz="0" w:space="0" w:color="auto"/>
            <w:right w:val="none" w:sz="0" w:space="0" w:color="auto"/>
          </w:divBdr>
        </w:div>
        <w:div w:id="957418917">
          <w:marLeft w:val="640"/>
          <w:marRight w:val="0"/>
          <w:marTop w:val="0"/>
          <w:marBottom w:val="0"/>
          <w:divBdr>
            <w:top w:val="none" w:sz="0" w:space="0" w:color="auto"/>
            <w:left w:val="none" w:sz="0" w:space="0" w:color="auto"/>
            <w:bottom w:val="none" w:sz="0" w:space="0" w:color="auto"/>
            <w:right w:val="none" w:sz="0" w:space="0" w:color="auto"/>
          </w:divBdr>
        </w:div>
        <w:div w:id="969744490">
          <w:marLeft w:val="640"/>
          <w:marRight w:val="0"/>
          <w:marTop w:val="0"/>
          <w:marBottom w:val="0"/>
          <w:divBdr>
            <w:top w:val="none" w:sz="0" w:space="0" w:color="auto"/>
            <w:left w:val="none" w:sz="0" w:space="0" w:color="auto"/>
            <w:bottom w:val="none" w:sz="0" w:space="0" w:color="auto"/>
            <w:right w:val="none" w:sz="0" w:space="0" w:color="auto"/>
          </w:divBdr>
        </w:div>
        <w:div w:id="1042482092">
          <w:marLeft w:val="640"/>
          <w:marRight w:val="0"/>
          <w:marTop w:val="0"/>
          <w:marBottom w:val="0"/>
          <w:divBdr>
            <w:top w:val="none" w:sz="0" w:space="0" w:color="auto"/>
            <w:left w:val="none" w:sz="0" w:space="0" w:color="auto"/>
            <w:bottom w:val="none" w:sz="0" w:space="0" w:color="auto"/>
            <w:right w:val="none" w:sz="0" w:space="0" w:color="auto"/>
          </w:divBdr>
        </w:div>
        <w:div w:id="1214317858">
          <w:marLeft w:val="640"/>
          <w:marRight w:val="0"/>
          <w:marTop w:val="0"/>
          <w:marBottom w:val="0"/>
          <w:divBdr>
            <w:top w:val="none" w:sz="0" w:space="0" w:color="auto"/>
            <w:left w:val="none" w:sz="0" w:space="0" w:color="auto"/>
            <w:bottom w:val="none" w:sz="0" w:space="0" w:color="auto"/>
            <w:right w:val="none" w:sz="0" w:space="0" w:color="auto"/>
          </w:divBdr>
        </w:div>
        <w:div w:id="1368330617">
          <w:marLeft w:val="640"/>
          <w:marRight w:val="0"/>
          <w:marTop w:val="0"/>
          <w:marBottom w:val="0"/>
          <w:divBdr>
            <w:top w:val="none" w:sz="0" w:space="0" w:color="auto"/>
            <w:left w:val="none" w:sz="0" w:space="0" w:color="auto"/>
            <w:bottom w:val="none" w:sz="0" w:space="0" w:color="auto"/>
            <w:right w:val="none" w:sz="0" w:space="0" w:color="auto"/>
          </w:divBdr>
        </w:div>
        <w:div w:id="1413701175">
          <w:marLeft w:val="640"/>
          <w:marRight w:val="0"/>
          <w:marTop w:val="0"/>
          <w:marBottom w:val="0"/>
          <w:divBdr>
            <w:top w:val="none" w:sz="0" w:space="0" w:color="auto"/>
            <w:left w:val="none" w:sz="0" w:space="0" w:color="auto"/>
            <w:bottom w:val="none" w:sz="0" w:space="0" w:color="auto"/>
            <w:right w:val="none" w:sz="0" w:space="0" w:color="auto"/>
          </w:divBdr>
        </w:div>
        <w:div w:id="1414663424">
          <w:marLeft w:val="640"/>
          <w:marRight w:val="0"/>
          <w:marTop w:val="0"/>
          <w:marBottom w:val="0"/>
          <w:divBdr>
            <w:top w:val="none" w:sz="0" w:space="0" w:color="auto"/>
            <w:left w:val="none" w:sz="0" w:space="0" w:color="auto"/>
            <w:bottom w:val="none" w:sz="0" w:space="0" w:color="auto"/>
            <w:right w:val="none" w:sz="0" w:space="0" w:color="auto"/>
          </w:divBdr>
        </w:div>
        <w:div w:id="1480463970">
          <w:marLeft w:val="640"/>
          <w:marRight w:val="0"/>
          <w:marTop w:val="0"/>
          <w:marBottom w:val="0"/>
          <w:divBdr>
            <w:top w:val="none" w:sz="0" w:space="0" w:color="auto"/>
            <w:left w:val="none" w:sz="0" w:space="0" w:color="auto"/>
            <w:bottom w:val="none" w:sz="0" w:space="0" w:color="auto"/>
            <w:right w:val="none" w:sz="0" w:space="0" w:color="auto"/>
          </w:divBdr>
        </w:div>
        <w:div w:id="1499345846">
          <w:marLeft w:val="640"/>
          <w:marRight w:val="0"/>
          <w:marTop w:val="0"/>
          <w:marBottom w:val="0"/>
          <w:divBdr>
            <w:top w:val="none" w:sz="0" w:space="0" w:color="auto"/>
            <w:left w:val="none" w:sz="0" w:space="0" w:color="auto"/>
            <w:bottom w:val="none" w:sz="0" w:space="0" w:color="auto"/>
            <w:right w:val="none" w:sz="0" w:space="0" w:color="auto"/>
          </w:divBdr>
        </w:div>
        <w:div w:id="1541894631">
          <w:marLeft w:val="640"/>
          <w:marRight w:val="0"/>
          <w:marTop w:val="0"/>
          <w:marBottom w:val="0"/>
          <w:divBdr>
            <w:top w:val="none" w:sz="0" w:space="0" w:color="auto"/>
            <w:left w:val="none" w:sz="0" w:space="0" w:color="auto"/>
            <w:bottom w:val="none" w:sz="0" w:space="0" w:color="auto"/>
            <w:right w:val="none" w:sz="0" w:space="0" w:color="auto"/>
          </w:divBdr>
        </w:div>
        <w:div w:id="1546719692">
          <w:marLeft w:val="640"/>
          <w:marRight w:val="0"/>
          <w:marTop w:val="0"/>
          <w:marBottom w:val="0"/>
          <w:divBdr>
            <w:top w:val="none" w:sz="0" w:space="0" w:color="auto"/>
            <w:left w:val="none" w:sz="0" w:space="0" w:color="auto"/>
            <w:bottom w:val="none" w:sz="0" w:space="0" w:color="auto"/>
            <w:right w:val="none" w:sz="0" w:space="0" w:color="auto"/>
          </w:divBdr>
        </w:div>
        <w:div w:id="1546789272">
          <w:marLeft w:val="640"/>
          <w:marRight w:val="0"/>
          <w:marTop w:val="0"/>
          <w:marBottom w:val="0"/>
          <w:divBdr>
            <w:top w:val="none" w:sz="0" w:space="0" w:color="auto"/>
            <w:left w:val="none" w:sz="0" w:space="0" w:color="auto"/>
            <w:bottom w:val="none" w:sz="0" w:space="0" w:color="auto"/>
            <w:right w:val="none" w:sz="0" w:space="0" w:color="auto"/>
          </w:divBdr>
        </w:div>
        <w:div w:id="1638606743">
          <w:marLeft w:val="640"/>
          <w:marRight w:val="0"/>
          <w:marTop w:val="0"/>
          <w:marBottom w:val="0"/>
          <w:divBdr>
            <w:top w:val="none" w:sz="0" w:space="0" w:color="auto"/>
            <w:left w:val="none" w:sz="0" w:space="0" w:color="auto"/>
            <w:bottom w:val="none" w:sz="0" w:space="0" w:color="auto"/>
            <w:right w:val="none" w:sz="0" w:space="0" w:color="auto"/>
          </w:divBdr>
        </w:div>
        <w:div w:id="1729919758">
          <w:marLeft w:val="640"/>
          <w:marRight w:val="0"/>
          <w:marTop w:val="0"/>
          <w:marBottom w:val="0"/>
          <w:divBdr>
            <w:top w:val="none" w:sz="0" w:space="0" w:color="auto"/>
            <w:left w:val="none" w:sz="0" w:space="0" w:color="auto"/>
            <w:bottom w:val="none" w:sz="0" w:space="0" w:color="auto"/>
            <w:right w:val="none" w:sz="0" w:space="0" w:color="auto"/>
          </w:divBdr>
        </w:div>
        <w:div w:id="1763867512">
          <w:marLeft w:val="640"/>
          <w:marRight w:val="0"/>
          <w:marTop w:val="0"/>
          <w:marBottom w:val="0"/>
          <w:divBdr>
            <w:top w:val="none" w:sz="0" w:space="0" w:color="auto"/>
            <w:left w:val="none" w:sz="0" w:space="0" w:color="auto"/>
            <w:bottom w:val="none" w:sz="0" w:space="0" w:color="auto"/>
            <w:right w:val="none" w:sz="0" w:space="0" w:color="auto"/>
          </w:divBdr>
        </w:div>
        <w:div w:id="1861042929">
          <w:marLeft w:val="640"/>
          <w:marRight w:val="0"/>
          <w:marTop w:val="0"/>
          <w:marBottom w:val="0"/>
          <w:divBdr>
            <w:top w:val="none" w:sz="0" w:space="0" w:color="auto"/>
            <w:left w:val="none" w:sz="0" w:space="0" w:color="auto"/>
            <w:bottom w:val="none" w:sz="0" w:space="0" w:color="auto"/>
            <w:right w:val="none" w:sz="0" w:space="0" w:color="auto"/>
          </w:divBdr>
        </w:div>
        <w:div w:id="2023386566">
          <w:marLeft w:val="640"/>
          <w:marRight w:val="0"/>
          <w:marTop w:val="0"/>
          <w:marBottom w:val="0"/>
          <w:divBdr>
            <w:top w:val="none" w:sz="0" w:space="0" w:color="auto"/>
            <w:left w:val="none" w:sz="0" w:space="0" w:color="auto"/>
            <w:bottom w:val="none" w:sz="0" w:space="0" w:color="auto"/>
            <w:right w:val="none" w:sz="0" w:space="0" w:color="auto"/>
          </w:divBdr>
        </w:div>
        <w:div w:id="2028870643">
          <w:marLeft w:val="640"/>
          <w:marRight w:val="0"/>
          <w:marTop w:val="0"/>
          <w:marBottom w:val="0"/>
          <w:divBdr>
            <w:top w:val="none" w:sz="0" w:space="0" w:color="auto"/>
            <w:left w:val="none" w:sz="0" w:space="0" w:color="auto"/>
            <w:bottom w:val="none" w:sz="0" w:space="0" w:color="auto"/>
            <w:right w:val="none" w:sz="0" w:space="0" w:color="auto"/>
          </w:divBdr>
        </w:div>
        <w:div w:id="2110659446">
          <w:marLeft w:val="640"/>
          <w:marRight w:val="0"/>
          <w:marTop w:val="0"/>
          <w:marBottom w:val="0"/>
          <w:divBdr>
            <w:top w:val="none" w:sz="0" w:space="0" w:color="auto"/>
            <w:left w:val="none" w:sz="0" w:space="0" w:color="auto"/>
            <w:bottom w:val="none" w:sz="0" w:space="0" w:color="auto"/>
            <w:right w:val="none" w:sz="0" w:space="0" w:color="auto"/>
          </w:divBdr>
        </w:div>
      </w:divsChild>
    </w:div>
    <w:div w:id="520709828">
      <w:bodyDiv w:val="1"/>
      <w:marLeft w:val="0"/>
      <w:marRight w:val="0"/>
      <w:marTop w:val="0"/>
      <w:marBottom w:val="0"/>
      <w:divBdr>
        <w:top w:val="none" w:sz="0" w:space="0" w:color="auto"/>
        <w:left w:val="none" w:sz="0" w:space="0" w:color="auto"/>
        <w:bottom w:val="none" w:sz="0" w:space="0" w:color="auto"/>
        <w:right w:val="none" w:sz="0" w:space="0" w:color="auto"/>
      </w:divBdr>
      <w:divsChild>
        <w:div w:id="79840157">
          <w:marLeft w:val="640"/>
          <w:marRight w:val="0"/>
          <w:marTop w:val="0"/>
          <w:marBottom w:val="0"/>
          <w:divBdr>
            <w:top w:val="none" w:sz="0" w:space="0" w:color="auto"/>
            <w:left w:val="none" w:sz="0" w:space="0" w:color="auto"/>
            <w:bottom w:val="none" w:sz="0" w:space="0" w:color="auto"/>
            <w:right w:val="none" w:sz="0" w:space="0" w:color="auto"/>
          </w:divBdr>
        </w:div>
        <w:div w:id="180508635">
          <w:marLeft w:val="640"/>
          <w:marRight w:val="0"/>
          <w:marTop w:val="0"/>
          <w:marBottom w:val="0"/>
          <w:divBdr>
            <w:top w:val="none" w:sz="0" w:space="0" w:color="auto"/>
            <w:left w:val="none" w:sz="0" w:space="0" w:color="auto"/>
            <w:bottom w:val="none" w:sz="0" w:space="0" w:color="auto"/>
            <w:right w:val="none" w:sz="0" w:space="0" w:color="auto"/>
          </w:divBdr>
        </w:div>
        <w:div w:id="193620948">
          <w:marLeft w:val="640"/>
          <w:marRight w:val="0"/>
          <w:marTop w:val="0"/>
          <w:marBottom w:val="0"/>
          <w:divBdr>
            <w:top w:val="none" w:sz="0" w:space="0" w:color="auto"/>
            <w:left w:val="none" w:sz="0" w:space="0" w:color="auto"/>
            <w:bottom w:val="none" w:sz="0" w:space="0" w:color="auto"/>
            <w:right w:val="none" w:sz="0" w:space="0" w:color="auto"/>
          </w:divBdr>
        </w:div>
        <w:div w:id="220795603">
          <w:marLeft w:val="640"/>
          <w:marRight w:val="0"/>
          <w:marTop w:val="0"/>
          <w:marBottom w:val="0"/>
          <w:divBdr>
            <w:top w:val="none" w:sz="0" w:space="0" w:color="auto"/>
            <w:left w:val="none" w:sz="0" w:space="0" w:color="auto"/>
            <w:bottom w:val="none" w:sz="0" w:space="0" w:color="auto"/>
            <w:right w:val="none" w:sz="0" w:space="0" w:color="auto"/>
          </w:divBdr>
        </w:div>
        <w:div w:id="277488002">
          <w:marLeft w:val="640"/>
          <w:marRight w:val="0"/>
          <w:marTop w:val="0"/>
          <w:marBottom w:val="0"/>
          <w:divBdr>
            <w:top w:val="none" w:sz="0" w:space="0" w:color="auto"/>
            <w:left w:val="none" w:sz="0" w:space="0" w:color="auto"/>
            <w:bottom w:val="none" w:sz="0" w:space="0" w:color="auto"/>
            <w:right w:val="none" w:sz="0" w:space="0" w:color="auto"/>
          </w:divBdr>
        </w:div>
        <w:div w:id="352154659">
          <w:marLeft w:val="640"/>
          <w:marRight w:val="0"/>
          <w:marTop w:val="0"/>
          <w:marBottom w:val="0"/>
          <w:divBdr>
            <w:top w:val="none" w:sz="0" w:space="0" w:color="auto"/>
            <w:left w:val="none" w:sz="0" w:space="0" w:color="auto"/>
            <w:bottom w:val="none" w:sz="0" w:space="0" w:color="auto"/>
            <w:right w:val="none" w:sz="0" w:space="0" w:color="auto"/>
          </w:divBdr>
        </w:div>
        <w:div w:id="391081164">
          <w:marLeft w:val="640"/>
          <w:marRight w:val="0"/>
          <w:marTop w:val="0"/>
          <w:marBottom w:val="0"/>
          <w:divBdr>
            <w:top w:val="none" w:sz="0" w:space="0" w:color="auto"/>
            <w:left w:val="none" w:sz="0" w:space="0" w:color="auto"/>
            <w:bottom w:val="none" w:sz="0" w:space="0" w:color="auto"/>
            <w:right w:val="none" w:sz="0" w:space="0" w:color="auto"/>
          </w:divBdr>
        </w:div>
        <w:div w:id="496773261">
          <w:marLeft w:val="640"/>
          <w:marRight w:val="0"/>
          <w:marTop w:val="0"/>
          <w:marBottom w:val="0"/>
          <w:divBdr>
            <w:top w:val="none" w:sz="0" w:space="0" w:color="auto"/>
            <w:left w:val="none" w:sz="0" w:space="0" w:color="auto"/>
            <w:bottom w:val="none" w:sz="0" w:space="0" w:color="auto"/>
            <w:right w:val="none" w:sz="0" w:space="0" w:color="auto"/>
          </w:divBdr>
        </w:div>
        <w:div w:id="502548158">
          <w:marLeft w:val="640"/>
          <w:marRight w:val="0"/>
          <w:marTop w:val="0"/>
          <w:marBottom w:val="0"/>
          <w:divBdr>
            <w:top w:val="none" w:sz="0" w:space="0" w:color="auto"/>
            <w:left w:val="none" w:sz="0" w:space="0" w:color="auto"/>
            <w:bottom w:val="none" w:sz="0" w:space="0" w:color="auto"/>
            <w:right w:val="none" w:sz="0" w:space="0" w:color="auto"/>
          </w:divBdr>
        </w:div>
        <w:div w:id="574323110">
          <w:marLeft w:val="640"/>
          <w:marRight w:val="0"/>
          <w:marTop w:val="0"/>
          <w:marBottom w:val="0"/>
          <w:divBdr>
            <w:top w:val="none" w:sz="0" w:space="0" w:color="auto"/>
            <w:left w:val="none" w:sz="0" w:space="0" w:color="auto"/>
            <w:bottom w:val="none" w:sz="0" w:space="0" w:color="auto"/>
            <w:right w:val="none" w:sz="0" w:space="0" w:color="auto"/>
          </w:divBdr>
        </w:div>
        <w:div w:id="610479463">
          <w:marLeft w:val="640"/>
          <w:marRight w:val="0"/>
          <w:marTop w:val="0"/>
          <w:marBottom w:val="0"/>
          <w:divBdr>
            <w:top w:val="none" w:sz="0" w:space="0" w:color="auto"/>
            <w:left w:val="none" w:sz="0" w:space="0" w:color="auto"/>
            <w:bottom w:val="none" w:sz="0" w:space="0" w:color="auto"/>
            <w:right w:val="none" w:sz="0" w:space="0" w:color="auto"/>
          </w:divBdr>
        </w:div>
        <w:div w:id="666522845">
          <w:marLeft w:val="640"/>
          <w:marRight w:val="0"/>
          <w:marTop w:val="0"/>
          <w:marBottom w:val="0"/>
          <w:divBdr>
            <w:top w:val="none" w:sz="0" w:space="0" w:color="auto"/>
            <w:left w:val="none" w:sz="0" w:space="0" w:color="auto"/>
            <w:bottom w:val="none" w:sz="0" w:space="0" w:color="auto"/>
            <w:right w:val="none" w:sz="0" w:space="0" w:color="auto"/>
          </w:divBdr>
        </w:div>
        <w:div w:id="766392612">
          <w:marLeft w:val="640"/>
          <w:marRight w:val="0"/>
          <w:marTop w:val="0"/>
          <w:marBottom w:val="0"/>
          <w:divBdr>
            <w:top w:val="none" w:sz="0" w:space="0" w:color="auto"/>
            <w:left w:val="none" w:sz="0" w:space="0" w:color="auto"/>
            <w:bottom w:val="none" w:sz="0" w:space="0" w:color="auto"/>
            <w:right w:val="none" w:sz="0" w:space="0" w:color="auto"/>
          </w:divBdr>
        </w:div>
        <w:div w:id="1187523493">
          <w:marLeft w:val="640"/>
          <w:marRight w:val="0"/>
          <w:marTop w:val="0"/>
          <w:marBottom w:val="0"/>
          <w:divBdr>
            <w:top w:val="none" w:sz="0" w:space="0" w:color="auto"/>
            <w:left w:val="none" w:sz="0" w:space="0" w:color="auto"/>
            <w:bottom w:val="none" w:sz="0" w:space="0" w:color="auto"/>
            <w:right w:val="none" w:sz="0" w:space="0" w:color="auto"/>
          </w:divBdr>
        </w:div>
        <w:div w:id="1191411487">
          <w:marLeft w:val="640"/>
          <w:marRight w:val="0"/>
          <w:marTop w:val="0"/>
          <w:marBottom w:val="0"/>
          <w:divBdr>
            <w:top w:val="none" w:sz="0" w:space="0" w:color="auto"/>
            <w:left w:val="none" w:sz="0" w:space="0" w:color="auto"/>
            <w:bottom w:val="none" w:sz="0" w:space="0" w:color="auto"/>
            <w:right w:val="none" w:sz="0" w:space="0" w:color="auto"/>
          </w:divBdr>
        </w:div>
        <w:div w:id="1222209974">
          <w:marLeft w:val="640"/>
          <w:marRight w:val="0"/>
          <w:marTop w:val="0"/>
          <w:marBottom w:val="0"/>
          <w:divBdr>
            <w:top w:val="none" w:sz="0" w:space="0" w:color="auto"/>
            <w:left w:val="none" w:sz="0" w:space="0" w:color="auto"/>
            <w:bottom w:val="none" w:sz="0" w:space="0" w:color="auto"/>
            <w:right w:val="none" w:sz="0" w:space="0" w:color="auto"/>
          </w:divBdr>
        </w:div>
        <w:div w:id="1227842569">
          <w:marLeft w:val="640"/>
          <w:marRight w:val="0"/>
          <w:marTop w:val="0"/>
          <w:marBottom w:val="0"/>
          <w:divBdr>
            <w:top w:val="none" w:sz="0" w:space="0" w:color="auto"/>
            <w:left w:val="none" w:sz="0" w:space="0" w:color="auto"/>
            <w:bottom w:val="none" w:sz="0" w:space="0" w:color="auto"/>
            <w:right w:val="none" w:sz="0" w:space="0" w:color="auto"/>
          </w:divBdr>
        </w:div>
        <w:div w:id="1331133493">
          <w:marLeft w:val="640"/>
          <w:marRight w:val="0"/>
          <w:marTop w:val="0"/>
          <w:marBottom w:val="0"/>
          <w:divBdr>
            <w:top w:val="none" w:sz="0" w:space="0" w:color="auto"/>
            <w:left w:val="none" w:sz="0" w:space="0" w:color="auto"/>
            <w:bottom w:val="none" w:sz="0" w:space="0" w:color="auto"/>
            <w:right w:val="none" w:sz="0" w:space="0" w:color="auto"/>
          </w:divBdr>
        </w:div>
        <w:div w:id="1416241176">
          <w:marLeft w:val="640"/>
          <w:marRight w:val="0"/>
          <w:marTop w:val="0"/>
          <w:marBottom w:val="0"/>
          <w:divBdr>
            <w:top w:val="none" w:sz="0" w:space="0" w:color="auto"/>
            <w:left w:val="none" w:sz="0" w:space="0" w:color="auto"/>
            <w:bottom w:val="none" w:sz="0" w:space="0" w:color="auto"/>
            <w:right w:val="none" w:sz="0" w:space="0" w:color="auto"/>
          </w:divBdr>
        </w:div>
        <w:div w:id="1615356499">
          <w:marLeft w:val="640"/>
          <w:marRight w:val="0"/>
          <w:marTop w:val="0"/>
          <w:marBottom w:val="0"/>
          <w:divBdr>
            <w:top w:val="none" w:sz="0" w:space="0" w:color="auto"/>
            <w:left w:val="none" w:sz="0" w:space="0" w:color="auto"/>
            <w:bottom w:val="none" w:sz="0" w:space="0" w:color="auto"/>
            <w:right w:val="none" w:sz="0" w:space="0" w:color="auto"/>
          </w:divBdr>
        </w:div>
        <w:div w:id="1808551052">
          <w:marLeft w:val="640"/>
          <w:marRight w:val="0"/>
          <w:marTop w:val="0"/>
          <w:marBottom w:val="0"/>
          <w:divBdr>
            <w:top w:val="none" w:sz="0" w:space="0" w:color="auto"/>
            <w:left w:val="none" w:sz="0" w:space="0" w:color="auto"/>
            <w:bottom w:val="none" w:sz="0" w:space="0" w:color="auto"/>
            <w:right w:val="none" w:sz="0" w:space="0" w:color="auto"/>
          </w:divBdr>
        </w:div>
        <w:div w:id="1819760236">
          <w:marLeft w:val="640"/>
          <w:marRight w:val="0"/>
          <w:marTop w:val="0"/>
          <w:marBottom w:val="0"/>
          <w:divBdr>
            <w:top w:val="none" w:sz="0" w:space="0" w:color="auto"/>
            <w:left w:val="none" w:sz="0" w:space="0" w:color="auto"/>
            <w:bottom w:val="none" w:sz="0" w:space="0" w:color="auto"/>
            <w:right w:val="none" w:sz="0" w:space="0" w:color="auto"/>
          </w:divBdr>
        </w:div>
        <w:div w:id="2096003530">
          <w:marLeft w:val="640"/>
          <w:marRight w:val="0"/>
          <w:marTop w:val="0"/>
          <w:marBottom w:val="0"/>
          <w:divBdr>
            <w:top w:val="none" w:sz="0" w:space="0" w:color="auto"/>
            <w:left w:val="none" w:sz="0" w:space="0" w:color="auto"/>
            <w:bottom w:val="none" w:sz="0" w:space="0" w:color="auto"/>
            <w:right w:val="none" w:sz="0" w:space="0" w:color="auto"/>
          </w:divBdr>
        </w:div>
        <w:div w:id="2109226152">
          <w:marLeft w:val="640"/>
          <w:marRight w:val="0"/>
          <w:marTop w:val="0"/>
          <w:marBottom w:val="0"/>
          <w:divBdr>
            <w:top w:val="none" w:sz="0" w:space="0" w:color="auto"/>
            <w:left w:val="none" w:sz="0" w:space="0" w:color="auto"/>
            <w:bottom w:val="none" w:sz="0" w:space="0" w:color="auto"/>
            <w:right w:val="none" w:sz="0" w:space="0" w:color="auto"/>
          </w:divBdr>
        </w:div>
      </w:divsChild>
    </w:div>
    <w:div w:id="530414473">
      <w:bodyDiv w:val="1"/>
      <w:marLeft w:val="0"/>
      <w:marRight w:val="0"/>
      <w:marTop w:val="0"/>
      <w:marBottom w:val="0"/>
      <w:divBdr>
        <w:top w:val="none" w:sz="0" w:space="0" w:color="auto"/>
        <w:left w:val="none" w:sz="0" w:space="0" w:color="auto"/>
        <w:bottom w:val="none" w:sz="0" w:space="0" w:color="auto"/>
        <w:right w:val="none" w:sz="0" w:space="0" w:color="auto"/>
      </w:divBdr>
      <w:divsChild>
        <w:div w:id="22942695">
          <w:marLeft w:val="640"/>
          <w:marRight w:val="0"/>
          <w:marTop w:val="0"/>
          <w:marBottom w:val="0"/>
          <w:divBdr>
            <w:top w:val="none" w:sz="0" w:space="0" w:color="auto"/>
            <w:left w:val="none" w:sz="0" w:space="0" w:color="auto"/>
            <w:bottom w:val="none" w:sz="0" w:space="0" w:color="auto"/>
            <w:right w:val="none" w:sz="0" w:space="0" w:color="auto"/>
          </w:divBdr>
        </w:div>
        <w:div w:id="53045166">
          <w:marLeft w:val="640"/>
          <w:marRight w:val="0"/>
          <w:marTop w:val="0"/>
          <w:marBottom w:val="0"/>
          <w:divBdr>
            <w:top w:val="none" w:sz="0" w:space="0" w:color="auto"/>
            <w:left w:val="none" w:sz="0" w:space="0" w:color="auto"/>
            <w:bottom w:val="none" w:sz="0" w:space="0" w:color="auto"/>
            <w:right w:val="none" w:sz="0" w:space="0" w:color="auto"/>
          </w:divBdr>
        </w:div>
        <w:div w:id="75592468">
          <w:marLeft w:val="640"/>
          <w:marRight w:val="0"/>
          <w:marTop w:val="0"/>
          <w:marBottom w:val="0"/>
          <w:divBdr>
            <w:top w:val="none" w:sz="0" w:space="0" w:color="auto"/>
            <w:left w:val="none" w:sz="0" w:space="0" w:color="auto"/>
            <w:bottom w:val="none" w:sz="0" w:space="0" w:color="auto"/>
            <w:right w:val="none" w:sz="0" w:space="0" w:color="auto"/>
          </w:divBdr>
        </w:div>
        <w:div w:id="319770435">
          <w:marLeft w:val="640"/>
          <w:marRight w:val="0"/>
          <w:marTop w:val="0"/>
          <w:marBottom w:val="0"/>
          <w:divBdr>
            <w:top w:val="none" w:sz="0" w:space="0" w:color="auto"/>
            <w:left w:val="none" w:sz="0" w:space="0" w:color="auto"/>
            <w:bottom w:val="none" w:sz="0" w:space="0" w:color="auto"/>
            <w:right w:val="none" w:sz="0" w:space="0" w:color="auto"/>
          </w:divBdr>
        </w:div>
        <w:div w:id="390731288">
          <w:marLeft w:val="640"/>
          <w:marRight w:val="0"/>
          <w:marTop w:val="0"/>
          <w:marBottom w:val="0"/>
          <w:divBdr>
            <w:top w:val="none" w:sz="0" w:space="0" w:color="auto"/>
            <w:left w:val="none" w:sz="0" w:space="0" w:color="auto"/>
            <w:bottom w:val="none" w:sz="0" w:space="0" w:color="auto"/>
            <w:right w:val="none" w:sz="0" w:space="0" w:color="auto"/>
          </w:divBdr>
        </w:div>
        <w:div w:id="422186409">
          <w:marLeft w:val="640"/>
          <w:marRight w:val="0"/>
          <w:marTop w:val="0"/>
          <w:marBottom w:val="0"/>
          <w:divBdr>
            <w:top w:val="none" w:sz="0" w:space="0" w:color="auto"/>
            <w:left w:val="none" w:sz="0" w:space="0" w:color="auto"/>
            <w:bottom w:val="none" w:sz="0" w:space="0" w:color="auto"/>
            <w:right w:val="none" w:sz="0" w:space="0" w:color="auto"/>
          </w:divBdr>
        </w:div>
        <w:div w:id="596209520">
          <w:marLeft w:val="640"/>
          <w:marRight w:val="0"/>
          <w:marTop w:val="0"/>
          <w:marBottom w:val="0"/>
          <w:divBdr>
            <w:top w:val="none" w:sz="0" w:space="0" w:color="auto"/>
            <w:left w:val="none" w:sz="0" w:space="0" w:color="auto"/>
            <w:bottom w:val="none" w:sz="0" w:space="0" w:color="auto"/>
            <w:right w:val="none" w:sz="0" w:space="0" w:color="auto"/>
          </w:divBdr>
        </w:div>
        <w:div w:id="620888855">
          <w:marLeft w:val="640"/>
          <w:marRight w:val="0"/>
          <w:marTop w:val="0"/>
          <w:marBottom w:val="0"/>
          <w:divBdr>
            <w:top w:val="none" w:sz="0" w:space="0" w:color="auto"/>
            <w:left w:val="none" w:sz="0" w:space="0" w:color="auto"/>
            <w:bottom w:val="none" w:sz="0" w:space="0" w:color="auto"/>
            <w:right w:val="none" w:sz="0" w:space="0" w:color="auto"/>
          </w:divBdr>
        </w:div>
        <w:div w:id="659043281">
          <w:marLeft w:val="640"/>
          <w:marRight w:val="0"/>
          <w:marTop w:val="0"/>
          <w:marBottom w:val="0"/>
          <w:divBdr>
            <w:top w:val="none" w:sz="0" w:space="0" w:color="auto"/>
            <w:left w:val="none" w:sz="0" w:space="0" w:color="auto"/>
            <w:bottom w:val="none" w:sz="0" w:space="0" w:color="auto"/>
            <w:right w:val="none" w:sz="0" w:space="0" w:color="auto"/>
          </w:divBdr>
        </w:div>
        <w:div w:id="728962138">
          <w:marLeft w:val="640"/>
          <w:marRight w:val="0"/>
          <w:marTop w:val="0"/>
          <w:marBottom w:val="0"/>
          <w:divBdr>
            <w:top w:val="none" w:sz="0" w:space="0" w:color="auto"/>
            <w:left w:val="none" w:sz="0" w:space="0" w:color="auto"/>
            <w:bottom w:val="none" w:sz="0" w:space="0" w:color="auto"/>
            <w:right w:val="none" w:sz="0" w:space="0" w:color="auto"/>
          </w:divBdr>
        </w:div>
        <w:div w:id="867917065">
          <w:marLeft w:val="640"/>
          <w:marRight w:val="0"/>
          <w:marTop w:val="0"/>
          <w:marBottom w:val="0"/>
          <w:divBdr>
            <w:top w:val="none" w:sz="0" w:space="0" w:color="auto"/>
            <w:left w:val="none" w:sz="0" w:space="0" w:color="auto"/>
            <w:bottom w:val="none" w:sz="0" w:space="0" w:color="auto"/>
            <w:right w:val="none" w:sz="0" w:space="0" w:color="auto"/>
          </w:divBdr>
        </w:div>
        <w:div w:id="984429933">
          <w:marLeft w:val="640"/>
          <w:marRight w:val="0"/>
          <w:marTop w:val="0"/>
          <w:marBottom w:val="0"/>
          <w:divBdr>
            <w:top w:val="none" w:sz="0" w:space="0" w:color="auto"/>
            <w:left w:val="none" w:sz="0" w:space="0" w:color="auto"/>
            <w:bottom w:val="none" w:sz="0" w:space="0" w:color="auto"/>
            <w:right w:val="none" w:sz="0" w:space="0" w:color="auto"/>
          </w:divBdr>
        </w:div>
        <w:div w:id="1076437885">
          <w:marLeft w:val="640"/>
          <w:marRight w:val="0"/>
          <w:marTop w:val="0"/>
          <w:marBottom w:val="0"/>
          <w:divBdr>
            <w:top w:val="none" w:sz="0" w:space="0" w:color="auto"/>
            <w:left w:val="none" w:sz="0" w:space="0" w:color="auto"/>
            <w:bottom w:val="none" w:sz="0" w:space="0" w:color="auto"/>
            <w:right w:val="none" w:sz="0" w:space="0" w:color="auto"/>
          </w:divBdr>
        </w:div>
        <w:div w:id="1171409469">
          <w:marLeft w:val="640"/>
          <w:marRight w:val="0"/>
          <w:marTop w:val="0"/>
          <w:marBottom w:val="0"/>
          <w:divBdr>
            <w:top w:val="none" w:sz="0" w:space="0" w:color="auto"/>
            <w:left w:val="none" w:sz="0" w:space="0" w:color="auto"/>
            <w:bottom w:val="none" w:sz="0" w:space="0" w:color="auto"/>
            <w:right w:val="none" w:sz="0" w:space="0" w:color="auto"/>
          </w:divBdr>
        </w:div>
        <w:div w:id="1341660257">
          <w:marLeft w:val="640"/>
          <w:marRight w:val="0"/>
          <w:marTop w:val="0"/>
          <w:marBottom w:val="0"/>
          <w:divBdr>
            <w:top w:val="none" w:sz="0" w:space="0" w:color="auto"/>
            <w:left w:val="none" w:sz="0" w:space="0" w:color="auto"/>
            <w:bottom w:val="none" w:sz="0" w:space="0" w:color="auto"/>
            <w:right w:val="none" w:sz="0" w:space="0" w:color="auto"/>
          </w:divBdr>
        </w:div>
        <w:div w:id="1365787501">
          <w:marLeft w:val="640"/>
          <w:marRight w:val="0"/>
          <w:marTop w:val="0"/>
          <w:marBottom w:val="0"/>
          <w:divBdr>
            <w:top w:val="none" w:sz="0" w:space="0" w:color="auto"/>
            <w:left w:val="none" w:sz="0" w:space="0" w:color="auto"/>
            <w:bottom w:val="none" w:sz="0" w:space="0" w:color="auto"/>
            <w:right w:val="none" w:sz="0" w:space="0" w:color="auto"/>
          </w:divBdr>
        </w:div>
        <w:div w:id="1743525846">
          <w:marLeft w:val="640"/>
          <w:marRight w:val="0"/>
          <w:marTop w:val="0"/>
          <w:marBottom w:val="0"/>
          <w:divBdr>
            <w:top w:val="none" w:sz="0" w:space="0" w:color="auto"/>
            <w:left w:val="none" w:sz="0" w:space="0" w:color="auto"/>
            <w:bottom w:val="none" w:sz="0" w:space="0" w:color="auto"/>
            <w:right w:val="none" w:sz="0" w:space="0" w:color="auto"/>
          </w:divBdr>
        </w:div>
        <w:div w:id="1758595853">
          <w:marLeft w:val="640"/>
          <w:marRight w:val="0"/>
          <w:marTop w:val="0"/>
          <w:marBottom w:val="0"/>
          <w:divBdr>
            <w:top w:val="none" w:sz="0" w:space="0" w:color="auto"/>
            <w:left w:val="none" w:sz="0" w:space="0" w:color="auto"/>
            <w:bottom w:val="none" w:sz="0" w:space="0" w:color="auto"/>
            <w:right w:val="none" w:sz="0" w:space="0" w:color="auto"/>
          </w:divBdr>
        </w:div>
        <w:div w:id="1803888819">
          <w:marLeft w:val="640"/>
          <w:marRight w:val="0"/>
          <w:marTop w:val="0"/>
          <w:marBottom w:val="0"/>
          <w:divBdr>
            <w:top w:val="none" w:sz="0" w:space="0" w:color="auto"/>
            <w:left w:val="none" w:sz="0" w:space="0" w:color="auto"/>
            <w:bottom w:val="none" w:sz="0" w:space="0" w:color="auto"/>
            <w:right w:val="none" w:sz="0" w:space="0" w:color="auto"/>
          </w:divBdr>
        </w:div>
        <w:div w:id="1848059320">
          <w:marLeft w:val="640"/>
          <w:marRight w:val="0"/>
          <w:marTop w:val="0"/>
          <w:marBottom w:val="0"/>
          <w:divBdr>
            <w:top w:val="none" w:sz="0" w:space="0" w:color="auto"/>
            <w:left w:val="none" w:sz="0" w:space="0" w:color="auto"/>
            <w:bottom w:val="none" w:sz="0" w:space="0" w:color="auto"/>
            <w:right w:val="none" w:sz="0" w:space="0" w:color="auto"/>
          </w:divBdr>
        </w:div>
        <w:div w:id="1994485464">
          <w:marLeft w:val="640"/>
          <w:marRight w:val="0"/>
          <w:marTop w:val="0"/>
          <w:marBottom w:val="0"/>
          <w:divBdr>
            <w:top w:val="none" w:sz="0" w:space="0" w:color="auto"/>
            <w:left w:val="none" w:sz="0" w:space="0" w:color="auto"/>
            <w:bottom w:val="none" w:sz="0" w:space="0" w:color="auto"/>
            <w:right w:val="none" w:sz="0" w:space="0" w:color="auto"/>
          </w:divBdr>
        </w:div>
        <w:div w:id="2001738475">
          <w:marLeft w:val="640"/>
          <w:marRight w:val="0"/>
          <w:marTop w:val="0"/>
          <w:marBottom w:val="0"/>
          <w:divBdr>
            <w:top w:val="none" w:sz="0" w:space="0" w:color="auto"/>
            <w:left w:val="none" w:sz="0" w:space="0" w:color="auto"/>
            <w:bottom w:val="none" w:sz="0" w:space="0" w:color="auto"/>
            <w:right w:val="none" w:sz="0" w:space="0" w:color="auto"/>
          </w:divBdr>
        </w:div>
        <w:div w:id="2056005138">
          <w:marLeft w:val="640"/>
          <w:marRight w:val="0"/>
          <w:marTop w:val="0"/>
          <w:marBottom w:val="0"/>
          <w:divBdr>
            <w:top w:val="none" w:sz="0" w:space="0" w:color="auto"/>
            <w:left w:val="none" w:sz="0" w:space="0" w:color="auto"/>
            <w:bottom w:val="none" w:sz="0" w:space="0" w:color="auto"/>
            <w:right w:val="none" w:sz="0" w:space="0" w:color="auto"/>
          </w:divBdr>
        </w:div>
        <w:div w:id="2127264383">
          <w:marLeft w:val="640"/>
          <w:marRight w:val="0"/>
          <w:marTop w:val="0"/>
          <w:marBottom w:val="0"/>
          <w:divBdr>
            <w:top w:val="none" w:sz="0" w:space="0" w:color="auto"/>
            <w:left w:val="none" w:sz="0" w:space="0" w:color="auto"/>
            <w:bottom w:val="none" w:sz="0" w:space="0" w:color="auto"/>
            <w:right w:val="none" w:sz="0" w:space="0" w:color="auto"/>
          </w:divBdr>
        </w:div>
        <w:div w:id="2137793478">
          <w:marLeft w:val="640"/>
          <w:marRight w:val="0"/>
          <w:marTop w:val="0"/>
          <w:marBottom w:val="0"/>
          <w:divBdr>
            <w:top w:val="none" w:sz="0" w:space="0" w:color="auto"/>
            <w:left w:val="none" w:sz="0" w:space="0" w:color="auto"/>
            <w:bottom w:val="none" w:sz="0" w:space="0" w:color="auto"/>
            <w:right w:val="none" w:sz="0" w:space="0" w:color="auto"/>
          </w:divBdr>
        </w:div>
      </w:divsChild>
    </w:div>
    <w:div w:id="533998781">
      <w:bodyDiv w:val="1"/>
      <w:marLeft w:val="0"/>
      <w:marRight w:val="0"/>
      <w:marTop w:val="0"/>
      <w:marBottom w:val="0"/>
      <w:divBdr>
        <w:top w:val="none" w:sz="0" w:space="0" w:color="auto"/>
        <w:left w:val="none" w:sz="0" w:space="0" w:color="auto"/>
        <w:bottom w:val="none" w:sz="0" w:space="0" w:color="auto"/>
        <w:right w:val="none" w:sz="0" w:space="0" w:color="auto"/>
      </w:divBdr>
      <w:divsChild>
        <w:div w:id="119686513">
          <w:marLeft w:val="640"/>
          <w:marRight w:val="0"/>
          <w:marTop w:val="0"/>
          <w:marBottom w:val="0"/>
          <w:divBdr>
            <w:top w:val="none" w:sz="0" w:space="0" w:color="auto"/>
            <w:left w:val="none" w:sz="0" w:space="0" w:color="auto"/>
            <w:bottom w:val="none" w:sz="0" w:space="0" w:color="auto"/>
            <w:right w:val="none" w:sz="0" w:space="0" w:color="auto"/>
          </w:divBdr>
        </w:div>
        <w:div w:id="324673808">
          <w:marLeft w:val="640"/>
          <w:marRight w:val="0"/>
          <w:marTop w:val="0"/>
          <w:marBottom w:val="0"/>
          <w:divBdr>
            <w:top w:val="none" w:sz="0" w:space="0" w:color="auto"/>
            <w:left w:val="none" w:sz="0" w:space="0" w:color="auto"/>
            <w:bottom w:val="none" w:sz="0" w:space="0" w:color="auto"/>
            <w:right w:val="none" w:sz="0" w:space="0" w:color="auto"/>
          </w:divBdr>
        </w:div>
        <w:div w:id="342316917">
          <w:marLeft w:val="640"/>
          <w:marRight w:val="0"/>
          <w:marTop w:val="0"/>
          <w:marBottom w:val="0"/>
          <w:divBdr>
            <w:top w:val="none" w:sz="0" w:space="0" w:color="auto"/>
            <w:left w:val="none" w:sz="0" w:space="0" w:color="auto"/>
            <w:bottom w:val="none" w:sz="0" w:space="0" w:color="auto"/>
            <w:right w:val="none" w:sz="0" w:space="0" w:color="auto"/>
          </w:divBdr>
        </w:div>
        <w:div w:id="590241290">
          <w:marLeft w:val="640"/>
          <w:marRight w:val="0"/>
          <w:marTop w:val="0"/>
          <w:marBottom w:val="0"/>
          <w:divBdr>
            <w:top w:val="none" w:sz="0" w:space="0" w:color="auto"/>
            <w:left w:val="none" w:sz="0" w:space="0" w:color="auto"/>
            <w:bottom w:val="none" w:sz="0" w:space="0" w:color="auto"/>
            <w:right w:val="none" w:sz="0" w:space="0" w:color="auto"/>
          </w:divBdr>
        </w:div>
        <w:div w:id="610747522">
          <w:marLeft w:val="640"/>
          <w:marRight w:val="0"/>
          <w:marTop w:val="0"/>
          <w:marBottom w:val="0"/>
          <w:divBdr>
            <w:top w:val="none" w:sz="0" w:space="0" w:color="auto"/>
            <w:left w:val="none" w:sz="0" w:space="0" w:color="auto"/>
            <w:bottom w:val="none" w:sz="0" w:space="0" w:color="auto"/>
            <w:right w:val="none" w:sz="0" w:space="0" w:color="auto"/>
          </w:divBdr>
        </w:div>
        <w:div w:id="673339760">
          <w:marLeft w:val="640"/>
          <w:marRight w:val="0"/>
          <w:marTop w:val="0"/>
          <w:marBottom w:val="0"/>
          <w:divBdr>
            <w:top w:val="none" w:sz="0" w:space="0" w:color="auto"/>
            <w:left w:val="none" w:sz="0" w:space="0" w:color="auto"/>
            <w:bottom w:val="none" w:sz="0" w:space="0" w:color="auto"/>
            <w:right w:val="none" w:sz="0" w:space="0" w:color="auto"/>
          </w:divBdr>
        </w:div>
        <w:div w:id="817769981">
          <w:marLeft w:val="640"/>
          <w:marRight w:val="0"/>
          <w:marTop w:val="0"/>
          <w:marBottom w:val="0"/>
          <w:divBdr>
            <w:top w:val="none" w:sz="0" w:space="0" w:color="auto"/>
            <w:left w:val="none" w:sz="0" w:space="0" w:color="auto"/>
            <w:bottom w:val="none" w:sz="0" w:space="0" w:color="auto"/>
            <w:right w:val="none" w:sz="0" w:space="0" w:color="auto"/>
          </w:divBdr>
        </w:div>
        <w:div w:id="849443878">
          <w:marLeft w:val="640"/>
          <w:marRight w:val="0"/>
          <w:marTop w:val="0"/>
          <w:marBottom w:val="0"/>
          <w:divBdr>
            <w:top w:val="none" w:sz="0" w:space="0" w:color="auto"/>
            <w:left w:val="none" w:sz="0" w:space="0" w:color="auto"/>
            <w:bottom w:val="none" w:sz="0" w:space="0" w:color="auto"/>
            <w:right w:val="none" w:sz="0" w:space="0" w:color="auto"/>
          </w:divBdr>
        </w:div>
        <w:div w:id="859204340">
          <w:marLeft w:val="640"/>
          <w:marRight w:val="0"/>
          <w:marTop w:val="0"/>
          <w:marBottom w:val="0"/>
          <w:divBdr>
            <w:top w:val="none" w:sz="0" w:space="0" w:color="auto"/>
            <w:left w:val="none" w:sz="0" w:space="0" w:color="auto"/>
            <w:bottom w:val="none" w:sz="0" w:space="0" w:color="auto"/>
            <w:right w:val="none" w:sz="0" w:space="0" w:color="auto"/>
          </w:divBdr>
        </w:div>
        <w:div w:id="930090607">
          <w:marLeft w:val="640"/>
          <w:marRight w:val="0"/>
          <w:marTop w:val="0"/>
          <w:marBottom w:val="0"/>
          <w:divBdr>
            <w:top w:val="none" w:sz="0" w:space="0" w:color="auto"/>
            <w:left w:val="none" w:sz="0" w:space="0" w:color="auto"/>
            <w:bottom w:val="none" w:sz="0" w:space="0" w:color="auto"/>
            <w:right w:val="none" w:sz="0" w:space="0" w:color="auto"/>
          </w:divBdr>
        </w:div>
        <w:div w:id="1076197845">
          <w:marLeft w:val="640"/>
          <w:marRight w:val="0"/>
          <w:marTop w:val="0"/>
          <w:marBottom w:val="0"/>
          <w:divBdr>
            <w:top w:val="none" w:sz="0" w:space="0" w:color="auto"/>
            <w:left w:val="none" w:sz="0" w:space="0" w:color="auto"/>
            <w:bottom w:val="none" w:sz="0" w:space="0" w:color="auto"/>
            <w:right w:val="none" w:sz="0" w:space="0" w:color="auto"/>
          </w:divBdr>
        </w:div>
        <w:div w:id="1098674725">
          <w:marLeft w:val="640"/>
          <w:marRight w:val="0"/>
          <w:marTop w:val="0"/>
          <w:marBottom w:val="0"/>
          <w:divBdr>
            <w:top w:val="none" w:sz="0" w:space="0" w:color="auto"/>
            <w:left w:val="none" w:sz="0" w:space="0" w:color="auto"/>
            <w:bottom w:val="none" w:sz="0" w:space="0" w:color="auto"/>
            <w:right w:val="none" w:sz="0" w:space="0" w:color="auto"/>
          </w:divBdr>
        </w:div>
        <w:div w:id="1127552085">
          <w:marLeft w:val="640"/>
          <w:marRight w:val="0"/>
          <w:marTop w:val="0"/>
          <w:marBottom w:val="0"/>
          <w:divBdr>
            <w:top w:val="none" w:sz="0" w:space="0" w:color="auto"/>
            <w:left w:val="none" w:sz="0" w:space="0" w:color="auto"/>
            <w:bottom w:val="none" w:sz="0" w:space="0" w:color="auto"/>
            <w:right w:val="none" w:sz="0" w:space="0" w:color="auto"/>
          </w:divBdr>
        </w:div>
        <w:div w:id="1135414191">
          <w:marLeft w:val="640"/>
          <w:marRight w:val="0"/>
          <w:marTop w:val="0"/>
          <w:marBottom w:val="0"/>
          <w:divBdr>
            <w:top w:val="none" w:sz="0" w:space="0" w:color="auto"/>
            <w:left w:val="none" w:sz="0" w:space="0" w:color="auto"/>
            <w:bottom w:val="none" w:sz="0" w:space="0" w:color="auto"/>
            <w:right w:val="none" w:sz="0" w:space="0" w:color="auto"/>
          </w:divBdr>
        </w:div>
        <w:div w:id="1140347384">
          <w:marLeft w:val="640"/>
          <w:marRight w:val="0"/>
          <w:marTop w:val="0"/>
          <w:marBottom w:val="0"/>
          <w:divBdr>
            <w:top w:val="none" w:sz="0" w:space="0" w:color="auto"/>
            <w:left w:val="none" w:sz="0" w:space="0" w:color="auto"/>
            <w:bottom w:val="none" w:sz="0" w:space="0" w:color="auto"/>
            <w:right w:val="none" w:sz="0" w:space="0" w:color="auto"/>
          </w:divBdr>
        </w:div>
        <w:div w:id="1205370262">
          <w:marLeft w:val="640"/>
          <w:marRight w:val="0"/>
          <w:marTop w:val="0"/>
          <w:marBottom w:val="0"/>
          <w:divBdr>
            <w:top w:val="none" w:sz="0" w:space="0" w:color="auto"/>
            <w:left w:val="none" w:sz="0" w:space="0" w:color="auto"/>
            <w:bottom w:val="none" w:sz="0" w:space="0" w:color="auto"/>
            <w:right w:val="none" w:sz="0" w:space="0" w:color="auto"/>
          </w:divBdr>
        </w:div>
        <w:div w:id="1471946591">
          <w:marLeft w:val="640"/>
          <w:marRight w:val="0"/>
          <w:marTop w:val="0"/>
          <w:marBottom w:val="0"/>
          <w:divBdr>
            <w:top w:val="none" w:sz="0" w:space="0" w:color="auto"/>
            <w:left w:val="none" w:sz="0" w:space="0" w:color="auto"/>
            <w:bottom w:val="none" w:sz="0" w:space="0" w:color="auto"/>
            <w:right w:val="none" w:sz="0" w:space="0" w:color="auto"/>
          </w:divBdr>
        </w:div>
        <w:div w:id="1480072066">
          <w:marLeft w:val="640"/>
          <w:marRight w:val="0"/>
          <w:marTop w:val="0"/>
          <w:marBottom w:val="0"/>
          <w:divBdr>
            <w:top w:val="none" w:sz="0" w:space="0" w:color="auto"/>
            <w:left w:val="none" w:sz="0" w:space="0" w:color="auto"/>
            <w:bottom w:val="none" w:sz="0" w:space="0" w:color="auto"/>
            <w:right w:val="none" w:sz="0" w:space="0" w:color="auto"/>
          </w:divBdr>
        </w:div>
        <w:div w:id="1587298764">
          <w:marLeft w:val="640"/>
          <w:marRight w:val="0"/>
          <w:marTop w:val="0"/>
          <w:marBottom w:val="0"/>
          <w:divBdr>
            <w:top w:val="none" w:sz="0" w:space="0" w:color="auto"/>
            <w:left w:val="none" w:sz="0" w:space="0" w:color="auto"/>
            <w:bottom w:val="none" w:sz="0" w:space="0" w:color="auto"/>
            <w:right w:val="none" w:sz="0" w:space="0" w:color="auto"/>
          </w:divBdr>
        </w:div>
        <w:div w:id="1725714129">
          <w:marLeft w:val="640"/>
          <w:marRight w:val="0"/>
          <w:marTop w:val="0"/>
          <w:marBottom w:val="0"/>
          <w:divBdr>
            <w:top w:val="none" w:sz="0" w:space="0" w:color="auto"/>
            <w:left w:val="none" w:sz="0" w:space="0" w:color="auto"/>
            <w:bottom w:val="none" w:sz="0" w:space="0" w:color="auto"/>
            <w:right w:val="none" w:sz="0" w:space="0" w:color="auto"/>
          </w:divBdr>
        </w:div>
        <w:div w:id="1774737627">
          <w:marLeft w:val="640"/>
          <w:marRight w:val="0"/>
          <w:marTop w:val="0"/>
          <w:marBottom w:val="0"/>
          <w:divBdr>
            <w:top w:val="none" w:sz="0" w:space="0" w:color="auto"/>
            <w:left w:val="none" w:sz="0" w:space="0" w:color="auto"/>
            <w:bottom w:val="none" w:sz="0" w:space="0" w:color="auto"/>
            <w:right w:val="none" w:sz="0" w:space="0" w:color="auto"/>
          </w:divBdr>
        </w:div>
        <w:div w:id="1820921639">
          <w:marLeft w:val="640"/>
          <w:marRight w:val="0"/>
          <w:marTop w:val="0"/>
          <w:marBottom w:val="0"/>
          <w:divBdr>
            <w:top w:val="none" w:sz="0" w:space="0" w:color="auto"/>
            <w:left w:val="none" w:sz="0" w:space="0" w:color="auto"/>
            <w:bottom w:val="none" w:sz="0" w:space="0" w:color="auto"/>
            <w:right w:val="none" w:sz="0" w:space="0" w:color="auto"/>
          </w:divBdr>
        </w:div>
        <w:div w:id="2058429552">
          <w:marLeft w:val="640"/>
          <w:marRight w:val="0"/>
          <w:marTop w:val="0"/>
          <w:marBottom w:val="0"/>
          <w:divBdr>
            <w:top w:val="none" w:sz="0" w:space="0" w:color="auto"/>
            <w:left w:val="none" w:sz="0" w:space="0" w:color="auto"/>
            <w:bottom w:val="none" w:sz="0" w:space="0" w:color="auto"/>
            <w:right w:val="none" w:sz="0" w:space="0" w:color="auto"/>
          </w:divBdr>
        </w:div>
        <w:div w:id="2121485193">
          <w:marLeft w:val="640"/>
          <w:marRight w:val="0"/>
          <w:marTop w:val="0"/>
          <w:marBottom w:val="0"/>
          <w:divBdr>
            <w:top w:val="none" w:sz="0" w:space="0" w:color="auto"/>
            <w:left w:val="none" w:sz="0" w:space="0" w:color="auto"/>
            <w:bottom w:val="none" w:sz="0" w:space="0" w:color="auto"/>
            <w:right w:val="none" w:sz="0" w:space="0" w:color="auto"/>
          </w:divBdr>
        </w:div>
      </w:divsChild>
    </w:div>
    <w:div w:id="539707572">
      <w:bodyDiv w:val="1"/>
      <w:marLeft w:val="0"/>
      <w:marRight w:val="0"/>
      <w:marTop w:val="0"/>
      <w:marBottom w:val="0"/>
      <w:divBdr>
        <w:top w:val="none" w:sz="0" w:space="0" w:color="auto"/>
        <w:left w:val="none" w:sz="0" w:space="0" w:color="auto"/>
        <w:bottom w:val="none" w:sz="0" w:space="0" w:color="auto"/>
        <w:right w:val="none" w:sz="0" w:space="0" w:color="auto"/>
      </w:divBdr>
      <w:divsChild>
        <w:div w:id="28189650">
          <w:marLeft w:val="640"/>
          <w:marRight w:val="0"/>
          <w:marTop w:val="0"/>
          <w:marBottom w:val="0"/>
          <w:divBdr>
            <w:top w:val="none" w:sz="0" w:space="0" w:color="auto"/>
            <w:left w:val="none" w:sz="0" w:space="0" w:color="auto"/>
            <w:bottom w:val="none" w:sz="0" w:space="0" w:color="auto"/>
            <w:right w:val="none" w:sz="0" w:space="0" w:color="auto"/>
          </w:divBdr>
        </w:div>
        <w:div w:id="40831763">
          <w:marLeft w:val="640"/>
          <w:marRight w:val="0"/>
          <w:marTop w:val="0"/>
          <w:marBottom w:val="0"/>
          <w:divBdr>
            <w:top w:val="none" w:sz="0" w:space="0" w:color="auto"/>
            <w:left w:val="none" w:sz="0" w:space="0" w:color="auto"/>
            <w:bottom w:val="none" w:sz="0" w:space="0" w:color="auto"/>
            <w:right w:val="none" w:sz="0" w:space="0" w:color="auto"/>
          </w:divBdr>
        </w:div>
        <w:div w:id="109013887">
          <w:marLeft w:val="640"/>
          <w:marRight w:val="0"/>
          <w:marTop w:val="0"/>
          <w:marBottom w:val="0"/>
          <w:divBdr>
            <w:top w:val="none" w:sz="0" w:space="0" w:color="auto"/>
            <w:left w:val="none" w:sz="0" w:space="0" w:color="auto"/>
            <w:bottom w:val="none" w:sz="0" w:space="0" w:color="auto"/>
            <w:right w:val="none" w:sz="0" w:space="0" w:color="auto"/>
          </w:divBdr>
        </w:div>
        <w:div w:id="158007589">
          <w:marLeft w:val="640"/>
          <w:marRight w:val="0"/>
          <w:marTop w:val="0"/>
          <w:marBottom w:val="0"/>
          <w:divBdr>
            <w:top w:val="none" w:sz="0" w:space="0" w:color="auto"/>
            <w:left w:val="none" w:sz="0" w:space="0" w:color="auto"/>
            <w:bottom w:val="none" w:sz="0" w:space="0" w:color="auto"/>
            <w:right w:val="none" w:sz="0" w:space="0" w:color="auto"/>
          </w:divBdr>
        </w:div>
        <w:div w:id="163134784">
          <w:marLeft w:val="640"/>
          <w:marRight w:val="0"/>
          <w:marTop w:val="0"/>
          <w:marBottom w:val="0"/>
          <w:divBdr>
            <w:top w:val="none" w:sz="0" w:space="0" w:color="auto"/>
            <w:left w:val="none" w:sz="0" w:space="0" w:color="auto"/>
            <w:bottom w:val="none" w:sz="0" w:space="0" w:color="auto"/>
            <w:right w:val="none" w:sz="0" w:space="0" w:color="auto"/>
          </w:divBdr>
        </w:div>
        <w:div w:id="165022875">
          <w:marLeft w:val="640"/>
          <w:marRight w:val="0"/>
          <w:marTop w:val="0"/>
          <w:marBottom w:val="0"/>
          <w:divBdr>
            <w:top w:val="none" w:sz="0" w:space="0" w:color="auto"/>
            <w:left w:val="none" w:sz="0" w:space="0" w:color="auto"/>
            <w:bottom w:val="none" w:sz="0" w:space="0" w:color="auto"/>
            <w:right w:val="none" w:sz="0" w:space="0" w:color="auto"/>
          </w:divBdr>
        </w:div>
        <w:div w:id="180893942">
          <w:marLeft w:val="640"/>
          <w:marRight w:val="0"/>
          <w:marTop w:val="0"/>
          <w:marBottom w:val="0"/>
          <w:divBdr>
            <w:top w:val="none" w:sz="0" w:space="0" w:color="auto"/>
            <w:left w:val="none" w:sz="0" w:space="0" w:color="auto"/>
            <w:bottom w:val="none" w:sz="0" w:space="0" w:color="auto"/>
            <w:right w:val="none" w:sz="0" w:space="0" w:color="auto"/>
          </w:divBdr>
        </w:div>
        <w:div w:id="290484034">
          <w:marLeft w:val="640"/>
          <w:marRight w:val="0"/>
          <w:marTop w:val="0"/>
          <w:marBottom w:val="0"/>
          <w:divBdr>
            <w:top w:val="none" w:sz="0" w:space="0" w:color="auto"/>
            <w:left w:val="none" w:sz="0" w:space="0" w:color="auto"/>
            <w:bottom w:val="none" w:sz="0" w:space="0" w:color="auto"/>
            <w:right w:val="none" w:sz="0" w:space="0" w:color="auto"/>
          </w:divBdr>
        </w:div>
        <w:div w:id="307056147">
          <w:marLeft w:val="640"/>
          <w:marRight w:val="0"/>
          <w:marTop w:val="0"/>
          <w:marBottom w:val="0"/>
          <w:divBdr>
            <w:top w:val="none" w:sz="0" w:space="0" w:color="auto"/>
            <w:left w:val="none" w:sz="0" w:space="0" w:color="auto"/>
            <w:bottom w:val="none" w:sz="0" w:space="0" w:color="auto"/>
            <w:right w:val="none" w:sz="0" w:space="0" w:color="auto"/>
          </w:divBdr>
        </w:div>
        <w:div w:id="314771067">
          <w:marLeft w:val="640"/>
          <w:marRight w:val="0"/>
          <w:marTop w:val="0"/>
          <w:marBottom w:val="0"/>
          <w:divBdr>
            <w:top w:val="none" w:sz="0" w:space="0" w:color="auto"/>
            <w:left w:val="none" w:sz="0" w:space="0" w:color="auto"/>
            <w:bottom w:val="none" w:sz="0" w:space="0" w:color="auto"/>
            <w:right w:val="none" w:sz="0" w:space="0" w:color="auto"/>
          </w:divBdr>
        </w:div>
        <w:div w:id="408237779">
          <w:marLeft w:val="640"/>
          <w:marRight w:val="0"/>
          <w:marTop w:val="0"/>
          <w:marBottom w:val="0"/>
          <w:divBdr>
            <w:top w:val="none" w:sz="0" w:space="0" w:color="auto"/>
            <w:left w:val="none" w:sz="0" w:space="0" w:color="auto"/>
            <w:bottom w:val="none" w:sz="0" w:space="0" w:color="auto"/>
            <w:right w:val="none" w:sz="0" w:space="0" w:color="auto"/>
          </w:divBdr>
        </w:div>
        <w:div w:id="452291305">
          <w:marLeft w:val="640"/>
          <w:marRight w:val="0"/>
          <w:marTop w:val="0"/>
          <w:marBottom w:val="0"/>
          <w:divBdr>
            <w:top w:val="none" w:sz="0" w:space="0" w:color="auto"/>
            <w:left w:val="none" w:sz="0" w:space="0" w:color="auto"/>
            <w:bottom w:val="none" w:sz="0" w:space="0" w:color="auto"/>
            <w:right w:val="none" w:sz="0" w:space="0" w:color="auto"/>
          </w:divBdr>
        </w:div>
        <w:div w:id="600601465">
          <w:marLeft w:val="640"/>
          <w:marRight w:val="0"/>
          <w:marTop w:val="0"/>
          <w:marBottom w:val="0"/>
          <w:divBdr>
            <w:top w:val="none" w:sz="0" w:space="0" w:color="auto"/>
            <w:left w:val="none" w:sz="0" w:space="0" w:color="auto"/>
            <w:bottom w:val="none" w:sz="0" w:space="0" w:color="auto"/>
            <w:right w:val="none" w:sz="0" w:space="0" w:color="auto"/>
          </w:divBdr>
        </w:div>
        <w:div w:id="658001792">
          <w:marLeft w:val="640"/>
          <w:marRight w:val="0"/>
          <w:marTop w:val="0"/>
          <w:marBottom w:val="0"/>
          <w:divBdr>
            <w:top w:val="none" w:sz="0" w:space="0" w:color="auto"/>
            <w:left w:val="none" w:sz="0" w:space="0" w:color="auto"/>
            <w:bottom w:val="none" w:sz="0" w:space="0" w:color="auto"/>
            <w:right w:val="none" w:sz="0" w:space="0" w:color="auto"/>
          </w:divBdr>
        </w:div>
        <w:div w:id="866675040">
          <w:marLeft w:val="640"/>
          <w:marRight w:val="0"/>
          <w:marTop w:val="0"/>
          <w:marBottom w:val="0"/>
          <w:divBdr>
            <w:top w:val="none" w:sz="0" w:space="0" w:color="auto"/>
            <w:left w:val="none" w:sz="0" w:space="0" w:color="auto"/>
            <w:bottom w:val="none" w:sz="0" w:space="0" w:color="auto"/>
            <w:right w:val="none" w:sz="0" w:space="0" w:color="auto"/>
          </w:divBdr>
        </w:div>
        <w:div w:id="890194455">
          <w:marLeft w:val="640"/>
          <w:marRight w:val="0"/>
          <w:marTop w:val="0"/>
          <w:marBottom w:val="0"/>
          <w:divBdr>
            <w:top w:val="none" w:sz="0" w:space="0" w:color="auto"/>
            <w:left w:val="none" w:sz="0" w:space="0" w:color="auto"/>
            <w:bottom w:val="none" w:sz="0" w:space="0" w:color="auto"/>
            <w:right w:val="none" w:sz="0" w:space="0" w:color="auto"/>
          </w:divBdr>
        </w:div>
        <w:div w:id="990215570">
          <w:marLeft w:val="640"/>
          <w:marRight w:val="0"/>
          <w:marTop w:val="0"/>
          <w:marBottom w:val="0"/>
          <w:divBdr>
            <w:top w:val="none" w:sz="0" w:space="0" w:color="auto"/>
            <w:left w:val="none" w:sz="0" w:space="0" w:color="auto"/>
            <w:bottom w:val="none" w:sz="0" w:space="0" w:color="auto"/>
            <w:right w:val="none" w:sz="0" w:space="0" w:color="auto"/>
          </w:divBdr>
        </w:div>
        <w:div w:id="1183133458">
          <w:marLeft w:val="640"/>
          <w:marRight w:val="0"/>
          <w:marTop w:val="0"/>
          <w:marBottom w:val="0"/>
          <w:divBdr>
            <w:top w:val="none" w:sz="0" w:space="0" w:color="auto"/>
            <w:left w:val="none" w:sz="0" w:space="0" w:color="auto"/>
            <w:bottom w:val="none" w:sz="0" w:space="0" w:color="auto"/>
            <w:right w:val="none" w:sz="0" w:space="0" w:color="auto"/>
          </w:divBdr>
        </w:div>
        <w:div w:id="1213495549">
          <w:marLeft w:val="640"/>
          <w:marRight w:val="0"/>
          <w:marTop w:val="0"/>
          <w:marBottom w:val="0"/>
          <w:divBdr>
            <w:top w:val="none" w:sz="0" w:space="0" w:color="auto"/>
            <w:left w:val="none" w:sz="0" w:space="0" w:color="auto"/>
            <w:bottom w:val="none" w:sz="0" w:space="0" w:color="auto"/>
            <w:right w:val="none" w:sz="0" w:space="0" w:color="auto"/>
          </w:divBdr>
        </w:div>
        <w:div w:id="1273781994">
          <w:marLeft w:val="640"/>
          <w:marRight w:val="0"/>
          <w:marTop w:val="0"/>
          <w:marBottom w:val="0"/>
          <w:divBdr>
            <w:top w:val="none" w:sz="0" w:space="0" w:color="auto"/>
            <w:left w:val="none" w:sz="0" w:space="0" w:color="auto"/>
            <w:bottom w:val="none" w:sz="0" w:space="0" w:color="auto"/>
            <w:right w:val="none" w:sz="0" w:space="0" w:color="auto"/>
          </w:divBdr>
        </w:div>
        <w:div w:id="1306424758">
          <w:marLeft w:val="640"/>
          <w:marRight w:val="0"/>
          <w:marTop w:val="0"/>
          <w:marBottom w:val="0"/>
          <w:divBdr>
            <w:top w:val="none" w:sz="0" w:space="0" w:color="auto"/>
            <w:left w:val="none" w:sz="0" w:space="0" w:color="auto"/>
            <w:bottom w:val="none" w:sz="0" w:space="0" w:color="auto"/>
            <w:right w:val="none" w:sz="0" w:space="0" w:color="auto"/>
          </w:divBdr>
        </w:div>
        <w:div w:id="1339117046">
          <w:marLeft w:val="640"/>
          <w:marRight w:val="0"/>
          <w:marTop w:val="0"/>
          <w:marBottom w:val="0"/>
          <w:divBdr>
            <w:top w:val="none" w:sz="0" w:space="0" w:color="auto"/>
            <w:left w:val="none" w:sz="0" w:space="0" w:color="auto"/>
            <w:bottom w:val="none" w:sz="0" w:space="0" w:color="auto"/>
            <w:right w:val="none" w:sz="0" w:space="0" w:color="auto"/>
          </w:divBdr>
        </w:div>
        <w:div w:id="1520704654">
          <w:marLeft w:val="640"/>
          <w:marRight w:val="0"/>
          <w:marTop w:val="0"/>
          <w:marBottom w:val="0"/>
          <w:divBdr>
            <w:top w:val="none" w:sz="0" w:space="0" w:color="auto"/>
            <w:left w:val="none" w:sz="0" w:space="0" w:color="auto"/>
            <w:bottom w:val="none" w:sz="0" w:space="0" w:color="auto"/>
            <w:right w:val="none" w:sz="0" w:space="0" w:color="auto"/>
          </w:divBdr>
        </w:div>
        <w:div w:id="1525707169">
          <w:marLeft w:val="640"/>
          <w:marRight w:val="0"/>
          <w:marTop w:val="0"/>
          <w:marBottom w:val="0"/>
          <w:divBdr>
            <w:top w:val="none" w:sz="0" w:space="0" w:color="auto"/>
            <w:left w:val="none" w:sz="0" w:space="0" w:color="auto"/>
            <w:bottom w:val="none" w:sz="0" w:space="0" w:color="auto"/>
            <w:right w:val="none" w:sz="0" w:space="0" w:color="auto"/>
          </w:divBdr>
        </w:div>
        <w:div w:id="1627196884">
          <w:marLeft w:val="640"/>
          <w:marRight w:val="0"/>
          <w:marTop w:val="0"/>
          <w:marBottom w:val="0"/>
          <w:divBdr>
            <w:top w:val="none" w:sz="0" w:space="0" w:color="auto"/>
            <w:left w:val="none" w:sz="0" w:space="0" w:color="auto"/>
            <w:bottom w:val="none" w:sz="0" w:space="0" w:color="auto"/>
            <w:right w:val="none" w:sz="0" w:space="0" w:color="auto"/>
          </w:divBdr>
        </w:div>
        <w:div w:id="1630282755">
          <w:marLeft w:val="640"/>
          <w:marRight w:val="0"/>
          <w:marTop w:val="0"/>
          <w:marBottom w:val="0"/>
          <w:divBdr>
            <w:top w:val="none" w:sz="0" w:space="0" w:color="auto"/>
            <w:left w:val="none" w:sz="0" w:space="0" w:color="auto"/>
            <w:bottom w:val="none" w:sz="0" w:space="0" w:color="auto"/>
            <w:right w:val="none" w:sz="0" w:space="0" w:color="auto"/>
          </w:divBdr>
        </w:div>
        <w:div w:id="1759907357">
          <w:marLeft w:val="640"/>
          <w:marRight w:val="0"/>
          <w:marTop w:val="0"/>
          <w:marBottom w:val="0"/>
          <w:divBdr>
            <w:top w:val="none" w:sz="0" w:space="0" w:color="auto"/>
            <w:left w:val="none" w:sz="0" w:space="0" w:color="auto"/>
            <w:bottom w:val="none" w:sz="0" w:space="0" w:color="auto"/>
            <w:right w:val="none" w:sz="0" w:space="0" w:color="auto"/>
          </w:divBdr>
        </w:div>
        <w:div w:id="1829665861">
          <w:marLeft w:val="640"/>
          <w:marRight w:val="0"/>
          <w:marTop w:val="0"/>
          <w:marBottom w:val="0"/>
          <w:divBdr>
            <w:top w:val="none" w:sz="0" w:space="0" w:color="auto"/>
            <w:left w:val="none" w:sz="0" w:space="0" w:color="auto"/>
            <w:bottom w:val="none" w:sz="0" w:space="0" w:color="auto"/>
            <w:right w:val="none" w:sz="0" w:space="0" w:color="auto"/>
          </w:divBdr>
        </w:div>
        <w:div w:id="1948077512">
          <w:marLeft w:val="640"/>
          <w:marRight w:val="0"/>
          <w:marTop w:val="0"/>
          <w:marBottom w:val="0"/>
          <w:divBdr>
            <w:top w:val="none" w:sz="0" w:space="0" w:color="auto"/>
            <w:left w:val="none" w:sz="0" w:space="0" w:color="auto"/>
            <w:bottom w:val="none" w:sz="0" w:space="0" w:color="auto"/>
            <w:right w:val="none" w:sz="0" w:space="0" w:color="auto"/>
          </w:divBdr>
        </w:div>
        <w:div w:id="2116633648">
          <w:marLeft w:val="640"/>
          <w:marRight w:val="0"/>
          <w:marTop w:val="0"/>
          <w:marBottom w:val="0"/>
          <w:divBdr>
            <w:top w:val="none" w:sz="0" w:space="0" w:color="auto"/>
            <w:left w:val="none" w:sz="0" w:space="0" w:color="auto"/>
            <w:bottom w:val="none" w:sz="0" w:space="0" w:color="auto"/>
            <w:right w:val="none" w:sz="0" w:space="0" w:color="auto"/>
          </w:divBdr>
        </w:div>
      </w:divsChild>
    </w:div>
    <w:div w:id="548761935">
      <w:bodyDiv w:val="1"/>
      <w:marLeft w:val="0"/>
      <w:marRight w:val="0"/>
      <w:marTop w:val="0"/>
      <w:marBottom w:val="0"/>
      <w:divBdr>
        <w:top w:val="none" w:sz="0" w:space="0" w:color="auto"/>
        <w:left w:val="none" w:sz="0" w:space="0" w:color="auto"/>
        <w:bottom w:val="none" w:sz="0" w:space="0" w:color="auto"/>
        <w:right w:val="none" w:sz="0" w:space="0" w:color="auto"/>
      </w:divBdr>
      <w:divsChild>
        <w:div w:id="76557302">
          <w:marLeft w:val="640"/>
          <w:marRight w:val="0"/>
          <w:marTop w:val="0"/>
          <w:marBottom w:val="0"/>
          <w:divBdr>
            <w:top w:val="none" w:sz="0" w:space="0" w:color="auto"/>
            <w:left w:val="none" w:sz="0" w:space="0" w:color="auto"/>
            <w:bottom w:val="none" w:sz="0" w:space="0" w:color="auto"/>
            <w:right w:val="none" w:sz="0" w:space="0" w:color="auto"/>
          </w:divBdr>
        </w:div>
        <w:div w:id="90778950">
          <w:marLeft w:val="640"/>
          <w:marRight w:val="0"/>
          <w:marTop w:val="0"/>
          <w:marBottom w:val="0"/>
          <w:divBdr>
            <w:top w:val="none" w:sz="0" w:space="0" w:color="auto"/>
            <w:left w:val="none" w:sz="0" w:space="0" w:color="auto"/>
            <w:bottom w:val="none" w:sz="0" w:space="0" w:color="auto"/>
            <w:right w:val="none" w:sz="0" w:space="0" w:color="auto"/>
          </w:divBdr>
        </w:div>
        <w:div w:id="339433249">
          <w:marLeft w:val="640"/>
          <w:marRight w:val="0"/>
          <w:marTop w:val="0"/>
          <w:marBottom w:val="0"/>
          <w:divBdr>
            <w:top w:val="none" w:sz="0" w:space="0" w:color="auto"/>
            <w:left w:val="none" w:sz="0" w:space="0" w:color="auto"/>
            <w:bottom w:val="none" w:sz="0" w:space="0" w:color="auto"/>
            <w:right w:val="none" w:sz="0" w:space="0" w:color="auto"/>
          </w:divBdr>
        </w:div>
        <w:div w:id="430858413">
          <w:marLeft w:val="640"/>
          <w:marRight w:val="0"/>
          <w:marTop w:val="0"/>
          <w:marBottom w:val="0"/>
          <w:divBdr>
            <w:top w:val="none" w:sz="0" w:space="0" w:color="auto"/>
            <w:left w:val="none" w:sz="0" w:space="0" w:color="auto"/>
            <w:bottom w:val="none" w:sz="0" w:space="0" w:color="auto"/>
            <w:right w:val="none" w:sz="0" w:space="0" w:color="auto"/>
          </w:divBdr>
        </w:div>
        <w:div w:id="441456262">
          <w:marLeft w:val="640"/>
          <w:marRight w:val="0"/>
          <w:marTop w:val="0"/>
          <w:marBottom w:val="0"/>
          <w:divBdr>
            <w:top w:val="none" w:sz="0" w:space="0" w:color="auto"/>
            <w:left w:val="none" w:sz="0" w:space="0" w:color="auto"/>
            <w:bottom w:val="none" w:sz="0" w:space="0" w:color="auto"/>
            <w:right w:val="none" w:sz="0" w:space="0" w:color="auto"/>
          </w:divBdr>
        </w:div>
        <w:div w:id="485711107">
          <w:marLeft w:val="640"/>
          <w:marRight w:val="0"/>
          <w:marTop w:val="0"/>
          <w:marBottom w:val="0"/>
          <w:divBdr>
            <w:top w:val="none" w:sz="0" w:space="0" w:color="auto"/>
            <w:left w:val="none" w:sz="0" w:space="0" w:color="auto"/>
            <w:bottom w:val="none" w:sz="0" w:space="0" w:color="auto"/>
            <w:right w:val="none" w:sz="0" w:space="0" w:color="auto"/>
          </w:divBdr>
        </w:div>
        <w:div w:id="494222740">
          <w:marLeft w:val="640"/>
          <w:marRight w:val="0"/>
          <w:marTop w:val="0"/>
          <w:marBottom w:val="0"/>
          <w:divBdr>
            <w:top w:val="none" w:sz="0" w:space="0" w:color="auto"/>
            <w:left w:val="none" w:sz="0" w:space="0" w:color="auto"/>
            <w:bottom w:val="none" w:sz="0" w:space="0" w:color="auto"/>
            <w:right w:val="none" w:sz="0" w:space="0" w:color="auto"/>
          </w:divBdr>
        </w:div>
        <w:div w:id="504901509">
          <w:marLeft w:val="640"/>
          <w:marRight w:val="0"/>
          <w:marTop w:val="0"/>
          <w:marBottom w:val="0"/>
          <w:divBdr>
            <w:top w:val="none" w:sz="0" w:space="0" w:color="auto"/>
            <w:left w:val="none" w:sz="0" w:space="0" w:color="auto"/>
            <w:bottom w:val="none" w:sz="0" w:space="0" w:color="auto"/>
            <w:right w:val="none" w:sz="0" w:space="0" w:color="auto"/>
          </w:divBdr>
        </w:div>
        <w:div w:id="780799421">
          <w:marLeft w:val="640"/>
          <w:marRight w:val="0"/>
          <w:marTop w:val="0"/>
          <w:marBottom w:val="0"/>
          <w:divBdr>
            <w:top w:val="none" w:sz="0" w:space="0" w:color="auto"/>
            <w:left w:val="none" w:sz="0" w:space="0" w:color="auto"/>
            <w:bottom w:val="none" w:sz="0" w:space="0" w:color="auto"/>
            <w:right w:val="none" w:sz="0" w:space="0" w:color="auto"/>
          </w:divBdr>
        </w:div>
        <w:div w:id="821695982">
          <w:marLeft w:val="640"/>
          <w:marRight w:val="0"/>
          <w:marTop w:val="0"/>
          <w:marBottom w:val="0"/>
          <w:divBdr>
            <w:top w:val="none" w:sz="0" w:space="0" w:color="auto"/>
            <w:left w:val="none" w:sz="0" w:space="0" w:color="auto"/>
            <w:bottom w:val="none" w:sz="0" w:space="0" w:color="auto"/>
            <w:right w:val="none" w:sz="0" w:space="0" w:color="auto"/>
          </w:divBdr>
        </w:div>
        <w:div w:id="954753278">
          <w:marLeft w:val="640"/>
          <w:marRight w:val="0"/>
          <w:marTop w:val="0"/>
          <w:marBottom w:val="0"/>
          <w:divBdr>
            <w:top w:val="none" w:sz="0" w:space="0" w:color="auto"/>
            <w:left w:val="none" w:sz="0" w:space="0" w:color="auto"/>
            <w:bottom w:val="none" w:sz="0" w:space="0" w:color="auto"/>
            <w:right w:val="none" w:sz="0" w:space="0" w:color="auto"/>
          </w:divBdr>
        </w:div>
        <w:div w:id="1146554226">
          <w:marLeft w:val="640"/>
          <w:marRight w:val="0"/>
          <w:marTop w:val="0"/>
          <w:marBottom w:val="0"/>
          <w:divBdr>
            <w:top w:val="none" w:sz="0" w:space="0" w:color="auto"/>
            <w:left w:val="none" w:sz="0" w:space="0" w:color="auto"/>
            <w:bottom w:val="none" w:sz="0" w:space="0" w:color="auto"/>
            <w:right w:val="none" w:sz="0" w:space="0" w:color="auto"/>
          </w:divBdr>
        </w:div>
        <w:div w:id="1166213600">
          <w:marLeft w:val="640"/>
          <w:marRight w:val="0"/>
          <w:marTop w:val="0"/>
          <w:marBottom w:val="0"/>
          <w:divBdr>
            <w:top w:val="none" w:sz="0" w:space="0" w:color="auto"/>
            <w:left w:val="none" w:sz="0" w:space="0" w:color="auto"/>
            <w:bottom w:val="none" w:sz="0" w:space="0" w:color="auto"/>
            <w:right w:val="none" w:sz="0" w:space="0" w:color="auto"/>
          </w:divBdr>
        </w:div>
        <w:div w:id="1384208844">
          <w:marLeft w:val="640"/>
          <w:marRight w:val="0"/>
          <w:marTop w:val="0"/>
          <w:marBottom w:val="0"/>
          <w:divBdr>
            <w:top w:val="none" w:sz="0" w:space="0" w:color="auto"/>
            <w:left w:val="none" w:sz="0" w:space="0" w:color="auto"/>
            <w:bottom w:val="none" w:sz="0" w:space="0" w:color="auto"/>
            <w:right w:val="none" w:sz="0" w:space="0" w:color="auto"/>
          </w:divBdr>
        </w:div>
        <w:div w:id="1463886259">
          <w:marLeft w:val="640"/>
          <w:marRight w:val="0"/>
          <w:marTop w:val="0"/>
          <w:marBottom w:val="0"/>
          <w:divBdr>
            <w:top w:val="none" w:sz="0" w:space="0" w:color="auto"/>
            <w:left w:val="none" w:sz="0" w:space="0" w:color="auto"/>
            <w:bottom w:val="none" w:sz="0" w:space="0" w:color="auto"/>
            <w:right w:val="none" w:sz="0" w:space="0" w:color="auto"/>
          </w:divBdr>
        </w:div>
        <w:div w:id="1506558699">
          <w:marLeft w:val="640"/>
          <w:marRight w:val="0"/>
          <w:marTop w:val="0"/>
          <w:marBottom w:val="0"/>
          <w:divBdr>
            <w:top w:val="none" w:sz="0" w:space="0" w:color="auto"/>
            <w:left w:val="none" w:sz="0" w:space="0" w:color="auto"/>
            <w:bottom w:val="none" w:sz="0" w:space="0" w:color="auto"/>
            <w:right w:val="none" w:sz="0" w:space="0" w:color="auto"/>
          </w:divBdr>
        </w:div>
        <w:div w:id="1575629803">
          <w:marLeft w:val="640"/>
          <w:marRight w:val="0"/>
          <w:marTop w:val="0"/>
          <w:marBottom w:val="0"/>
          <w:divBdr>
            <w:top w:val="none" w:sz="0" w:space="0" w:color="auto"/>
            <w:left w:val="none" w:sz="0" w:space="0" w:color="auto"/>
            <w:bottom w:val="none" w:sz="0" w:space="0" w:color="auto"/>
            <w:right w:val="none" w:sz="0" w:space="0" w:color="auto"/>
          </w:divBdr>
        </w:div>
        <w:div w:id="1701929715">
          <w:marLeft w:val="640"/>
          <w:marRight w:val="0"/>
          <w:marTop w:val="0"/>
          <w:marBottom w:val="0"/>
          <w:divBdr>
            <w:top w:val="none" w:sz="0" w:space="0" w:color="auto"/>
            <w:left w:val="none" w:sz="0" w:space="0" w:color="auto"/>
            <w:bottom w:val="none" w:sz="0" w:space="0" w:color="auto"/>
            <w:right w:val="none" w:sz="0" w:space="0" w:color="auto"/>
          </w:divBdr>
        </w:div>
        <w:div w:id="1812550613">
          <w:marLeft w:val="640"/>
          <w:marRight w:val="0"/>
          <w:marTop w:val="0"/>
          <w:marBottom w:val="0"/>
          <w:divBdr>
            <w:top w:val="none" w:sz="0" w:space="0" w:color="auto"/>
            <w:left w:val="none" w:sz="0" w:space="0" w:color="auto"/>
            <w:bottom w:val="none" w:sz="0" w:space="0" w:color="auto"/>
            <w:right w:val="none" w:sz="0" w:space="0" w:color="auto"/>
          </w:divBdr>
        </w:div>
        <w:div w:id="1865090068">
          <w:marLeft w:val="640"/>
          <w:marRight w:val="0"/>
          <w:marTop w:val="0"/>
          <w:marBottom w:val="0"/>
          <w:divBdr>
            <w:top w:val="none" w:sz="0" w:space="0" w:color="auto"/>
            <w:left w:val="none" w:sz="0" w:space="0" w:color="auto"/>
            <w:bottom w:val="none" w:sz="0" w:space="0" w:color="auto"/>
            <w:right w:val="none" w:sz="0" w:space="0" w:color="auto"/>
          </w:divBdr>
        </w:div>
        <w:div w:id="1886330107">
          <w:marLeft w:val="640"/>
          <w:marRight w:val="0"/>
          <w:marTop w:val="0"/>
          <w:marBottom w:val="0"/>
          <w:divBdr>
            <w:top w:val="none" w:sz="0" w:space="0" w:color="auto"/>
            <w:left w:val="none" w:sz="0" w:space="0" w:color="auto"/>
            <w:bottom w:val="none" w:sz="0" w:space="0" w:color="auto"/>
            <w:right w:val="none" w:sz="0" w:space="0" w:color="auto"/>
          </w:divBdr>
        </w:div>
        <w:div w:id="1919558109">
          <w:marLeft w:val="640"/>
          <w:marRight w:val="0"/>
          <w:marTop w:val="0"/>
          <w:marBottom w:val="0"/>
          <w:divBdr>
            <w:top w:val="none" w:sz="0" w:space="0" w:color="auto"/>
            <w:left w:val="none" w:sz="0" w:space="0" w:color="auto"/>
            <w:bottom w:val="none" w:sz="0" w:space="0" w:color="auto"/>
            <w:right w:val="none" w:sz="0" w:space="0" w:color="auto"/>
          </w:divBdr>
        </w:div>
        <w:div w:id="1974365056">
          <w:marLeft w:val="640"/>
          <w:marRight w:val="0"/>
          <w:marTop w:val="0"/>
          <w:marBottom w:val="0"/>
          <w:divBdr>
            <w:top w:val="none" w:sz="0" w:space="0" w:color="auto"/>
            <w:left w:val="none" w:sz="0" w:space="0" w:color="auto"/>
            <w:bottom w:val="none" w:sz="0" w:space="0" w:color="auto"/>
            <w:right w:val="none" w:sz="0" w:space="0" w:color="auto"/>
          </w:divBdr>
        </w:div>
        <w:div w:id="2133862650">
          <w:marLeft w:val="640"/>
          <w:marRight w:val="0"/>
          <w:marTop w:val="0"/>
          <w:marBottom w:val="0"/>
          <w:divBdr>
            <w:top w:val="none" w:sz="0" w:space="0" w:color="auto"/>
            <w:left w:val="none" w:sz="0" w:space="0" w:color="auto"/>
            <w:bottom w:val="none" w:sz="0" w:space="0" w:color="auto"/>
            <w:right w:val="none" w:sz="0" w:space="0" w:color="auto"/>
          </w:divBdr>
        </w:div>
      </w:divsChild>
    </w:div>
    <w:div w:id="554631876">
      <w:bodyDiv w:val="1"/>
      <w:marLeft w:val="0"/>
      <w:marRight w:val="0"/>
      <w:marTop w:val="0"/>
      <w:marBottom w:val="0"/>
      <w:divBdr>
        <w:top w:val="none" w:sz="0" w:space="0" w:color="auto"/>
        <w:left w:val="none" w:sz="0" w:space="0" w:color="auto"/>
        <w:bottom w:val="none" w:sz="0" w:space="0" w:color="auto"/>
        <w:right w:val="none" w:sz="0" w:space="0" w:color="auto"/>
      </w:divBdr>
      <w:divsChild>
        <w:div w:id="79913552">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273053911">
          <w:marLeft w:val="640"/>
          <w:marRight w:val="0"/>
          <w:marTop w:val="0"/>
          <w:marBottom w:val="0"/>
          <w:divBdr>
            <w:top w:val="none" w:sz="0" w:space="0" w:color="auto"/>
            <w:left w:val="none" w:sz="0" w:space="0" w:color="auto"/>
            <w:bottom w:val="none" w:sz="0" w:space="0" w:color="auto"/>
            <w:right w:val="none" w:sz="0" w:space="0" w:color="auto"/>
          </w:divBdr>
        </w:div>
        <w:div w:id="273825215">
          <w:marLeft w:val="640"/>
          <w:marRight w:val="0"/>
          <w:marTop w:val="0"/>
          <w:marBottom w:val="0"/>
          <w:divBdr>
            <w:top w:val="none" w:sz="0" w:space="0" w:color="auto"/>
            <w:left w:val="none" w:sz="0" w:space="0" w:color="auto"/>
            <w:bottom w:val="none" w:sz="0" w:space="0" w:color="auto"/>
            <w:right w:val="none" w:sz="0" w:space="0" w:color="auto"/>
          </w:divBdr>
        </w:div>
        <w:div w:id="285937239">
          <w:marLeft w:val="640"/>
          <w:marRight w:val="0"/>
          <w:marTop w:val="0"/>
          <w:marBottom w:val="0"/>
          <w:divBdr>
            <w:top w:val="none" w:sz="0" w:space="0" w:color="auto"/>
            <w:left w:val="none" w:sz="0" w:space="0" w:color="auto"/>
            <w:bottom w:val="none" w:sz="0" w:space="0" w:color="auto"/>
            <w:right w:val="none" w:sz="0" w:space="0" w:color="auto"/>
          </w:divBdr>
        </w:div>
        <w:div w:id="384565421">
          <w:marLeft w:val="640"/>
          <w:marRight w:val="0"/>
          <w:marTop w:val="0"/>
          <w:marBottom w:val="0"/>
          <w:divBdr>
            <w:top w:val="none" w:sz="0" w:space="0" w:color="auto"/>
            <w:left w:val="none" w:sz="0" w:space="0" w:color="auto"/>
            <w:bottom w:val="none" w:sz="0" w:space="0" w:color="auto"/>
            <w:right w:val="none" w:sz="0" w:space="0" w:color="auto"/>
          </w:divBdr>
        </w:div>
        <w:div w:id="396510669">
          <w:marLeft w:val="640"/>
          <w:marRight w:val="0"/>
          <w:marTop w:val="0"/>
          <w:marBottom w:val="0"/>
          <w:divBdr>
            <w:top w:val="none" w:sz="0" w:space="0" w:color="auto"/>
            <w:left w:val="none" w:sz="0" w:space="0" w:color="auto"/>
            <w:bottom w:val="none" w:sz="0" w:space="0" w:color="auto"/>
            <w:right w:val="none" w:sz="0" w:space="0" w:color="auto"/>
          </w:divBdr>
        </w:div>
        <w:div w:id="652828823">
          <w:marLeft w:val="640"/>
          <w:marRight w:val="0"/>
          <w:marTop w:val="0"/>
          <w:marBottom w:val="0"/>
          <w:divBdr>
            <w:top w:val="none" w:sz="0" w:space="0" w:color="auto"/>
            <w:left w:val="none" w:sz="0" w:space="0" w:color="auto"/>
            <w:bottom w:val="none" w:sz="0" w:space="0" w:color="auto"/>
            <w:right w:val="none" w:sz="0" w:space="0" w:color="auto"/>
          </w:divBdr>
        </w:div>
        <w:div w:id="723063162">
          <w:marLeft w:val="640"/>
          <w:marRight w:val="0"/>
          <w:marTop w:val="0"/>
          <w:marBottom w:val="0"/>
          <w:divBdr>
            <w:top w:val="none" w:sz="0" w:space="0" w:color="auto"/>
            <w:left w:val="none" w:sz="0" w:space="0" w:color="auto"/>
            <w:bottom w:val="none" w:sz="0" w:space="0" w:color="auto"/>
            <w:right w:val="none" w:sz="0" w:space="0" w:color="auto"/>
          </w:divBdr>
        </w:div>
        <w:div w:id="741025481">
          <w:marLeft w:val="640"/>
          <w:marRight w:val="0"/>
          <w:marTop w:val="0"/>
          <w:marBottom w:val="0"/>
          <w:divBdr>
            <w:top w:val="none" w:sz="0" w:space="0" w:color="auto"/>
            <w:left w:val="none" w:sz="0" w:space="0" w:color="auto"/>
            <w:bottom w:val="none" w:sz="0" w:space="0" w:color="auto"/>
            <w:right w:val="none" w:sz="0" w:space="0" w:color="auto"/>
          </w:divBdr>
        </w:div>
        <w:div w:id="881408855">
          <w:marLeft w:val="640"/>
          <w:marRight w:val="0"/>
          <w:marTop w:val="0"/>
          <w:marBottom w:val="0"/>
          <w:divBdr>
            <w:top w:val="none" w:sz="0" w:space="0" w:color="auto"/>
            <w:left w:val="none" w:sz="0" w:space="0" w:color="auto"/>
            <w:bottom w:val="none" w:sz="0" w:space="0" w:color="auto"/>
            <w:right w:val="none" w:sz="0" w:space="0" w:color="auto"/>
          </w:divBdr>
        </w:div>
        <w:div w:id="900023269">
          <w:marLeft w:val="640"/>
          <w:marRight w:val="0"/>
          <w:marTop w:val="0"/>
          <w:marBottom w:val="0"/>
          <w:divBdr>
            <w:top w:val="none" w:sz="0" w:space="0" w:color="auto"/>
            <w:left w:val="none" w:sz="0" w:space="0" w:color="auto"/>
            <w:bottom w:val="none" w:sz="0" w:space="0" w:color="auto"/>
            <w:right w:val="none" w:sz="0" w:space="0" w:color="auto"/>
          </w:divBdr>
        </w:div>
        <w:div w:id="942613904">
          <w:marLeft w:val="640"/>
          <w:marRight w:val="0"/>
          <w:marTop w:val="0"/>
          <w:marBottom w:val="0"/>
          <w:divBdr>
            <w:top w:val="none" w:sz="0" w:space="0" w:color="auto"/>
            <w:left w:val="none" w:sz="0" w:space="0" w:color="auto"/>
            <w:bottom w:val="none" w:sz="0" w:space="0" w:color="auto"/>
            <w:right w:val="none" w:sz="0" w:space="0" w:color="auto"/>
          </w:divBdr>
        </w:div>
        <w:div w:id="965891975">
          <w:marLeft w:val="640"/>
          <w:marRight w:val="0"/>
          <w:marTop w:val="0"/>
          <w:marBottom w:val="0"/>
          <w:divBdr>
            <w:top w:val="none" w:sz="0" w:space="0" w:color="auto"/>
            <w:left w:val="none" w:sz="0" w:space="0" w:color="auto"/>
            <w:bottom w:val="none" w:sz="0" w:space="0" w:color="auto"/>
            <w:right w:val="none" w:sz="0" w:space="0" w:color="auto"/>
          </w:divBdr>
        </w:div>
        <w:div w:id="1082021608">
          <w:marLeft w:val="640"/>
          <w:marRight w:val="0"/>
          <w:marTop w:val="0"/>
          <w:marBottom w:val="0"/>
          <w:divBdr>
            <w:top w:val="none" w:sz="0" w:space="0" w:color="auto"/>
            <w:left w:val="none" w:sz="0" w:space="0" w:color="auto"/>
            <w:bottom w:val="none" w:sz="0" w:space="0" w:color="auto"/>
            <w:right w:val="none" w:sz="0" w:space="0" w:color="auto"/>
          </w:divBdr>
        </w:div>
        <w:div w:id="1145974828">
          <w:marLeft w:val="640"/>
          <w:marRight w:val="0"/>
          <w:marTop w:val="0"/>
          <w:marBottom w:val="0"/>
          <w:divBdr>
            <w:top w:val="none" w:sz="0" w:space="0" w:color="auto"/>
            <w:left w:val="none" w:sz="0" w:space="0" w:color="auto"/>
            <w:bottom w:val="none" w:sz="0" w:space="0" w:color="auto"/>
            <w:right w:val="none" w:sz="0" w:space="0" w:color="auto"/>
          </w:divBdr>
        </w:div>
        <w:div w:id="1565556144">
          <w:marLeft w:val="640"/>
          <w:marRight w:val="0"/>
          <w:marTop w:val="0"/>
          <w:marBottom w:val="0"/>
          <w:divBdr>
            <w:top w:val="none" w:sz="0" w:space="0" w:color="auto"/>
            <w:left w:val="none" w:sz="0" w:space="0" w:color="auto"/>
            <w:bottom w:val="none" w:sz="0" w:space="0" w:color="auto"/>
            <w:right w:val="none" w:sz="0" w:space="0" w:color="auto"/>
          </w:divBdr>
        </w:div>
        <w:div w:id="1700009890">
          <w:marLeft w:val="640"/>
          <w:marRight w:val="0"/>
          <w:marTop w:val="0"/>
          <w:marBottom w:val="0"/>
          <w:divBdr>
            <w:top w:val="none" w:sz="0" w:space="0" w:color="auto"/>
            <w:left w:val="none" w:sz="0" w:space="0" w:color="auto"/>
            <w:bottom w:val="none" w:sz="0" w:space="0" w:color="auto"/>
            <w:right w:val="none" w:sz="0" w:space="0" w:color="auto"/>
          </w:divBdr>
        </w:div>
        <w:div w:id="1702973320">
          <w:marLeft w:val="640"/>
          <w:marRight w:val="0"/>
          <w:marTop w:val="0"/>
          <w:marBottom w:val="0"/>
          <w:divBdr>
            <w:top w:val="none" w:sz="0" w:space="0" w:color="auto"/>
            <w:left w:val="none" w:sz="0" w:space="0" w:color="auto"/>
            <w:bottom w:val="none" w:sz="0" w:space="0" w:color="auto"/>
            <w:right w:val="none" w:sz="0" w:space="0" w:color="auto"/>
          </w:divBdr>
        </w:div>
        <w:div w:id="1770809622">
          <w:marLeft w:val="640"/>
          <w:marRight w:val="0"/>
          <w:marTop w:val="0"/>
          <w:marBottom w:val="0"/>
          <w:divBdr>
            <w:top w:val="none" w:sz="0" w:space="0" w:color="auto"/>
            <w:left w:val="none" w:sz="0" w:space="0" w:color="auto"/>
            <w:bottom w:val="none" w:sz="0" w:space="0" w:color="auto"/>
            <w:right w:val="none" w:sz="0" w:space="0" w:color="auto"/>
          </w:divBdr>
        </w:div>
        <w:div w:id="1847816537">
          <w:marLeft w:val="640"/>
          <w:marRight w:val="0"/>
          <w:marTop w:val="0"/>
          <w:marBottom w:val="0"/>
          <w:divBdr>
            <w:top w:val="none" w:sz="0" w:space="0" w:color="auto"/>
            <w:left w:val="none" w:sz="0" w:space="0" w:color="auto"/>
            <w:bottom w:val="none" w:sz="0" w:space="0" w:color="auto"/>
            <w:right w:val="none" w:sz="0" w:space="0" w:color="auto"/>
          </w:divBdr>
        </w:div>
        <w:div w:id="1971663963">
          <w:marLeft w:val="640"/>
          <w:marRight w:val="0"/>
          <w:marTop w:val="0"/>
          <w:marBottom w:val="0"/>
          <w:divBdr>
            <w:top w:val="none" w:sz="0" w:space="0" w:color="auto"/>
            <w:left w:val="none" w:sz="0" w:space="0" w:color="auto"/>
            <w:bottom w:val="none" w:sz="0" w:space="0" w:color="auto"/>
            <w:right w:val="none" w:sz="0" w:space="0" w:color="auto"/>
          </w:divBdr>
        </w:div>
        <w:div w:id="2002735037">
          <w:marLeft w:val="640"/>
          <w:marRight w:val="0"/>
          <w:marTop w:val="0"/>
          <w:marBottom w:val="0"/>
          <w:divBdr>
            <w:top w:val="none" w:sz="0" w:space="0" w:color="auto"/>
            <w:left w:val="none" w:sz="0" w:space="0" w:color="auto"/>
            <w:bottom w:val="none" w:sz="0" w:space="0" w:color="auto"/>
            <w:right w:val="none" w:sz="0" w:space="0" w:color="auto"/>
          </w:divBdr>
        </w:div>
        <w:div w:id="2040467030">
          <w:marLeft w:val="640"/>
          <w:marRight w:val="0"/>
          <w:marTop w:val="0"/>
          <w:marBottom w:val="0"/>
          <w:divBdr>
            <w:top w:val="none" w:sz="0" w:space="0" w:color="auto"/>
            <w:left w:val="none" w:sz="0" w:space="0" w:color="auto"/>
            <w:bottom w:val="none" w:sz="0" w:space="0" w:color="auto"/>
            <w:right w:val="none" w:sz="0" w:space="0" w:color="auto"/>
          </w:divBdr>
        </w:div>
      </w:divsChild>
    </w:div>
    <w:div w:id="575362237">
      <w:bodyDiv w:val="1"/>
      <w:marLeft w:val="0"/>
      <w:marRight w:val="0"/>
      <w:marTop w:val="0"/>
      <w:marBottom w:val="0"/>
      <w:divBdr>
        <w:top w:val="none" w:sz="0" w:space="0" w:color="auto"/>
        <w:left w:val="none" w:sz="0" w:space="0" w:color="auto"/>
        <w:bottom w:val="none" w:sz="0" w:space="0" w:color="auto"/>
        <w:right w:val="none" w:sz="0" w:space="0" w:color="auto"/>
      </w:divBdr>
      <w:divsChild>
        <w:div w:id="13895020">
          <w:marLeft w:val="640"/>
          <w:marRight w:val="0"/>
          <w:marTop w:val="0"/>
          <w:marBottom w:val="0"/>
          <w:divBdr>
            <w:top w:val="none" w:sz="0" w:space="0" w:color="auto"/>
            <w:left w:val="none" w:sz="0" w:space="0" w:color="auto"/>
            <w:bottom w:val="none" w:sz="0" w:space="0" w:color="auto"/>
            <w:right w:val="none" w:sz="0" w:space="0" w:color="auto"/>
          </w:divBdr>
        </w:div>
        <w:div w:id="242838496">
          <w:marLeft w:val="640"/>
          <w:marRight w:val="0"/>
          <w:marTop w:val="0"/>
          <w:marBottom w:val="0"/>
          <w:divBdr>
            <w:top w:val="none" w:sz="0" w:space="0" w:color="auto"/>
            <w:left w:val="none" w:sz="0" w:space="0" w:color="auto"/>
            <w:bottom w:val="none" w:sz="0" w:space="0" w:color="auto"/>
            <w:right w:val="none" w:sz="0" w:space="0" w:color="auto"/>
          </w:divBdr>
        </w:div>
        <w:div w:id="319428728">
          <w:marLeft w:val="640"/>
          <w:marRight w:val="0"/>
          <w:marTop w:val="0"/>
          <w:marBottom w:val="0"/>
          <w:divBdr>
            <w:top w:val="none" w:sz="0" w:space="0" w:color="auto"/>
            <w:left w:val="none" w:sz="0" w:space="0" w:color="auto"/>
            <w:bottom w:val="none" w:sz="0" w:space="0" w:color="auto"/>
            <w:right w:val="none" w:sz="0" w:space="0" w:color="auto"/>
          </w:divBdr>
        </w:div>
        <w:div w:id="336352613">
          <w:marLeft w:val="640"/>
          <w:marRight w:val="0"/>
          <w:marTop w:val="0"/>
          <w:marBottom w:val="0"/>
          <w:divBdr>
            <w:top w:val="none" w:sz="0" w:space="0" w:color="auto"/>
            <w:left w:val="none" w:sz="0" w:space="0" w:color="auto"/>
            <w:bottom w:val="none" w:sz="0" w:space="0" w:color="auto"/>
            <w:right w:val="none" w:sz="0" w:space="0" w:color="auto"/>
          </w:divBdr>
        </w:div>
        <w:div w:id="342637247">
          <w:marLeft w:val="640"/>
          <w:marRight w:val="0"/>
          <w:marTop w:val="0"/>
          <w:marBottom w:val="0"/>
          <w:divBdr>
            <w:top w:val="none" w:sz="0" w:space="0" w:color="auto"/>
            <w:left w:val="none" w:sz="0" w:space="0" w:color="auto"/>
            <w:bottom w:val="none" w:sz="0" w:space="0" w:color="auto"/>
            <w:right w:val="none" w:sz="0" w:space="0" w:color="auto"/>
          </w:divBdr>
        </w:div>
        <w:div w:id="368989573">
          <w:marLeft w:val="640"/>
          <w:marRight w:val="0"/>
          <w:marTop w:val="0"/>
          <w:marBottom w:val="0"/>
          <w:divBdr>
            <w:top w:val="none" w:sz="0" w:space="0" w:color="auto"/>
            <w:left w:val="none" w:sz="0" w:space="0" w:color="auto"/>
            <w:bottom w:val="none" w:sz="0" w:space="0" w:color="auto"/>
            <w:right w:val="none" w:sz="0" w:space="0" w:color="auto"/>
          </w:divBdr>
        </w:div>
        <w:div w:id="393622023">
          <w:marLeft w:val="640"/>
          <w:marRight w:val="0"/>
          <w:marTop w:val="0"/>
          <w:marBottom w:val="0"/>
          <w:divBdr>
            <w:top w:val="none" w:sz="0" w:space="0" w:color="auto"/>
            <w:left w:val="none" w:sz="0" w:space="0" w:color="auto"/>
            <w:bottom w:val="none" w:sz="0" w:space="0" w:color="auto"/>
            <w:right w:val="none" w:sz="0" w:space="0" w:color="auto"/>
          </w:divBdr>
        </w:div>
        <w:div w:id="400101514">
          <w:marLeft w:val="640"/>
          <w:marRight w:val="0"/>
          <w:marTop w:val="0"/>
          <w:marBottom w:val="0"/>
          <w:divBdr>
            <w:top w:val="none" w:sz="0" w:space="0" w:color="auto"/>
            <w:left w:val="none" w:sz="0" w:space="0" w:color="auto"/>
            <w:bottom w:val="none" w:sz="0" w:space="0" w:color="auto"/>
            <w:right w:val="none" w:sz="0" w:space="0" w:color="auto"/>
          </w:divBdr>
        </w:div>
        <w:div w:id="534730091">
          <w:marLeft w:val="640"/>
          <w:marRight w:val="0"/>
          <w:marTop w:val="0"/>
          <w:marBottom w:val="0"/>
          <w:divBdr>
            <w:top w:val="none" w:sz="0" w:space="0" w:color="auto"/>
            <w:left w:val="none" w:sz="0" w:space="0" w:color="auto"/>
            <w:bottom w:val="none" w:sz="0" w:space="0" w:color="auto"/>
            <w:right w:val="none" w:sz="0" w:space="0" w:color="auto"/>
          </w:divBdr>
        </w:div>
        <w:div w:id="665330481">
          <w:marLeft w:val="640"/>
          <w:marRight w:val="0"/>
          <w:marTop w:val="0"/>
          <w:marBottom w:val="0"/>
          <w:divBdr>
            <w:top w:val="none" w:sz="0" w:space="0" w:color="auto"/>
            <w:left w:val="none" w:sz="0" w:space="0" w:color="auto"/>
            <w:bottom w:val="none" w:sz="0" w:space="0" w:color="auto"/>
            <w:right w:val="none" w:sz="0" w:space="0" w:color="auto"/>
          </w:divBdr>
        </w:div>
        <w:div w:id="807550784">
          <w:marLeft w:val="640"/>
          <w:marRight w:val="0"/>
          <w:marTop w:val="0"/>
          <w:marBottom w:val="0"/>
          <w:divBdr>
            <w:top w:val="none" w:sz="0" w:space="0" w:color="auto"/>
            <w:left w:val="none" w:sz="0" w:space="0" w:color="auto"/>
            <w:bottom w:val="none" w:sz="0" w:space="0" w:color="auto"/>
            <w:right w:val="none" w:sz="0" w:space="0" w:color="auto"/>
          </w:divBdr>
        </w:div>
        <w:div w:id="843395286">
          <w:marLeft w:val="640"/>
          <w:marRight w:val="0"/>
          <w:marTop w:val="0"/>
          <w:marBottom w:val="0"/>
          <w:divBdr>
            <w:top w:val="none" w:sz="0" w:space="0" w:color="auto"/>
            <w:left w:val="none" w:sz="0" w:space="0" w:color="auto"/>
            <w:bottom w:val="none" w:sz="0" w:space="0" w:color="auto"/>
            <w:right w:val="none" w:sz="0" w:space="0" w:color="auto"/>
          </w:divBdr>
        </w:div>
        <w:div w:id="943925064">
          <w:marLeft w:val="640"/>
          <w:marRight w:val="0"/>
          <w:marTop w:val="0"/>
          <w:marBottom w:val="0"/>
          <w:divBdr>
            <w:top w:val="none" w:sz="0" w:space="0" w:color="auto"/>
            <w:left w:val="none" w:sz="0" w:space="0" w:color="auto"/>
            <w:bottom w:val="none" w:sz="0" w:space="0" w:color="auto"/>
            <w:right w:val="none" w:sz="0" w:space="0" w:color="auto"/>
          </w:divBdr>
        </w:div>
        <w:div w:id="945043735">
          <w:marLeft w:val="640"/>
          <w:marRight w:val="0"/>
          <w:marTop w:val="0"/>
          <w:marBottom w:val="0"/>
          <w:divBdr>
            <w:top w:val="none" w:sz="0" w:space="0" w:color="auto"/>
            <w:left w:val="none" w:sz="0" w:space="0" w:color="auto"/>
            <w:bottom w:val="none" w:sz="0" w:space="0" w:color="auto"/>
            <w:right w:val="none" w:sz="0" w:space="0" w:color="auto"/>
          </w:divBdr>
        </w:div>
        <w:div w:id="1010179928">
          <w:marLeft w:val="640"/>
          <w:marRight w:val="0"/>
          <w:marTop w:val="0"/>
          <w:marBottom w:val="0"/>
          <w:divBdr>
            <w:top w:val="none" w:sz="0" w:space="0" w:color="auto"/>
            <w:left w:val="none" w:sz="0" w:space="0" w:color="auto"/>
            <w:bottom w:val="none" w:sz="0" w:space="0" w:color="auto"/>
            <w:right w:val="none" w:sz="0" w:space="0" w:color="auto"/>
          </w:divBdr>
        </w:div>
        <w:div w:id="1020426327">
          <w:marLeft w:val="640"/>
          <w:marRight w:val="0"/>
          <w:marTop w:val="0"/>
          <w:marBottom w:val="0"/>
          <w:divBdr>
            <w:top w:val="none" w:sz="0" w:space="0" w:color="auto"/>
            <w:left w:val="none" w:sz="0" w:space="0" w:color="auto"/>
            <w:bottom w:val="none" w:sz="0" w:space="0" w:color="auto"/>
            <w:right w:val="none" w:sz="0" w:space="0" w:color="auto"/>
          </w:divBdr>
        </w:div>
        <w:div w:id="1137339257">
          <w:marLeft w:val="640"/>
          <w:marRight w:val="0"/>
          <w:marTop w:val="0"/>
          <w:marBottom w:val="0"/>
          <w:divBdr>
            <w:top w:val="none" w:sz="0" w:space="0" w:color="auto"/>
            <w:left w:val="none" w:sz="0" w:space="0" w:color="auto"/>
            <w:bottom w:val="none" w:sz="0" w:space="0" w:color="auto"/>
            <w:right w:val="none" w:sz="0" w:space="0" w:color="auto"/>
          </w:divBdr>
        </w:div>
        <w:div w:id="1153840286">
          <w:marLeft w:val="640"/>
          <w:marRight w:val="0"/>
          <w:marTop w:val="0"/>
          <w:marBottom w:val="0"/>
          <w:divBdr>
            <w:top w:val="none" w:sz="0" w:space="0" w:color="auto"/>
            <w:left w:val="none" w:sz="0" w:space="0" w:color="auto"/>
            <w:bottom w:val="none" w:sz="0" w:space="0" w:color="auto"/>
            <w:right w:val="none" w:sz="0" w:space="0" w:color="auto"/>
          </w:divBdr>
        </w:div>
        <w:div w:id="1170946017">
          <w:marLeft w:val="640"/>
          <w:marRight w:val="0"/>
          <w:marTop w:val="0"/>
          <w:marBottom w:val="0"/>
          <w:divBdr>
            <w:top w:val="none" w:sz="0" w:space="0" w:color="auto"/>
            <w:left w:val="none" w:sz="0" w:space="0" w:color="auto"/>
            <w:bottom w:val="none" w:sz="0" w:space="0" w:color="auto"/>
            <w:right w:val="none" w:sz="0" w:space="0" w:color="auto"/>
          </w:divBdr>
        </w:div>
        <w:div w:id="1360621139">
          <w:marLeft w:val="640"/>
          <w:marRight w:val="0"/>
          <w:marTop w:val="0"/>
          <w:marBottom w:val="0"/>
          <w:divBdr>
            <w:top w:val="none" w:sz="0" w:space="0" w:color="auto"/>
            <w:left w:val="none" w:sz="0" w:space="0" w:color="auto"/>
            <w:bottom w:val="none" w:sz="0" w:space="0" w:color="auto"/>
            <w:right w:val="none" w:sz="0" w:space="0" w:color="auto"/>
          </w:divBdr>
        </w:div>
        <w:div w:id="1566917095">
          <w:marLeft w:val="640"/>
          <w:marRight w:val="0"/>
          <w:marTop w:val="0"/>
          <w:marBottom w:val="0"/>
          <w:divBdr>
            <w:top w:val="none" w:sz="0" w:space="0" w:color="auto"/>
            <w:left w:val="none" w:sz="0" w:space="0" w:color="auto"/>
            <w:bottom w:val="none" w:sz="0" w:space="0" w:color="auto"/>
            <w:right w:val="none" w:sz="0" w:space="0" w:color="auto"/>
          </w:divBdr>
        </w:div>
        <w:div w:id="1644197897">
          <w:marLeft w:val="640"/>
          <w:marRight w:val="0"/>
          <w:marTop w:val="0"/>
          <w:marBottom w:val="0"/>
          <w:divBdr>
            <w:top w:val="none" w:sz="0" w:space="0" w:color="auto"/>
            <w:left w:val="none" w:sz="0" w:space="0" w:color="auto"/>
            <w:bottom w:val="none" w:sz="0" w:space="0" w:color="auto"/>
            <w:right w:val="none" w:sz="0" w:space="0" w:color="auto"/>
          </w:divBdr>
        </w:div>
        <w:div w:id="2117358143">
          <w:marLeft w:val="640"/>
          <w:marRight w:val="0"/>
          <w:marTop w:val="0"/>
          <w:marBottom w:val="0"/>
          <w:divBdr>
            <w:top w:val="none" w:sz="0" w:space="0" w:color="auto"/>
            <w:left w:val="none" w:sz="0" w:space="0" w:color="auto"/>
            <w:bottom w:val="none" w:sz="0" w:space="0" w:color="auto"/>
            <w:right w:val="none" w:sz="0" w:space="0" w:color="auto"/>
          </w:divBdr>
        </w:div>
        <w:div w:id="2130272034">
          <w:marLeft w:val="640"/>
          <w:marRight w:val="0"/>
          <w:marTop w:val="0"/>
          <w:marBottom w:val="0"/>
          <w:divBdr>
            <w:top w:val="none" w:sz="0" w:space="0" w:color="auto"/>
            <w:left w:val="none" w:sz="0" w:space="0" w:color="auto"/>
            <w:bottom w:val="none" w:sz="0" w:space="0" w:color="auto"/>
            <w:right w:val="none" w:sz="0" w:space="0" w:color="auto"/>
          </w:divBdr>
        </w:div>
      </w:divsChild>
    </w:div>
    <w:div w:id="580988602">
      <w:bodyDiv w:val="1"/>
      <w:marLeft w:val="0"/>
      <w:marRight w:val="0"/>
      <w:marTop w:val="0"/>
      <w:marBottom w:val="0"/>
      <w:divBdr>
        <w:top w:val="none" w:sz="0" w:space="0" w:color="auto"/>
        <w:left w:val="none" w:sz="0" w:space="0" w:color="auto"/>
        <w:bottom w:val="none" w:sz="0" w:space="0" w:color="auto"/>
        <w:right w:val="none" w:sz="0" w:space="0" w:color="auto"/>
      </w:divBdr>
    </w:div>
    <w:div w:id="593782048">
      <w:bodyDiv w:val="1"/>
      <w:marLeft w:val="0"/>
      <w:marRight w:val="0"/>
      <w:marTop w:val="0"/>
      <w:marBottom w:val="0"/>
      <w:divBdr>
        <w:top w:val="none" w:sz="0" w:space="0" w:color="auto"/>
        <w:left w:val="none" w:sz="0" w:space="0" w:color="auto"/>
        <w:bottom w:val="none" w:sz="0" w:space="0" w:color="auto"/>
        <w:right w:val="none" w:sz="0" w:space="0" w:color="auto"/>
      </w:divBdr>
      <w:divsChild>
        <w:div w:id="96096094">
          <w:marLeft w:val="640"/>
          <w:marRight w:val="0"/>
          <w:marTop w:val="0"/>
          <w:marBottom w:val="0"/>
          <w:divBdr>
            <w:top w:val="none" w:sz="0" w:space="0" w:color="auto"/>
            <w:left w:val="none" w:sz="0" w:space="0" w:color="auto"/>
            <w:bottom w:val="none" w:sz="0" w:space="0" w:color="auto"/>
            <w:right w:val="none" w:sz="0" w:space="0" w:color="auto"/>
          </w:divBdr>
        </w:div>
        <w:div w:id="399527479">
          <w:marLeft w:val="640"/>
          <w:marRight w:val="0"/>
          <w:marTop w:val="0"/>
          <w:marBottom w:val="0"/>
          <w:divBdr>
            <w:top w:val="none" w:sz="0" w:space="0" w:color="auto"/>
            <w:left w:val="none" w:sz="0" w:space="0" w:color="auto"/>
            <w:bottom w:val="none" w:sz="0" w:space="0" w:color="auto"/>
            <w:right w:val="none" w:sz="0" w:space="0" w:color="auto"/>
          </w:divBdr>
        </w:div>
        <w:div w:id="426970560">
          <w:marLeft w:val="640"/>
          <w:marRight w:val="0"/>
          <w:marTop w:val="0"/>
          <w:marBottom w:val="0"/>
          <w:divBdr>
            <w:top w:val="none" w:sz="0" w:space="0" w:color="auto"/>
            <w:left w:val="none" w:sz="0" w:space="0" w:color="auto"/>
            <w:bottom w:val="none" w:sz="0" w:space="0" w:color="auto"/>
            <w:right w:val="none" w:sz="0" w:space="0" w:color="auto"/>
          </w:divBdr>
        </w:div>
        <w:div w:id="589314517">
          <w:marLeft w:val="640"/>
          <w:marRight w:val="0"/>
          <w:marTop w:val="0"/>
          <w:marBottom w:val="0"/>
          <w:divBdr>
            <w:top w:val="none" w:sz="0" w:space="0" w:color="auto"/>
            <w:left w:val="none" w:sz="0" w:space="0" w:color="auto"/>
            <w:bottom w:val="none" w:sz="0" w:space="0" w:color="auto"/>
            <w:right w:val="none" w:sz="0" w:space="0" w:color="auto"/>
          </w:divBdr>
        </w:div>
        <w:div w:id="609778584">
          <w:marLeft w:val="640"/>
          <w:marRight w:val="0"/>
          <w:marTop w:val="0"/>
          <w:marBottom w:val="0"/>
          <w:divBdr>
            <w:top w:val="none" w:sz="0" w:space="0" w:color="auto"/>
            <w:left w:val="none" w:sz="0" w:space="0" w:color="auto"/>
            <w:bottom w:val="none" w:sz="0" w:space="0" w:color="auto"/>
            <w:right w:val="none" w:sz="0" w:space="0" w:color="auto"/>
          </w:divBdr>
        </w:div>
        <w:div w:id="614292725">
          <w:marLeft w:val="640"/>
          <w:marRight w:val="0"/>
          <w:marTop w:val="0"/>
          <w:marBottom w:val="0"/>
          <w:divBdr>
            <w:top w:val="none" w:sz="0" w:space="0" w:color="auto"/>
            <w:left w:val="none" w:sz="0" w:space="0" w:color="auto"/>
            <w:bottom w:val="none" w:sz="0" w:space="0" w:color="auto"/>
            <w:right w:val="none" w:sz="0" w:space="0" w:color="auto"/>
          </w:divBdr>
        </w:div>
        <w:div w:id="871455598">
          <w:marLeft w:val="640"/>
          <w:marRight w:val="0"/>
          <w:marTop w:val="0"/>
          <w:marBottom w:val="0"/>
          <w:divBdr>
            <w:top w:val="none" w:sz="0" w:space="0" w:color="auto"/>
            <w:left w:val="none" w:sz="0" w:space="0" w:color="auto"/>
            <w:bottom w:val="none" w:sz="0" w:space="0" w:color="auto"/>
            <w:right w:val="none" w:sz="0" w:space="0" w:color="auto"/>
          </w:divBdr>
        </w:div>
        <w:div w:id="939415731">
          <w:marLeft w:val="640"/>
          <w:marRight w:val="0"/>
          <w:marTop w:val="0"/>
          <w:marBottom w:val="0"/>
          <w:divBdr>
            <w:top w:val="none" w:sz="0" w:space="0" w:color="auto"/>
            <w:left w:val="none" w:sz="0" w:space="0" w:color="auto"/>
            <w:bottom w:val="none" w:sz="0" w:space="0" w:color="auto"/>
            <w:right w:val="none" w:sz="0" w:space="0" w:color="auto"/>
          </w:divBdr>
        </w:div>
        <w:div w:id="1064335477">
          <w:marLeft w:val="640"/>
          <w:marRight w:val="0"/>
          <w:marTop w:val="0"/>
          <w:marBottom w:val="0"/>
          <w:divBdr>
            <w:top w:val="none" w:sz="0" w:space="0" w:color="auto"/>
            <w:left w:val="none" w:sz="0" w:space="0" w:color="auto"/>
            <w:bottom w:val="none" w:sz="0" w:space="0" w:color="auto"/>
            <w:right w:val="none" w:sz="0" w:space="0" w:color="auto"/>
          </w:divBdr>
        </w:div>
        <w:div w:id="1317492191">
          <w:marLeft w:val="640"/>
          <w:marRight w:val="0"/>
          <w:marTop w:val="0"/>
          <w:marBottom w:val="0"/>
          <w:divBdr>
            <w:top w:val="none" w:sz="0" w:space="0" w:color="auto"/>
            <w:left w:val="none" w:sz="0" w:space="0" w:color="auto"/>
            <w:bottom w:val="none" w:sz="0" w:space="0" w:color="auto"/>
            <w:right w:val="none" w:sz="0" w:space="0" w:color="auto"/>
          </w:divBdr>
        </w:div>
        <w:div w:id="1400440882">
          <w:marLeft w:val="640"/>
          <w:marRight w:val="0"/>
          <w:marTop w:val="0"/>
          <w:marBottom w:val="0"/>
          <w:divBdr>
            <w:top w:val="none" w:sz="0" w:space="0" w:color="auto"/>
            <w:left w:val="none" w:sz="0" w:space="0" w:color="auto"/>
            <w:bottom w:val="none" w:sz="0" w:space="0" w:color="auto"/>
            <w:right w:val="none" w:sz="0" w:space="0" w:color="auto"/>
          </w:divBdr>
        </w:div>
        <w:div w:id="1448887326">
          <w:marLeft w:val="640"/>
          <w:marRight w:val="0"/>
          <w:marTop w:val="0"/>
          <w:marBottom w:val="0"/>
          <w:divBdr>
            <w:top w:val="none" w:sz="0" w:space="0" w:color="auto"/>
            <w:left w:val="none" w:sz="0" w:space="0" w:color="auto"/>
            <w:bottom w:val="none" w:sz="0" w:space="0" w:color="auto"/>
            <w:right w:val="none" w:sz="0" w:space="0" w:color="auto"/>
          </w:divBdr>
        </w:div>
        <w:div w:id="1465655257">
          <w:marLeft w:val="640"/>
          <w:marRight w:val="0"/>
          <w:marTop w:val="0"/>
          <w:marBottom w:val="0"/>
          <w:divBdr>
            <w:top w:val="none" w:sz="0" w:space="0" w:color="auto"/>
            <w:left w:val="none" w:sz="0" w:space="0" w:color="auto"/>
            <w:bottom w:val="none" w:sz="0" w:space="0" w:color="auto"/>
            <w:right w:val="none" w:sz="0" w:space="0" w:color="auto"/>
          </w:divBdr>
        </w:div>
        <w:div w:id="1529174208">
          <w:marLeft w:val="640"/>
          <w:marRight w:val="0"/>
          <w:marTop w:val="0"/>
          <w:marBottom w:val="0"/>
          <w:divBdr>
            <w:top w:val="none" w:sz="0" w:space="0" w:color="auto"/>
            <w:left w:val="none" w:sz="0" w:space="0" w:color="auto"/>
            <w:bottom w:val="none" w:sz="0" w:space="0" w:color="auto"/>
            <w:right w:val="none" w:sz="0" w:space="0" w:color="auto"/>
          </w:divBdr>
        </w:div>
        <w:div w:id="1563520435">
          <w:marLeft w:val="640"/>
          <w:marRight w:val="0"/>
          <w:marTop w:val="0"/>
          <w:marBottom w:val="0"/>
          <w:divBdr>
            <w:top w:val="none" w:sz="0" w:space="0" w:color="auto"/>
            <w:left w:val="none" w:sz="0" w:space="0" w:color="auto"/>
            <w:bottom w:val="none" w:sz="0" w:space="0" w:color="auto"/>
            <w:right w:val="none" w:sz="0" w:space="0" w:color="auto"/>
          </w:divBdr>
        </w:div>
        <w:div w:id="1595162994">
          <w:marLeft w:val="640"/>
          <w:marRight w:val="0"/>
          <w:marTop w:val="0"/>
          <w:marBottom w:val="0"/>
          <w:divBdr>
            <w:top w:val="none" w:sz="0" w:space="0" w:color="auto"/>
            <w:left w:val="none" w:sz="0" w:space="0" w:color="auto"/>
            <w:bottom w:val="none" w:sz="0" w:space="0" w:color="auto"/>
            <w:right w:val="none" w:sz="0" w:space="0" w:color="auto"/>
          </w:divBdr>
        </w:div>
        <w:div w:id="1615290786">
          <w:marLeft w:val="640"/>
          <w:marRight w:val="0"/>
          <w:marTop w:val="0"/>
          <w:marBottom w:val="0"/>
          <w:divBdr>
            <w:top w:val="none" w:sz="0" w:space="0" w:color="auto"/>
            <w:left w:val="none" w:sz="0" w:space="0" w:color="auto"/>
            <w:bottom w:val="none" w:sz="0" w:space="0" w:color="auto"/>
            <w:right w:val="none" w:sz="0" w:space="0" w:color="auto"/>
          </w:divBdr>
        </w:div>
        <w:div w:id="1984918900">
          <w:marLeft w:val="640"/>
          <w:marRight w:val="0"/>
          <w:marTop w:val="0"/>
          <w:marBottom w:val="0"/>
          <w:divBdr>
            <w:top w:val="none" w:sz="0" w:space="0" w:color="auto"/>
            <w:left w:val="none" w:sz="0" w:space="0" w:color="auto"/>
            <w:bottom w:val="none" w:sz="0" w:space="0" w:color="auto"/>
            <w:right w:val="none" w:sz="0" w:space="0" w:color="auto"/>
          </w:divBdr>
        </w:div>
        <w:div w:id="1993486340">
          <w:marLeft w:val="640"/>
          <w:marRight w:val="0"/>
          <w:marTop w:val="0"/>
          <w:marBottom w:val="0"/>
          <w:divBdr>
            <w:top w:val="none" w:sz="0" w:space="0" w:color="auto"/>
            <w:left w:val="none" w:sz="0" w:space="0" w:color="auto"/>
            <w:bottom w:val="none" w:sz="0" w:space="0" w:color="auto"/>
            <w:right w:val="none" w:sz="0" w:space="0" w:color="auto"/>
          </w:divBdr>
        </w:div>
        <w:div w:id="2057000785">
          <w:marLeft w:val="640"/>
          <w:marRight w:val="0"/>
          <w:marTop w:val="0"/>
          <w:marBottom w:val="0"/>
          <w:divBdr>
            <w:top w:val="none" w:sz="0" w:space="0" w:color="auto"/>
            <w:left w:val="none" w:sz="0" w:space="0" w:color="auto"/>
            <w:bottom w:val="none" w:sz="0" w:space="0" w:color="auto"/>
            <w:right w:val="none" w:sz="0" w:space="0" w:color="auto"/>
          </w:divBdr>
        </w:div>
        <w:div w:id="2130275291">
          <w:marLeft w:val="640"/>
          <w:marRight w:val="0"/>
          <w:marTop w:val="0"/>
          <w:marBottom w:val="0"/>
          <w:divBdr>
            <w:top w:val="none" w:sz="0" w:space="0" w:color="auto"/>
            <w:left w:val="none" w:sz="0" w:space="0" w:color="auto"/>
            <w:bottom w:val="none" w:sz="0" w:space="0" w:color="auto"/>
            <w:right w:val="none" w:sz="0" w:space="0" w:color="auto"/>
          </w:divBdr>
        </w:div>
      </w:divsChild>
    </w:div>
    <w:div w:id="610935460">
      <w:bodyDiv w:val="1"/>
      <w:marLeft w:val="0"/>
      <w:marRight w:val="0"/>
      <w:marTop w:val="0"/>
      <w:marBottom w:val="0"/>
      <w:divBdr>
        <w:top w:val="none" w:sz="0" w:space="0" w:color="auto"/>
        <w:left w:val="none" w:sz="0" w:space="0" w:color="auto"/>
        <w:bottom w:val="none" w:sz="0" w:space="0" w:color="auto"/>
        <w:right w:val="none" w:sz="0" w:space="0" w:color="auto"/>
      </w:divBdr>
      <w:divsChild>
        <w:div w:id="3365575">
          <w:marLeft w:val="640"/>
          <w:marRight w:val="0"/>
          <w:marTop w:val="0"/>
          <w:marBottom w:val="0"/>
          <w:divBdr>
            <w:top w:val="none" w:sz="0" w:space="0" w:color="auto"/>
            <w:left w:val="none" w:sz="0" w:space="0" w:color="auto"/>
            <w:bottom w:val="none" w:sz="0" w:space="0" w:color="auto"/>
            <w:right w:val="none" w:sz="0" w:space="0" w:color="auto"/>
          </w:divBdr>
        </w:div>
        <w:div w:id="42872072">
          <w:marLeft w:val="640"/>
          <w:marRight w:val="0"/>
          <w:marTop w:val="0"/>
          <w:marBottom w:val="0"/>
          <w:divBdr>
            <w:top w:val="none" w:sz="0" w:space="0" w:color="auto"/>
            <w:left w:val="none" w:sz="0" w:space="0" w:color="auto"/>
            <w:bottom w:val="none" w:sz="0" w:space="0" w:color="auto"/>
            <w:right w:val="none" w:sz="0" w:space="0" w:color="auto"/>
          </w:divBdr>
        </w:div>
        <w:div w:id="80958685">
          <w:marLeft w:val="640"/>
          <w:marRight w:val="0"/>
          <w:marTop w:val="0"/>
          <w:marBottom w:val="0"/>
          <w:divBdr>
            <w:top w:val="none" w:sz="0" w:space="0" w:color="auto"/>
            <w:left w:val="none" w:sz="0" w:space="0" w:color="auto"/>
            <w:bottom w:val="none" w:sz="0" w:space="0" w:color="auto"/>
            <w:right w:val="none" w:sz="0" w:space="0" w:color="auto"/>
          </w:divBdr>
        </w:div>
        <w:div w:id="101606904">
          <w:marLeft w:val="640"/>
          <w:marRight w:val="0"/>
          <w:marTop w:val="0"/>
          <w:marBottom w:val="0"/>
          <w:divBdr>
            <w:top w:val="none" w:sz="0" w:space="0" w:color="auto"/>
            <w:left w:val="none" w:sz="0" w:space="0" w:color="auto"/>
            <w:bottom w:val="none" w:sz="0" w:space="0" w:color="auto"/>
            <w:right w:val="none" w:sz="0" w:space="0" w:color="auto"/>
          </w:divBdr>
        </w:div>
        <w:div w:id="139427070">
          <w:marLeft w:val="640"/>
          <w:marRight w:val="0"/>
          <w:marTop w:val="0"/>
          <w:marBottom w:val="0"/>
          <w:divBdr>
            <w:top w:val="none" w:sz="0" w:space="0" w:color="auto"/>
            <w:left w:val="none" w:sz="0" w:space="0" w:color="auto"/>
            <w:bottom w:val="none" w:sz="0" w:space="0" w:color="auto"/>
            <w:right w:val="none" w:sz="0" w:space="0" w:color="auto"/>
          </w:divBdr>
        </w:div>
        <w:div w:id="160707400">
          <w:marLeft w:val="640"/>
          <w:marRight w:val="0"/>
          <w:marTop w:val="0"/>
          <w:marBottom w:val="0"/>
          <w:divBdr>
            <w:top w:val="none" w:sz="0" w:space="0" w:color="auto"/>
            <w:left w:val="none" w:sz="0" w:space="0" w:color="auto"/>
            <w:bottom w:val="none" w:sz="0" w:space="0" w:color="auto"/>
            <w:right w:val="none" w:sz="0" w:space="0" w:color="auto"/>
          </w:divBdr>
        </w:div>
        <w:div w:id="224338373">
          <w:marLeft w:val="640"/>
          <w:marRight w:val="0"/>
          <w:marTop w:val="0"/>
          <w:marBottom w:val="0"/>
          <w:divBdr>
            <w:top w:val="none" w:sz="0" w:space="0" w:color="auto"/>
            <w:left w:val="none" w:sz="0" w:space="0" w:color="auto"/>
            <w:bottom w:val="none" w:sz="0" w:space="0" w:color="auto"/>
            <w:right w:val="none" w:sz="0" w:space="0" w:color="auto"/>
          </w:divBdr>
        </w:div>
        <w:div w:id="255600941">
          <w:marLeft w:val="640"/>
          <w:marRight w:val="0"/>
          <w:marTop w:val="0"/>
          <w:marBottom w:val="0"/>
          <w:divBdr>
            <w:top w:val="none" w:sz="0" w:space="0" w:color="auto"/>
            <w:left w:val="none" w:sz="0" w:space="0" w:color="auto"/>
            <w:bottom w:val="none" w:sz="0" w:space="0" w:color="auto"/>
            <w:right w:val="none" w:sz="0" w:space="0" w:color="auto"/>
          </w:divBdr>
        </w:div>
        <w:div w:id="296379575">
          <w:marLeft w:val="640"/>
          <w:marRight w:val="0"/>
          <w:marTop w:val="0"/>
          <w:marBottom w:val="0"/>
          <w:divBdr>
            <w:top w:val="none" w:sz="0" w:space="0" w:color="auto"/>
            <w:left w:val="none" w:sz="0" w:space="0" w:color="auto"/>
            <w:bottom w:val="none" w:sz="0" w:space="0" w:color="auto"/>
            <w:right w:val="none" w:sz="0" w:space="0" w:color="auto"/>
          </w:divBdr>
        </w:div>
        <w:div w:id="319584304">
          <w:marLeft w:val="640"/>
          <w:marRight w:val="0"/>
          <w:marTop w:val="0"/>
          <w:marBottom w:val="0"/>
          <w:divBdr>
            <w:top w:val="none" w:sz="0" w:space="0" w:color="auto"/>
            <w:left w:val="none" w:sz="0" w:space="0" w:color="auto"/>
            <w:bottom w:val="none" w:sz="0" w:space="0" w:color="auto"/>
            <w:right w:val="none" w:sz="0" w:space="0" w:color="auto"/>
          </w:divBdr>
        </w:div>
        <w:div w:id="327638240">
          <w:marLeft w:val="640"/>
          <w:marRight w:val="0"/>
          <w:marTop w:val="0"/>
          <w:marBottom w:val="0"/>
          <w:divBdr>
            <w:top w:val="none" w:sz="0" w:space="0" w:color="auto"/>
            <w:left w:val="none" w:sz="0" w:space="0" w:color="auto"/>
            <w:bottom w:val="none" w:sz="0" w:space="0" w:color="auto"/>
            <w:right w:val="none" w:sz="0" w:space="0" w:color="auto"/>
          </w:divBdr>
        </w:div>
        <w:div w:id="348221919">
          <w:marLeft w:val="640"/>
          <w:marRight w:val="0"/>
          <w:marTop w:val="0"/>
          <w:marBottom w:val="0"/>
          <w:divBdr>
            <w:top w:val="none" w:sz="0" w:space="0" w:color="auto"/>
            <w:left w:val="none" w:sz="0" w:space="0" w:color="auto"/>
            <w:bottom w:val="none" w:sz="0" w:space="0" w:color="auto"/>
            <w:right w:val="none" w:sz="0" w:space="0" w:color="auto"/>
          </w:divBdr>
        </w:div>
        <w:div w:id="391315778">
          <w:marLeft w:val="640"/>
          <w:marRight w:val="0"/>
          <w:marTop w:val="0"/>
          <w:marBottom w:val="0"/>
          <w:divBdr>
            <w:top w:val="none" w:sz="0" w:space="0" w:color="auto"/>
            <w:left w:val="none" w:sz="0" w:space="0" w:color="auto"/>
            <w:bottom w:val="none" w:sz="0" w:space="0" w:color="auto"/>
            <w:right w:val="none" w:sz="0" w:space="0" w:color="auto"/>
          </w:divBdr>
        </w:div>
        <w:div w:id="406028162">
          <w:marLeft w:val="640"/>
          <w:marRight w:val="0"/>
          <w:marTop w:val="0"/>
          <w:marBottom w:val="0"/>
          <w:divBdr>
            <w:top w:val="none" w:sz="0" w:space="0" w:color="auto"/>
            <w:left w:val="none" w:sz="0" w:space="0" w:color="auto"/>
            <w:bottom w:val="none" w:sz="0" w:space="0" w:color="auto"/>
            <w:right w:val="none" w:sz="0" w:space="0" w:color="auto"/>
          </w:divBdr>
        </w:div>
        <w:div w:id="410929774">
          <w:marLeft w:val="640"/>
          <w:marRight w:val="0"/>
          <w:marTop w:val="0"/>
          <w:marBottom w:val="0"/>
          <w:divBdr>
            <w:top w:val="none" w:sz="0" w:space="0" w:color="auto"/>
            <w:left w:val="none" w:sz="0" w:space="0" w:color="auto"/>
            <w:bottom w:val="none" w:sz="0" w:space="0" w:color="auto"/>
            <w:right w:val="none" w:sz="0" w:space="0" w:color="auto"/>
          </w:divBdr>
        </w:div>
        <w:div w:id="430129068">
          <w:marLeft w:val="640"/>
          <w:marRight w:val="0"/>
          <w:marTop w:val="0"/>
          <w:marBottom w:val="0"/>
          <w:divBdr>
            <w:top w:val="none" w:sz="0" w:space="0" w:color="auto"/>
            <w:left w:val="none" w:sz="0" w:space="0" w:color="auto"/>
            <w:bottom w:val="none" w:sz="0" w:space="0" w:color="auto"/>
            <w:right w:val="none" w:sz="0" w:space="0" w:color="auto"/>
          </w:divBdr>
        </w:div>
        <w:div w:id="493034385">
          <w:marLeft w:val="640"/>
          <w:marRight w:val="0"/>
          <w:marTop w:val="0"/>
          <w:marBottom w:val="0"/>
          <w:divBdr>
            <w:top w:val="none" w:sz="0" w:space="0" w:color="auto"/>
            <w:left w:val="none" w:sz="0" w:space="0" w:color="auto"/>
            <w:bottom w:val="none" w:sz="0" w:space="0" w:color="auto"/>
            <w:right w:val="none" w:sz="0" w:space="0" w:color="auto"/>
          </w:divBdr>
        </w:div>
        <w:div w:id="517161053">
          <w:marLeft w:val="640"/>
          <w:marRight w:val="0"/>
          <w:marTop w:val="0"/>
          <w:marBottom w:val="0"/>
          <w:divBdr>
            <w:top w:val="none" w:sz="0" w:space="0" w:color="auto"/>
            <w:left w:val="none" w:sz="0" w:space="0" w:color="auto"/>
            <w:bottom w:val="none" w:sz="0" w:space="0" w:color="auto"/>
            <w:right w:val="none" w:sz="0" w:space="0" w:color="auto"/>
          </w:divBdr>
        </w:div>
        <w:div w:id="520709535">
          <w:marLeft w:val="640"/>
          <w:marRight w:val="0"/>
          <w:marTop w:val="0"/>
          <w:marBottom w:val="0"/>
          <w:divBdr>
            <w:top w:val="none" w:sz="0" w:space="0" w:color="auto"/>
            <w:left w:val="none" w:sz="0" w:space="0" w:color="auto"/>
            <w:bottom w:val="none" w:sz="0" w:space="0" w:color="auto"/>
            <w:right w:val="none" w:sz="0" w:space="0" w:color="auto"/>
          </w:divBdr>
        </w:div>
        <w:div w:id="546600678">
          <w:marLeft w:val="640"/>
          <w:marRight w:val="0"/>
          <w:marTop w:val="0"/>
          <w:marBottom w:val="0"/>
          <w:divBdr>
            <w:top w:val="none" w:sz="0" w:space="0" w:color="auto"/>
            <w:left w:val="none" w:sz="0" w:space="0" w:color="auto"/>
            <w:bottom w:val="none" w:sz="0" w:space="0" w:color="auto"/>
            <w:right w:val="none" w:sz="0" w:space="0" w:color="auto"/>
          </w:divBdr>
        </w:div>
        <w:div w:id="559442742">
          <w:marLeft w:val="640"/>
          <w:marRight w:val="0"/>
          <w:marTop w:val="0"/>
          <w:marBottom w:val="0"/>
          <w:divBdr>
            <w:top w:val="none" w:sz="0" w:space="0" w:color="auto"/>
            <w:left w:val="none" w:sz="0" w:space="0" w:color="auto"/>
            <w:bottom w:val="none" w:sz="0" w:space="0" w:color="auto"/>
            <w:right w:val="none" w:sz="0" w:space="0" w:color="auto"/>
          </w:divBdr>
        </w:div>
        <w:div w:id="593709155">
          <w:marLeft w:val="640"/>
          <w:marRight w:val="0"/>
          <w:marTop w:val="0"/>
          <w:marBottom w:val="0"/>
          <w:divBdr>
            <w:top w:val="none" w:sz="0" w:space="0" w:color="auto"/>
            <w:left w:val="none" w:sz="0" w:space="0" w:color="auto"/>
            <w:bottom w:val="none" w:sz="0" w:space="0" w:color="auto"/>
            <w:right w:val="none" w:sz="0" w:space="0" w:color="auto"/>
          </w:divBdr>
        </w:div>
        <w:div w:id="618949964">
          <w:marLeft w:val="640"/>
          <w:marRight w:val="0"/>
          <w:marTop w:val="0"/>
          <w:marBottom w:val="0"/>
          <w:divBdr>
            <w:top w:val="none" w:sz="0" w:space="0" w:color="auto"/>
            <w:left w:val="none" w:sz="0" w:space="0" w:color="auto"/>
            <w:bottom w:val="none" w:sz="0" w:space="0" w:color="auto"/>
            <w:right w:val="none" w:sz="0" w:space="0" w:color="auto"/>
          </w:divBdr>
        </w:div>
        <w:div w:id="673918920">
          <w:marLeft w:val="640"/>
          <w:marRight w:val="0"/>
          <w:marTop w:val="0"/>
          <w:marBottom w:val="0"/>
          <w:divBdr>
            <w:top w:val="none" w:sz="0" w:space="0" w:color="auto"/>
            <w:left w:val="none" w:sz="0" w:space="0" w:color="auto"/>
            <w:bottom w:val="none" w:sz="0" w:space="0" w:color="auto"/>
            <w:right w:val="none" w:sz="0" w:space="0" w:color="auto"/>
          </w:divBdr>
        </w:div>
        <w:div w:id="696732407">
          <w:marLeft w:val="640"/>
          <w:marRight w:val="0"/>
          <w:marTop w:val="0"/>
          <w:marBottom w:val="0"/>
          <w:divBdr>
            <w:top w:val="none" w:sz="0" w:space="0" w:color="auto"/>
            <w:left w:val="none" w:sz="0" w:space="0" w:color="auto"/>
            <w:bottom w:val="none" w:sz="0" w:space="0" w:color="auto"/>
            <w:right w:val="none" w:sz="0" w:space="0" w:color="auto"/>
          </w:divBdr>
        </w:div>
        <w:div w:id="746921927">
          <w:marLeft w:val="640"/>
          <w:marRight w:val="0"/>
          <w:marTop w:val="0"/>
          <w:marBottom w:val="0"/>
          <w:divBdr>
            <w:top w:val="none" w:sz="0" w:space="0" w:color="auto"/>
            <w:left w:val="none" w:sz="0" w:space="0" w:color="auto"/>
            <w:bottom w:val="none" w:sz="0" w:space="0" w:color="auto"/>
            <w:right w:val="none" w:sz="0" w:space="0" w:color="auto"/>
          </w:divBdr>
        </w:div>
        <w:div w:id="843515879">
          <w:marLeft w:val="640"/>
          <w:marRight w:val="0"/>
          <w:marTop w:val="0"/>
          <w:marBottom w:val="0"/>
          <w:divBdr>
            <w:top w:val="none" w:sz="0" w:space="0" w:color="auto"/>
            <w:left w:val="none" w:sz="0" w:space="0" w:color="auto"/>
            <w:bottom w:val="none" w:sz="0" w:space="0" w:color="auto"/>
            <w:right w:val="none" w:sz="0" w:space="0" w:color="auto"/>
          </w:divBdr>
        </w:div>
        <w:div w:id="843975831">
          <w:marLeft w:val="640"/>
          <w:marRight w:val="0"/>
          <w:marTop w:val="0"/>
          <w:marBottom w:val="0"/>
          <w:divBdr>
            <w:top w:val="none" w:sz="0" w:space="0" w:color="auto"/>
            <w:left w:val="none" w:sz="0" w:space="0" w:color="auto"/>
            <w:bottom w:val="none" w:sz="0" w:space="0" w:color="auto"/>
            <w:right w:val="none" w:sz="0" w:space="0" w:color="auto"/>
          </w:divBdr>
        </w:div>
        <w:div w:id="848906868">
          <w:marLeft w:val="640"/>
          <w:marRight w:val="0"/>
          <w:marTop w:val="0"/>
          <w:marBottom w:val="0"/>
          <w:divBdr>
            <w:top w:val="none" w:sz="0" w:space="0" w:color="auto"/>
            <w:left w:val="none" w:sz="0" w:space="0" w:color="auto"/>
            <w:bottom w:val="none" w:sz="0" w:space="0" w:color="auto"/>
            <w:right w:val="none" w:sz="0" w:space="0" w:color="auto"/>
          </w:divBdr>
        </w:div>
        <w:div w:id="911278321">
          <w:marLeft w:val="640"/>
          <w:marRight w:val="0"/>
          <w:marTop w:val="0"/>
          <w:marBottom w:val="0"/>
          <w:divBdr>
            <w:top w:val="none" w:sz="0" w:space="0" w:color="auto"/>
            <w:left w:val="none" w:sz="0" w:space="0" w:color="auto"/>
            <w:bottom w:val="none" w:sz="0" w:space="0" w:color="auto"/>
            <w:right w:val="none" w:sz="0" w:space="0" w:color="auto"/>
          </w:divBdr>
        </w:div>
        <w:div w:id="919367226">
          <w:marLeft w:val="640"/>
          <w:marRight w:val="0"/>
          <w:marTop w:val="0"/>
          <w:marBottom w:val="0"/>
          <w:divBdr>
            <w:top w:val="none" w:sz="0" w:space="0" w:color="auto"/>
            <w:left w:val="none" w:sz="0" w:space="0" w:color="auto"/>
            <w:bottom w:val="none" w:sz="0" w:space="0" w:color="auto"/>
            <w:right w:val="none" w:sz="0" w:space="0" w:color="auto"/>
          </w:divBdr>
        </w:div>
        <w:div w:id="1049261260">
          <w:marLeft w:val="640"/>
          <w:marRight w:val="0"/>
          <w:marTop w:val="0"/>
          <w:marBottom w:val="0"/>
          <w:divBdr>
            <w:top w:val="none" w:sz="0" w:space="0" w:color="auto"/>
            <w:left w:val="none" w:sz="0" w:space="0" w:color="auto"/>
            <w:bottom w:val="none" w:sz="0" w:space="0" w:color="auto"/>
            <w:right w:val="none" w:sz="0" w:space="0" w:color="auto"/>
          </w:divBdr>
        </w:div>
        <w:div w:id="1098215434">
          <w:marLeft w:val="640"/>
          <w:marRight w:val="0"/>
          <w:marTop w:val="0"/>
          <w:marBottom w:val="0"/>
          <w:divBdr>
            <w:top w:val="none" w:sz="0" w:space="0" w:color="auto"/>
            <w:left w:val="none" w:sz="0" w:space="0" w:color="auto"/>
            <w:bottom w:val="none" w:sz="0" w:space="0" w:color="auto"/>
            <w:right w:val="none" w:sz="0" w:space="0" w:color="auto"/>
          </w:divBdr>
        </w:div>
        <w:div w:id="1194417356">
          <w:marLeft w:val="640"/>
          <w:marRight w:val="0"/>
          <w:marTop w:val="0"/>
          <w:marBottom w:val="0"/>
          <w:divBdr>
            <w:top w:val="none" w:sz="0" w:space="0" w:color="auto"/>
            <w:left w:val="none" w:sz="0" w:space="0" w:color="auto"/>
            <w:bottom w:val="none" w:sz="0" w:space="0" w:color="auto"/>
            <w:right w:val="none" w:sz="0" w:space="0" w:color="auto"/>
          </w:divBdr>
        </w:div>
        <w:div w:id="1202865310">
          <w:marLeft w:val="640"/>
          <w:marRight w:val="0"/>
          <w:marTop w:val="0"/>
          <w:marBottom w:val="0"/>
          <w:divBdr>
            <w:top w:val="none" w:sz="0" w:space="0" w:color="auto"/>
            <w:left w:val="none" w:sz="0" w:space="0" w:color="auto"/>
            <w:bottom w:val="none" w:sz="0" w:space="0" w:color="auto"/>
            <w:right w:val="none" w:sz="0" w:space="0" w:color="auto"/>
          </w:divBdr>
        </w:div>
        <w:div w:id="1260987198">
          <w:marLeft w:val="640"/>
          <w:marRight w:val="0"/>
          <w:marTop w:val="0"/>
          <w:marBottom w:val="0"/>
          <w:divBdr>
            <w:top w:val="none" w:sz="0" w:space="0" w:color="auto"/>
            <w:left w:val="none" w:sz="0" w:space="0" w:color="auto"/>
            <w:bottom w:val="none" w:sz="0" w:space="0" w:color="auto"/>
            <w:right w:val="none" w:sz="0" w:space="0" w:color="auto"/>
          </w:divBdr>
        </w:div>
        <w:div w:id="1264147302">
          <w:marLeft w:val="640"/>
          <w:marRight w:val="0"/>
          <w:marTop w:val="0"/>
          <w:marBottom w:val="0"/>
          <w:divBdr>
            <w:top w:val="none" w:sz="0" w:space="0" w:color="auto"/>
            <w:left w:val="none" w:sz="0" w:space="0" w:color="auto"/>
            <w:bottom w:val="none" w:sz="0" w:space="0" w:color="auto"/>
            <w:right w:val="none" w:sz="0" w:space="0" w:color="auto"/>
          </w:divBdr>
        </w:div>
        <w:div w:id="1370493496">
          <w:marLeft w:val="640"/>
          <w:marRight w:val="0"/>
          <w:marTop w:val="0"/>
          <w:marBottom w:val="0"/>
          <w:divBdr>
            <w:top w:val="none" w:sz="0" w:space="0" w:color="auto"/>
            <w:left w:val="none" w:sz="0" w:space="0" w:color="auto"/>
            <w:bottom w:val="none" w:sz="0" w:space="0" w:color="auto"/>
            <w:right w:val="none" w:sz="0" w:space="0" w:color="auto"/>
          </w:divBdr>
        </w:div>
        <w:div w:id="1468281758">
          <w:marLeft w:val="640"/>
          <w:marRight w:val="0"/>
          <w:marTop w:val="0"/>
          <w:marBottom w:val="0"/>
          <w:divBdr>
            <w:top w:val="none" w:sz="0" w:space="0" w:color="auto"/>
            <w:left w:val="none" w:sz="0" w:space="0" w:color="auto"/>
            <w:bottom w:val="none" w:sz="0" w:space="0" w:color="auto"/>
            <w:right w:val="none" w:sz="0" w:space="0" w:color="auto"/>
          </w:divBdr>
        </w:div>
        <w:div w:id="1521048382">
          <w:marLeft w:val="640"/>
          <w:marRight w:val="0"/>
          <w:marTop w:val="0"/>
          <w:marBottom w:val="0"/>
          <w:divBdr>
            <w:top w:val="none" w:sz="0" w:space="0" w:color="auto"/>
            <w:left w:val="none" w:sz="0" w:space="0" w:color="auto"/>
            <w:bottom w:val="none" w:sz="0" w:space="0" w:color="auto"/>
            <w:right w:val="none" w:sz="0" w:space="0" w:color="auto"/>
          </w:divBdr>
        </w:div>
        <w:div w:id="1547984619">
          <w:marLeft w:val="640"/>
          <w:marRight w:val="0"/>
          <w:marTop w:val="0"/>
          <w:marBottom w:val="0"/>
          <w:divBdr>
            <w:top w:val="none" w:sz="0" w:space="0" w:color="auto"/>
            <w:left w:val="none" w:sz="0" w:space="0" w:color="auto"/>
            <w:bottom w:val="none" w:sz="0" w:space="0" w:color="auto"/>
            <w:right w:val="none" w:sz="0" w:space="0" w:color="auto"/>
          </w:divBdr>
        </w:div>
        <w:div w:id="1552963864">
          <w:marLeft w:val="640"/>
          <w:marRight w:val="0"/>
          <w:marTop w:val="0"/>
          <w:marBottom w:val="0"/>
          <w:divBdr>
            <w:top w:val="none" w:sz="0" w:space="0" w:color="auto"/>
            <w:left w:val="none" w:sz="0" w:space="0" w:color="auto"/>
            <w:bottom w:val="none" w:sz="0" w:space="0" w:color="auto"/>
            <w:right w:val="none" w:sz="0" w:space="0" w:color="auto"/>
          </w:divBdr>
        </w:div>
        <w:div w:id="1686708801">
          <w:marLeft w:val="640"/>
          <w:marRight w:val="0"/>
          <w:marTop w:val="0"/>
          <w:marBottom w:val="0"/>
          <w:divBdr>
            <w:top w:val="none" w:sz="0" w:space="0" w:color="auto"/>
            <w:left w:val="none" w:sz="0" w:space="0" w:color="auto"/>
            <w:bottom w:val="none" w:sz="0" w:space="0" w:color="auto"/>
            <w:right w:val="none" w:sz="0" w:space="0" w:color="auto"/>
          </w:divBdr>
        </w:div>
        <w:div w:id="1785534259">
          <w:marLeft w:val="640"/>
          <w:marRight w:val="0"/>
          <w:marTop w:val="0"/>
          <w:marBottom w:val="0"/>
          <w:divBdr>
            <w:top w:val="none" w:sz="0" w:space="0" w:color="auto"/>
            <w:left w:val="none" w:sz="0" w:space="0" w:color="auto"/>
            <w:bottom w:val="none" w:sz="0" w:space="0" w:color="auto"/>
            <w:right w:val="none" w:sz="0" w:space="0" w:color="auto"/>
          </w:divBdr>
        </w:div>
        <w:div w:id="1900941603">
          <w:marLeft w:val="640"/>
          <w:marRight w:val="0"/>
          <w:marTop w:val="0"/>
          <w:marBottom w:val="0"/>
          <w:divBdr>
            <w:top w:val="none" w:sz="0" w:space="0" w:color="auto"/>
            <w:left w:val="none" w:sz="0" w:space="0" w:color="auto"/>
            <w:bottom w:val="none" w:sz="0" w:space="0" w:color="auto"/>
            <w:right w:val="none" w:sz="0" w:space="0" w:color="auto"/>
          </w:divBdr>
        </w:div>
        <w:div w:id="2022924624">
          <w:marLeft w:val="640"/>
          <w:marRight w:val="0"/>
          <w:marTop w:val="0"/>
          <w:marBottom w:val="0"/>
          <w:divBdr>
            <w:top w:val="none" w:sz="0" w:space="0" w:color="auto"/>
            <w:left w:val="none" w:sz="0" w:space="0" w:color="auto"/>
            <w:bottom w:val="none" w:sz="0" w:space="0" w:color="auto"/>
            <w:right w:val="none" w:sz="0" w:space="0" w:color="auto"/>
          </w:divBdr>
        </w:div>
      </w:divsChild>
    </w:div>
    <w:div w:id="611012027">
      <w:bodyDiv w:val="1"/>
      <w:marLeft w:val="0"/>
      <w:marRight w:val="0"/>
      <w:marTop w:val="0"/>
      <w:marBottom w:val="0"/>
      <w:divBdr>
        <w:top w:val="none" w:sz="0" w:space="0" w:color="auto"/>
        <w:left w:val="none" w:sz="0" w:space="0" w:color="auto"/>
        <w:bottom w:val="none" w:sz="0" w:space="0" w:color="auto"/>
        <w:right w:val="none" w:sz="0" w:space="0" w:color="auto"/>
      </w:divBdr>
      <w:divsChild>
        <w:div w:id="27269168">
          <w:marLeft w:val="640"/>
          <w:marRight w:val="0"/>
          <w:marTop w:val="0"/>
          <w:marBottom w:val="0"/>
          <w:divBdr>
            <w:top w:val="none" w:sz="0" w:space="0" w:color="auto"/>
            <w:left w:val="none" w:sz="0" w:space="0" w:color="auto"/>
            <w:bottom w:val="none" w:sz="0" w:space="0" w:color="auto"/>
            <w:right w:val="none" w:sz="0" w:space="0" w:color="auto"/>
          </w:divBdr>
        </w:div>
        <w:div w:id="96757148">
          <w:marLeft w:val="640"/>
          <w:marRight w:val="0"/>
          <w:marTop w:val="0"/>
          <w:marBottom w:val="0"/>
          <w:divBdr>
            <w:top w:val="none" w:sz="0" w:space="0" w:color="auto"/>
            <w:left w:val="none" w:sz="0" w:space="0" w:color="auto"/>
            <w:bottom w:val="none" w:sz="0" w:space="0" w:color="auto"/>
            <w:right w:val="none" w:sz="0" w:space="0" w:color="auto"/>
          </w:divBdr>
        </w:div>
        <w:div w:id="129514465">
          <w:marLeft w:val="640"/>
          <w:marRight w:val="0"/>
          <w:marTop w:val="0"/>
          <w:marBottom w:val="0"/>
          <w:divBdr>
            <w:top w:val="none" w:sz="0" w:space="0" w:color="auto"/>
            <w:left w:val="none" w:sz="0" w:space="0" w:color="auto"/>
            <w:bottom w:val="none" w:sz="0" w:space="0" w:color="auto"/>
            <w:right w:val="none" w:sz="0" w:space="0" w:color="auto"/>
          </w:divBdr>
        </w:div>
        <w:div w:id="190069170">
          <w:marLeft w:val="640"/>
          <w:marRight w:val="0"/>
          <w:marTop w:val="0"/>
          <w:marBottom w:val="0"/>
          <w:divBdr>
            <w:top w:val="none" w:sz="0" w:space="0" w:color="auto"/>
            <w:left w:val="none" w:sz="0" w:space="0" w:color="auto"/>
            <w:bottom w:val="none" w:sz="0" w:space="0" w:color="auto"/>
            <w:right w:val="none" w:sz="0" w:space="0" w:color="auto"/>
          </w:divBdr>
        </w:div>
        <w:div w:id="218133732">
          <w:marLeft w:val="640"/>
          <w:marRight w:val="0"/>
          <w:marTop w:val="0"/>
          <w:marBottom w:val="0"/>
          <w:divBdr>
            <w:top w:val="none" w:sz="0" w:space="0" w:color="auto"/>
            <w:left w:val="none" w:sz="0" w:space="0" w:color="auto"/>
            <w:bottom w:val="none" w:sz="0" w:space="0" w:color="auto"/>
            <w:right w:val="none" w:sz="0" w:space="0" w:color="auto"/>
          </w:divBdr>
        </w:div>
        <w:div w:id="271978835">
          <w:marLeft w:val="640"/>
          <w:marRight w:val="0"/>
          <w:marTop w:val="0"/>
          <w:marBottom w:val="0"/>
          <w:divBdr>
            <w:top w:val="none" w:sz="0" w:space="0" w:color="auto"/>
            <w:left w:val="none" w:sz="0" w:space="0" w:color="auto"/>
            <w:bottom w:val="none" w:sz="0" w:space="0" w:color="auto"/>
            <w:right w:val="none" w:sz="0" w:space="0" w:color="auto"/>
          </w:divBdr>
        </w:div>
        <w:div w:id="303893825">
          <w:marLeft w:val="640"/>
          <w:marRight w:val="0"/>
          <w:marTop w:val="0"/>
          <w:marBottom w:val="0"/>
          <w:divBdr>
            <w:top w:val="none" w:sz="0" w:space="0" w:color="auto"/>
            <w:left w:val="none" w:sz="0" w:space="0" w:color="auto"/>
            <w:bottom w:val="none" w:sz="0" w:space="0" w:color="auto"/>
            <w:right w:val="none" w:sz="0" w:space="0" w:color="auto"/>
          </w:divBdr>
        </w:div>
        <w:div w:id="465971976">
          <w:marLeft w:val="640"/>
          <w:marRight w:val="0"/>
          <w:marTop w:val="0"/>
          <w:marBottom w:val="0"/>
          <w:divBdr>
            <w:top w:val="none" w:sz="0" w:space="0" w:color="auto"/>
            <w:left w:val="none" w:sz="0" w:space="0" w:color="auto"/>
            <w:bottom w:val="none" w:sz="0" w:space="0" w:color="auto"/>
            <w:right w:val="none" w:sz="0" w:space="0" w:color="auto"/>
          </w:divBdr>
        </w:div>
        <w:div w:id="528882141">
          <w:marLeft w:val="640"/>
          <w:marRight w:val="0"/>
          <w:marTop w:val="0"/>
          <w:marBottom w:val="0"/>
          <w:divBdr>
            <w:top w:val="none" w:sz="0" w:space="0" w:color="auto"/>
            <w:left w:val="none" w:sz="0" w:space="0" w:color="auto"/>
            <w:bottom w:val="none" w:sz="0" w:space="0" w:color="auto"/>
            <w:right w:val="none" w:sz="0" w:space="0" w:color="auto"/>
          </w:divBdr>
        </w:div>
        <w:div w:id="550306833">
          <w:marLeft w:val="640"/>
          <w:marRight w:val="0"/>
          <w:marTop w:val="0"/>
          <w:marBottom w:val="0"/>
          <w:divBdr>
            <w:top w:val="none" w:sz="0" w:space="0" w:color="auto"/>
            <w:left w:val="none" w:sz="0" w:space="0" w:color="auto"/>
            <w:bottom w:val="none" w:sz="0" w:space="0" w:color="auto"/>
            <w:right w:val="none" w:sz="0" w:space="0" w:color="auto"/>
          </w:divBdr>
        </w:div>
        <w:div w:id="724523250">
          <w:marLeft w:val="640"/>
          <w:marRight w:val="0"/>
          <w:marTop w:val="0"/>
          <w:marBottom w:val="0"/>
          <w:divBdr>
            <w:top w:val="none" w:sz="0" w:space="0" w:color="auto"/>
            <w:left w:val="none" w:sz="0" w:space="0" w:color="auto"/>
            <w:bottom w:val="none" w:sz="0" w:space="0" w:color="auto"/>
            <w:right w:val="none" w:sz="0" w:space="0" w:color="auto"/>
          </w:divBdr>
        </w:div>
        <w:div w:id="766119607">
          <w:marLeft w:val="640"/>
          <w:marRight w:val="0"/>
          <w:marTop w:val="0"/>
          <w:marBottom w:val="0"/>
          <w:divBdr>
            <w:top w:val="none" w:sz="0" w:space="0" w:color="auto"/>
            <w:left w:val="none" w:sz="0" w:space="0" w:color="auto"/>
            <w:bottom w:val="none" w:sz="0" w:space="0" w:color="auto"/>
            <w:right w:val="none" w:sz="0" w:space="0" w:color="auto"/>
          </w:divBdr>
        </w:div>
        <w:div w:id="898055429">
          <w:marLeft w:val="640"/>
          <w:marRight w:val="0"/>
          <w:marTop w:val="0"/>
          <w:marBottom w:val="0"/>
          <w:divBdr>
            <w:top w:val="none" w:sz="0" w:space="0" w:color="auto"/>
            <w:left w:val="none" w:sz="0" w:space="0" w:color="auto"/>
            <w:bottom w:val="none" w:sz="0" w:space="0" w:color="auto"/>
            <w:right w:val="none" w:sz="0" w:space="0" w:color="auto"/>
          </w:divBdr>
        </w:div>
        <w:div w:id="1063606657">
          <w:marLeft w:val="640"/>
          <w:marRight w:val="0"/>
          <w:marTop w:val="0"/>
          <w:marBottom w:val="0"/>
          <w:divBdr>
            <w:top w:val="none" w:sz="0" w:space="0" w:color="auto"/>
            <w:left w:val="none" w:sz="0" w:space="0" w:color="auto"/>
            <w:bottom w:val="none" w:sz="0" w:space="0" w:color="auto"/>
            <w:right w:val="none" w:sz="0" w:space="0" w:color="auto"/>
          </w:divBdr>
        </w:div>
        <w:div w:id="1219782917">
          <w:marLeft w:val="640"/>
          <w:marRight w:val="0"/>
          <w:marTop w:val="0"/>
          <w:marBottom w:val="0"/>
          <w:divBdr>
            <w:top w:val="none" w:sz="0" w:space="0" w:color="auto"/>
            <w:left w:val="none" w:sz="0" w:space="0" w:color="auto"/>
            <w:bottom w:val="none" w:sz="0" w:space="0" w:color="auto"/>
            <w:right w:val="none" w:sz="0" w:space="0" w:color="auto"/>
          </w:divBdr>
        </w:div>
        <w:div w:id="1342049140">
          <w:marLeft w:val="640"/>
          <w:marRight w:val="0"/>
          <w:marTop w:val="0"/>
          <w:marBottom w:val="0"/>
          <w:divBdr>
            <w:top w:val="none" w:sz="0" w:space="0" w:color="auto"/>
            <w:left w:val="none" w:sz="0" w:space="0" w:color="auto"/>
            <w:bottom w:val="none" w:sz="0" w:space="0" w:color="auto"/>
            <w:right w:val="none" w:sz="0" w:space="0" w:color="auto"/>
          </w:divBdr>
        </w:div>
        <w:div w:id="1435592526">
          <w:marLeft w:val="640"/>
          <w:marRight w:val="0"/>
          <w:marTop w:val="0"/>
          <w:marBottom w:val="0"/>
          <w:divBdr>
            <w:top w:val="none" w:sz="0" w:space="0" w:color="auto"/>
            <w:left w:val="none" w:sz="0" w:space="0" w:color="auto"/>
            <w:bottom w:val="none" w:sz="0" w:space="0" w:color="auto"/>
            <w:right w:val="none" w:sz="0" w:space="0" w:color="auto"/>
          </w:divBdr>
        </w:div>
        <w:div w:id="1467577687">
          <w:marLeft w:val="640"/>
          <w:marRight w:val="0"/>
          <w:marTop w:val="0"/>
          <w:marBottom w:val="0"/>
          <w:divBdr>
            <w:top w:val="none" w:sz="0" w:space="0" w:color="auto"/>
            <w:left w:val="none" w:sz="0" w:space="0" w:color="auto"/>
            <w:bottom w:val="none" w:sz="0" w:space="0" w:color="auto"/>
            <w:right w:val="none" w:sz="0" w:space="0" w:color="auto"/>
          </w:divBdr>
        </w:div>
        <w:div w:id="1554850582">
          <w:marLeft w:val="640"/>
          <w:marRight w:val="0"/>
          <w:marTop w:val="0"/>
          <w:marBottom w:val="0"/>
          <w:divBdr>
            <w:top w:val="none" w:sz="0" w:space="0" w:color="auto"/>
            <w:left w:val="none" w:sz="0" w:space="0" w:color="auto"/>
            <w:bottom w:val="none" w:sz="0" w:space="0" w:color="auto"/>
            <w:right w:val="none" w:sz="0" w:space="0" w:color="auto"/>
          </w:divBdr>
        </w:div>
        <w:div w:id="1708947201">
          <w:marLeft w:val="640"/>
          <w:marRight w:val="0"/>
          <w:marTop w:val="0"/>
          <w:marBottom w:val="0"/>
          <w:divBdr>
            <w:top w:val="none" w:sz="0" w:space="0" w:color="auto"/>
            <w:left w:val="none" w:sz="0" w:space="0" w:color="auto"/>
            <w:bottom w:val="none" w:sz="0" w:space="0" w:color="auto"/>
            <w:right w:val="none" w:sz="0" w:space="0" w:color="auto"/>
          </w:divBdr>
        </w:div>
        <w:div w:id="1847400076">
          <w:marLeft w:val="640"/>
          <w:marRight w:val="0"/>
          <w:marTop w:val="0"/>
          <w:marBottom w:val="0"/>
          <w:divBdr>
            <w:top w:val="none" w:sz="0" w:space="0" w:color="auto"/>
            <w:left w:val="none" w:sz="0" w:space="0" w:color="auto"/>
            <w:bottom w:val="none" w:sz="0" w:space="0" w:color="auto"/>
            <w:right w:val="none" w:sz="0" w:space="0" w:color="auto"/>
          </w:divBdr>
        </w:div>
        <w:div w:id="1944998391">
          <w:marLeft w:val="640"/>
          <w:marRight w:val="0"/>
          <w:marTop w:val="0"/>
          <w:marBottom w:val="0"/>
          <w:divBdr>
            <w:top w:val="none" w:sz="0" w:space="0" w:color="auto"/>
            <w:left w:val="none" w:sz="0" w:space="0" w:color="auto"/>
            <w:bottom w:val="none" w:sz="0" w:space="0" w:color="auto"/>
            <w:right w:val="none" w:sz="0" w:space="0" w:color="auto"/>
          </w:divBdr>
        </w:div>
        <w:div w:id="2044164907">
          <w:marLeft w:val="640"/>
          <w:marRight w:val="0"/>
          <w:marTop w:val="0"/>
          <w:marBottom w:val="0"/>
          <w:divBdr>
            <w:top w:val="none" w:sz="0" w:space="0" w:color="auto"/>
            <w:left w:val="none" w:sz="0" w:space="0" w:color="auto"/>
            <w:bottom w:val="none" w:sz="0" w:space="0" w:color="auto"/>
            <w:right w:val="none" w:sz="0" w:space="0" w:color="auto"/>
          </w:divBdr>
        </w:div>
        <w:div w:id="2091807346">
          <w:marLeft w:val="640"/>
          <w:marRight w:val="0"/>
          <w:marTop w:val="0"/>
          <w:marBottom w:val="0"/>
          <w:divBdr>
            <w:top w:val="none" w:sz="0" w:space="0" w:color="auto"/>
            <w:left w:val="none" w:sz="0" w:space="0" w:color="auto"/>
            <w:bottom w:val="none" w:sz="0" w:space="0" w:color="auto"/>
            <w:right w:val="none" w:sz="0" w:space="0" w:color="auto"/>
          </w:divBdr>
        </w:div>
      </w:divsChild>
    </w:div>
    <w:div w:id="622854245">
      <w:bodyDiv w:val="1"/>
      <w:marLeft w:val="0"/>
      <w:marRight w:val="0"/>
      <w:marTop w:val="0"/>
      <w:marBottom w:val="0"/>
      <w:divBdr>
        <w:top w:val="none" w:sz="0" w:space="0" w:color="auto"/>
        <w:left w:val="none" w:sz="0" w:space="0" w:color="auto"/>
        <w:bottom w:val="none" w:sz="0" w:space="0" w:color="auto"/>
        <w:right w:val="none" w:sz="0" w:space="0" w:color="auto"/>
      </w:divBdr>
      <w:divsChild>
        <w:div w:id="44260688">
          <w:marLeft w:val="640"/>
          <w:marRight w:val="0"/>
          <w:marTop w:val="0"/>
          <w:marBottom w:val="0"/>
          <w:divBdr>
            <w:top w:val="none" w:sz="0" w:space="0" w:color="auto"/>
            <w:left w:val="none" w:sz="0" w:space="0" w:color="auto"/>
            <w:bottom w:val="none" w:sz="0" w:space="0" w:color="auto"/>
            <w:right w:val="none" w:sz="0" w:space="0" w:color="auto"/>
          </w:divBdr>
        </w:div>
        <w:div w:id="114367749">
          <w:marLeft w:val="640"/>
          <w:marRight w:val="0"/>
          <w:marTop w:val="0"/>
          <w:marBottom w:val="0"/>
          <w:divBdr>
            <w:top w:val="none" w:sz="0" w:space="0" w:color="auto"/>
            <w:left w:val="none" w:sz="0" w:space="0" w:color="auto"/>
            <w:bottom w:val="none" w:sz="0" w:space="0" w:color="auto"/>
            <w:right w:val="none" w:sz="0" w:space="0" w:color="auto"/>
          </w:divBdr>
        </w:div>
        <w:div w:id="446387139">
          <w:marLeft w:val="640"/>
          <w:marRight w:val="0"/>
          <w:marTop w:val="0"/>
          <w:marBottom w:val="0"/>
          <w:divBdr>
            <w:top w:val="none" w:sz="0" w:space="0" w:color="auto"/>
            <w:left w:val="none" w:sz="0" w:space="0" w:color="auto"/>
            <w:bottom w:val="none" w:sz="0" w:space="0" w:color="auto"/>
            <w:right w:val="none" w:sz="0" w:space="0" w:color="auto"/>
          </w:divBdr>
        </w:div>
        <w:div w:id="575211605">
          <w:marLeft w:val="640"/>
          <w:marRight w:val="0"/>
          <w:marTop w:val="0"/>
          <w:marBottom w:val="0"/>
          <w:divBdr>
            <w:top w:val="none" w:sz="0" w:space="0" w:color="auto"/>
            <w:left w:val="none" w:sz="0" w:space="0" w:color="auto"/>
            <w:bottom w:val="none" w:sz="0" w:space="0" w:color="auto"/>
            <w:right w:val="none" w:sz="0" w:space="0" w:color="auto"/>
          </w:divBdr>
        </w:div>
        <w:div w:id="636840073">
          <w:marLeft w:val="640"/>
          <w:marRight w:val="0"/>
          <w:marTop w:val="0"/>
          <w:marBottom w:val="0"/>
          <w:divBdr>
            <w:top w:val="none" w:sz="0" w:space="0" w:color="auto"/>
            <w:left w:val="none" w:sz="0" w:space="0" w:color="auto"/>
            <w:bottom w:val="none" w:sz="0" w:space="0" w:color="auto"/>
            <w:right w:val="none" w:sz="0" w:space="0" w:color="auto"/>
          </w:divBdr>
        </w:div>
        <w:div w:id="859390142">
          <w:marLeft w:val="640"/>
          <w:marRight w:val="0"/>
          <w:marTop w:val="0"/>
          <w:marBottom w:val="0"/>
          <w:divBdr>
            <w:top w:val="none" w:sz="0" w:space="0" w:color="auto"/>
            <w:left w:val="none" w:sz="0" w:space="0" w:color="auto"/>
            <w:bottom w:val="none" w:sz="0" w:space="0" w:color="auto"/>
            <w:right w:val="none" w:sz="0" w:space="0" w:color="auto"/>
          </w:divBdr>
        </w:div>
        <w:div w:id="1000351973">
          <w:marLeft w:val="640"/>
          <w:marRight w:val="0"/>
          <w:marTop w:val="0"/>
          <w:marBottom w:val="0"/>
          <w:divBdr>
            <w:top w:val="none" w:sz="0" w:space="0" w:color="auto"/>
            <w:left w:val="none" w:sz="0" w:space="0" w:color="auto"/>
            <w:bottom w:val="none" w:sz="0" w:space="0" w:color="auto"/>
            <w:right w:val="none" w:sz="0" w:space="0" w:color="auto"/>
          </w:divBdr>
        </w:div>
        <w:div w:id="1049691450">
          <w:marLeft w:val="640"/>
          <w:marRight w:val="0"/>
          <w:marTop w:val="0"/>
          <w:marBottom w:val="0"/>
          <w:divBdr>
            <w:top w:val="none" w:sz="0" w:space="0" w:color="auto"/>
            <w:left w:val="none" w:sz="0" w:space="0" w:color="auto"/>
            <w:bottom w:val="none" w:sz="0" w:space="0" w:color="auto"/>
            <w:right w:val="none" w:sz="0" w:space="0" w:color="auto"/>
          </w:divBdr>
        </w:div>
        <w:div w:id="1096364290">
          <w:marLeft w:val="640"/>
          <w:marRight w:val="0"/>
          <w:marTop w:val="0"/>
          <w:marBottom w:val="0"/>
          <w:divBdr>
            <w:top w:val="none" w:sz="0" w:space="0" w:color="auto"/>
            <w:left w:val="none" w:sz="0" w:space="0" w:color="auto"/>
            <w:bottom w:val="none" w:sz="0" w:space="0" w:color="auto"/>
            <w:right w:val="none" w:sz="0" w:space="0" w:color="auto"/>
          </w:divBdr>
        </w:div>
        <w:div w:id="1298609945">
          <w:marLeft w:val="640"/>
          <w:marRight w:val="0"/>
          <w:marTop w:val="0"/>
          <w:marBottom w:val="0"/>
          <w:divBdr>
            <w:top w:val="none" w:sz="0" w:space="0" w:color="auto"/>
            <w:left w:val="none" w:sz="0" w:space="0" w:color="auto"/>
            <w:bottom w:val="none" w:sz="0" w:space="0" w:color="auto"/>
            <w:right w:val="none" w:sz="0" w:space="0" w:color="auto"/>
          </w:divBdr>
        </w:div>
        <w:div w:id="1351756487">
          <w:marLeft w:val="640"/>
          <w:marRight w:val="0"/>
          <w:marTop w:val="0"/>
          <w:marBottom w:val="0"/>
          <w:divBdr>
            <w:top w:val="none" w:sz="0" w:space="0" w:color="auto"/>
            <w:left w:val="none" w:sz="0" w:space="0" w:color="auto"/>
            <w:bottom w:val="none" w:sz="0" w:space="0" w:color="auto"/>
            <w:right w:val="none" w:sz="0" w:space="0" w:color="auto"/>
          </w:divBdr>
        </w:div>
        <w:div w:id="1453984256">
          <w:marLeft w:val="640"/>
          <w:marRight w:val="0"/>
          <w:marTop w:val="0"/>
          <w:marBottom w:val="0"/>
          <w:divBdr>
            <w:top w:val="none" w:sz="0" w:space="0" w:color="auto"/>
            <w:left w:val="none" w:sz="0" w:space="0" w:color="auto"/>
            <w:bottom w:val="none" w:sz="0" w:space="0" w:color="auto"/>
            <w:right w:val="none" w:sz="0" w:space="0" w:color="auto"/>
          </w:divBdr>
        </w:div>
        <w:div w:id="1715691732">
          <w:marLeft w:val="640"/>
          <w:marRight w:val="0"/>
          <w:marTop w:val="0"/>
          <w:marBottom w:val="0"/>
          <w:divBdr>
            <w:top w:val="none" w:sz="0" w:space="0" w:color="auto"/>
            <w:left w:val="none" w:sz="0" w:space="0" w:color="auto"/>
            <w:bottom w:val="none" w:sz="0" w:space="0" w:color="auto"/>
            <w:right w:val="none" w:sz="0" w:space="0" w:color="auto"/>
          </w:divBdr>
        </w:div>
        <w:div w:id="1927492169">
          <w:marLeft w:val="640"/>
          <w:marRight w:val="0"/>
          <w:marTop w:val="0"/>
          <w:marBottom w:val="0"/>
          <w:divBdr>
            <w:top w:val="none" w:sz="0" w:space="0" w:color="auto"/>
            <w:left w:val="none" w:sz="0" w:space="0" w:color="auto"/>
            <w:bottom w:val="none" w:sz="0" w:space="0" w:color="auto"/>
            <w:right w:val="none" w:sz="0" w:space="0" w:color="auto"/>
          </w:divBdr>
        </w:div>
        <w:div w:id="2043820937">
          <w:marLeft w:val="640"/>
          <w:marRight w:val="0"/>
          <w:marTop w:val="0"/>
          <w:marBottom w:val="0"/>
          <w:divBdr>
            <w:top w:val="none" w:sz="0" w:space="0" w:color="auto"/>
            <w:left w:val="none" w:sz="0" w:space="0" w:color="auto"/>
            <w:bottom w:val="none" w:sz="0" w:space="0" w:color="auto"/>
            <w:right w:val="none" w:sz="0" w:space="0" w:color="auto"/>
          </w:divBdr>
        </w:div>
        <w:div w:id="2092434427">
          <w:marLeft w:val="640"/>
          <w:marRight w:val="0"/>
          <w:marTop w:val="0"/>
          <w:marBottom w:val="0"/>
          <w:divBdr>
            <w:top w:val="none" w:sz="0" w:space="0" w:color="auto"/>
            <w:left w:val="none" w:sz="0" w:space="0" w:color="auto"/>
            <w:bottom w:val="none" w:sz="0" w:space="0" w:color="auto"/>
            <w:right w:val="none" w:sz="0" w:space="0" w:color="auto"/>
          </w:divBdr>
        </w:div>
        <w:div w:id="2137481829">
          <w:marLeft w:val="640"/>
          <w:marRight w:val="0"/>
          <w:marTop w:val="0"/>
          <w:marBottom w:val="0"/>
          <w:divBdr>
            <w:top w:val="none" w:sz="0" w:space="0" w:color="auto"/>
            <w:left w:val="none" w:sz="0" w:space="0" w:color="auto"/>
            <w:bottom w:val="none" w:sz="0" w:space="0" w:color="auto"/>
            <w:right w:val="none" w:sz="0" w:space="0" w:color="auto"/>
          </w:divBdr>
        </w:div>
        <w:div w:id="2138792179">
          <w:marLeft w:val="640"/>
          <w:marRight w:val="0"/>
          <w:marTop w:val="0"/>
          <w:marBottom w:val="0"/>
          <w:divBdr>
            <w:top w:val="none" w:sz="0" w:space="0" w:color="auto"/>
            <w:left w:val="none" w:sz="0" w:space="0" w:color="auto"/>
            <w:bottom w:val="none" w:sz="0" w:space="0" w:color="auto"/>
            <w:right w:val="none" w:sz="0" w:space="0" w:color="auto"/>
          </w:divBdr>
        </w:div>
      </w:divsChild>
    </w:div>
    <w:div w:id="631863540">
      <w:bodyDiv w:val="1"/>
      <w:marLeft w:val="0"/>
      <w:marRight w:val="0"/>
      <w:marTop w:val="0"/>
      <w:marBottom w:val="0"/>
      <w:divBdr>
        <w:top w:val="none" w:sz="0" w:space="0" w:color="auto"/>
        <w:left w:val="none" w:sz="0" w:space="0" w:color="auto"/>
        <w:bottom w:val="none" w:sz="0" w:space="0" w:color="auto"/>
        <w:right w:val="none" w:sz="0" w:space="0" w:color="auto"/>
      </w:divBdr>
      <w:divsChild>
        <w:div w:id="14619509">
          <w:marLeft w:val="640"/>
          <w:marRight w:val="0"/>
          <w:marTop w:val="0"/>
          <w:marBottom w:val="0"/>
          <w:divBdr>
            <w:top w:val="none" w:sz="0" w:space="0" w:color="auto"/>
            <w:left w:val="none" w:sz="0" w:space="0" w:color="auto"/>
            <w:bottom w:val="none" w:sz="0" w:space="0" w:color="auto"/>
            <w:right w:val="none" w:sz="0" w:space="0" w:color="auto"/>
          </w:divBdr>
        </w:div>
        <w:div w:id="89815532">
          <w:marLeft w:val="640"/>
          <w:marRight w:val="0"/>
          <w:marTop w:val="0"/>
          <w:marBottom w:val="0"/>
          <w:divBdr>
            <w:top w:val="none" w:sz="0" w:space="0" w:color="auto"/>
            <w:left w:val="none" w:sz="0" w:space="0" w:color="auto"/>
            <w:bottom w:val="none" w:sz="0" w:space="0" w:color="auto"/>
            <w:right w:val="none" w:sz="0" w:space="0" w:color="auto"/>
          </w:divBdr>
        </w:div>
        <w:div w:id="127826375">
          <w:marLeft w:val="640"/>
          <w:marRight w:val="0"/>
          <w:marTop w:val="0"/>
          <w:marBottom w:val="0"/>
          <w:divBdr>
            <w:top w:val="none" w:sz="0" w:space="0" w:color="auto"/>
            <w:left w:val="none" w:sz="0" w:space="0" w:color="auto"/>
            <w:bottom w:val="none" w:sz="0" w:space="0" w:color="auto"/>
            <w:right w:val="none" w:sz="0" w:space="0" w:color="auto"/>
          </w:divBdr>
        </w:div>
        <w:div w:id="145322966">
          <w:marLeft w:val="640"/>
          <w:marRight w:val="0"/>
          <w:marTop w:val="0"/>
          <w:marBottom w:val="0"/>
          <w:divBdr>
            <w:top w:val="none" w:sz="0" w:space="0" w:color="auto"/>
            <w:left w:val="none" w:sz="0" w:space="0" w:color="auto"/>
            <w:bottom w:val="none" w:sz="0" w:space="0" w:color="auto"/>
            <w:right w:val="none" w:sz="0" w:space="0" w:color="auto"/>
          </w:divBdr>
        </w:div>
        <w:div w:id="152259980">
          <w:marLeft w:val="640"/>
          <w:marRight w:val="0"/>
          <w:marTop w:val="0"/>
          <w:marBottom w:val="0"/>
          <w:divBdr>
            <w:top w:val="none" w:sz="0" w:space="0" w:color="auto"/>
            <w:left w:val="none" w:sz="0" w:space="0" w:color="auto"/>
            <w:bottom w:val="none" w:sz="0" w:space="0" w:color="auto"/>
            <w:right w:val="none" w:sz="0" w:space="0" w:color="auto"/>
          </w:divBdr>
        </w:div>
        <w:div w:id="177699317">
          <w:marLeft w:val="640"/>
          <w:marRight w:val="0"/>
          <w:marTop w:val="0"/>
          <w:marBottom w:val="0"/>
          <w:divBdr>
            <w:top w:val="none" w:sz="0" w:space="0" w:color="auto"/>
            <w:left w:val="none" w:sz="0" w:space="0" w:color="auto"/>
            <w:bottom w:val="none" w:sz="0" w:space="0" w:color="auto"/>
            <w:right w:val="none" w:sz="0" w:space="0" w:color="auto"/>
          </w:divBdr>
        </w:div>
        <w:div w:id="199320429">
          <w:marLeft w:val="640"/>
          <w:marRight w:val="0"/>
          <w:marTop w:val="0"/>
          <w:marBottom w:val="0"/>
          <w:divBdr>
            <w:top w:val="none" w:sz="0" w:space="0" w:color="auto"/>
            <w:left w:val="none" w:sz="0" w:space="0" w:color="auto"/>
            <w:bottom w:val="none" w:sz="0" w:space="0" w:color="auto"/>
            <w:right w:val="none" w:sz="0" w:space="0" w:color="auto"/>
          </w:divBdr>
        </w:div>
        <w:div w:id="238516483">
          <w:marLeft w:val="640"/>
          <w:marRight w:val="0"/>
          <w:marTop w:val="0"/>
          <w:marBottom w:val="0"/>
          <w:divBdr>
            <w:top w:val="none" w:sz="0" w:space="0" w:color="auto"/>
            <w:left w:val="none" w:sz="0" w:space="0" w:color="auto"/>
            <w:bottom w:val="none" w:sz="0" w:space="0" w:color="auto"/>
            <w:right w:val="none" w:sz="0" w:space="0" w:color="auto"/>
          </w:divBdr>
        </w:div>
        <w:div w:id="257373850">
          <w:marLeft w:val="640"/>
          <w:marRight w:val="0"/>
          <w:marTop w:val="0"/>
          <w:marBottom w:val="0"/>
          <w:divBdr>
            <w:top w:val="none" w:sz="0" w:space="0" w:color="auto"/>
            <w:left w:val="none" w:sz="0" w:space="0" w:color="auto"/>
            <w:bottom w:val="none" w:sz="0" w:space="0" w:color="auto"/>
            <w:right w:val="none" w:sz="0" w:space="0" w:color="auto"/>
          </w:divBdr>
        </w:div>
        <w:div w:id="299388100">
          <w:marLeft w:val="640"/>
          <w:marRight w:val="0"/>
          <w:marTop w:val="0"/>
          <w:marBottom w:val="0"/>
          <w:divBdr>
            <w:top w:val="none" w:sz="0" w:space="0" w:color="auto"/>
            <w:left w:val="none" w:sz="0" w:space="0" w:color="auto"/>
            <w:bottom w:val="none" w:sz="0" w:space="0" w:color="auto"/>
            <w:right w:val="none" w:sz="0" w:space="0" w:color="auto"/>
          </w:divBdr>
        </w:div>
        <w:div w:id="300115379">
          <w:marLeft w:val="640"/>
          <w:marRight w:val="0"/>
          <w:marTop w:val="0"/>
          <w:marBottom w:val="0"/>
          <w:divBdr>
            <w:top w:val="none" w:sz="0" w:space="0" w:color="auto"/>
            <w:left w:val="none" w:sz="0" w:space="0" w:color="auto"/>
            <w:bottom w:val="none" w:sz="0" w:space="0" w:color="auto"/>
            <w:right w:val="none" w:sz="0" w:space="0" w:color="auto"/>
          </w:divBdr>
        </w:div>
        <w:div w:id="346978816">
          <w:marLeft w:val="640"/>
          <w:marRight w:val="0"/>
          <w:marTop w:val="0"/>
          <w:marBottom w:val="0"/>
          <w:divBdr>
            <w:top w:val="none" w:sz="0" w:space="0" w:color="auto"/>
            <w:left w:val="none" w:sz="0" w:space="0" w:color="auto"/>
            <w:bottom w:val="none" w:sz="0" w:space="0" w:color="auto"/>
            <w:right w:val="none" w:sz="0" w:space="0" w:color="auto"/>
          </w:divBdr>
        </w:div>
        <w:div w:id="390154831">
          <w:marLeft w:val="640"/>
          <w:marRight w:val="0"/>
          <w:marTop w:val="0"/>
          <w:marBottom w:val="0"/>
          <w:divBdr>
            <w:top w:val="none" w:sz="0" w:space="0" w:color="auto"/>
            <w:left w:val="none" w:sz="0" w:space="0" w:color="auto"/>
            <w:bottom w:val="none" w:sz="0" w:space="0" w:color="auto"/>
            <w:right w:val="none" w:sz="0" w:space="0" w:color="auto"/>
          </w:divBdr>
        </w:div>
        <w:div w:id="412244972">
          <w:marLeft w:val="640"/>
          <w:marRight w:val="0"/>
          <w:marTop w:val="0"/>
          <w:marBottom w:val="0"/>
          <w:divBdr>
            <w:top w:val="none" w:sz="0" w:space="0" w:color="auto"/>
            <w:left w:val="none" w:sz="0" w:space="0" w:color="auto"/>
            <w:bottom w:val="none" w:sz="0" w:space="0" w:color="auto"/>
            <w:right w:val="none" w:sz="0" w:space="0" w:color="auto"/>
          </w:divBdr>
        </w:div>
        <w:div w:id="447045523">
          <w:marLeft w:val="640"/>
          <w:marRight w:val="0"/>
          <w:marTop w:val="0"/>
          <w:marBottom w:val="0"/>
          <w:divBdr>
            <w:top w:val="none" w:sz="0" w:space="0" w:color="auto"/>
            <w:left w:val="none" w:sz="0" w:space="0" w:color="auto"/>
            <w:bottom w:val="none" w:sz="0" w:space="0" w:color="auto"/>
            <w:right w:val="none" w:sz="0" w:space="0" w:color="auto"/>
          </w:divBdr>
        </w:div>
        <w:div w:id="485557252">
          <w:marLeft w:val="640"/>
          <w:marRight w:val="0"/>
          <w:marTop w:val="0"/>
          <w:marBottom w:val="0"/>
          <w:divBdr>
            <w:top w:val="none" w:sz="0" w:space="0" w:color="auto"/>
            <w:left w:val="none" w:sz="0" w:space="0" w:color="auto"/>
            <w:bottom w:val="none" w:sz="0" w:space="0" w:color="auto"/>
            <w:right w:val="none" w:sz="0" w:space="0" w:color="auto"/>
          </w:divBdr>
        </w:div>
        <w:div w:id="521942247">
          <w:marLeft w:val="640"/>
          <w:marRight w:val="0"/>
          <w:marTop w:val="0"/>
          <w:marBottom w:val="0"/>
          <w:divBdr>
            <w:top w:val="none" w:sz="0" w:space="0" w:color="auto"/>
            <w:left w:val="none" w:sz="0" w:space="0" w:color="auto"/>
            <w:bottom w:val="none" w:sz="0" w:space="0" w:color="auto"/>
            <w:right w:val="none" w:sz="0" w:space="0" w:color="auto"/>
          </w:divBdr>
        </w:div>
        <w:div w:id="527177909">
          <w:marLeft w:val="640"/>
          <w:marRight w:val="0"/>
          <w:marTop w:val="0"/>
          <w:marBottom w:val="0"/>
          <w:divBdr>
            <w:top w:val="none" w:sz="0" w:space="0" w:color="auto"/>
            <w:left w:val="none" w:sz="0" w:space="0" w:color="auto"/>
            <w:bottom w:val="none" w:sz="0" w:space="0" w:color="auto"/>
            <w:right w:val="none" w:sz="0" w:space="0" w:color="auto"/>
          </w:divBdr>
        </w:div>
        <w:div w:id="555359844">
          <w:marLeft w:val="640"/>
          <w:marRight w:val="0"/>
          <w:marTop w:val="0"/>
          <w:marBottom w:val="0"/>
          <w:divBdr>
            <w:top w:val="none" w:sz="0" w:space="0" w:color="auto"/>
            <w:left w:val="none" w:sz="0" w:space="0" w:color="auto"/>
            <w:bottom w:val="none" w:sz="0" w:space="0" w:color="auto"/>
            <w:right w:val="none" w:sz="0" w:space="0" w:color="auto"/>
          </w:divBdr>
        </w:div>
        <w:div w:id="568541569">
          <w:marLeft w:val="640"/>
          <w:marRight w:val="0"/>
          <w:marTop w:val="0"/>
          <w:marBottom w:val="0"/>
          <w:divBdr>
            <w:top w:val="none" w:sz="0" w:space="0" w:color="auto"/>
            <w:left w:val="none" w:sz="0" w:space="0" w:color="auto"/>
            <w:bottom w:val="none" w:sz="0" w:space="0" w:color="auto"/>
            <w:right w:val="none" w:sz="0" w:space="0" w:color="auto"/>
          </w:divBdr>
        </w:div>
        <w:div w:id="584339553">
          <w:marLeft w:val="640"/>
          <w:marRight w:val="0"/>
          <w:marTop w:val="0"/>
          <w:marBottom w:val="0"/>
          <w:divBdr>
            <w:top w:val="none" w:sz="0" w:space="0" w:color="auto"/>
            <w:left w:val="none" w:sz="0" w:space="0" w:color="auto"/>
            <w:bottom w:val="none" w:sz="0" w:space="0" w:color="auto"/>
            <w:right w:val="none" w:sz="0" w:space="0" w:color="auto"/>
          </w:divBdr>
        </w:div>
        <w:div w:id="660234127">
          <w:marLeft w:val="640"/>
          <w:marRight w:val="0"/>
          <w:marTop w:val="0"/>
          <w:marBottom w:val="0"/>
          <w:divBdr>
            <w:top w:val="none" w:sz="0" w:space="0" w:color="auto"/>
            <w:left w:val="none" w:sz="0" w:space="0" w:color="auto"/>
            <w:bottom w:val="none" w:sz="0" w:space="0" w:color="auto"/>
            <w:right w:val="none" w:sz="0" w:space="0" w:color="auto"/>
          </w:divBdr>
        </w:div>
        <w:div w:id="676888243">
          <w:marLeft w:val="640"/>
          <w:marRight w:val="0"/>
          <w:marTop w:val="0"/>
          <w:marBottom w:val="0"/>
          <w:divBdr>
            <w:top w:val="none" w:sz="0" w:space="0" w:color="auto"/>
            <w:left w:val="none" w:sz="0" w:space="0" w:color="auto"/>
            <w:bottom w:val="none" w:sz="0" w:space="0" w:color="auto"/>
            <w:right w:val="none" w:sz="0" w:space="0" w:color="auto"/>
          </w:divBdr>
        </w:div>
        <w:div w:id="701514775">
          <w:marLeft w:val="640"/>
          <w:marRight w:val="0"/>
          <w:marTop w:val="0"/>
          <w:marBottom w:val="0"/>
          <w:divBdr>
            <w:top w:val="none" w:sz="0" w:space="0" w:color="auto"/>
            <w:left w:val="none" w:sz="0" w:space="0" w:color="auto"/>
            <w:bottom w:val="none" w:sz="0" w:space="0" w:color="auto"/>
            <w:right w:val="none" w:sz="0" w:space="0" w:color="auto"/>
          </w:divBdr>
        </w:div>
        <w:div w:id="801850866">
          <w:marLeft w:val="640"/>
          <w:marRight w:val="0"/>
          <w:marTop w:val="0"/>
          <w:marBottom w:val="0"/>
          <w:divBdr>
            <w:top w:val="none" w:sz="0" w:space="0" w:color="auto"/>
            <w:left w:val="none" w:sz="0" w:space="0" w:color="auto"/>
            <w:bottom w:val="none" w:sz="0" w:space="0" w:color="auto"/>
            <w:right w:val="none" w:sz="0" w:space="0" w:color="auto"/>
          </w:divBdr>
        </w:div>
        <w:div w:id="863594209">
          <w:marLeft w:val="640"/>
          <w:marRight w:val="0"/>
          <w:marTop w:val="0"/>
          <w:marBottom w:val="0"/>
          <w:divBdr>
            <w:top w:val="none" w:sz="0" w:space="0" w:color="auto"/>
            <w:left w:val="none" w:sz="0" w:space="0" w:color="auto"/>
            <w:bottom w:val="none" w:sz="0" w:space="0" w:color="auto"/>
            <w:right w:val="none" w:sz="0" w:space="0" w:color="auto"/>
          </w:divBdr>
        </w:div>
        <w:div w:id="891843838">
          <w:marLeft w:val="640"/>
          <w:marRight w:val="0"/>
          <w:marTop w:val="0"/>
          <w:marBottom w:val="0"/>
          <w:divBdr>
            <w:top w:val="none" w:sz="0" w:space="0" w:color="auto"/>
            <w:left w:val="none" w:sz="0" w:space="0" w:color="auto"/>
            <w:bottom w:val="none" w:sz="0" w:space="0" w:color="auto"/>
            <w:right w:val="none" w:sz="0" w:space="0" w:color="auto"/>
          </w:divBdr>
        </w:div>
        <w:div w:id="948586523">
          <w:marLeft w:val="640"/>
          <w:marRight w:val="0"/>
          <w:marTop w:val="0"/>
          <w:marBottom w:val="0"/>
          <w:divBdr>
            <w:top w:val="none" w:sz="0" w:space="0" w:color="auto"/>
            <w:left w:val="none" w:sz="0" w:space="0" w:color="auto"/>
            <w:bottom w:val="none" w:sz="0" w:space="0" w:color="auto"/>
            <w:right w:val="none" w:sz="0" w:space="0" w:color="auto"/>
          </w:divBdr>
          <w:divsChild>
            <w:div w:id="110828158">
              <w:marLeft w:val="0"/>
              <w:marRight w:val="0"/>
              <w:marTop w:val="0"/>
              <w:marBottom w:val="0"/>
              <w:divBdr>
                <w:top w:val="none" w:sz="0" w:space="0" w:color="auto"/>
                <w:left w:val="none" w:sz="0" w:space="0" w:color="auto"/>
                <w:bottom w:val="none" w:sz="0" w:space="0" w:color="auto"/>
                <w:right w:val="none" w:sz="0" w:space="0" w:color="auto"/>
              </w:divBdr>
              <w:divsChild>
                <w:div w:id="19667302">
                  <w:marLeft w:val="640"/>
                  <w:marRight w:val="0"/>
                  <w:marTop w:val="0"/>
                  <w:marBottom w:val="0"/>
                  <w:divBdr>
                    <w:top w:val="none" w:sz="0" w:space="0" w:color="auto"/>
                    <w:left w:val="none" w:sz="0" w:space="0" w:color="auto"/>
                    <w:bottom w:val="none" w:sz="0" w:space="0" w:color="auto"/>
                    <w:right w:val="none" w:sz="0" w:space="0" w:color="auto"/>
                  </w:divBdr>
                </w:div>
                <w:div w:id="88238950">
                  <w:marLeft w:val="640"/>
                  <w:marRight w:val="0"/>
                  <w:marTop w:val="0"/>
                  <w:marBottom w:val="0"/>
                  <w:divBdr>
                    <w:top w:val="none" w:sz="0" w:space="0" w:color="auto"/>
                    <w:left w:val="none" w:sz="0" w:space="0" w:color="auto"/>
                    <w:bottom w:val="none" w:sz="0" w:space="0" w:color="auto"/>
                    <w:right w:val="none" w:sz="0" w:space="0" w:color="auto"/>
                  </w:divBdr>
                </w:div>
                <w:div w:id="146632889">
                  <w:marLeft w:val="640"/>
                  <w:marRight w:val="0"/>
                  <w:marTop w:val="0"/>
                  <w:marBottom w:val="0"/>
                  <w:divBdr>
                    <w:top w:val="none" w:sz="0" w:space="0" w:color="auto"/>
                    <w:left w:val="none" w:sz="0" w:space="0" w:color="auto"/>
                    <w:bottom w:val="none" w:sz="0" w:space="0" w:color="auto"/>
                    <w:right w:val="none" w:sz="0" w:space="0" w:color="auto"/>
                  </w:divBdr>
                </w:div>
                <w:div w:id="169878760">
                  <w:marLeft w:val="640"/>
                  <w:marRight w:val="0"/>
                  <w:marTop w:val="0"/>
                  <w:marBottom w:val="0"/>
                  <w:divBdr>
                    <w:top w:val="none" w:sz="0" w:space="0" w:color="auto"/>
                    <w:left w:val="none" w:sz="0" w:space="0" w:color="auto"/>
                    <w:bottom w:val="none" w:sz="0" w:space="0" w:color="auto"/>
                    <w:right w:val="none" w:sz="0" w:space="0" w:color="auto"/>
                  </w:divBdr>
                </w:div>
                <w:div w:id="181632375">
                  <w:marLeft w:val="640"/>
                  <w:marRight w:val="0"/>
                  <w:marTop w:val="0"/>
                  <w:marBottom w:val="0"/>
                  <w:divBdr>
                    <w:top w:val="none" w:sz="0" w:space="0" w:color="auto"/>
                    <w:left w:val="none" w:sz="0" w:space="0" w:color="auto"/>
                    <w:bottom w:val="none" w:sz="0" w:space="0" w:color="auto"/>
                    <w:right w:val="none" w:sz="0" w:space="0" w:color="auto"/>
                  </w:divBdr>
                </w:div>
                <w:div w:id="201674662">
                  <w:marLeft w:val="640"/>
                  <w:marRight w:val="0"/>
                  <w:marTop w:val="0"/>
                  <w:marBottom w:val="0"/>
                  <w:divBdr>
                    <w:top w:val="none" w:sz="0" w:space="0" w:color="auto"/>
                    <w:left w:val="none" w:sz="0" w:space="0" w:color="auto"/>
                    <w:bottom w:val="none" w:sz="0" w:space="0" w:color="auto"/>
                    <w:right w:val="none" w:sz="0" w:space="0" w:color="auto"/>
                  </w:divBdr>
                </w:div>
                <w:div w:id="285476403">
                  <w:marLeft w:val="640"/>
                  <w:marRight w:val="0"/>
                  <w:marTop w:val="0"/>
                  <w:marBottom w:val="0"/>
                  <w:divBdr>
                    <w:top w:val="none" w:sz="0" w:space="0" w:color="auto"/>
                    <w:left w:val="none" w:sz="0" w:space="0" w:color="auto"/>
                    <w:bottom w:val="none" w:sz="0" w:space="0" w:color="auto"/>
                    <w:right w:val="none" w:sz="0" w:space="0" w:color="auto"/>
                  </w:divBdr>
                </w:div>
                <w:div w:id="332027037">
                  <w:marLeft w:val="640"/>
                  <w:marRight w:val="0"/>
                  <w:marTop w:val="0"/>
                  <w:marBottom w:val="0"/>
                  <w:divBdr>
                    <w:top w:val="none" w:sz="0" w:space="0" w:color="auto"/>
                    <w:left w:val="none" w:sz="0" w:space="0" w:color="auto"/>
                    <w:bottom w:val="none" w:sz="0" w:space="0" w:color="auto"/>
                    <w:right w:val="none" w:sz="0" w:space="0" w:color="auto"/>
                  </w:divBdr>
                </w:div>
                <w:div w:id="410934617">
                  <w:marLeft w:val="640"/>
                  <w:marRight w:val="0"/>
                  <w:marTop w:val="0"/>
                  <w:marBottom w:val="0"/>
                  <w:divBdr>
                    <w:top w:val="none" w:sz="0" w:space="0" w:color="auto"/>
                    <w:left w:val="none" w:sz="0" w:space="0" w:color="auto"/>
                    <w:bottom w:val="none" w:sz="0" w:space="0" w:color="auto"/>
                    <w:right w:val="none" w:sz="0" w:space="0" w:color="auto"/>
                  </w:divBdr>
                </w:div>
                <w:div w:id="491142810">
                  <w:marLeft w:val="640"/>
                  <w:marRight w:val="0"/>
                  <w:marTop w:val="0"/>
                  <w:marBottom w:val="0"/>
                  <w:divBdr>
                    <w:top w:val="none" w:sz="0" w:space="0" w:color="auto"/>
                    <w:left w:val="none" w:sz="0" w:space="0" w:color="auto"/>
                    <w:bottom w:val="none" w:sz="0" w:space="0" w:color="auto"/>
                    <w:right w:val="none" w:sz="0" w:space="0" w:color="auto"/>
                  </w:divBdr>
                </w:div>
                <w:div w:id="532767308">
                  <w:marLeft w:val="640"/>
                  <w:marRight w:val="0"/>
                  <w:marTop w:val="0"/>
                  <w:marBottom w:val="0"/>
                  <w:divBdr>
                    <w:top w:val="none" w:sz="0" w:space="0" w:color="auto"/>
                    <w:left w:val="none" w:sz="0" w:space="0" w:color="auto"/>
                    <w:bottom w:val="none" w:sz="0" w:space="0" w:color="auto"/>
                    <w:right w:val="none" w:sz="0" w:space="0" w:color="auto"/>
                  </w:divBdr>
                </w:div>
                <w:div w:id="540214174">
                  <w:marLeft w:val="640"/>
                  <w:marRight w:val="0"/>
                  <w:marTop w:val="0"/>
                  <w:marBottom w:val="0"/>
                  <w:divBdr>
                    <w:top w:val="none" w:sz="0" w:space="0" w:color="auto"/>
                    <w:left w:val="none" w:sz="0" w:space="0" w:color="auto"/>
                    <w:bottom w:val="none" w:sz="0" w:space="0" w:color="auto"/>
                    <w:right w:val="none" w:sz="0" w:space="0" w:color="auto"/>
                  </w:divBdr>
                </w:div>
                <w:div w:id="562645109">
                  <w:marLeft w:val="640"/>
                  <w:marRight w:val="0"/>
                  <w:marTop w:val="0"/>
                  <w:marBottom w:val="0"/>
                  <w:divBdr>
                    <w:top w:val="none" w:sz="0" w:space="0" w:color="auto"/>
                    <w:left w:val="none" w:sz="0" w:space="0" w:color="auto"/>
                    <w:bottom w:val="none" w:sz="0" w:space="0" w:color="auto"/>
                    <w:right w:val="none" w:sz="0" w:space="0" w:color="auto"/>
                  </w:divBdr>
                </w:div>
                <w:div w:id="582226493">
                  <w:marLeft w:val="640"/>
                  <w:marRight w:val="0"/>
                  <w:marTop w:val="0"/>
                  <w:marBottom w:val="0"/>
                  <w:divBdr>
                    <w:top w:val="none" w:sz="0" w:space="0" w:color="auto"/>
                    <w:left w:val="none" w:sz="0" w:space="0" w:color="auto"/>
                    <w:bottom w:val="none" w:sz="0" w:space="0" w:color="auto"/>
                    <w:right w:val="none" w:sz="0" w:space="0" w:color="auto"/>
                  </w:divBdr>
                </w:div>
                <w:div w:id="627585060">
                  <w:marLeft w:val="640"/>
                  <w:marRight w:val="0"/>
                  <w:marTop w:val="0"/>
                  <w:marBottom w:val="0"/>
                  <w:divBdr>
                    <w:top w:val="none" w:sz="0" w:space="0" w:color="auto"/>
                    <w:left w:val="none" w:sz="0" w:space="0" w:color="auto"/>
                    <w:bottom w:val="none" w:sz="0" w:space="0" w:color="auto"/>
                    <w:right w:val="none" w:sz="0" w:space="0" w:color="auto"/>
                  </w:divBdr>
                </w:div>
                <w:div w:id="718939132">
                  <w:marLeft w:val="640"/>
                  <w:marRight w:val="0"/>
                  <w:marTop w:val="0"/>
                  <w:marBottom w:val="0"/>
                  <w:divBdr>
                    <w:top w:val="none" w:sz="0" w:space="0" w:color="auto"/>
                    <w:left w:val="none" w:sz="0" w:space="0" w:color="auto"/>
                    <w:bottom w:val="none" w:sz="0" w:space="0" w:color="auto"/>
                    <w:right w:val="none" w:sz="0" w:space="0" w:color="auto"/>
                  </w:divBdr>
                </w:div>
                <w:div w:id="720397097">
                  <w:marLeft w:val="640"/>
                  <w:marRight w:val="0"/>
                  <w:marTop w:val="0"/>
                  <w:marBottom w:val="0"/>
                  <w:divBdr>
                    <w:top w:val="none" w:sz="0" w:space="0" w:color="auto"/>
                    <w:left w:val="none" w:sz="0" w:space="0" w:color="auto"/>
                    <w:bottom w:val="none" w:sz="0" w:space="0" w:color="auto"/>
                    <w:right w:val="none" w:sz="0" w:space="0" w:color="auto"/>
                  </w:divBdr>
                </w:div>
                <w:div w:id="750083486">
                  <w:marLeft w:val="640"/>
                  <w:marRight w:val="0"/>
                  <w:marTop w:val="0"/>
                  <w:marBottom w:val="0"/>
                  <w:divBdr>
                    <w:top w:val="none" w:sz="0" w:space="0" w:color="auto"/>
                    <w:left w:val="none" w:sz="0" w:space="0" w:color="auto"/>
                    <w:bottom w:val="none" w:sz="0" w:space="0" w:color="auto"/>
                    <w:right w:val="none" w:sz="0" w:space="0" w:color="auto"/>
                  </w:divBdr>
                </w:div>
                <w:div w:id="767969808">
                  <w:marLeft w:val="640"/>
                  <w:marRight w:val="0"/>
                  <w:marTop w:val="0"/>
                  <w:marBottom w:val="0"/>
                  <w:divBdr>
                    <w:top w:val="none" w:sz="0" w:space="0" w:color="auto"/>
                    <w:left w:val="none" w:sz="0" w:space="0" w:color="auto"/>
                    <w:bottom w:val="none" w:sz="0" w:space="0" w:color="auto"/>
                    <w:right w:val="none" w:sz="0" w:space="0" w:color="auto"/>
                  </w:divBdr>
                </w:div>
                <w:div w:id="802239159">
                  <w:marLeft w:val="640"/>
                  <w:marRight w:val="0"/>
                  <w:marTop w:val="0"/>
                  <w:marBottom w:val="0"/>
                  <w:divBdr>
                    <w:top w:val="none" w:sz="0" w:space="0" w:color="auto"/>
                    <w:left w:val="none" w:sz="0" w:space="0" w:color="auto"/>
                    <w:bottom w:val="none" w:sz="0" w:space="0" w:color="auto"/>
                    <w:right w:val="none" w:sz="0" w:space="0" w:color="auto"/>
                  </w:divBdr>
                </w:div>
                <w:div w:id="946883791">
                  <w:marLeft w:val="640"/>
                  <w:marRight w:val="0"/>
                  <w:marTop w:val="0"/>
                  <w:marBottom w:val="0"/>
                  <w:divBdr>
                    <w:top w:val="none" w:sz="0" w:space="0" w:color="auto"/>
                    <w:left w:val="none" w:sz="0" w:space="0" w:color="auto"/>
                    <w:bottom w:val="none" w:sz="0" w:space="0" w:color="auto"/>
                    <w:right w:val="none" w:sz="0" w:space="0" w:color="auto"/>
                  </w:divBdr>
                </w:div>
                <w:div w:id="959455478">
                  <w:marLeft w:val="640"/>
                  <w:marRight w:val="0"/>
                  <w:marTop w:val="0"/>
                  <w:marBottom w:val="0"/>
                  <w:divBdr>
                    <w:top w:val="none" w:sz="0" w:space="0" w:color="auto"/>
                    <w:left w:val="none" w:sz="0" w:space="0" w:color="auto"/>
                    <w:bottom w:val="none" w:sz="0" w:space="0" w:color="auto"/>
                    <w:right w:val="none" w:sz="0" w:space="0" w:color="auto"/>
                  </w:divBdr>
                </w:div>
                <w:div w:id="1018773024">
                  <w:marLeft w:val="640"/>
                  <w:marRight w:val="0"/>
                  <w:marTop w:val="0"/>
                  <w:marBottom w:val="0"/>
                  <w:divBdr>
                    <w:top w:val="none" w:sz="0" w:space="0" w:color="auto"/>
                    <w:left w:val="none" w:sz="0" w:space="0" w:color="auto"/>
                    <w:bottom w:val="none" w:sz="0" w:space="0" w:color="auto"/>
                    <w:right w:val="none" w:sz="0" w:space="0" w:color="auto"/>
                  </w:divBdr>
                </w:div>
                <w:div w:id="1022587283">
                  <w:marLeft w:val="640"/>
                  <w:marRight w:val="0"/>
                  <w:marTop w:val="0"/>
                  <w:marBottom w:val="0"/>
                  <w:divBdr>
                    <w:top w:val="none" w:sz="0" w:space="0" w:color="auto"/>
                    <w:left w:val="none" w:sz="0" w:space="0" w:color="auto"/>
                    <w:bottom w:val="none" w:sz="0" w:space="0" w:color="auto"/>
                    <w:right w:val="none" w:sz="0" w:space="0" w:color="auto"/>
                  </w:divBdr>
                </w:div>
                <w:div w:id="1064908936">
                  <w:marLeft w:val="640"/>
                  <w:marRight w:val="0"/>
                  <w:marTop w:val="0"/>
                  <w:marBottom w:val="0"/>
                  <w:divBdr>
                    <w:top w:val="none" w:sz="0" w:space="0" w:color="auto"/>
                    <w:left w:val="none" w:sz="0" w:space="0" w:color="auto"/>
                    <w:bottom w:val="none" w:sz="0" w:space="0" w:color="auto"/>
                    <w:right w:val="none" w:sz="0" w:space="0" w:color="auto"/>
                  </w:divBdr>
                </w:div>
                <w:div w:id="1077828784">
                  <w:marLeft w:val="640"/>
                  <w:marRight w:val="0"/>
                  <w:marTop w:val="0"/>
                  <w:marBottom w:val="0"/>
                  <w:divBdr>
                    <w:top w:val="none" w:sz="0" w:space="0" w:color="auto"/>
                    <w:left w:val="none" w:sz="0" w:space="0" w:color="auto"/>
                    <w:bottom w:val="none" w:sz="0" w:space="0" w:color="auto"/>
                    <w:right w:val="none" w:sz="0" w:space="0" w:color="auto"/>
                  </w:divBdr>
                </w:div>
                <w:div w:id="1148061106">
                  <w:marLeft w:val="640"/>
                  <w:marRight w:val="0"/>
                  <w:marTop w:val="0"/>
                  <w:marBottom w:val="0"/>
                  <w:divBdr>
                    <w:top w:val="none" w:sz="0" w:space="0" w:color="auto"/>
                    <w:left w:val="none" w:sz="0" w:space="0" w:color="auto"/>
                    <w:bottom w:val="none" w:sz="0" w:space="0" w:color="auto"/>
                    <w:right w:val="none" w:sz="0" w:space="0" w:color="auto"/>
                  </w:divBdr>
                </w:div>
                <w:div w:id="1156410533">
                  <w:marLeft w:val="640"/>
                  <w:marRight w:val="0"/>
                  <w:marTop w:val="0"/>
                  <w:marBottom w:val="0"/>
                  <w:divBdr>
                    <w:top w:val="none" w:sz="0" w:space="0" w:color="auto"/>
                    <w:left w:val="none" w:sz="0" w:space="0" w:color="auto"/>
                    <w:bottom w:val="none" w:sz="0" w:space="0" w:color="auto"/>
                    <w:right w:val="none" w:sz="0" w:space="0" w:color="auto"/>
                  </w:divBdr>
                </w:div>
                <w:div w:id="1187983938">
                  <w:marLeft w:val="640"/>
                  <w:marRight w:val="0"/>
                  <w:marTop w:val="0"/>
                  <w:marBottom w:val="0"/>
                  <w:divBdr>
                    <w:top w:val="none" w:sz="0" w:space="0" w:color="auto"/>
                    <w:left w:val="none" w:sz="0" w:space="0" w:color="auto"/>
                    <w:bottom w:val="none" w:sz="0" w:space="0" w:color="auto"/>
                    <w:right w:val="none" w:sz="0" w:space="0" w:color="auto"/>
                  </w:divBdr>
                </w:div>
                <w:div w:id="1197045548">
                  <w:marLeft w:val="640"/>
                  <w:marRight w:val="0"/>
                  <w:marTop w:val="0"/>
                  <w:marBottom w:val="0"/>
                  <w:divBdr>
                    <w:top w:val="none" w:sz="0" w:space="0" w:color="auto"/>
                    <w:left w:val="none" w:sz="0" w:space="0" w:color="auto"/>
                    <w:bottom w:val="none" w:sz="0" w:space="0" w:color="auto"/>
                    <w:right w:val="none" w:sz="0" w:space="0" w:color="auto"/>
                  </w:divBdr>
                </w:div>
                <w:div w:id="1199321346">
                  <w:marLeft w:val="640"/>
                  <w:marRight w:val="0"/>
                  <w:marTop w:val="0"/>
                  <w:marBottom w:val="0"/>
                  <w:divBdr>
                    <w:top w:val="none" w:sz="0" w:space="0" w:color="auto"/>
                    <w:left w:val="none" w:sz="0" w:space="0" w:color="auto"/>
                    <w:bottom w:val="none" w:sz="0" w:space="0" w:color="auto"/>
                    <w:right w:val="none" w:sz="0" w:space="0" w:color="auto"/>
                  </w:divBdr>
                </w:div>
                <w:div w:id="1214779333">
                  <w:marLeft w:val="640"/>
                  <w:marRight w:val="0"/>
                  <w:marTop w:val="0"/>
                  <w:marBottom w:val="0"/>
                  <w:divBdr>
                    <w:top w:val="none" w:sz="0" w:space="0" w:color="auto"/>
                    <w:left w:val="none" w:sz="0" w:space="0" w:color="auto"/>
                    <w:bottom w:val="none" w:sz="0" w:space="0" w:color="auto"/>
                    <w:right w:val="none" w:sz="0" w:space="0" w:color="auto"/>
                  </w:divBdr>
                </w:div>
                <w:div w:id="1231648328">
                  <w:marLeft w:val="640"/>
                  <w:marRight w:val="0"/>
                  <w:marTop w:val="0"/>
                  <w:marBottom w:val="0"/>
                  <w:divBdr>
                    <w:top w:val="none" w:sz="0" w:space="0" w:color="auto"/>
                    <w:left w:val="none" w:sz="0" w:space="0" w:color="auto"/>
                    <w:bottom w:val="none" w:sz="0" w:space="0" w:color="auto"/>
                    <w:right w:val="none" w:sz="0" w:space="0" w:color="auto"/>
                  </w:divBdr>
                </w:div>
                <w:div w:id="1302883174">
                  <w:marLeft w:val="640"/>
                  <w:marRight w:val="0"/>
                  <w:marTop w:val="0"/>
                  <w:marBottom w:val="0"/>
                  <w:divBdr>
                    <w:top w:val="none" w:sz="0" w:space="0" w:color="auto"/>
                    <w:left w:val="none" w:sz="0" w:space="0" w:color="auto"/>
                    <w:bottom w:val="none" w:sz="0" w:space="0" w:color="auto"/>
                    <w:right w:val="none" w:sz="0" w:space="0" w:color="auto"/>
                  </w:divBdr>
                </w:div>
                <w:div w:id="1339498663">
                  <w:marLeft w:val="640"/>
                  <w:marRight w:val="0"/>
                  <w:marTop w:val="0"/>
                  <w:marBottom w:val="0"/>
                  <w:divBdr>
                    <w:top w:val="none" w:sz="0" w:space="0" w:color="auto"/>
                    <w:left w:val="none" w:sz="0" w:space="0" w:color="auto"/>
                    <w:bottom w:val="none" w:sz="0" w:space="0" w:color="auto"/>
                    <w:right w:val="none" w:sz="0" w:space="0" w:color="auto"/>
                  </w:divBdr>
                </w:div>
                <w:div w:id="1364671844">
                  <w:marLeft w:val="640"/>
                  <w:marRight w:val="0"/>
                  <w:marTop w:val="0"/>
                  <w:marBottom w:val="0"/>
                  <w:divBdr>
                    <w:top w:val="none" w:sz="0" w:space="0" w:color="auto"/>
                    <w:left w:val="none" w:sz="0" w:space="0" w:color="auto"/>
                    <w:bottom w:val="none" w:sz="0" w:space="0" w:color="auto"/>
                    <w:right w:val="none" w:sz="0" w:space="0" w:color="auto"/>
                  </w:divBdr>
                </w:div>
                <w:div w:id="1380401429">
                  <w:marLeft w:val="640"/>
                  <w:marRight w:val="0"/>
                  <w:marTop w:val="0"/>
                  <w:marBottom w:val="0"/>
                  <w:divBdr>
                    <w:top w:val="none" w:sz="0" w:space="0" w:color="auto"/>
                    <w:left w:val="none" w:sz="0" w:space="0" w:color="auto"/>
                    <w:bottom w:val="none" w:sz="0" w:space="0" w:color="auto"/>
                    <w:right w:val="none" w:sz="0" w:space="0" w:color="auto"/>
                  </w:divBdr>
                </w:div>
                <w:div w:id="1426802183">
                  <w:marLeft w:val="640"/>
                  <w:marRight w:val="0"/>
                  <w:marTop w:val="0"/>
                  <w:marBottom w:val="0"/>
                  <w:divBdr>
                    <w:top w:val="none" w:sz="0" w:space="0" w:color="auto"/>
                    <w:left w:val="none" w:sz="0" w:space="0" w:color="auto"/>
                    <w:bottom w:val="none" w:sz="0" w:space="0" w:color="auto"/>
                    <w:right w:val="none" w:sz="0" w:space="0" w:color="auto"/>
                  </w:divBdr>
                </w:div>
                <w:div w:id="1518423601">
                  <w:marLeft w:val="640"/>
                  <w:marRight w:val="0"/>
                  <w:marTop w:val="0"/>
                  <w:marBottom w:val="0"/>
                  <w:divBdr>
                    <w:top w:val="none" w:sz="0" w:space="0" w:color="auto"/>
                    <w:left w:val="none" w:sz="0" w:space="0" w:color="auto"/>
                    <w:bottom w:val="none" w:sz="0" w:space="0" w:color="auto"/>
                    <w:right w:val="none" w:sz="0" w:space="0" w:color="auto"/>
                  </w:divBdr>
                </w:div>
                <w:div w:id="1526867185">
                  <w:marLeft w:val="640"/>
                  <w:marRight w:val="0"/>
                  <w:marTop w:val="0"/>
                  <w:marBottom w:val="0"/>
                  <w:divBdr>
                    <w:top w:val="none" w:sz="0" w:space="0" w:color="auto"/>
                    <w:left w:val="none" w:sz="0" w:space="0" w:color="auto"/>
                    <w:bottom w:val="none" w:sz="0" w:space="0" w:color="auto"/>
                    <w:right w:val="none" w:sz="0" w:space="0" w:color="auto"/>
                  </w:divBdr>
                </w:div>
                <w:div w:id="1562253126">
                  <w:marLeft w:val="640"/>
                  <w:marRight w:val="0"/>
                  <w:marTop w:val="0"/>
                  <w:marBottom w:val="0"/>
                  <w:divBdr>
                    <w:top w:val="none" w:sz="0" w:space="0" w:color="auto"/>
                    <w:left w:val="none" w:sz="0" w:space="0" w:color="auto"/>
                    <w:bottom w:val="none" w:sz="0" w:space="0" w:color="auto"/>
                    <w:right w:val="none" w:sz="0" w:space="0" w:color="auto"/>
                  </w:divBdr>
                </w:div>
                <w:div w:id="1603144114">
                  <w:marLeft w:val="640"/>
                  <w:marRight w:val="0"/>
                  <w:marTop w:val="0"/>
                  <w:marBottom w:val="0"/>
                  <w:divBdr>
                    <w:top w:val="none" w:sz="0" w:space="0" w:color="auto"/>
                    <w:left w:val="none" w:sz="0" w:space="0" w:color="auto"/>
                    <w:bottom w:val="none" w:sz="0" w:space="0" w:color="auto"/>
                    <w:right w:val="none" w:sz="0" w:space="0" w:color="auto"/>
                  </w:divBdr>
                </w:div>
                <w:div w:id="1612281673">
                  <w:marLeft w:val="640"/>
                  <w:marRight w:val="0"/>
                  <w:marTop w:val="0"/>
                  <w:marBottom w:val="0"/>
                  <w:divBdr>
                    <w:top w:val="none" w:sz="0" w:space="0" w:color="auto"/>
                    <w:left w:val="none" w:sz="0" w:space="0" w:color="auto"/>
                    <w:bottom w:val="none" w:sz="0" w:space="0" w:color="auto"/>
                    <w:right w:val="none" w:sz="0" w:space="0" w:color="auto"/>
                  </w:divBdr>
                </w:div>
                <w:div w:id="1615361519">
                  <w:marLeft w:val="640"/>
                  <w:marRight w:val="0"/>
                  <w:marTop w:val="0"/>
                  <w:marBottom w:val="0"/>
                  <w:divBdr>
                    <w:top w:val="none" w:sz="0" w:space="0" w:color="auto"/>
                    <w:left w:val="none" w:sz="0" w:space="0" w:color="auto"/>
                    <w:bottom w:val="none" w:sz="0" w:space="0" w:color="auto"/>
                    <w:right w:val="none" w:sz="0" w:space="0" w:color="auto"/>
                  </w:divBdr>
                </w:div>
                <w:div w:id="1673488414">
                  <w:marLeft w:val="640"/>
                  <w:marRight w:val="0"/>
                  <w:marTop w:val="0"/>
                  <w:marBottom w:val="0"/>
                  <w:divBdr>
                    <w:top w:val="none" w:sz="0" w:space="0" w:color="auto"/>
                    <w:left w:val="none" w:sz="0" w:space="0" w:color="auto"/>
                    <w:bottom w:val="none" w:sz="0" w:space="0" w:color="auto"/>
                    <w:right w:val="none" w:sz="0" w:space="0" w:color="auto"/>
                  </w:divBdr>
                </w:div>
                <w:div w:id="1680347655">
                  <w:marLeft w:val="640"/>
                  <w:marRight w:val="0"/>
                  <w:marTop w:val="0"/>
                  <w:marBottom w:val="0"/>
                  <w:divBdr>
                    <w:top w:val="none" w:sz="0" w:space="0" w:color="auto"/>
                    <w:left w:val="none" w:sz="0" w:space="0" w:color="auto"/>
                    <w:bottom w:val="none" w:sz="0" w:space="0" w:color="auto"/>
                    <w:right w:val="none" w:sz="0" w:space="0" w:color="auto"/>
                  </w:divBdr>
                </w:div>
                <w:div w:id="1681204228">
                  <w:marLeft w:val="640"/>
                  <w:marRight w:val="0"/>
                  <w:marTop w:val="0"/>
                  <w:marBottom w:val="0"/>
                  <w:divBdr>
                    <w:top w:val="none" w:sz="0" w:space="0" w:color="auto"/>
                    <w:left w:val="none" w:sz="0" w:space="0" w:color="auto"/>
                    <w:bottom w:val="none" w:sz="0" w:space="0" w:color="auto"/>
                    <w:right w:val="none" w:sz="0" w:space="0" w:color="auto"/>
                  </w:divBdr>
                </w:div>
                <w:div w:id="1747653624">
                  <w:marLeft w:val="640"/>
                  <w:marRight w:val="0"/>
                  <w:marTop w:val="0"/>
                  <w:marBottom w:val="0"/>
                  <w:divBdr>
                    <w:top w:val="none" w:sz="0" w:space="0" w:color="auto"/>
                    <w:left w:val="none" w:sz="0" w:space="0" w:color="auto"/>
                    <w:bottom w:val="none" w:sz="0" w:space="0" w:color="auto"/>
                    <w:right w:val="none" w:sz="0" w:space="0" w:color="auto"/>
                  </w:divBdr>
                </w:div>
                <w:div w:id="1784301914">
                  <w:marLeft w:val="640"/>
                  <w:marRight w:val="0"/>
                  <w:marTop w:val="0"/>
                  <w:marBottom w:val="0"/>
                  <w:divBdr>
                    <w:top w:val="none" w:sz="0" w:space="0" w:color="auto"/>
                    <w:left w:val="none" w:sz="0" w:space="0" w:color="auto"/>
                    <w:bottom w:val="none" w:sz="0" w:space="0" w:color="auto"/>
                    <w:right w:val="none" w:sz="0" w:space="0" w:color="auto"/>
                  </w:divBdr>
                </w:div>
                <w:div w:id="1838113852">
                  <w:marLeft w:val="640"/>
                  <w:marRight w:val="0"/>
                  <w:marTop w:val="0"/>
                  <w:marBottom w:val="0"/>
                  <w:divBdr>
                    <w:top w:val="none" w:sz="0" w:space="0" w:color="auto"/>
                    <w:left w:val="none" w:sz="0" w:space="0" w:color="auto"/>
                    <w:bottom w:val="none" w:sz="0" w:space="0" w:color="auto"/>
                    <w:right w:val="none" w:sz="0" w:space="0" w:color="auto"/>
                  </w:divBdr>
                </w:div>
                <w:div w:id="1840072344">
                  <w:marLeft w:val="640"/>
                  <w:marRight w:val="0"/>
                  <w:marTop w:val="0"/>
                  <w:marBottom w:val="0"/>
                  <w:divBdr>
                    <w:top w:val="none" w:sz="0" w:space="0" w:color="auto"/>
                    <w:left w:val="none" w:sz="0" w:space="0" w:color="auto"/>
                    <w:bottom w:val="none" w:sz="0" w:space="0" w:color="auto"/>
                    <w:right w:val="none" w:sz="0" w:space="0" w:color="auto"/>
                  </w:divBdr>
                </w:div>
                <w:div w:id="2089308805">
                  <w:marLeft w:val="640"/>
                  <w:marRight w:val="0"/>
                  <w:marTop w:val="0"/>
                  <w:marBottom w:val="0"/>
                  <w:divBdr>
                    <w:top w:val="none" w:sz="0" w:space="0" w:color="auto"/>
                    <w:left w:val="none" w:sz="0" w:space="0" w:color="auto"/>
                    <w:bottom w:val="none" w:sz="0" w:space="0" w:color="auto"/>
                    <w:right w:val="none" w:sz="0" w:space="0" w:color="auto"/>
                  </w:divBdr>
                </w:div>
                <w:div w:id="2095514865">
                  <w:marLeft w:val="640"/>
                  <w:marRight w:val="0"/>
                  <w:marTop w:val="0"/>
                  <w:marBottom w:val="0"/>
                  <w:divBdr>
                    <w:top w:val="none" w:sz="0" w:space="0" w:color="auto"/>
                    <w:left w:val="none" w:sz="0" w:space="0" w:color="auto"/>
                    <w:bottom w:val="none" w:sz="0" w:space="0" w:color="auto"/>
                    <w:right w:val="none" w:sz="0" w:space="0" w:color="auto"/>
                  </w:divBdr>
                </w:div>
                <w:div w:id="2097943186">
                  <w:marLeft w:val="640"/>
                  <w:marRight w:val="0"/>
                  <w:marTop w:val="0"/>
                  <w:marBottom w:val="0"/>
                  <w:divBdr>
                    <w:top w:val="none" w:sz="0" w:space="0" w:color="auto"/>
                    <w:left w:val="none" w:sz="0" w:space="0" w:color="auto"/>
                    <w:bottom w:val="none" w:sz="0" w:space="0" w:color="auto"/>
                    <w:right w:val="none" w:sz="0" w:space="0" w:color="auto"/>
                  </w:divBdr>
                </w:div>
                <w:div w:id="2103718308">
                  <w:marLeft w:val="640"/>
                  <w:marRight w:val="0"/>
                  <w:marTop w:val="0"/>
                  <w:marBottom w:val="0"/>
                  <w:divBdr>
                    <w:top w:val="none" w:sz="0" w:space="0" w:color="auto"/>
                    <w:left w:val="none" w:sz="0" w:space="0" w:color="auto"/>
                    <w:bottom w:val="none" w:sz="0" w:space="0" w:color="auto"/>
                    <w:right w:val="none" w:sz="0" w:space="0" w:color="auto"/>
                  </w:divBdr>
                </w:div>
              </w:divsChild>
            </w:div>
            <w:div w:id="1754620031">
              <w:marLeft w:val="0"/>
              <w:marRight w:val="0"/>
              <w:marTop w:val="0"/>
              <w:marBottom w:val="0"/>
              <w:divBdr>
                <w:top w:val="none" w:sz="0" w:space="0" w:color="auto"/>
                <w:left w:val="none" w:sz="0" w:space="0" w:color="auto"/>
                <w:bottom w:val="none" w:sz="0" w:space="0" w:color="auto"/>
                <w:right w:val="none" w:sz="0" w:space="0" w:color="auto"/>
              </w:divBdr>
              <w:divsChild>
                <w:div w:id="122769366">
                  <w:marLeft w:val="640"/>
                  <w:marRight w:val="0"/>
                  <w:marTop w:val="0"/>
                  <w:marBottom w:val="0"/>
                  <w:divBdr>
                    <w:top w:val="none" w:sz="0" w:space="0" w:color="auto"/>
                    <w:left w:val="none" w:sz="0" w:space="0" w:color="auto"/>
                    <w:bottom w:val="none" w:sz="0" w:space="0" w:color="auto"/>
                    <w:right w:val="none" w:sz="0" w:space="0" w:color="auto"/>
                  </w:divBdr>
                </w:div>
                <w:div w:id="190802617">
                  <w:marLeft w:val="640"/>
                  <w:marRight w:val="0"/>
                  <w:marTop w:val="0"/>
                  <w:marBottom w:val="0"/>
                  <w:divBdr>
                    <w:top w:val="none" w:sz="0" w:space="0" w:color="auto"/>
                    <w:left w:val="none" w:sz="0" w:space="0" w:color="auto"/>
                    <w:bottom w:val="none" w:sz="0" w:space="0" w:color="auto"/>
                    <w:right w:val="none" w:sz="0" w:space="0" w:color="auto"/>
                  </w:divBdr>
                </w:div>
                <w:div w:id="219362245">
                  <w:marLeft w:val="640"/>
                  <w:marRight w:val="0"/>
                  <w:marTop w:val="0"/>
                  <w:marBottom w:val="0"/>
                  <w:divBdr>
                    <w:top w:val="none" w:sz="0" w:space="0" w:color="auto"/>
                    <w:left w:val="none" w:sz="0" w:space="0" w:color="auto"/>
                    <w:bottom w:val="none" w:sz="0" w:space="0" w:color="auto"/>
                    <w:right w:val="none" w:sz="0" w:space="0" w:color="auto"/>
                  </w:divBdr>
                </w:div>
                <w:div w:id="260450873">
                  <w:marLeft w:val="640"/>
                  <w:marRight w:val="0"/>
                  <w:marTop w:val="0"/>
                  <w:marBottom w:val="0"/>
                  <w:divBdr>
                    <w:top w:val="none" w:sz="0" w:space="0" w:color="auto"/>
                    <w:left w:val="none" w:sz="0" w:space="0" w:color="auto"/>
                    <w:bottom w:val="none" w:sz="0" w:space="0" w:color="auto"/>
                    <w:right w:val="none" w:sz="0" w:space="0" w:color="auto"/>
                  </w:divBdr>
                </w:div>
                <w:div w:id="373580043">
                  <w:marLeft w:val="640"/>
                  <w:marRight w:val="0"/>
                  <w:marTop w:val="0"/>
                  <w:marBottom w:val="0"/>
                  <w:divBdr>
                    <w:top w:val="none" w:sz="0" w:space="0" w:color="auto"/>
                    <w:left w:val="none" w:sz="0" w:space="0" w:color="auto"/>
                    <w:bottom w:val="none" w:sz="0" w:space="0" w:color="auto"/>
                    <w:right w:val="none" w:sz="0" w:space="0" w:color="auto"/>
                  </w:divBdr>
                </w:div>
                <w:div w:id="384722574">
                  <w:marLeft w:val="640"/>
                  <w:marRight w:val="0"/>
                  <w:marTop w:val="0"/>
                  <w:marBottom w:val="0"/>
                  <w:divBdr>
                    <w:top w:val="none" w:sz="0" w:space="0" w:color="auto"/>
                    <w:left w:val="none" w:sz="0" w:space="0" w:color="auto"/>
                    <w:bottom w:val="none" w:sz="0" w:space="0" w:color="auto"/>
                    <w:right w:val="none" w:sz="0" w:space="0" w:color="auto"/>
                  </w:divBdr>
                </w:div>
                <w:div w:id="469176327">
                  <w:marLeft w:val="640"/>
                  <w:marRight w:val="0"/>
                  <w:marTop w:val="0"/>
                  <w:marBottom w:val="0"/>
                  <w:divBdr>
                    <w:top w:val="none" w:sz="0" w:space="0" w:color="auto"/>
                    <w:left w:val="none" w:sz="0" w:space="0" w:color="auto"/>
                    <w:bottom w:val="none" w:sz="0" w:space="0" w:color="auto"/>
                    <w:right w:val="none" w:sz="0" w:space="0" w:color="auto"/>
                  </w:divBdr>
                </w:div>
                <w:div w:id="493448053">
                  <w:marLeft w:val="640"/>
                  <w:marRight w:val="0"/>
                  <w:marTop w:val="0"/>
                  <w:marBottom w:val="0"/>
                  <w:divBdr>
                    <w:top w:val="none" w:sz="0" w:space="0" w:color="auto"/>
                    <w:left w:val="none" w:sz="0" w:space="0" w:color="auto"/>
                    <w:bottom w:val="none" w:sz="0" w:space="0" w:color="auto"/>
                    <w:right w:val="none" w:sz="0" w:space="0" w:color="auto"/>
                  </w:divBdr>
                </w:div>
                <w:div w:id="502625556">
                  <w:marLeft w:val="640"/>
                  <w:marRight w:val="0"/>
                  <w:marTop w:val="0"/>
                  <w:marBottom w:val="0"/>
                  <w:divBdr>
                    <w:top w:val="none" w:sz="0" w:space="0" w:color="auto"/>
                    <w:left w:val="none" w:sz="0" w:space="0" w:color="auto"/>
                    <w:bottom w:val="none" w:sz="0" w:space="0" w:color="auto"/>
                    <w:right w:val="none" w:sz="0" w:space="0" w:color="auto"/>
                  </w:divBdr>
                </w:div>
                <w:div w:id="656224595">
                  <w:marLeft w:val="640"/>
                  <w:marRight w:val="0"/>
                  <w:marTop w:val="0"/>
                  <w:marBottom w:val="0"/>
                  <w:divBdr>
                    <w:top w:val="none" w:sz="0" w:space="0" w:color="auto"/>
                    <w:left w:val="none" w:sz="0" w:space="0" w:color="auto"/>
                    <w:bottom w:val="none" w:sz="0" w:space="0" w:color="auto"/>
                    <w:right w:val="none" w:sz="0" w:space="0" w:color="auto"/>
                  </w:divBdr>
                </w:div>
                <w:div w:id="658577720">
                  <w:marLeft w:val="640"/>
                  <w:marRight w:val="0"/>
                  <w:marTop w:val="0"/>
                  <w:marBottom w:val="0"/>
                  <w:divBdr>
                    <w:top w:val="none" w:sz="0" w:space="0" w:color="auto"/>
                    <w:left w:val="none" w:sz="0" w:space="0" w:color="auto"/>
                    <w:bottom w:val="none" w:sz="0" w:space="0" w:color="auto"/>
                    <w:right w:val="none" w:sz="0" w:space="0" w:color="auto"/>
                  </w:divBdr>
                </w:div>
                <w:div w:id="753283027">
                  <w:marLeft w:val="640"/>
                  <w:marRight w:val="0"/>
                  <w:marTop w:val="0"/>
                  <w:marBottom w:val="0"/>
                  <w:divBdr>
                    <w:top w:val="none" w:sz="0" w:space="0" w:color="auto"/>
                    <w:left w:val="none" w:sz="0" w:space="0" w:color="auto"/>
                    <w:bottom w:val="none" w:sz="0" w:space="0" w:color="auto"/>
                    <w:right w:val="none" w:sz="0" w:space="0" w:color="auto"/>
                  </w:divBdr>
                </w:div>
                <w:div w:id="758478587">
                  <w:marLeft w:val="640"/>
                  <w:marRight w:val="0"/>
                  <w:marTop w:val="0"/>
                  <w:marBottom w:val="0"/>
                  <w:divBdr>
                    <w:top w:val="none" w:sz="0" w:space="0" w:color="auto"/>
                    <w:left w:val="none" w:sz="0" w:space="0" w:color="auto"/>
                    <w:bottom w:val="none" w:sz="0" w:space="0" w:color="auto"/>
                    <w:right w:val="none" w:sz="0" w:space="0" w:color="auto"/>
                  </w:divBdr>
                </w:div>
                <w:div w:id="762607440">
                  <w:marLeft w:val="640"/>
                  <w:marRight w:val="0"/>
                  <w:marTop w:val="0"/>
                  <w:marBottom w:val="0"/>
                  <w:divBdr>
                    <w:top w:val="none" w:sz="0" w:space="0" w:color="auto"/>
                    <w:left w:val="none" w:sz="0" w:space="0" w:color="auto"/>
                    <w:bottom w:val="none" w:sz="0" w:space="0" w:color="auto"/>
                    <w:right w:val="none" w:sz="0" w:space="0" w:color="auto"/>
                  </w:divBdr>
                </w:div>
                <w:div w:id="797183028">
                  <w:marLeft w:val="640"/>
                  <w:marRight w:val="0"/>
                  <w:marTop w:val="0"/>
                  <w:marBottom w:val="0"/>
                  <w:divBdr>
                    <w:top w:val="none" w:sz="0" w:space="0" w:color="auto"/>
                    <w:left w:val="none" w:sz="0" w:space="0" w:color="auto"/>
                    <w:bottom w:val="none" w:sz="0" w:space="0" w:color="auto"/>
                    <w:right w:val="none" w:sz="0" w:space="0" w:color="auto"/>
                  </w:divBdr>
                </w:div>
                <w:div w:id="797533573">
                  <w:marLeft w:val="640"/>
                  <w:marRight w:val="0"/>
                  <w:marTop w:val="0"/>
                  <w:marBottom w:val="0"/>
                  <w:divBdr>
                    <w:top w:val="none" w:sz="0" w:space="0" w:color="auto"/>
                    <w:left w:val="none" w:sz="0" w:space="0" w:color="auto"/>
                    <w:bottom w:val="none" w:sz="0" w:space="0" w:color="auto"/>
                    <w:right w:val="none" w:sz="0" w:space="0" w:color="auto"/>
                  </w:divBdr>
                </w:div>
                <w:div w:id="804470171">
                  <w:marLeft w:val="640"/>
                  <w:marRight w:val="0"/>
                  <w:marTop w:val="0"/>
                  <w:marBottom w:val="0"/>
                  <w:divBdr>
                    <w:top w:val="none" w:sz="0" w:space="0" w:color="auto"/>
                    <w:left w:val="none" w:sz="0" w:space="0" w:color="auto"/>
                    <w:bottom w:val="none" w:sz="0" w:space="0" w:color="auto"/>
                    <w:right w:val="none" w:sz="0" w:space="0" w:color="auto"/>
                  </w:divBdr>
                </w:div>
                <w:div w:id="840773540">
                  <w:marLeft w:val="640"/>
                  <w:marRight w:val="0"/>
                  <w:marTop w:val="0"/>
                  <w:marBottom w:val="0"/>
                  <w:divBdr>
                    <w:top w:val="none" w:sz="0" w:space="0" w:color="auto"/>
                    <w:left w:val="none" w:sz="0" w:space="0" w:color="auto"/>
                    <w:bottom w:val="none" w:sz="0" w:space="0" w:color="auto"/>
                    <w:right w:val="none" w:sz="0" w:space="0" w:color="auto"/>
                  </w:divBdr>
                </w:div>
                <w:div w:id="923297648">
                  <w:marLeft w:val="640"/>
                  <w:marRight w:val="0"/>
                  <w:marTop w:val="0"/>
                  <w:marBottom w:val="0"/>
                  <w:divBdr>
                    <w:top w:val="none" w:sz="0" w:space="0" w:color="auto"/>
                    <w:left w:val="none" w:sz="0" w:space="0" w:color="auto"/>
                    <w:bottom w:val="none" w:sz="0" w:space="0" w:color="auto"/>
                    <w:right w:val="none" w:sz="0" w:space="0" w:color="auto"/>
                  </w:divBdr>
                </w:div>
                <w:div w:id="927157119">
                  <w:marLeft w:val="640"/>
                  <w:marRight w:val="0"/>
                  <w:marTop w:val="0"/>
                  <w:marBottom w:val="0"/>
                  <w:divBdr>
                    <w:top w:val="none" w:sz="0" w:space="0" w:color="auto"/>
                    <w:left w:val="none" w:sz="0" w:space="0" w:color="auto"/>
                    <w:bottom w:val="none" w:sz="0" w:space="0" w:color="auto"/>
                    <w:right w:val="none" w:sz="0" w:space="0" w:color="auto"/>
                  </w:divBdr>
                </w:div>
                <w:div w:id="937565738">
                  <w:marLeft w:val="640"/>
                  <w:marRight w:val="0"/>
                  <w:marTop w:val="0"/>
                  <w:marBottom w:val="0"/>
                  <w:divBdr>
                    <w:top w:val="none" w:sz="0" w:space="0" w:color="auto"/>
                    <w:left w:val="none" w:sz="0" w:space="0" w:color="auto"/>
                    <w:bottom w:val="none" w:sz="0" w:space="0" w:color="auto"/>
                    <w:right w:val="none" w:sz="0" w:space="0" w:color="auto"/>
                  </w:divBdr>
                </w:div>
                <w:div w:id="958410214">
                  <w:marLeft w:val="640"/>
                  <w:marRight w:val="0"/>
                  <w:marTop w:val="0"/>
                  <w:marBottom w:val="0"/>
                  <w:divBdr>
                    <w:top w:val="none" w:sz="0" w:space="0" w:color="auto"/>
                    <w:left w:val="none" w:sz="0" w:space="0" w:color="auto"/>
                    <w:bottom w:val="none" w:sz="0" w:space="0" w:color="auto"/>
                    <w:right w:val="none" w:sz="0" w:space="0" w:color="auto"/>
                  </w:divBdr>
                </w:div>
                <w:div w:id="966739177">
                  <w:marLeft w:val="640"/>
                  <w:marRight w:val="0"/>
                  <w:marTop w:val="0"/>
                  <w:marBottom w:val="0"/>
                  <w:divBdr>
                    <w:top w:val="none" w:sz="0" w:space="0" w:color="auto"/>
                    <w:left w:val="none" w:sz="0" w:space="0" w:color="auto"/>
                    <w:bottom w:val="none" w:sz="0" w:space="0" w:color="auto"/>
                    <w:right w:val="none" w:sz="0" w:space="0" w:color="auto"/>
                  </w:divBdr>
                </w:div>
                <w:div w:id="1004629949">
                  <w:marLeft w:val="640"/>
                  <w:marRight w:val="0"/>
                  <w:marTop w:val="0"/>
                  <w:marBottom w:val="0"/>
                  <w:divBdr>
                    <w:top w:val="none" w:sz="0" w:space="0" w:color="auto"/>
                    <w:left w:val="none" w:sz="0" w:space="0" w:color="auto"/>
                    <w:bottom w:val="none" w:sz="0" w:space="0" w:color="auto"/>
                    <w:right w:val="none" w:sz="0" w:space="0" w:color="auto"/>
                  </w:divBdr>
                </w:div>
                <w:div w:id="1017195157">
                  <w:marLeft w:val="640"/>
                  <w:marRight w:val="0"/>
                  <w:marTop w:val="0"/>
                  <w:marBottom w:val="0"/>
                  <w:divBdr>
                    <w:top w:val="none" w:sz="0" w:space="0" w:color="auto"/>
                    <w:left w:val="none" w:sz="0" w:space="0" w:color="auto"/>
                    <w:bottom w:val="none" w:sz="0" w:space="0" w:color="auto"/>
                    <w:right w:val="none" w:sz="0" w:space="0" w:color="auto"/>
                  </w:divBdr>
                </w:div>
                <w:div w:id="1035497376">
                  <w:marLeft w:val="640"/>
                  <w:marRight w:val="0"/>
                  <w:marTop w:val="0"/>
                  <w:marBottom w:val="0"/>
                  <w:divBdr>
                    <w:top w:val="none" w:sz="0" w:space="0" w:color="auto"/>
                    <w:left w:val="none" w:sz="0" w:space="0" w:color="auto"/>
                    <w:bottom w:val="none" w:sz="0" w:space="0" w:color="auto"/>
                    <w:right w:val="none" w:sz="0" w:space="0" w:color="auto"/>
                  </w:divBdr>
                </w:div>
                <w:div w:id="1073697248">
                  <w:marLeft w:val="640"/>
                  <w:marRight w:val="0"/>
                  <w:marTop w:val="0"/>
                  <w:marBottom w:val="0"/>
                  <w:divBdr>
                    <w:top w:val="none" w:sz="0" w:space="0" w:color="auto"/>
                    <w:left w:val="none" w:sz="0" w:space="0" w:color="auto"/>
                    <w:bottom w:val="none" w:sz="0" w:space="0" w:color="auto"/>
                    <w:right w:val="none" w:sz="0" w:space="0" w:color="auto"/>
                  </w:divBdr>
                </w:div>
                <w:div w:id="1097672140">
                  <w:marLeft w:val="640"/>
                  <w:marRight w:val="0"/>
                  <w:marTop w:val="0"/>
                  <w:marBottom w:val="0"/>
                  <w:divBdr>
                    <w:top w:val="none" w:sz="0" w:space="0" w:color="auto"/>
                    <w:left w:val="none" w:sz="0" w:space="0" w:color="auto"/>
                    <w:bottom w:val="none" w:sz="0" w:space="0" w:color="auto"/>
                    <w:right w:val="none" w:sz="0" w:space="0" w:color="auto"/>
                  </w:divBdr>
                </w:div>
                <w:div w:id="1100027277">
                  <w:marLeft w:val="640"/>
                  <w:marRight w:val="0"/>
                  <w:marTop w:val="0"/>
                  <w:marBottom w:val="0"/>
                  <w:divBdr>
                    <w:top w:val="none" w:sz="0" w:space="0" w:color="auto"/>
                    <w:left w:val="none" w:sz="0" w:space="0" w:color="auto"/>
                    <w:bottom w:val="none" w:sz="0" w:space="0" w:color="auto"/>
                    <w:right w:val="none" w:sz="0" w:space="0" w:color="auto"/>
                  </w:divBdr>
                </w:div>
                <w:div w:id="1194806395">
                  <w:marLeft w:val="640"/>
                  <w:marRight w:val="0"/>
                  <w:marTop w:val="0"/>
                  <w:marBottom w:val="0"/>
                  <w:divBdr>
                    <w:top w:val="none" w:sz="0" w:space="0" w:color="auto"/>
                    <w:left w:val="none" w:sz="0" w:space="0" w:color="auto"/>
                    <w:bottom w:val="none" w:sz="0" w:space="0" w:color="auto"/>
                    <w:right w:val="none" w:sz="0" w:space="0" w:color="auto"/>
                  </w:divBdr>
                </w:div>
                <w:div w:id="1207566924">
                  <w:marLeft w:val="640"/>
                  <w:marRight w:val="0"/>
                  <w:marTop w:val="0"/>
                  <w:marBottom w:val="0"/>
                  <w:divBdr>
                    <w:top w:val="none" w:sz="0" w:space="0" w:color="auto"/>
                    <w:left w:val="none" w:sz="0" w:space="0" w:color="auto"/>
                    <w:bottom w:val="none" w:sz="0" w:space="0" w:color="auto"/>
                    <w:right w:val="none" w:sz="0" w:space="0" w:color="auto"/>
                  </w:divBdr>
                </w:div>
                <w:div w:id="1241063628">
                  <w:marLeft w:val="640"/>
                  <w:marRight w:val="0"/>
                  <w:marTop w:val="0"/>
                  <w:marBottom w:val="0"/>
                  <w:divBdr>
                    <w:top w:val="none" w:sz="0" w:space="0" w:color="auto"/>
                    <w:left w:val="none" w:sz="0" w:space="0" w:color="auto"/>
                    <w:bottom w:val="none" w:sz="0" w:space="0" w:color="auto"/>
                    <w:right w:val="none" w:sz="0" w:space="0" w:color="auto"/>
                  </w:divBdr>
                </w:div>
                <w:div w:id="1385177492">
                  <w:marLeft w:val="640"/>
                  <w:marRight w:val="0"/>
                  <w:marTop w:val="0"/>
                  <w:marBottom w:val="0"/>
                  <w:divBdr>
                    <w:top w:val="none" w:sz="0" w:space="0" w:color="auto"/>
                    <w:left w:val="none" w:sz="0" w:space="0" w:color="auto"/>
                    <w:bottom w:val="none" w:sz="0" w:space="0" w:color="auto"/>
                    <w:right w:val="none" w:sz="0" w:space="0" w:color="auto"/>
                  </w:divBdr>
                </w:div>
                <w:div w:id="1392188854">
                  <w:marLeft w:val="640"/>
                  <w:marRight w:val="0"/>
                  <w:marTop w:val="0"/>
                  <w:marBottom w:val="0"/>
                  <w:divBdr>
                    <w:top w:val="none" w:sz="0" w:space="0" w:color="auto"/>
                    <w:left w:val="none" w:sz="0" w:space="0" w:color="auto"/>
                    <w:bottom w:val="none" w:sz="0" w:space="0" w:color="auto"/>
                    <w:right w:val="none" w:sz="0" w:space="0" w:color="auto"/>
                  </w:divBdr>
                </w:div>
                <w:div w:id="1433432941">
                  <w:marLeft w:val="640"/>
                  <w:marRight w:val="0"/>
                  <w:marTop w:val="0"/>
                  <w:marBottom w:val="0"/>
                  <w:divBdr>
                    <w:top w:val="none" w:sz="0" w:space="0" w:color="auto"/>
                    <w:left w:val="none" w:sz="0" w:space="0" w:color="auto"/>
                    <w:bottom w:val="none" w:sz="0" w:space="0" w:color="auto"/>
                    <w:right w:val="none" w:sz="0" w:space="0" w:color="auto"/>
                  </w:divBdr>
                </w:div>
                <w:div w:id="1476490781">
                  <w:marLeft w:val="640"/>
                  <w:marRight w:val="0"/>
                  <w:marTop w:val="0"/>
                  <w:marBottom w:val="0"/>
                  <w:divBdr>
                    <w:top w:val="none" w:sz="0" w:space="0" w:color="auto"/>
                    <w:left w:val="none" w:sz="0" w:space="0" w:color="auto"/>
                    <w:bottom w:val="none" w:sz="0" w:space="0" w:color="auto"/>
                    <w:right w:val="none" w:sz="0" w:space="0" w:color="auto"/>
                  </w:divBdr>
                </w:div>
                <w:div w:id="1484352118">
                  <w:marLeft w:val="640"/>
                  <w:marRight w:val="0"/>
                  <w:marTop w:val="0"/>
                  <w:marBottom w:val="0"/>
                  <w:divBdr>
                    <w:top w:val="none" w:sz="0" w:space="0" w:color="auto"/>
                    <w:left w:val="none" w:sz="0" w:space="0" w:color="auto"/>
                    <w:bottom w:val="none" w:sz="0" w:space="0" w:color="auto"/>
                    <w:right w:val="none" w:sz="0" w:space="0" w:color="auto"/>
                  </w:divBdr>
                </w:div>
                <w:div w:id="1484590735">
                  <w:marLeft w:val="640"/>
                  <w:marRight w:val="0"/>
                  <w:marTop w:val="0"/>
                  <w:marBottom w:val="0"/>
                  <w:divBdr>
                    <w:top w:val="none" w:sz="0" w:space="0" w:color="auto"/>
                    <w:left w:val="none" w:sz="0" w:space="0" w:color="auto"/>
                    <w:bottom w:val="none" w:sz="0" w:space="0" w:color="auto"/>
                    <w:right w:val="none" w:sz="0" w:space="0" w:color="auto"/>
                  </w:divBdr>
                </w:div>
                <w:div w:id="1499464029">
                  <w:marLeft w:val="640"/>
                  <w:marRight w:val="0"/>
                  <w:marTop w:val="0"/>
                  <w:marBottom w:val="0"/>
                  <w:divBdr>
                    <w:top w:val="none" w:sz="0" w:space="0" w:color="auto"/>
                    <w:left w:val="none" w:sz="0" w:space="0" w:color="auto"/>
                    <w:bottom w:val="none" w:sz="0" w:space="0" w:color="auto"/>
                    <w:right w:val="none" w:sz="0" w:space="0" w:color="auto"/>
                  </w:divBdr>
                </w:div>
                <w:div w:id="1509061850">
                  <w:marLeft w:val="640"/>
                  <w:marRight w:val="0"/>
                  <w:marTop w:val="0"/>
                  <w:marBottom w:val="0"/>
                  <w:divBdr>
                    <w:top w:val="none" w:sz="0" w:space="0" w:color="auto"/>
                    <w:left w:val="none" w:sz="0" w:space="0" w:color="auto"/>
                    <w:bottom w:val="none" w:sz="0" w:space="0" w:color="auto"/>
                    <w:right w:val="none" w:sz="0" w:space="0" w:color="auto"/>
                  </w:divBdr>
                </w:div>
                <w:div w:id="1547722239">
                  <w:marLeft w:val="640"/>
                  <w:marRight w:val="0"/>
                  <w:marTop w:val="0"/>
                  <w:marBottom w:val="0"/>
                  <w:divBdr>
                    <w:top w:val="none" w:sz="0" w:space="0" w:color="auto"/>
                    <w:left w:val="none" w:sz="0" w:space="0" w:color="auto"/>
                    <w:bottom w:val="none" w:sz="0" w:space="0" w:color="auto"/>
                    <w:right w:val="none" w:sz="0" w:space="0" w:color="auto"/>
                  </w:divBdr>
                </w:div>
                <w:div w:id="1566377458">
                  <w:marLeft w:val="640"/>
                  <w:marRight w:val="0"/>
                  <w:marTop w:val="0"/>
                  <w:marBottom w:val="0"/>
                  <w:divBdr>
                    <w:top w:val="none" w:sz="0" w:space="0" w:color="auto"/>
                    <w:left w:val="none" w:sz="0" w:space="0" w:color="auto"/>
                    <w:bottom w:val="none" w:sz="0" w:space="0" w:color="auto"/>
                    <w:right w:val="none" w:sz="0" w:space="0" w:color="auto"/>
                  </w:divBdr>
                </w:div>
                <w:div w:id="1621494056">
                  <w:marLeft w:val="640"/>
                  <w:marRight w:val="0"/>
                  <w:marTop w:val="0"/>
                  <w:marBottom w:val="0"/>
                  <w:divBdr>
                    <w:top w:val="none" w:sz="0" w:space="0" w:color="auto"/>
                    <w:left w:val="none" w:sz="0" w:space="0" w:color="auto"/>
                    <w:bottom w:val="none" w:sz="0" w:space="0" w:color="auto"/>
                    <w:right w:val="none" w:sz="0" w:space="0" w:color="auto"/>
                  </w:divBdr>
                </w:div>
                <w:div w:id="1624580731">
                  <w:marLeft w:val="640"/>
                  <w:marRight w:val="0"/>
                  <w:marTop w:val="0"/>
                  <w:marBottom w:val="0"/>
                  <w:divBdr>
                    <w:top w:val="none" w:sz="0" w:space="0" w:color="auto"/>
                    <w:left w:val="none" w:sz="0" w:space="0" w:color="auto"/>
                    <w:bottom w:val="none" w:sz="0" w:space="0" w:color="auto"/>
                    <w:right w:val="none" w:sz="0" w:space="0" w:color="auto"/>
                  </w:divBdr>
                </w:div>
                <w:div w:id="1754084900">
                  <w:marLeft w:val="640"/>
                  <w:marRight w:val="0"/>
                  <w:marTop w:val="0"/>
                  <w:marBottom w:val="0"/>
                  <w:divBdr>
                    <w:top w:val="none" w:sz="0" w:space="0" w:color="auto"/>
                    <w:left w:val="none" w:sz="0" w:space="0" w:color="auto"/>
                    <w:bottom w:val="none" w:sz="0" w:space="0" w:color="auto"/>
                    <w:right w:val="none" w:sz="0" w:space="0" w:color="auto"/>
                  </w:divBdr>
                </w:div>
                <w:div w:id="1837652556">
                  <w:marLeft w:val="640"/>
                  <w:marRight w:val="0"/>
                  <w:marTop w:val="0"/>
                  <w:marBottom w:val="0"/>
                  <w:divBdr>
                    <w:top w:val="none" w:sz="0" w:space="0" w:color="auto"/>
                    <w:left w:val="none" w:sz="0" w:space="0" w:color="auto"/>
                    <w:bottom w:val="none" w:sz="0" w:space="0" w:color="auto"/>
                    <w:right w:val="none" w:sz="0" w:space="0" w:color="auto"/>
                  </w:divBdr>
                </w:div>
                <w:div w:id="1851527305">
                  <w:marLeft w:val="640"/>
                  <w:marRight w:val="0"/>
                  <w:marTop w:val="0"/>
                  <w:marBottom w:val="0"/>
                  <w:divBdr>
                    <w:top w:val="none" w:sz="0" w:space="0" w:color="auto"/>
                    <w:left w:val="none" w:sz="0" w:space="0" w:color="auto"/>
                    <w:bottom w:val="none" w:sz="0" w:space="0" w:color="auto"/>
                    <w:right w:val="none" w:sz="0" w:space="0" w:color="auto"/>
                  </w:divBdr>
                </w:div>
                <w:div w:id="1859391442">
                  <w:marLeft w:val="640"/>
                  <w:marRight w:val="0"/>
                  <w:marTop w:val="0"/>
                  <w:marBottom w:val="0"/>
                  <w:divBdr>
                    <w:top w:val="none" w:sz="0" w:space="0" w:color="auto"/>
                    <w:left w:val="none" w:sz="0" w:space="0" w:color="auto"/>
                    <w:bottom w:val="none" w:sz="0" w:space="0" w:color="auto"/>
                    <w:right w:val="none" w:sz="0" w:space="0" w:color="auto"/>
                  </w:divBdr>
                </w:div>
                <w:div w:id="1863740153">
                  <w:marLeft w:val="640"/>
                  <w:marRight w:val="0"/>
                  <w:marTop w:val="0"/>
                  <w:marBottom w:val="0"/>
                  <w:divBdr>
                    <w:top w:val="none" w:sz="0" w:space="0" w:color="auto"/>
                    <w:left w:val="none" w:sz="0" w:space="0" w:color="auto"/>
                    <w:bottom w:val="none" w:sz="0" w:space="0" w:color="auto"/>
                    <w:right w:val="none" w:sz="0" w:space="0" w:color="auto"/>
                  </w:divBdr>
                </w:div>
                <w:div w:id="1979022363">
                  <w:marLeft w:val="640"/>
                  <w:marRight w:val="0"/>
                  <w:marTop w:val="0"/>
                  <w:marBottom w:val="0"/>
                  <w:divBdr>
                    <w:top w:val="none" w:sz="0" w:space="0" w:color="auto"/>
                    <w:left w:val="none" w:sz="0" w:space="0" w:color="auto"/>
                    <w:bottom w:val="none" w:sz="0" w:space="0" w:color="auto"/>
                    <w:right w:val="none" w:sz="0" w:space="0" w:color="auto"/>
                  </w:divBdr>
                </w:div>
                <w:div w:id="2013602530">
                  <w:marLeft w:val="640"/>
                  <w:marRight w:val="0"/>
                  <w:marTop w:val="0"/>
                  <w:marBottom w:val="0"/>
                  <w:divBdr>
                    <w:top w:val="none" w:sz="0" w:space="0" w:color="auto"/>
                    <w:left w:val="none" w:sz="0" w:space="0" w:color="auto"/>
                    <w:bottom w:val="none" w:sz="0" w:space="0" w:color="auto"/>
                    <w:right w:val="none" w:sz="0" w:space="0" w:color="auto"/>
                  </w:divBdr>
                </w:div>
                <w:div w:id="2025128190">
                  <w:marLeft w:val="640"/>
                  <w:marRight w:val="0"/>
                  <w:marTop w:val="0"/>
                  <w:marBottom w:val="0"/>
                  <w:divBdr>
                    <w:top w:val="none" w:sz="0" w:space="0" w:color="auto"/>
                    <w:left w:val="none" w:sz="0" w:space="0" w:color="auto"/>
                    <w:bottom w:val="none" w:sz="0" w:space="0" w:color="auto"/>
                    <w:right w:val="none" w:sz="0" w:space="0" w:color="auto"/>
                  </w:divBdr>
                </w:div>
                <w:div w:id="2079471123">
                  <w:marLeft w:val="640"/>
                  <w:marRight w:val="0"/>
                  <w:marTop w:val="0"/>
                  <w:marBottom w:val="0"/>
                  <w:divBdr>
                    <w:top w:val="none" w:sz="0" w:space="0" w:color="auto"/>
                    <w:left w:val="none" w:sz="0" w:space="0" w:color="auto"/>
                    <w:bottom w:val="none" w:sz="0" w:space="0" w:color="auto"/>
                    <w:right w:val="none" w:sz="0" w:space="0" w:color="auto"/>
                  </w:divBdr>
                </w:div>
                <w:div w:id="2108111913">
                  <w:marLeft w:val="640"/>
                  <w:marRight w:val="0"/>
                  <w:marTop w:val="0"/>
                  <w:marBottom w:val="0"/>
                  <w:divBdr>
                    <w:top w:val="none" w:sz="0" w:space="0" w:color="auto"/>
                    <w:left w:val="none" w:sz="0" w:space="0" w:color="auto"/>
                    <w:bottom w:val="none" w:sz="0" w:space="0" w:color="auto"/>
                    <w:right w:val="none" w:sz="0" w:space="0" w:color="auto"/>
                  </w:divBdr>
                </w:div>
                <w:div w:id="211500884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30764559">
          <w:marLeft w:val="640"/>
          <w:marRight w:val="0"/>
          <w:marTop w:val="0"/>
          <w:marBottom w:val="0"/>
          <w:divBdr>
            <w:top w:val="none" w:sz="0" w:space="0" w:color="auto"/>
            <w:left w:val="none" w:sz="0" w:space="0" w:color="auto"/>
            <w:bottom w:val="none" w:sz="0" w:space="0" w:color="auto"/>
            <w:right w:val="none" w:sz="0" w:space="0" w:color="auto"/>
          </w:divBdr>
        </w:div>
        <w:div w:id="1043553214">
          <w:marLeft w:val="640"/>
          <w:marRight w:val="0"/>
          <w:marTop w:val="0"/>
          <w:marBottom w:val="0"/>
          <w:divBdr>
            <w:top w:val="none" w:sz="0" w:space="0" w:color="auto"/>
            <w:left w:val="none" w:sz="0" w:space="0" w:color="auto"/>
            <w:bottom w:val="none" w:sz="0" w:space="0" w:color="auto"/>
            <w:right w:val="none" w:sz="0" w:space="0" w:color="auto"/>
          </w:divBdr>
        </w:div>
        <w:div w:id="1121342592">
          <w:marLeft w:val="640"/>
          <w:marRight w:val="0"/>
          <w:marTop w:val="0"/>
          <w:marBottom w:val="0"/>
          <w:divBdr>
            <w:top w:val="none" w:sz="0" w:space="0" w:color="auto"/>
            <w:left w:val="none" w:sz="0" w:space="0" w:color="auto"/>
            <w:bottom w:val="none" w:sz="0" w:space="0" w:color="auto"/>
            <w:right w:val="none" w:sz="0" w:space="0" w:color="auto"/>
          </w:divBdr>
        </w:div>
        <w:div w:id="1162623462">
          <w:marLeft w:val="640"/>
          <w:marRight w:val="0"/>
          <w:marTop w:val="0"/>
          <w:marBottom w:val="0"/>
          <w:divBdr>
            <w:top w:val="none" w:sz="0" w:space="0" w:color="auto"/>
            <w:left w:val="none" w:sz="0" w:space="0" w:color="auto"/>
            <w:bottom w:val="none" w:sz="0" w:space="0" w:color="auto"/>
            <w:right w:val="none" w:sz="0" w:space="0" w:color="auto"/>
          </w:divBdr>
        </w:div>
        <w:div w:id="1189758537">
          <w:marLeft w:val="640"/>
          <w:marRight w:val="0"/>
          <w:marTop w:val="0"/>
          <w:marBottom w:val="0"/>
          <w:divBdr>
            <w:top w:val="none" w:sz="0" w:space="0" w:color="auto"/>
            <w:left w:val="none" w:sz="0" w:space="0" w:color="auto"/>
            <w:bottom w:val="none" w:sz="0" w:space="0" w:color="auto"/>
            <w:right w:val="none" w:sz="0" w:space="0" w:color="auto"/>
          </w:divBdr>
        </w:div>
        <w:div w:id="1198854736">
          <w:marLeft w:val="640"/>
          <w:marRight w:val="0"/>
          <w:marTop w:val="0"/>
          <w:marBottom w:val="0"/>
          <w:divBdr>
            <w:top w:val="none" w:sz="0" w:space="0" w:color="auto"/>
            <w:left w:val="none" w:sz="0" w:space="0" w:color="auto"/>
            <w:bottom w:val="none" w:sz="0" w:space="0" w:color="auto"/>
            <w:right w:val="none" w:sz="0" w:space="0" w:color="auto"/>
          </w:divBdr>
        </w:div>
        <w:div w:id="1235168343">
          <w:marLeft w:val="640"/>
          <w:marRight w:val="0"/>
          <w:marTop w:val="0"/>
          <w:marBottom w:val="0"/>
          <w:divBdr>
            <w:top w:val="none" w:sz="0" w:space="0" w:color="auto"/>
            <w:left w:val="none" w:sz="0" w:space="0" w:color="auto"/>
            <w:bottom w:val="none" w:sz="0" w:space="0" w:color="auto"/>
            <w:right w:val="none" w:sz="0" w:space="0" w:color="auto"/>
          </w:divBdr>
        </w:div>
        <w:div w:id="1296180173">
          <w:marLeft w:val="640"/>
          <w:marRight w:val="0"/>
          <w:marTop w:val="0"/>
          <w:marBottom w:val="0"/>
          <w:divBdr>
            <w:top w:val="none" w:sz="0" w:space="0" w:color="auto"/>
            <w:left w:val="none" w:sz="0" w:space="0" w:color="auto"/>
            <w:bottom w:val="none" w:sz="0" w:space="0" w:color="auto"/>
            <w:right w:val="none" w:sz="0" w:space="0" w:color="auto"/>
          </w:divBdr>
        </w:div>
        <w:div w:id="1469126992">
          <w:marLeft w:val="640"/>
          <w:marRight w:val="0"/>
          <w:marTop w:val="0"/>
          <w:marBottom w:val="0"/>
          <w:divBdr>
            <w:top w:val="none" w:sz="0" w:space="0" w:color="auto"/>
            <w:left w:val="none" w:sz="0" w:space="0" w:color="auto"/>
            <w:bottom w:val="none" w:sz="0" w:space="0" w:color="auto"/>
            <w:right w:val="none" w:sz="0" w:space="0" w:color="auto"/>
          </w:divBdr>
        </w:div>
        <w:div w:id="1486362599">
          <w:marLeft w:val="640"/>
          <w:marRight w:val="0"/>
          <w:marTop w:val="0"/>
          <w:marBottom w:val="0"/>
          <w:divBdr>
            <w:top w:val="none" w:sz="0" w:space="0" w:color="auto"/>
            <w:left w:val="none" w:sz="0" w:space="0" w:color="auto"/>
            <w:bottom w:val="none" w:sz="0" w:space="0" w:color="auto"/>
            <w:right w:val="none" w:sz="0" w:space="0" w:color="auto"/>
          </w:divBdr>
        </w:div>
        <w:div w:id="1553035374">
          <w:marLeft w:val="640"/>
          <w:marRight w:val="0"/>
          <w:marTop w:val="0"/>
          <w:marBottom w:val="0"/>
          <w:divBdr>
            <w:top w:val="none" w:sz="0" w:space="0" w:color="auto"/>
            <w:left w:val="none" w:sz="0" w:space="0" w:color="auto"/>
            <w:bottom w:val="none" w:sz="0" w:space="0" w:color="auto"/>
            <w:right w:val="none" w:sz="0" w:space="0" w:color="auto"/>
          </w:divBdr>
        </w:div>
        <w:div w:id="1641036653">
          <w:marLeft w:val="640"/>
          <w:marRight w:val="0"/>
          <w:marTop w:val="0"/>
          <w:marBottom w:val="0"/>
          <w:divBdr>
            <w:top w:val="none" w:sz="0" w:space="0" w:color="auto"/>
            <w:left w:val="none" w:sz="0" w:space="0" w:color="auto"/>
            <w:bottom w:val="none" w:sz="0" w:space="0" w:color="auto"/>
            <w:right w:val="none" w:sz="0" w:space="0" w:color="auto"/>
          </w:divBdr>
        </w:div>
        <w:div w:id="1678078659">
          <w:marLeft w:val="640"/>
          <w:marRight w:val="0"/>
          <w:marTop w:val="0"/>
          <w:marBottom w:val="0"/>
          <w:divBdr>
            <w:top w:val="none" w:sz="0" w:space="0" w:color="auto"/>
            <w:left w:val="none" w:sz="0" w:space="0" w:color="auto"/>
            <w:bottom w:val="none" w:sz="0" w:space="0" w:color="auto"/>
            <w:right w:val="none" w:sz="0" w:space="0" w:color="auto"/>
          </w:divBdr>
        </w:div>
        <w:div w:id="1680426506">
          <w:marLeft w:val="640"/>
          <w:marRight w:val="0"/>
          <w:marTop w:val="0"/>
          <w:marBottom w:val="0"/>
          <w:divBdr>
            <w:top w:val="none" w:sz="0" w:space="0" w:color="auto"/>
            <w:left w:val="none" w:sz="0" w:space="0" w:color="auto"/>
            <w:bottom w:val="none" w:sz="0" w:space="0" w:color="auto"/>
            <w:right w:val="none" w:sz="0" w:space="0" w:color="auto"/>
          </w:divBdr>
        </w:div>
        <w:div w:id="1714231971">
          <w:marLeft w:val="640"/>
          <w:marRight w:val="0"/>
          <w:marTop w:val="0"/>
          <w:marBottom w:val="0"/>
          <w:divBdr>
            <w:top w:val="none" w:sz="0" w:space="0" w:color="auto"/>
            <w:left w:val="none" w:sz="0" w:space="0" w:color="auto"/>
            <w:bottom w:val="none" w:sz="0" w:space="0" w:color="auto"/>
            <w:right w:val="none" w:sz="0" w:space="0" w:color="auto"/>
          </w:divBdr>
        </w:div>
        <w:div w:id="1772775669">
          <w:marLeft w:val="640"/>
          <w:marRight w:val="0"/>
          <w:marTop w:val="0"/>
          <w:marBottom w:val="0"/>
          <w:divBdr>
            <w:top w:val="none" w:sz="0" w:space="0" w:color="auto"/>
            <w:left w:val="none" w:sz="0" w:space="0" w:color="auto"/>
            <w:bottom w:val="none" w:sz="0" w:space="0" w:color="auto"/>
            <w:right w:val="none" w:sz="0" w:space="0" w:color="auto"/>
          </w:divBdr>
        </w:div>
        <w:div w:id="1792361941">
          <w:marLeft w:val="640"/>
          <w:marRight w:val="0"/>
          <w:marTop w:val="0"/>
          <w:marBottom w:val="0"/>
          <w:divBdr>
            <w:top w:val="none" w:sz="0" w:space="0" w:color="auto"/>
            <w:left w:val="none" w:sz="0" w:space="0" w:color="auto"/>
            <w:bottom w:val="none" w:sz="0" w:space="0" w:color="auto"/>
            <w:right w:val="none" w:sz="0" w:space="0" w:color="auto"/>
          </w:divBdr>
        </w:div>
        <w:div w:id="1814905753">
          <w:marLeft w:val="640"/>
          <w:marRight w:val="0"/>
          <w:marTop w:val="0"/>
          <w:marBottom w:val="0"/>
          <w:divBdr>
            <w:top w:val="none" w:sz="0" w:space="0" w:color="auto"/>
            <w:left w:val="none" w:sz="0" w:space="0" w:color="auto"/>
            <w:bottom w:val="none" w:sz="0" w:space="0" w:color="auto"/>
            <w:right w:val="none" w:sz="0" w:space="0" w:color="auto"/>
          </w:divBdr>
        </w:div>
        <w:div w:id="1816532379">
          <w:marLeft w:val="640"/>
          <w:marRight w:val="0"/>
          <w:marTop w:val="0"/>
          <w:marBottom w:val="0"/>
          <w:divBdr>
            <w:top w:val="none" w:sz="0" w:space="0" w:color="auto"/>
            <w:left w:val="none" w:sz="0" w:space="0" w:color="auto"/>
            <w:bottom w:val="none" w:sz="0" w:space="0" w:color="auto"/>
            <w:right w:val="none" w:sz="0" w:space="0" w:color="auto"/>
          </w:divBdr>
        </w:div>
        <w:div w:id="1858344288">
          <w:marLeft w:val="640"/>
          <w:marRight w:val="0"/>
          <w:marTop w:val="0"/>
          <w:marBottom w:val="0"/>
          <w:divBdr>
            <w:top w:val="none" w:sz="0" w:space="0" w:color="auto"/>
            <w:left w:val="none" w:sz="0" w:space="0" w:color="auto"/>
            <w:bottom w:val="none" w:sz="0" w:space="0" w:color="auto"/>
            <w:right w:val="none" w:sz="0" w:space="0" w:color="auto"/>
          </w:divBdr>
        </w:div>
        <w:div w:id="1870757711">
          <w:marLeft w:val="640"/>
          <w:marRight w:val="0"/>
          <w:marTop w:val="0"/>
          <w:marBottom w:val="0"/>
          <w:divBdr>
            <w:top w:val="none" w:sz="0" w:space="0" w:color="auto"/>
            <w:left w:val="none" w:sz="0" w:space="0" w:color="auto"/>
            <w:bottom w:val="none" w:sz="0" w:space="0" w:color="auto"/>
            <w:right w:val="none" w:sz="0" w:space="0" w:color="auto"/>
          </w:divBdr>
        </w:div>
        <w:div w:id="1896235939">
          <w:marLeft w:val="640"/>
          <w:marRight w:val="0"/>
          <w:marTop w:val="0"/>
          <w:marBottom w:val="0"/>
          <w:divBdr>
            <w:top w:val="none" w:sz="0" w:space="0" w:color="auto"/>
            <w:left w:val="none" w:sz="0" w:space="0" w:color="auto"/>
            <w:bottom w:val="none" w:sz="0" w:space="0" w:color="auto"/>
            <w:right w:val="none" w:sz="0" w:space="0" w:color="auto"/>
          </w:divBdr>
        </w:div>
        <w:div w:id="1896889148">
          <w:marLeft w:val="640"/>
          <w:marRight w:val="0"/>
          <w:marTop w:val="0"/>
          <w:marBottom w:val="0"/>
          <w:divBdr>
            <w:top w:val="none" w:sz="0" w:space="0" w:color="auto"/>
            <w:left w:val="none" w:sz="0" w:space="0" w:color="auto"/>
            <w:bottom w:val="none" w:sz="0" w:space="0" w:color="auto"/>
            <w:right w:val="none" w:sz="0" w:space="0" w:color="auto"/>
          </w:divBdr>
        </w:div>
        <w:div w:id="1989674103">
          <w:marLeft w:val="640"/>
          <w:marRight w:val="0"/>
          <w:marTop w:val="0"/>
          <w:marBottom w:val="0"/>
          <w:divBdr>
            <w:top w:val="none" w:sz="0" w:space="0" w:color="auto"/>
            <w:left w:val="none" w:sz="0" w:space="0" w:color="auto"/>
            <w:bottom w:val="none" w:sz="0" w:space="0" w:color="auto"/>
            <w:right w:val="none" w:sz="0" w:space="0" w:color="auto"/>
          </w:divBdr>
        </w:div>
      </w:divsChild>
    </w:div>
    <w:div w:id="637801761">
      <w:bodyDiv w:val="1"/>
      <w:marLeft w:val="0"/>
      <w:marRight w:val="0"/>
      <w:marTop w:val="0"/>
      <w:marBottom w:val="0"/>
      <w:divBdr>
        <w:top w:val="none" w:sz="0" w:space="0" w:color="auto"/>
        <w:left w:val="none" w:sz="0" w:space="0" w:color="auto"/>
        <w:bottom w:val="none" w:sz="0" w:space="0" w:color="auto"/>
        <w:right w:val="none" w:sz="0" w:space="0" w:color="auto"/>
      </w:divBdr>
      <w:divsChild>
        <w:div w:id="19668254">
          <w:marLeft w:val="640"/>
          <w:marRight w:val="0"/>
          <w:marTop w:val="0"/>
          <w:marBottom w:val="0"/>
          <w:divBdr>
            <w:top w:val="none" w:sz="0" w:space="0" w:color="auto"/>
            <w:left w:val="none" w:sz="0" w:space="0" w:color="auto"/>
            <w:bottom w:val="none" w:sz="0" w:space="0" w:color="auto"/>
            <w:right w:val="none" w:sz="0" w:space="0" w:color="auto"/>
          </w:divBdr>
        </w:div>
        <w:div w:id="51736629">
          <w:marLeft w:val="640"/>
          <w:marRight w:val="0"/>
          <w:marTop w:val="0"/>
          <w:marBottom w:val="0"/>
          <w:divBdr>
            <w:top w:val="none" w:sz="0" w:space="0" w:color="auto"/>
            <w:left w:val="none" w:sz="0" w:space="0" w:color="auto"/>
            <w:bottom w:val="none" w:sz="0" w:space="0" w:color="auto"/>
            <w:right w:val="none" w:sz="0" w:space="0" w:color="auto"/>
          </w:divBdr>
        </w:div>
        <w:div w:id="60250947">
          <w:marLeft w:val="640"/>
          <w:marRight w:val="0"/>
          <w:marTop w:val="0"/>
          <w:marBottom w:val="0"/>
          <w:divBdr>
            <w:top w:val="none" w:sz="0" w:space="0" w:color="auto"/>
            <w:left w:val="none" w:sz="0" w:space="0" w:color="auto"/>
            <w:bottom w:val="none" w:sz="0" w:space="0" w:color="auto"/>
            <w:right w:val="none" w:sz="0" w:space="0" w:color="auto"/>
          </w:divBdr>
        </w:div>
        <w:div w:id="157773144">
          <w:marLeft w:val="640"/>
          <w:marRight w:val="0"/>
          <w:marTop w:val="0"/>
          <w:marBottom w:val="0"/>
          <w:divBdr>
            <w:top w:val="none" w:sz="0" w:space="0" w:color="auto"/>
            <w:left w:val="none" w:sz="0" w:space="0" w:color="auto"/>
            <w:bottom w:val="none" w:sz="0" w:space="0" w:color="auto"/>
            <w:right w:val="none" w:sz="0" w:space="0" w:color="auto"/>
          </w:divBdr>
        </w:div>
        <w:div w:id="167259738">
          <w:marLeft w:val="640"/>
          <w:marRight w:val="0"/>
          <w:marTop w:val="0"/>
          <w:marBottom w:val="0"/>
          <w:divBdr>
            <w:top w:val="none" w:sz="0" w:space="0" w:color="auto"/>
            <w:left w:val="none" w:sz="0" w:space="0" w:color="auto"/>
            <w:bottom w:val="none" w:sz="0" w:space="0" w:color="auto"/>
            <w:right w:val="none" w:sz="0" w:space="0" w:color="auto"/>
          </w:divBdr>
        </w:div>
        <w:div w:id="210926182">
          <w:marLeft w:val="640"/>
          <w:marRight w:val="0"/>
          <w:marTop w:val="0"/>
          <w:marBottom w:val="0"/>
          <w:divBdr>
            <w:top w:val="none" w:sz="0" w:space="0" w:color="auto"/>
            <w:left w:val="none" w:sz="0" w:space="0" w:color="auto"/>
            <w:bottom w:val="none" w:sz="0" w:space="0" w:color="auto"/>
            <w:right w:val="none" w:sz="0" w:space="0" w:color="auto"/>
          </w:divBdr>
        </w:div>
        <w:div w:id="269708889">
          <w:marLeft w:val="640"/>
          <w:marRight w:val="0"/>
          <w:marTop w:val="0"/>
          <w:marBottom w:val="0"/>
          <w:divBdr>
            <w:top w:val="none" w:sz="0" w:space="0" w:color="auto"/>
            <w:left w:val="none" w:sz="0" w:space="0" w:color="auto"/>
            <w:bottom w:val="none" w:sz="0" w:space="0" w:color="auto"/>
            <w:right w:val="none" w:sz="0" w:space="0" w:color="auto"/>
          </w:divBdr>
        </w:div>
        <w:div w:id="281422400">
          <w:marLeft w:val="640"/>
          <w:marRight w:val="0"/>
          <w:marTop w:val="0"/>
          <w:marBottom w:val="0"/>
          <w:divBdr>
            <w:top w:val="none" w:sz="0" w:space="0" w:color="auto"/>
            <w:left w:val="none" w:sz="0" w:space="0" w:color="auto"/>
            <w:bottom w:val="none" w:sz="0" w:space="0" w:color="auto"/>
            <w:right w:val="none" w:sz="0" w:space="0" w:color="auto"/>
          </w:divBdr>
        </w:div>
        <w:div w:id="354843942">
          <w:marLeft w:val="640"/>
          <w:marRight w:val="0"/>
          <w:marTop w:val="0"/>
          <w:marBottom w:val="0"/>
          <w:divBdr>
            <w:top w:val="none" w:sz="0" w:space="0" w:color="auto"/>
            <w:left w:val="none" w:sz="0" w:space="0" w:color="auto"/>
            <w:bottom w:val="none" w:sz="0" w:space="0" w:color="auto"/>
            <w:right w:val="none" w:sz="0" w:space="0" w:color="auto"/>
          </w:divBdr>
        </w:div>
        <w:div w:id="650065250">
          <w:marLeft w:val="640"/>
          <w:marRight w:val="0"/>
          <w:marTop w:val="0"/>
          <w:marBottom w:val="0"/>
          <w:divBdr>
            <w:top w:val="none" w:sz="0" w:space="0" w:color="auto"/>
            <w:left w:val="none" w:sz="0" w:space="0" w:color="auto"/>
            <w:bottom w:val="none" w:sz="0" w:space="0" w:color="auto"/>
            <w:right w:val="none" w:sz="0" w:space="0" w:color="auto"/>
          </w:divBdr>
        </w:div>
        <w:div w:id="794449981">
          <w:marLeft w:val="640"/>
          <w:marRight w:val="0"/>
          <w:marTop w:val="0"/>
          <w:marBottom w:val="0"/>
          <w:divBdr>
            <w:top w:val="none" w:sz="0" w:space="0" w:color="auto"/>
            <w:left w:val="none" w:sz="0" w:space="0" w:color="auto"/>
            <w:bottom w:val="none" w:sz="0" w:space="0" w:color="auto"/>
            <w:right w:val="none" w:sz="0" w:space="0" w:color="auto"/>
          </w:divBdr>
        </w:div>
        <w:div w:id="860169096">
          <w:marLeft w:val="640"/>
          <w:marRight w:val="0"/>
          <w:marTop w:val="0"/>
          <w:marBottom w:val="0"/>
          <w:divBdr>
            <w:top w:val="none" w:sz="0" w:space="0" w:color="auto"/>
            <w:left w:val="none" w:sz="0" w:space="0" w:color="auto"/>
            <w:bottom w:val="none" w:sz="0" w:space="0" w:color="auto"/>
            <w:right w:val="none" w:sz="0" w:space="0" w:color="auto"/>
          </w:divBdr>
        </w:div>
        <w:div w:id="914819993">
          <w:marLeft w:val="640"/>
          <w:marRight w:val="0"/>
          <w:marTop w:val="0"/>
          <w:marBottom w:val="0"/>
          <w:divBdr>
            <w:top w:val="none" w:sz="0" w:space="0" w:color="auto"/>
            <w:left w:val="none" w:sz="0" w:space="0" w:color="auto"/>
            <w:bottom w:val="none" w:sz="0" w:space="0" w:color="auto"/>
            <w:right w:val="none" w:sz="0" w:space="0" w:color="auto"/>
          </w:divBdr>
        </w:div>
        <w:div w:id="927081844">
          <w:marLeft w:val="640"/>
          <w:marRight w:val="0"/>
          <w:marTop w:val="0"/>
          <w:marBottom w:val="0"/>
          <w:divBdr>
            <w:top w:val="none" w:sz="0" w:space="0" w:color="auto"/>
            <w:left w:val="none" w:sz="0" w:space="0" w:color="auto"/>
            <w:bottom w:val="none" w:sz="0" w:space="0" w:color="auto"/>
            <w:right w:val="none" w:sz="0" w:space="0" w:color="auto"/>
          </w:divBdr>
        </w:div>
        <w:div w:id="1043097440">
          <w:marLeft w:val="640"/>
          <w:marRight w:val="0"/>
          <w:marTop w:val="0"/>
          <w:marBottom w:val="0"/>
          <w:divBdr>
            <w:top w:val="none" w:sz="0" w:space="0" w:color="auto"/>
            <w:left w:val="none" w:sz="0" w:space="0" w:color="auto"/>
            <w:bottom w:val="none" w:sz="0" w:space="0" w:color="auto"/>
            <w:right w:val="none" w:sz="0" w:space="0" w:color="auto"/>
          </w:divBdr>
        </w:div>
        <w:div w:id="1077483090">
          <w:marLeft w:val="640"/>
          <w:marRight w:val="0"/>
          <w:marTop w:val="0"/>
          <w:marBottom w:val="0"/>
          <w:divBdr>
            <w:top w:val="none" w:sz="0" w:space="0" w:color="auto"/>
            <w:left w:val="none" w:sz="0" w:space="0" w:color="auto"/>
            <w:bottom w:val="none" w:sz="0" w:space="0" w:color="auto"/>
            <w:right w:val="none" w:sz="0" w:space="0" w:color="auto"/>
          </w:divBdr>
        </w:div>
        <w:div w:id="1131676229">
          <w:marLeft w:val="640"/>
          <w:marRight w:val="0"/>
          <w:marTop w:val="0"/>
          <w:marBottom w:val="0"/>
          <w:divBdr>
            <w:top w:val="none" w:sz="0" w:space="0" w:color="auto"/>
            <w:left w:val="none" w:sz="0" w:space="0" w:color="auto"/>
            <w:bottom w:val="none" w:sz="0" w:space="0" w:color="auto"/>
            <w:right w:val="none" w:sz="0" w:space="0" w:color="auto"/>
          </w:divBdr>
        </w:div>
        <w:div w:id="1137912843">
          <w:marLeft w:val="640"/>
          <w:marRight w:val="0"/>
          <w:marTop w:val="0"/>
          <w:marBottom w:val="0"/>
          <w:divBdr>
            <w:top w:val="none" w:sz="0" w:space="0" w:color="auto"/>
            <w:left w:val="none" w:sz="0" w:space="0" w:color="auto"/>
            <w:bottom w:val="none" w:sz="0" w:space="0" w:color="auto"/>
            <w:right w:val="none" w:sz="0" w:space="0" w:color="auto"/>
          </w:divBdr>
        </w:div>
        <w:div w:id="1399206747">
          <w:marLeft w:val="640"/>
          <w:marRight w:val="0"/>
          <w:marTop w:val="0"/>
          <w:marBottom w:val="0"/>
          <w:divBdr>
            <w:top w:val="none" w:sz="0" w:space="0" w:color="auto"/>
            <w:left w:val="none" w:sz="0" w:space="0" w:color="auto"/>
            <w:bottom w:val="none" w:sz="0" w:space="0" w:color="auto"/>
            <w:right w:val="none" w:sz="0" w:space="0" w:color="auto"/>
          </w:divBdr>
        </w:div>
        <w:div w:id="1441803401">
          <w:marLeft w:val="640"/>
          <w:marRight w:val="0"/>
          <w:marTop w:val="0"/>
          <w:marBottom w:val="0"/>
          <w:divBdr>
            <w:top w:val="none" w:sz="0" w:space="0" w:color="auto"/>
            <w:left w:val="none" w:sz="0" w:space="0" w:color="auto"/>
            <w:bottom w:val="none" w:sz="0" w:space="0" w:color="auto"/>
            <w:right w:val="none" w:sz="0" w:space="0" w:color="auto"/>
          </w:divBdr>
        </w:div>
        <w:div w:id="1661500809">
          <w:marLeft w:val="640"/>
          <w:marRight w:val="0"/>
          <w:marTop w:val="0"/>
          <w:marBottom w:val="0"/>
          <w:divBdr>
            <w:top w:val="none" w:sz="0" w:space="0" w:color="auto"/>
            <w:left w:val="none" w:sz="0" w:space="0" w:color="auto"/>
            <w:bottom w:val="none" w:sz="0" w:space="0" w:color="auto"/>
            <w:right w:val="none" w:sz="0" w:space="0" w:color="auto"/>
          </w:divBdr>
        </w:div>
        <w:div w:id="1662466519">
          <w:marLeft w:val="640"/>
          <w:marRight w:val="0"/>
          <w:marTop w:val="0"/>
          <w:marBottom w:val="0"/>
          <w:divBdr>
            <w:top w:val="none" w:sz="0" w:space="0" w:color="auto"/>
            <w:left w:val="none" w:sz="0" w:space="0" w:color="auto"/>
            <w:bottom w:val="none" w:sz="0" w:space="0" w:color="auto"/>
            <w:right w:val="none" w:sz="0" w:space="0" w:color="auto"/>
          </w:divBdr>
        </w:div>
        <w:div w:id="1847010771">
          <w:marLeft w:val="640"/>
          <w:marRight w:val="0"/>
          <w:marTop w:val="0"/>
          <w:marBottom w:val="0"/>
          <w:divBdr>
            <w:top w:val="none" w:sz="0" w:space="0" w:color="auto"/>
            <w:left w:val="none" w:sz="0" w:space="0" w:color="auto"/>
            <w:bottom w:val="none" w:sz="0" w:space="0" w:color="auto"/>
            <w:right w:val="none" w:sz="0" w:space="0" w:color="auto"/>
          </w:divBdr>
        </w:div>
        <w:div w:id="1920291887">
          <w:marLeft w:val="640"/>
          <w:marRight w:val="0"/>
          <w:marTop w:val="0"/>
          <w:marBottom w:val="0"/>
          <w:divBdr>
            <w:top w:val="none" w:sz="0" w:space="0" w:color="auto"/>
            <w:left w:val="none" w:sz="0" w:space="0" w:color="auto"/>
            <w:bottom w:val="none" w:sz="0" w:space="0" w:color="auto"/>
            <w:right w:val="none" w:sz="0" w:space="0" w:color="auto"/>
          </w:divBdr>
        </w:div>
        <w:div w:id="1943759048">
          <w:marLeft w:val="640"/>
          <w:marRight w:val="0"/>
          <w:marTop w:val="0"/>
          <w:marBottom w:val="0"/>
          <w:divBdr>
            <w:top w:val="none" w:sz="0" w:space="0" w:color="auto"/>
            <w:left w:val="none" w:sz="0" w:space="0" w:color="auto"/>
            <w:bottom w:val="none" w:sz="0" w:space="0" w:color="auto"/>
            <w:right w:val="none" w:sz="0" w:space="0" w:color="auto"/>
          </w:divBdr>
        </w:div>
      </w:divsChild>
    </w:div>
    <w:div w:id="666638036">
      <w:bodyDiv w:val="1"/>
      <w:marLeft w:val="0"/>
      <w:marRight w:val="0"/>
      <w:marTop w:val="0"/>
      <w:marBottom w:val="0"/>
      <w:divBdr>
        <w:top w:val="none" w:sz="0" w:space="0" w:color="auto"/>
        <w:left w:val="none" w:sz="0" w:space="0" w:color="auto"/>
        <w:bottom w:val="none" w:sz="0" w:space="0" w:color="auto"/>
        <w:right w:val="none" w:sz="0" w:space="0" w:color="auto"/>
      </w:divBdr>
      <w:divsChild>
        <w:div w:id="124128429">
          <w:marLeft w:val="640"/>
          <w:marRight w:val="0"/>
          <w:marTop w:val="0"/>
          <w:marBottom w:val="0"/>
          <w:divBdr>
            <w:top w:val="none" w:sz="0" w:space="0" w:color="auto"/>
            <w:left w:val="none" w:sz="0" w:space="0" w:color="auto"/>
            <w:bottom w:val="none" w:sz="0" w:space="0" w:color="auto"/>
            <w:right w:val="none" w:sz="0" w:space="0" w:color="auto"/>
          </w:divBdr>
        </w:div>
        <w:div w:id="125050939">
          <w:marLeft w:val="640"/>
          <w:marRight w:val="0"/>
          <w:marTop w:val="0"/>
          <w:marBottom w:val="0"/>
          <w:divBdr>
            <w:top w:val="none" w:sz="0" w:space="0" w:color="auto"/>
            <w:left w:val="none" w:sz="0" w:space="0" w:color="auto"/>
            <w:bottom w:val="none" w:sz="0" w:space="0" w:color="auto"/>
            <w:right w:val="none" w:sz="0" w:space="0" w:color="auto"/>
          </w:divBdr>
        </w:div>
        <w:div w:id="190538978">
          <w:marLeft w:val="640"/>
          <w:marRight w:val="0"/>
          <w:marTop w:val="0"/>
          <w:marBottom w:val="0"/>
          <w:divBdr>
            <w:top w:val="none" w:sz="0" w:space="0" w:color="auto"/>
            <w:left w:val="none" w:sz="0" w:space="0" w:color="auto"/>
            <w:bottom w:val="none" w:sz="0" w:space="0" w:color="auto"/>
            <w:right w:val="none" w:sz="0" w:space="0" w:color="auto"/>
          </w:divBdr>
        </w:div>
        <w:div w:id="194124894">
          <w:marLeft w:val="640"/>
          <w:marRight w:val="0"/>
          <w:marTop w:val="0"/>
          <w:marBottom w:val="0"/>
          <w:divBdr>
            <w:top w:val="none" w:sz="0" w:space="0" w:color="auto"/>
            <w:left w:val="none" w:sz="0" w:space="0" w:color="auto"/>
            <w:bottom w:val="none" w:sz="0" w:space="0" w:color="auto"/>
            <w:right w:val="none" w:sz="0" w:space="0" w:color="auto"/>
          </w:divBdr>
        </w:div>
        <w:div w:id="195197350">
          <w:marLeft w:val="640"/>
          <w:marRight w:val="0"/>
          <w:marTop w:val="0"/>
          <w:marBottom w:val="0"/>
          <w:divBdr>
            <w:top w:val="none" w:sz="0" w:space="0" w:color="auto"/>
            <w:left w:val="none" w:sz="0" w:space="0" w:color="auto"/>
            <w:bottom w:val="none" w:sz="0" w:space="0" w:color="auto"/>
            <w:right w:val="none" w:sz="0" w:space="0" w:color="auto"/>
          </w:divBdr>
        </w:div>
        <w:div w:id="293566373">
          <w:marLeft w:val="640"/>
          <w:marRight w:val="0"/>
          <w:marTop w:val="0"/>
          <w:marBottom w:val="0"/>
          <w:divBdr>
            <w:top w:val="none" w:sz="0" w:space="0" w:color="auto"/>
            <w:left w:val="none" w:sz="0" w:space="0" w:color="auto"/>
            <w:bottom w:val="none" w:sz="0" w:space="0" w:color="auto"/>
            <w:right w:val="none" w:sz="0" w:space="0" w:color="auto"/>
          </w:divBdr>
        </w:div>
        <w:div w:id="333843894">
          <w:marLeft w:val="640"/>
          <w:marRight w:val="0"/>
          <w:marTop w:val="0"/>
          <w:marBottom w:val="0"/>
          <w:divBdr>
            <w:top w:val="none" w:sz="0" w:space="0" w:color="auto"/>
            <w:left w:val="none" w:sz="0" w:space="0" w:color="auto"/>
            <w:bottom w:val="none" w:sz="0" w:space="0" w:color="auto"/>
            <w:right w:val="none" w:sz="0" w:space="0" w:color="auto"/>
          </w:divBdr>
        </w:div>
        <w:div w:id="511796853">
          <w:marLeft w:val="640"/>
          <w:marRight w:val="0"/>
          <w:marTop w:val="0"/>
          <w:marBottom w:val="0"/>
          <w:divBdr>
            <w:top w:val="none" w:sz="0" w:space="0" w:color="auto"/>
            <w:left w:val="none" w:sz="0" w:space="0" w:color="auto"/>
            <w:bottom w:val="none" w:sz="0" w:space="0" w:color="auto"/>
            <w:right w:val="none" w:sz="0" w:space="0" w:color="auto"/>
          </w:divBdr>
        </w:div>
        <w:div w:id="758788834">
          <w:marLeft w:val="640"/>
          <w:marRight w:val="0"/>
          <w:marTop w:val="0"/>
          <w:marBottom w:val="0"/>
          <w:divBdr>
            <w:top w:val="none" w:sz="0" w:space="0" w:color="auto"/>
            <w:left w:val="none" w:sz="0" w:space="0" w:color="auto"/>
            <w:bottom w:val="none" w:sz="0" w:space="0" w:color="auto"/>
            <w:right w:val="none" w:sz="0" w:space="0" w:color="auto"/>
          </w:divBdr>
        </w:div>
        <w:div w:id="781803977">
          <w:marLeft w:val="640"/>
          <w:marRight w:val="0"/>
          <w:marTop w:val="0"/>
          <w:marBottom w:val="0"/>
          <w:divBdr>
            <w:top w:val="none" w:sz="0" w:space="0" w:color="auto"/>
            <w:left w:val="none" w:sz="0" w:space="0" w:color="auto"/>
            <w:bottom w:val="none" w:sz="0" w:space="0" w:color="auto"/>
            <w:right w:val="none" w:sz="0" w:space="0" w:color="auto"/>
          </w:divBdr>
        </w:div>
        <w:div w:id="826550171">
          <w:marLeft w:val="640"/>
          <w:marRight w:val="0"/>
          <w:marTop w:val="0"/>
          <w:marBottom w:val="0"/>
          <w:divBdr>
            <w:top w:val="none" w:sz="0" w:space="0" w:color="auto"/>
            <w:left w:val="none" w:sz="0" w:space="0" w:color="auto"/>
            <w:bottom w:val="none" w:sz="0" w:space="0" w:color="auto"/>
            <w:right w:val="none" w:sz="0" w:space="0" w:color="auto"/>
          </w:divBdr>
        </w:div>
        <w:div w:id="903025833">
          <w:marLeft w:val="640"/>
          <w:marRight w:val="0"/>
          <w:marTop w:val="0"/>
          <w:marBottom w:val="0"/>
          <w:divBdr>
            <w:top w:val="none" w:sz="0" w:space="0" w:color="auto"/>
            <w:left w:val="none" w:sz="0" w:space="0" w:color="auto"/>
            <w:bottom w:val="none" w:sz="0" w:space="0" w:color="auto"/>
            <w:right w:val="none" w:sz="0" w:space="0" w:color="auto"/>
          </w:divBdr>
        </w:div>
        <w:div w:id="941380689">
          <w:marLeft w:val="640"/>
          <w:marRight w:val="0"/>
          <w:marTop w:val="0"/>
          <w:marBottom w:val="0"/>
          <w:divBdr>
            <w:top w:val="none" w:sz="0" w:space="0" w:color="auto"/>
            <w:left w:val="none" w:sz="0" w:space="0" w:color="auto"/>
            <w:bottom w:val="none" w:sz="0" w:space="0" w:color="auto"/>
            <w:right w:val="none" w:sz="0" w:space="0" w:color="auto"/>
          </w:divBdr>
        </w:div>
        <w:div w:id="1114135870">
          <w:marLeft w:val="640"/>
          <w:marRight w:val="0"/>
          <w:marTop w:val="0"/>
          <w:marBottom w:val="0"/>
          <w:divBdr>
            <w:top w:val="none" w:sz="0" w:space="0" w:color="auto"/>
            <w:left w:val="none" w:sz="0" w:space="0" w:color="auto"/>
            <w:bottom w:val="none" w:sz="0" w:space="0" w:color="auto"/>
            <w:right w:val="none" w:sz="0" w:space="0" w:color="auto"/>
          </w:divBdr>
        </w:div>
        <w:div w:id="1120226612">
          <w:marLeft w:val="640"/>
          <w:marRight w:val="0"/>
          <w:marTop w:val="0"/>
          <w:marBottom w:val="0"/>
          <w:divBdr>
            <w:top w:val="none" w:sz="0" w:space="0" w:color="auto"/>
            <w:left w:val="none" w:sz="0" w:space="0" w:color="auto"/>
            <w:bottom w:val="none" w:sz="0" w:space="0" w:color="auto"/>
            <w:right w:val="none" w:sz="0" w:space="0" w:color="auto"/>
          </w:divBdr>
        </w:div>
        <w:div w:id="1235167249">
          <w:marLeft w:val="640"/>
          <w:marRight w:val="0"/>
          <w:marTop w:val="0"/>
          <w:marBottom w:val="0"/>
          <w:divBdr>
            <w:top w:val="none" w:sz="0" w:space="0" w:color="auto"/>
            <w:left w:val="none" w:sz="0" w:space="0" w:color="auto"/>
            <w:bottom w:val="none" w:sz="0" w:space="0" w:color="auto"/>
            <w:right w:val="none" w:sz="0" w:space="0" w:color="auto"/>
          </w:divBdr>
        </w:div>
        <w:div w:id="1246652568">
          <w:marLeft w:val="640"/>
          <w:marRight w:val="0"/>
          <w:marTop w:val="0"/>
          <w:marBottom w:val="0"/>
          <w:divBdr>
            <w:top w:val="none" w:sz="0" w:space="0" w:color="auto"/>
            <w:left w:val="none" w:sz="0" w:space="0" w:color="auto"/>
            <w:bottom w:val="none" w:sz="0" w:space="0" w:color="auto"/>
            <w:right w:val="none" w:sz="0" w:space="0" w:color="auto"/>
          </w:divBdr>
        </w:div>
        <w:div w:id="1271282053">
          <w:marLeft w:val="640"/>
          <w:marRight w:val="0"/>
          <w:marTop w:val="0"/>
          <w:marBottom w:val="0"/>
          <w:divBdr>
            <w:top w:val="none" w:sz="0" w:space="0" w:color="auto"/>
            <w:left w:val="none" w:sz="0" w:space="0" w:color="auto"/>
            <w:bottom w:val="none" w:sz="0" w:space="0" w:color="auto"/>
            <w:right w:val="none" w:sz="0" w:space="0" w:color="auto"/>
          </w:divBdr>
        </w:div>
        <w:div w:id="1371959397">
          <w:marLeft w:val="640"/>
          <w:marRight w:val="0"/>
          <w:marTop w:val="0"/>
          <w:marBottom w:val="0"/>
          <w:divBdr>
            <w:top w:val="none" w:sz="0" w:space="0" w:color="auto"/>
            <w:left w:val="none" w:sz="0" w:space="0" w:color="auto"/>
            <w:bottom w:val="none" w:sz="0" w:space="0" w:color="auto"/>
            <w:right w:val="none" w:sz="0" w:space="0" w:color="auto"/>
          </w:divBdr>
        </w:div>
        <w:div w:id="1675304253">
          <w:marLeft w:val="640"/>
          <w:marRight w:val="0"/>
          <w:marTop w:val="0"/>
          <w:marBottom w:val="0"/>
          <w:divBdr>
            <w:top w:val="none" w:sz="0" w:space="0" w:color="auto"/>
            <w:left w:val="none" w:sz="0" w:space="0" w:color="auto"/>
            <w:bottom w:val="none" w:sz="0" w:space="0" w:color="auto"/>
            <w:right w:val="none" w:sz="0" w:space="0" w:color="auto"/>
          </w:divBdr>
        </w:div>
        <w:div w:id="1710762144">
          <w:marLeft w:val="640"/>
          <w:marRight w:val="0"/>
          <w:marTop w:val="0"/>
          <w:marBottom w:val="0"/>
          <w:divBdr>
            <w:top w:val="none" w:sz="0" w:space="0" w:color="auto"/>
            <w:left w:val="none" w:sz="0" w:space="0" w:color="auto"/>
            <w:bottom w:val="none" w:sz="0" w:space="0" w:color="auto"/>
            <w:right w:val="none" w:sz="0" w:space="0" w:color="auto"/>
          </w:divBdr>
        </w:div>
        <w:div w:id="1729113965">
          <w:marLeft w:val="640"/>
          <w:marRight w:val="0"/>
          <w:marTop w:val="0"/>
          <w:marBottom w:val="0"/>
          <w:divBdr>
            <w:top w:val="none" w:sz="0" w:space="0" w:color="auto"/>
            <w:left w:val="none" w:sz="0" w:space="0" w:color="auto"/>
            <w:bottom w:val="none" w:sz="0" w:space="0" w:color="auto"/>
            <w:right w:val="none" w:sz="0" w:space="0" w:color="auto"/>
          </w:divBdr>
        </w:div>
        <w:div w:id="1731028300">
          <w:marLeft w:val="640"/>
          <w:marRight w:val="0"/>
          <w:marTop w:val="0"/>
          <w:marBottom w:val="0"/>
          <w:divBdr>
            <w:top w:val="none" w:sz="0" w:space="0" w:color="auto"/>
            <w:left w:val="none" w:sz="0" w:space="0" w:color="auto"/>
            <w:bottom w:val="none" w:sz="0" w:space="0" w:color="auto"/>
            <w:right w:val="none" w:sz="0" w:space="0" w:color="auto"/>
          </w:divBdr>
        </w:div>
        <w:div w:id="1991209434">
          <w:marLeft w:val="640"/>
          <w:marRight w:val="0"/>
          <w:marTop w:val="0"/>
          <w:marBottom w:val="0"/>
          <w:divBdr>
            <w:top w:val="none" w:sz="0" w:space="0" w:color="auto"/>
            <w:left w:val="none" w:sz="0" w:space="0" w:color="auto"/>
            <w:bottom w:val="none" w:sz="0" w:space="0" w:color="auto"/>
            <w:right w:val="none" w:sz="0" w:space="0" w:color="auto"/>
          </w:divBdr>
        </w:div>
        <w:div w:id="2118599908">
          <w:marLeft w:val="640"/>
          <w:marRight w:val="0"/>
          <w:marTop w:val="0"/>
          <w:marBottom w:val="0"/>
          <w:divBdr>
            <w:top w:val="none" w:sz="0" w:space="0" w:color="auto"/>
            <w:left w:val="none" w:sz="0" w:space="0" w:color="auto"/>
            <w:bottom w:val="none" w:sz="0" w:space="0" w:color="auto"/>
            <w:right w:val="none" w:sz="0" w:space="0" w:color="auto"/>
          </w:divBdr>
        </w:div>
      </w:divsChild>
    </w:div>
    <w:div w:id="668142364">
      <w:bodyDiv w:val="1"/>
      <w:marLeft w:val="0"/>
      <w:marRight w:val="0"/>
      <w:marTop w:val="0"/>
      <w:marBottom w:val="0"/>
      <w:divBdr>
        <w:top w:val="none" w:sz="0" w:space="0" w:color="auto"/>
        <w:left w:val="none" w:sz="0" w:space="0" w:color="auto"/>
        <w:bottom w:val="none" w:sz="0" w:space="0" w:color="auto"/>
        <w:right w:val="none" w:sz="0" w:space="0" w:color="auto"/>
      </w:divBdr>
      <w:divsChild>
        <w:div w:id="299775464">
          <w:marLeft w:val="640"/>
          <w:marRight w:val="0"/>
          <w:marTop w:val="0"/>
          <w:marBottom w:val="0"/>
          <w:divBdr>
            <w:top w:val="none" w:sz="0" w:space="0" w:color="auto"/>
            <w:left w:val="none" w:sz="0" w:space="0" w:color="auto"/>
            <w:bottom w:val="none" w:sz="0" w:space="0" w:color="auto"/>
            <w:right w:val="none" w:sz="0" w:space="0" w:color="auto"/>
          </w:divBdr>
        </w:div>
        <w:div w:id="417944480">
          <w:marLeft w:val="640"/>
          <w:marRight w:val="0"/>
          <w:marTop w:val="0"/>
          <w:marBottom w:val="0"/>
          <w:divBdr>
            <w:top w:val="none" w:sz="0" w:space="0" w:color="auto"/>
            <w:left w:val="none" w:sz="0" w:space="0" w:color="auto"/>
            <w:bottom w:val="none" w:sz="0" w:space="0" w:color="auto"/>
            <w:right w:val="none" w:sz="0" w:space="0" w:color="auto"/>
          </w:divBdr>
        </w:div>
        <w:div w:id="426196842">
          <w:marLeft w:val="640"/>
          <w:marRight w:val="0"/>
          <w:marTop w:val="0"/>
          <w:marBottom w:val="0"/>
          <w:divBdr>
            <w:top w:val="none" w:sz="0" w:space="0" w:color="auto"/>
            <w:left w:val="none" w:sz="0" w:space="0" w:color="auto"/>
            <w:bottom w:val="none" w:sz="0" w:space="0" w:color="auto"/>
            <w:right w:val="none" w:sz="0" w:space="0" w:color="auto"/>
          </w:divBdr>
        </w:div>
        <w:div w:id="551775445">
          <w:marLeft w:val="640"/>
          <w:marRight w:val="0"/>
          <w:marTop w:val="0"/>
          <w:marBottom w:val="0"/>
          <w:divBdr>
            <w:top w:val="none" w:sz="0" w:space="0" w:color="auto"/>
            <w:left w:val="none" w:sz="0" w:space="0" w:color="auto"/>
            <w:bottom w:val="none" w:sz="0" w:space="0" w:color="auto"/>
            <w:right w:val="none" w:sz="0" w:space="0" w:color="auto"/>
          </w:divBdr>
        </w:div>
        <w:div w:id="553738441">
          <w:marLeft w:val="640"/>
          <w:marRight w:val="0"/>
          <w:marTop w:val="0"/>
          <w:marBottom w:val="0"/>
          <w:divBdr>
            <w:top w:val="none" w:sz="0" w:space="0" w:color="auto"/>
            <w:left w:val="none" w:sz="0" w:space="0" w:color="auto"/>
            <w:bottom w:val="none" w:sz="0" w:space="0" w:color="auto"/>
            <w:right w:val="none" w:sz="0" w:space="0" w:color="auto"/>
          </w:divBdr>
        </w:div>
        <w:div w:id="588851964">
          <w:marLeft w:val="640"/>
          <w:marRight w:val="0"/>
          <w:marTop w:val="0"/>
          <w:marBottom w:val="0"/>
          <w:divBdr>
            <w:top w:val="none" w:sz="0" w:space="0" w:color="auto"/>
            <w:left w:val="none" w:sz="0" w:space="0" w:color="auto"/>
            <w:bottom w:val="none" w:sz="0" w:space="0" w:color="auto"/>
            <w:right w:val="none" w:sz="0" w:space="0" w:color="auto"/>
          </w:divBdr>
        </w:div>
        <w:div w:id="746345089">
          <w:marLeft w:val="640"/>
          <w:marRight w:val="0"/>
          <w:marTop w:val="0"/>
          <w:marBottom w:val="0"/>
          <w:divBdr>
            <w:top w:val="none" w:sz="0" w:space="0" w:color="auto"/>
            <w:left w:val="none" w:sz="0" w:space="0" w:color="auto"/>
            <w:bottom w:val="none" w:sz="0" w:space="0" w:color="auto"/>
            <w:right w:val="none" w:sz="0" w:space="0" w:color="auto"/>
          </w:divBdr>
        </w:div>
        <w:div w:id="916594077">
          <w:marLeft w:val="640"/>
          <w:marRight w:val="0"/>
          <w:marTop w:val="0"/>
          <w:marBottom w:val="0"/>
          <w:divBdr>
            <w:top w:val="none" w:sz="0" w:space="0" w:color="auto"/>
            <w:left w:val="none" w:sz="0" w:space="0" w:color="auto"/>
            <w:bottom w:val="none" w:sz="0" w:space="0" w:color="auto"/>
            <w:right w:val="none" w:sz="0" w:space="0" w:color="auto"/>
          </w:divBdr>
        </w:div>
        <w:div w:id="1056469479">
          <w:marLeft w:val="640"/>
          <w:marRight w:val="0"/>
          <w:marTop w:val="0"/>
          <w:marBottom w:val="0"/>
          <w:divBdr>
            <w:top w:val="none" w:sz="0" w:space="0" w:color="auto"/>
            <w:left w:val="none" w:sz="0" w:space="0" w:color="auto"/>
            <w:bottom w:val="none" w:sz="0" w:space="0" w:color="auto"/>
            <w:right w:val="none" w:sz="0" w:space="0" w:color="auto"/>
          </w:divBdr>
        </w:div>
        <w:div w:id="1087731721">
          <w:marLeft w:val="640"/>
          <w:marRight w:val="0"/>
          <w:marTop w:val="0"/>
          <w:marBottom w:val="0"/>
          <w:divBdr>
            <w:top w:val="none" w:sz="0" w:space="0" w:color="auto"/>
            <w:left w:val="none" w:sz="0" w:space="0" w:color="auto"/>
            <w:bottom w:val="none" w:sz="0" w:space="0" w:color="auto"/>
            <w:right w:val="none" w:sz="0" w:space="0" w:color="auto"/>
          </w:divBdr>
        </w:div>
        <w:div w:id="1123116330">
          <w:marLeft w:val="640"/>
          <w:marRight w:val="0"/>
          <w:marTop w:val="0"/>
          <w:marBottom w:val="0"/>
          <w:divBdr>
            <w:top w:val="none" w:sz="0" w:space="0" w:color="auto"/>
            <w:left w:val="none" w:sz="0" w:space="0" w:color="auto"/>
            <w:bottom w:val="none" w:sz="0" w:space="0" w:color="auto"/>
            <w:right w:val="none" w:sz="0" w:space="0" w:color="auto"/>
          </w:divBdr>
        </w:div>
        <w:div w:id="1176849207">
          <w:marLeft w:val="640"/>
          <w:marRight w:val="0"/>
          <w:marTop w:val="0"/>
          <w:marBottom w:val="0"/>
          <w:divBdr>
            <w:top w:val="none" w:sz="0" w:space="0" w:color="auto"/>
            <w:left w:val="none" w:sz="0" w:space="0" w:color="auto"/>
            <w:bottom w:val="none" w:sz="0" w:space="0" w:color="auto"/>
            <w:right w:val="none" w:sz="0" w:space="0" w:color="auto"/>
          </w:divBdr>
        </w:div>
        <w:div w:id="1250117833">
          <w:marLeft w:val="640"/>
          <w:marRight w:val="0"/>
          <w:marTop w:val="0"/>
          <w:marBottom w:val="0"/>
          <w:divBdr>
            <w:top w:val="none" w:sz="0" w:space="0" w:color="auto"/>
            <w:left w:val="none" w:sz="0" w:space="0" w:color="auto"/>
            <w:bottom w:val="none" w:sz="0" w:space="0" w:color="auto"/>
            <w:right w:val="none" w:sz="0" w:space="0" w:color="auto"/>
          </w:divBdr>
        </w:div>
        <w:div w:id="1253510637">
          <w:marLeft w:val="640"/>
          <w:marRight w:val="0"/>
          <w:marTop w:val="0"/>
          <w:marBottom w:val="0"/>
          <w:divBdr>
            <w:top w:val="none" w:sz="0" w:space="0" w:color="auto"/>
            <w:left w:val="none" w:sz="0" w:space="0" w:color="auto"/>
            <w:bottom w:val="none" w:sz="0" w:space="0" w:color="auto"/>
            <w:right w:val="none" w:sz="0" w:space="0" w:color="auto"/>
          </w:divBdr>
        </w:div>
        <w:div w:id="1408961880">
          <w:marLeft w:val="640"/>
          <w:marRight w:val="0"/>
          <w:marTop w:val="0"/>
          <w:marBottom w:val="0"/>
          <w:divBdr>
            <w:top w:val="none" w:sz="0" w:space="0" w:color="auto"/>
            <w:left w:val="none" w:sz="0" w:space="0" w:color="auto"/>
            <w:bottom w:val="none" w:sz="0" w:space="0" w:color="auto"/>
            <w:right w:val="none" w:sz="0" w:space="0" w:color="auto"/>
          </w:divBdr>
        </w:div>
        <w:div w:id="1443768237">
          <w:marLeft w:val="640"/>
          <w:marRight w:val="0"/>
          <w:marTop w:val="0"/>
          <w:marBottom w:val="0"/>
          <w:divBdr>
            <w:top w:val="none" w:sz="0" w:space="0" w:color="auto"/>
            <w:left w:val="none" w:sz="0" w:space="0" w:color="auto"/>
            <w:bottom w:val="none" w:sz="0" w:space="0" w:color="auto"/>
            <w:right w:val="none" w:sz="0" w:space="0" w:color="auto"/>
          </w:divBdr>
        </w:div>
        <w:div w:id="1678536450">
          <w:marLeft w:val="640"/>
          <w:marRight w:val="0"/>
          <w:marTop w:val="0"/>
          <w:marBottom w:val="0"/>
          <w:divBdr>
            <w:top w:val="none" w:sz="0" w:space="0" w:color="auto"/>
            <w:left w:val="none" w:sz="0" w:space="0" w:color="auto"/>
            <w:bottom w:val="none" w:sz="0" w:space="0" w:color="auto"/>
            <w:right w:val="none" w:sz="0" w:space="0" w:color="auto"/>
          </w:divBdr>
        </w:div>
        <w:div w:id="1764645707">
          <w:marLeft w:val="640"/>
          <w:marRight w:val="0"/>
          <w:marTop w:val="0"/>
          <w:marBottom w:val="0"/>
          <w:divBdr>
            <w:top w:val="none" w:sz="0" w:space="0" w:color="auto"/>
            <w:left w:val="none" w:sz="0" w:space="0" w:color="auto"/>
            <w:bottom w:val="none" w:sz="0" w:space="0" w:color="auto"/>
            <w:right w:val="none" w:sz="0" w:space="0" w:color="auto"/>
          </w:divBdr>
        </w:div>
        <w:div w:id="1790856100">
          <w:marLeft w:val="640"/>
          <w:marRight w:val="0"/>
          <w:marTop w:val="0"/>
          <w:marBottom w:val="0"/>
          <w:divBdr>
            <w:top w:val="none" w:sz="0" w:space="0" w:color="auto"/>
            <w:left w:val="none" w:sz="0" w:space="0" w:color="auto"/>
            <w:bottom w:val="none" w:sz="0" w:space="0" w:color="auto"/>
            <w:right w:val="none" w:sz="0" w:space="0" w:color="auto"/>
          </w:divBdr>
        </w:div>
        <w:div w:id="1908565604">
          <w:marLeft w:val="640"/>
          <w:marRight w:val="0"/>
          <w:marTop w:val="0"/>
          <w:marBottom w:val="0"/>
          <w:divBdr>
            <w:top w:val="none" w:sz="0" w:space="0" w:color="auto"/>
            <w:left w:val="none" w:sz="0" w:space="0" w:color="auto"/>
            <w:bottom w:val="none" w:sz="0" w:space="0" w:color="auto"/>
            <w:right w:val="none" w:sz="0" w:space="0" w:color="auto"/>
          </w:divBdr>
        </w:div>
        <w:div w:id="1957130388">
          <w:marLeft w:val="640"/>
          <w:marRight w:val="0"/>
          <w:marTop w:val="0"/>
          <w:marBottom w:val="0"/>
          <w:divBdr>
            <w:top w:val="none" w:sz="0" w:space="0" w:color="auto"/>
            <w:left w:val="none" w:sz="0" w:space="0" w:color="auto"/>
            <w:bottom w:val="none" w:sz="0" w:space="0" w:color="auto"/>
            <w:right w:val="none" w:sz="0" w:space="0" w:color="auto"/>
          </w:divBdr>
        </w:div>
        <w:div w:id="2111583772">
          <w:marLeft w:val="640"/>
          <w:marRight w:val="0"/>
          <w:marTop w:val="0"/>
          <w:marBottom w:val="0"/>
          <w:divBdr>
            <w:top w:val="none" w:sz="0" w:space="0" w:color="auto"/>
            <w:left w:val="none" w:sz="0" w:space="0" w:color="auto"/>
            <w:bottom w:val="none" w:sz="0" w:space="0" w:color="auto"/>
            <w:right w:val="none" w:sz="0" w:space="0" w:color="auto"/>
          </w:divBdr>
        </w:div>
      </w:divsChild>
    </w:div>
    <w:div w:id="669144608">
      <w:bodyDiv w:val="1"/>
      <w:marLeft w:val="0"/>
      <w:marRight w:val="0"/>
      <w:marTop w:val="0"/>
      <w:marBottom w:val="0"/>
      <w:divBdr>
        <w:top w:val="none" w:sz="0" w:space="0" w:color="auto"/>
        <w:left w:val="none" w:sz="0" w:space="0" w:color="auto"/>
        <w:bottom w:val="none" w:sz="0" w:space="0" w:color="auto"/>
        <w:right w:val="none" w:sz="0" w:space="0" w:color="auto"/>
      </w:divBdr>
      <w:divsChild>
        <w:div w:id="221673188">
          <w:marLeft w:val="640"/>
          <w:marRight w:val="0"/>
          <w:marTop w:val="0"/>
          <w:marBottom w:val="0"/>
          <w:divBdr>
            <w:top w:val="none" w:sz="0" w:space="0" w:color="auto"/>
            <w:left w:val="none" w:sz="0" w:space="0" w:color="auto"/>
            <w:bottom w:val="none" w:sz="0" w:space="0" w:color="auto"/>
            <w:right w:val="none" w:sz="0" w:space="0" w:color="auto"/>
          </w:divBdr>
        </w:div>
        <w:div w:id="288629940">
          <w:marLeft w:val="640"/>
          <w:marRight w:val="0"/>
          <w:marTop w:val="0"/>
          <w:marBottom w:val="0"/>
          <w:divBdr>
            <w:top w:val="none" w:sz="0" w:space="0" w:color="auto"/>
            <w:left w:val="none" w:sz="0" w:space="0" w:color="auto"/>
            <w:bottom w:val="none" w:sz="0" w:space="0" w:color="auto"/>
            <w:right w:val="none" w:sz="0" w:space="0" w:color="auto"/>
          </w:divBdr>
        </w:div>
        <w:div w:id="306591292">
          <w:marLeft w:val="640"/>
          <w:marRight w:val="0"/>
          <w:marTop w:val="0"/>
          <w:marBottom w:val="0"/>
          <w:divBdr>
            <w:top w:val="none" w:sz="0" w:space="0" w:color="auto"/>
            <w:left w:val="none" w:sz="0" w:space="0" w:color="auto"/>
            <w:bottom w:val="none" w:sz="0" w:space="0" w:color="auto"/>
            <w:right w:val="none" w:sz="0" w:space="0" w:color="auto"/>
          </w:divBdr>
        </w:div>
        <w:div w:id="323707970">
          <w:marLeft w:val="640"/>
          <w:marRight w:val="0"/>
          <w:marTop w:val="0"/>
          <w:marBottom w:val="0"/>
          <w:divBdr>
            <w:top w:val="none" w:sz="0" w:space="0" w:color="auto"/>
            <w:left w:val="none" w:sz="0" w:space="0" w:color="auto"/>
            <w:bottom w:val="none" w:sz="0" w:space="0" w:color="auto"/>
            <w:right w:val="none" w:sz="0" w:space="0" w:color="auto"/>
          </w:divBdr>
        </w:div>
        <w:div w:id="331639269">
          <w:marLeft w:val="640"/>
          <w:marRight w:val="0"/>
          <w:marTop w:val="0"/>
          <w:marBottom w:val="0"/>
          <w:divBdr>
            <w:top w:val="none" w:sz="0" w:space="0" w:color="auto"/>
            <w:left w:val="none" w:sz="0" w:space="0" w:color="auto"/>
            <w:bottom w:val="none" w:sz="0" w:space="0" w:color="auto"/>
            <w:right w:val="none" w:sz="0" w:space="0" w:color="auto"/>
          </w:divBdr>
        </w:div>
        <w:div w:id="518200863">
          <w:marLeft w:val="640"/>
          <w:marRight w:val="0"/>
          <w:marTop w:val="0"/>
          <w:marBottom w:val="0"/>
          <w:divBdr>
            <w:top w:val="none" w:sz="0" w:space="0" w:color="auto"/>
            <w:left w:val="none" w:sz="0" w:space="0" w:color="auto"/>
            <w:bottom w:val="none" w:sz="0" w:space="0" w:color="auto"/>
            <w:right w:val="none" w:sz="0" w:space="0" w:color="auto"/>
          </w:divBdr>
        </w:div>
        <w:div w:id="592664670">
          <w:marLeft w:val="640"/>
          <w:marRight w:val="0"/>
          <w:marTop w:val="0"/>
          <w:marBottom w:val="0"/>
          <w:divBdr>
            <w:top w:val="none" w:sz="0" w:space="0" w:color="auto"/>
            <w:left w:val="none" w:sz="0" w:space="0" w:color="auto"/>
            <w:bottom w:val="none" w:sz="0" w:space="0" w:color="auto"/>
            <w:right w:val="none" w:sz="0" w:space="0" w:color="auto"/>
          </w:divBdr>
        </w:div>
        <w:div w:id="642200435">
          <w:marLeft w:val="640"/>
          <w:marRight w:val="0"/>
          <w:marTop w:val="0"/>
          <w:marBottom w:val="0"/>
          <w:divBdr>
            <w:top w:val="none" w:sz="0" w:space="0" w:color="auto"/>
            <w:left w:val="none" w:sz="0" w:space="0" w:color="auto"/>
            <w:bottom w:val="none" w:sz="0" w:space="0" w:color="auto"/>
            <w:right w:val="none" w:sz="0" w:space="0" w:color="auto"/>
          </w:divBdr>
        </w:div>
        <w:div w:id="692537288">
          <w:marLeft w:val="640"/>
          <w:marRight w:val="0"/>
          <w:marTop w:val="0"/>
          <w:marBottom w:val="0"/>
          <w:divBdr>
            <w:top w:val="none" w:sz="0" w:space="0" w:color="auto"/>
            <w:left w:val="none" w:sz="0" w:space="0" w:color="auto"/>
            <w:bottom w:val="none" w:sz="0" w:space="0" w:color="auto"/>
            <w:right w:val="none" w:sz="0" w:space="0" w:color="auto"/>
          </w:divBdr>
        </w:div>
        <w:div w:id="990911213">
          <w:marLeft w:val="640"/>
          <w:marRight w:val="0"/>
          <w:marTop w:val="0"/>
          <w:marBottom w:val="0"/>
          <w:divBdr>
            <w:top w:val="none" w:sz="0" w:space="0" w:color="auto"/>
            <w:left w:val="none" w:sz="0" w:space="0" w:color="auto"/>
            <w:bottom w:val="none" w:sz="0" w:space="0" w:color="auto"/>
            <w:right w:val="none" w:sz="0" w:space="0" w:color="auto"/>
          </w:divBdr>
        </w:div>
        <w:div w:id="1090392099">
          <w:marLeft w:val="640"/>
          <w:marRight w:val="0"/>
          <w:marTop w:val="0"/>
          <w:marBottom w:val="0"/>
          <w:divBdr>
            <w:top w:val="none" w:sz="0" w:space="0" w:color="auto"/>
            <w:left w:val="none" w:sz="0" w:space="0" w:color="auto"/>
            <w:bottom w:val="none" w:sz="0" w:space="0" w:color="auto"/>
            <w:right w:val="none" w:sz="0" w:space="0" w:color="auto"/>
          </w:divBdr>
        </w:div>
        <w:div w:id="1188327387">
          <w:marLeft w:val="640"/>
          <w:marRight w:val="0"/>
          <w:marTop w:val="0"/>
          <w:marBottom w:val="0"/>
          <w:divBdr>
            <w:top w:val="none" w:sz="0" w:space="0" w:color="auto"/>
            <w:left w:val="none" w:sz="0" w:space="0" w:color="auto"/>
            <w:bottom w:val="none" w:sz="0" w:space="0" w:color="auto"/>
            <w:right w:val="none" w:sz="0" w:space="0" w:color="auto"/>
          </w:divBdr>
        </w:div>
        <w:div w:id="1275481047">
          <w:marLeft w:val="640"/>
          <w:marRight w:val="0"/>
          <w:marTop w:val="0"/>
          <w:marBottom w:val="0"/>
          <w:divBdr>
            <w:top w:val="none" w:sz="0" w:space="0" w:color="auto"/>
            <w:left w:val="none" w:sz="0" w:space="0" w:color="auto"/>
            <w:bottom w:val="none" w:sz="0" w:space="0" w:color="auto"/>
            <w:right w:val="none" w:sz="0" w:space="0" w:color="auto"/>
          </w:divBdr>
        </w:div>
        <w:div w:id="1300651408">
          <w:marLeft w:val="640"/>
          <w:marRight w:val="0"/>
          <w:marTop w:val="0"/>
          <w:marBottom w:val="0"/>
          <w:divBdr>
            <w:top w:val="none" w:sz="0" w:space="0" w:color="auto"/>
            <w:left w:val="none" w:sz="0" w:space="0" w:color="auto"/>
            <w:bottom w:val="none" w:sz="0" w:space="0" w:color="auto"/>
            <w:right w:val="none" w:sz="0" w:space="0" w:color="auto"/>
          </w:divBdr>
        </w:div>
        <w:div w:id="1373387348">
          <w:marLeft w:val="640"/>
          <w:marRight w:val="0"/>
          <w:marTop w:val="0"/>
          <w:marBottom w:val="0"/>
          <w:divBdr>
            <w:top w:val="none" w:sz="0" w:space="0" w:color="auto"/>
            <w:left w:val="none" w:sz="0" w:space="0" w:color="auto"/>
            <w:bottom w:val="none" w:sz="0" w:space="0" w:color="auto"/>
            <w:right w:val="none" w:sz="0" w:space="0" w:color="auto"/>
          </w:divBdr>
        </w:div>
        <w:div w:id="1383676465">
          <w:marLeft w:val="640"/>
          <w:marRight w:val="0"/>
          <w:marTop w:val="0"/>
          <w:marBottom w:val="0"/>
          <w:divBdr>
            <w:top w:val="none" w:sz="0" w:space="0" w:color="auto"/>
            <w:left w:val="none" w:sz="0" w:space="0" w:color="auto"/>
            <w:bottom w:val="none" w:sz="0" w:space="0" w:color="auto"/>
            <w:right w:val="none" w:sz="0" w:space="0" w:color="auto"/>
          </w:divBdr>
        </w:div>
        <w:div w:id="1734352947">
          <w:marLeft w:val="640"/>
          <w:marRight w:val="0"/>
          <w:marTop w:val="0"/>
          <w:marBottom w:val="0"/>
          <w:divBdr>
            <w:top w:val="none" w:sz="0" w:space="0" w:color="auto"/>
            <w:left w:val="none" w:sz="0" w:space="0" w:color="auto"/>
            <w:bottom w:val="none" w:sz="0" w:space="0" w:color="auto"/>
            <w:right w:val="none" w:sz="0" w:space="0" w:color="auto"/>
          </w:divBdr>
        </w:div>
        <w:div w:id="1750469005">
          <w:marLeft w:val="640"/>
          <w:marRight w:val="0"/>
          <w:marTop w:val="0"/>
          <w:marBottom w:val="0"/>
          <w:divBdr>
            <w:top w:val="none" w:sz="0" w:space="0" w:color="auto"/>
            <w:left w:val="none" w:sz="0" w:space="0" w:color="auto"/>
            <w:bottom w:val="none" w:sz="0" w:space="0" w:color="auto"/>
            <w:right w:val="none" w:sz="0" w:space="0" w:color="auto"/>
          </w:divBdr>
        </w:div>
        <w:div w:id="1787773466">
          <w:marLeft w:val="640"/>
          <w:marRight w:val="0"/>
          <w:marTop w:val="0"/>
          <w:marBottom w:val="0"/>
          <w:divBdr>
            <w:top w:val="none" w:sz="0" w:space="0" w:color="auto"/>
            <w:left w:val="none" w:sz="0" w:space="0" w:color="auto"/>
            <w:bottom w:val="none" w:sz="0" w:space="0" w:color="auto"/>
            <w:right w:val="none" w:sz="0" w:space="0" w:color="auto"/>
          </w:divBdr>
        </w:div>
        <w:div w:id="1788743745">
          <w:marLeft w:val="640"/>
          <w:marRight w:val="0"/>
          <w:marTop w:val="0"/>
          <w:marBottom w:val="0"/>
          <w:divBdr>
            <w:top w:val="none" w:sz="0" w:space="0" w:color="auto"/>
            <w:left w:val="none" w:sz="0" w:space="0" w:color="auto"/>
            <w:bottom w:val="none" w:sz="0" w:space="0" w:color="auto"/>
            <w:right w:val="none" w:sz="0" w:space="0" w:color="auto"/>
          </w:divBdr>
        </w:div>
        <w:div w:id="1806045110">
          <w:marLeft w:val="640"/>
          <w:marRight w:val="0"/>
          <w:marTop w:val="0"/>
          <w:marBottom w:val="0"/>
          <w:divBdr>
            <w:top w:val="none" w:sz="0" w:space="0" w:color="auto"/>
            <w:left w:val="none" w:sz="0" w:space="0" w:color="auto"/>
            <w:bottom w:val="none" w:sz="0" w:space="0" w:color="auto"/>
            <w:right w:val="none" w:sz="0" w:space="0" w:color="auto"/>
          </w:divBdr>
        </w:div>
        <w:div w:id="2093696434">
          <w:marLeft w:val="640"/>
          <w:marRight w:val="0"/>
          <w:marTop w:val="0"/>
          <w:marBottom w:val="0"/>
          <w:divBdr>
            <w:top w:val="none" w:sz="0" w:space="0" w:color="auto"/>
            <w:left w:val="none" w:sz="0" w:space="0" w:color="auto"/>
            <w:bottom w:val="none" w:sz="0" w:space="0" w:color="auto"/>
            <w:right w:val="none" w:sz="0" w:space="0" w:color="auto"/>
          </w:divBdr>
        </w:div>
      </w:divsChild>
    </w:div>
    <w:div w:id="670639251">
      <w:bodyDiv w:val="1"/>
      <w:marLeft w:val="0"/>
      <w:marRight w:val="0"/>
      <w:marTop w:val="0"/>
      <w:marBottom w:val="0"/>
      <w:divBdr>
        <w:top w:val="none" w:sz="0" w:space="0" w:color="auto"/>
        <w:left w:val="none" w:sz="0" w:space="0" w:color="auto"/>
        <w:bottom w:val="none" w:sz="0" w:space="0" w:color="auto"/>
        <w:right w:val="none" w:sz="0" w:space="0" w:color="auto"/>
      </w:divBdr>
      <w:divsChild>
        <w:div w:id="22022500">
          <w:marLeft w:val="640"/>
          <w:marRight w:val="0"/>
          <w:marTop w:val="0"/>
          <w:marBottom w:val="0"/>
          <w:divBdr>
            <w:top w:val="none" w:sz="0" w:space="0" w:color="auto"/>
            <w:left w:val="none" w:sz="0" w:space="0" w:color="auto"/>
            <w:bottom w:val="none" w:sz="0" w:space="0" w:color="auto"/>
            <w:right w:val="none" w:sz="0" w:space="0" w:color="auto"/>
          </w:divBdr>
        </w:div>
        <w:div w:id="27418215">
          <w:marLeft w:val="640"/>
          <w:marRight w:val="0"/>
          <w:marTop w:val="0"/>
          <w:marBottom w:val="0"/>
          <w:divBdr>
            <w:top w:val="none" w:sz="0" w:space="0" w:color="auto"/>
            <w:left w:val="none" w:sz="0" w:space="0" w:color="auto"/>
            <w:bottom w:val="none" w:sz="0" w:space="0" w:color="auto"/>
            <w:right w:val="none" w:sz="0" w:space="0" w:color="auto"/>
          </w:divBdr>
        </w:div>
        <w:div w:id="101732854">
          <w:marLeft w:val="640"/>
          <w:marRight w:val="0"/>
          <w:marTop w:val="0"/>
          <w:marBottom w:val="0"/>
          <w:divBdr>
            <w:top w:val="none" w:sz="0" w:space="0" w:color="auto"/>
            <w:left w:val="none" w:sz="0" w:space="0" w:color="auto"/>
            <w:bottom w:val="none" w:sz="0" w:space="0" w:color="auto"/>
            <w:right w:val="none" w:sz="0" w:space="0" w:color="auto"/>
          </w:divBdr>
        </w:div>
        <w:div w:id="127015894">
          <w:marLeft w:val="640"/>
          <w:marRight w:val="0"/>
          <w:marTop w:val="0"/>
          <w:marBottom w:val="0"/>
          <w:divBdr>
            <w:top w:val="none" w:sz="0" w:space="0" w:color="auto"/>
            <w:left w:val="none" w:sz="0" w:space="0" w:color="auto"/>
            <w:bottom w:val="none" w:sz="0" w:space="0" w:color="auto"/>
            <w:right w:val="none" w:sz="0" w:space="0" w:color="auto"/>
          </w:divBdr>
        </w:div>
        <w:div w:id="130438365">
          <w:marLeft w:val="640"/>
          <w:marRight w:val="0"/>
          <w:marTop w:val="0"/>
          <w:marBottom w:val="0"/>
          <w:divBdr>
            <w:top w:val="none" w:sz="0" w:space="0" w:color="auto"/>
            <w:left w:val="none" w:sz="0" w:space="0" w:color="auto"/>
            <w:bottom w:val="none" w:sz="0" w:space="0" w:color="auto"/>
            <w:right w:val="none" w:sz="0" w:space="0" w:color="auto"/>
          </w:divBdr>
        </w:div>
        <w:div w:id="132915153">
          <w:marLeft w:val="640"/>
          <w:marRight w:val="0"/>
          <w:marTop w:val="0"/>
          <w:marBottom w:val="0"/>
          <w:divBdr>
            <w:top w:val="none" w:sz="0" w:space="0" w:color="auto"/>
            <w:left w:val="none" w:sz="0" w:space="0" w:color="auto"/>
            <w:bottom w:val="none" w:sz="0" w:space="0" w:color="auto"/>
            <w:right w:val="none" w:sz="0" w:space="0" w:color="auto"/>
          </w:divBdr>
        </w:div>
        <w:div w:id="198133648">
          <w:marLeft w:val="640"/>
          <w:marRight w:val="0"/>
          <w:marTop w:val="0"/>
          <w:marBottom w:val="0"/>
          <w:divBdr>
            <w:top w:val="none" w:sz="0" w:space="0" w:color="auto"/>
            <w:left w:val="none" w:sz="0" w:space="0" w:color="auto"/>
            <w:bottom w:val="none" w:sz="0" w:space="0" w:color="auto"/>
            <w:right w:val="none" w:sz="0" w:space="0" w:color="auto"/>
          </w:divBdr>
        </w:div>
        <w:div w:id="202139143">
          <w:marLeft w:val="640"/>
          <w:marRight w:val="0"/>
          <w:marTop w:val="0"/>
          <w:marBottom w:val="0"/>
          <w:divBdr>
            <w:top w:val="none" w:sz="0" w:space="0" w:color="auto"/>
            <w:left w:val="none" w:sz="0" w:space="0" w:color="auto"/>
            <w:bottom w:val="none" w:sz="0" w:space="0" w:color="auto"/>
            <w:right w:val="none" w:sz="0" w:space="0" w:color="auto"/>
          </w:divBdr>
        </w:div>
        <w:div w:id="214245517">
          <w:marLeft w:val="640"/>
          <w:marRight w:val="0"/>
          <w:marTop w:val="0"/>
          <w:marBottom w:val="0"/>
          <w:divBdr>
            <w:top w:val="none" w:sz="0" w:space="0" w:color="auto"/>
            <w:left w:val="none" w:sz="0" w:space="0" w:color="auto"/>
            <w:bottom w:val="none" w:sz="0" w:space="0" w:color="auto"/>
            <w:right w:val="none" w:sz="0" w:space="0" w:color="auto"/>
          </w:divBdr>
        </w:div>
        <w:div w:id="289286490">
          <w:marLeft w:val="640"/>
          <w:marRight w:val="0"/>
          <w:marTop w:val="0"/>
          <w:marBottom w:val="0"/>
          <w:divBdr>
            <w:top w:val="none" w:sz="0" w:space="0" w:color="auto"/>
            <w:left w:val="none" w:sz="0" w:space="0" w:color="auto"/>
            <w:bottom w:val="none" w:sz="0" w:space="0" w:color="auto"/>
            <w:right w:val="none" w:sz="0" w:space="0" w:color="auto"/>
          </w:divBdr>
        </w:div>
        <w:div w:id="292949626">
          <w:marLeft w:val="640"/>
          <w:marRight w:val="0"/>
          <w:marTop w:val="0"/>
          <w:marBottom w:val="0"/>
          <w:divBdr>
            <w:top w:val="none" w:sz="0" w:space="0" w:color="auto"/>
            <w:left w:val="none" w:sz="0" w:space="0" w:color="auto"/>
            <w:bottom w:val="none" w:sz="0" w:space="0" w:color="auto"/>
            <w:right w:val="none" w:sz="0" w:space="0" w:color="auto"/>
          </w:divBdr>
        </w:div>
        <w:div w:id="332149809">
          <w:marLeft w:val="640"/>
          <w:marRight w:val="0"/>
          <w:marTop w:val="0"/>
          <w:marBottom w:val="0"/>
          <w:divBdr>
            <w:top w:val="none" w:sz="0" w:space="0" w:color="auto"/>
            <w:left w:val="none" w:sz="0" w:space="0" w:color="auto"/>
            <w:bottom w:val="none" w:sz="0" w:space="0" w:color="auto"/>
            <w:right w:val="none" w:sz="0" w:space="0" w:color="auto"/>
          </w:divBdr>
        </w:div>
        <w:div w:id="385641370">
          <w:marLeft w:val="640"/>
          <w:marRight w:val="0"/>
          <w:marTop w:val="0"/>
          <w:marBottom w:val="0"/>
          <w:divBdr>
            <w:top w:val="none" w:sz="0" w:space="0" w:color="auto"/>
            <w:left w:val="none" w:sz="0" w:space="0" w:color="auto"/>
            <w:bottom w:val="none" w:sz="0" w:space="0" w:color="auto"/>
            <w:right w:val="none" w:sz="0" w:space="0" w:color="auto"/>
          </w:divBdr>
        </w:div>
        <w:div w:id="434177162">
          <w:marLeft w:val="640"/>
          <w:marRight w:val="0"/>
          <w:marTop w:val="0"/>
          <w:marBottom w:val="0"/>
          <w:divBdr>
            <w:top w:val="none" w:sz="0" w:space="0" w:color="auto"/>
            <w:left w:val="none" w:sz="0" w:space="0" w:color="auto"/>
            <w:bottom w:val="none" w:sz="0" w:space="0" w:color="auto"/>
            <w:right w:val="none" w:sz="0" w:space="0" w:color="auto"/>
          </w:divBdr>
        </w:div>
        <w:div w:id="439762937">
          <w:marLeft w:val="640"/>
          <w:marRight w:val="0"/>
          <w:marTop w:val="0"/>
          <w:marBottom w:val="0"/>
          <w:divBdr>
            <w:top w:val="none" w:sz="0" w:space="0" w:color="auto"/>
            <w:left w:val="none" w:sz="0" w:space="0" w:color="auto"/>
            <w:bottom w:val="none" w:sz="0" w:space="0" w:color="auto"/>
            <w:right w:val="none" w:sz="0" w:space="0" w:color="auto"/>
          </w:divBdr>
        </w:div>
        <w:div w:id="498539689">
          <w:marLeft w:val="640"/>
          <w:marRight w:val="0"/>
          <w:marTop w:val="0"/>
          <w:marBottom w:val="0"/>
          <w:divBdr>
            <w:top w:val="none" w:sz="0" w:space="0" w:color="auto"/>
            <w:left w:val="none" w:sz="0" w:space="0" w:color="auto"/>
            <w:bottom w:val="none" w:sz="0" w:space="0" w:color="auto"/>
            <w:right w:val="none" w:sz="0" w:space="0" w:color="auto"/>
          </w:divBdr>
        </w:div>
        <w:div w:id="593367410">
          <w:marLeft w:val="640"/>
          <w:marRight w:val="0"/>
          <w:marTop w:val="0"/>
          <w:marBottom w:val="0"/>
          <w:divBdr>
            <w:top w:val="none" w:sz="0" w:space="0" w:color="auto"/>
            <w:left w:val="none" w:sz="0" w:space="0" w:color="auto"/>
            <w:bottom w:val="none" w:sz="0" w:space="0" w:color="auto"/>
            <w:right w:val="none" w:sz="0" w:space="0" w:color="auto"/>
          </w:divBdr>
        </w:div>
        <w:div w:id="600526312">
          <w:marLeft w:val="640"/>
          <w:marRight w:val="0"/>
          <w:marTop w:val="0"/>
          <w:marBottom w:val="0"/>
          <w:divBdr>
            <w:top w:val="none" w:sz="0" w:space="0" w:color="auto"/>
            <w:left w:val="none" w:sz="0" w:space="0" w:color="auto"/>
            <w:bottom w:val="none" w:sz="0" w:space="0" w:color="auto"/>
            <w:right w:val="none" w:sz="0" w:space="0" w:color="auto"/>
          </w:divBdr>
        </w:div>
        <w:div w:id="602498084">
          <w:marLeft w:val="640"/>
          <w:marRight w:val="0"/>
          <w:marTop w:val="0"/>
          <w:marBottom w:val="0"/>
          <w:divBdr>
            <w:top w:val="none" w:sz="0" w:space="0" w:color="auto"/>
            <w:left w:val="none" w:sz="0" w:space="0" w:color="auto"/>
            <w:bottom w:val="none" w:sz="0" w:space="0" w:color="auto"/>
            <w:right w:val="none" w:sz="0" w:space="0" w:color="auto"/>
          </w:divBdr>
        </w:div>
        <w:div w:id="633827129">
          <w:marLeft w:val="640"/>
          <w:marRight w:val="0"/>
          <w:marTop w:val="0"/>
          <w:marBottom w:val="0"/>
          <w:divBdr>
            <w:top w:val="none" w:sz="0" w:space="0" w:color="auto"/>
            <w:left w:val="none" w:sz="0" w:space="0" w:color="auto"/>
            <w:bottom w:val="none" w:sz="0" w:space="0" w:color="auto"/>
            <w:right w:val="none" w:sz="0" w:space="0" w:color="auto"/>
          </w:divBdr>
        </w:div>
        <w:div w:id="650327217">
          <w:marLeft w:val="640"/>
          <w:marRight w:val="0"/>
          <w:marTop w:val="0"/>
          <w:marBottom w:val="0"/>
          <w:divBdr>
            <w:top w:val="none" w:sz="0" w:space="0" w:color="auto"/>
            <w:left w:val="none" w:sz="0" w:space="0" w:color="auto"/>
            <w:bottom w:val="none" w:sz="0" w:space="0" w:color="auto"/>
            <w:right w:val="none" w:sz="0" w:space="0" w:color="auto"/>
          </w:divBdr>
        </w:div>
        <w:div w:id="765661161">
          <w:marLeft w:val="640"/>
          <w:marRight w:val="0"/>
          <w:marTop w:val="0"/>
          <w:marBottom w:val="0"/>
          <w:divBdr>
            <w:top w:val="none" w:sz="0" w:space="0" w:color="auto"/>
            <w:left w:val="none" w:sz="0" w:space="0" w:color="auto"/>
            <w:bottom w:val="none" w:sz="0" w:space="0" w:color="auto"/>
            <w:right w:val="none" w:sz="0" w:space="0" w:color="auto"/>
          </w:divBdr>
        </w:div>
        <w:div w:id="800615011">
          <w:marLeft w:val="640"/>
          <w:marRight w:val="0"/>
          <w:marTop w:val="0"/>
          <w:marBottom w:val="0"/>
          <w:divBdr>
            <w:top w:val="none" w:sz="0" w:space="0" w:color="auto"/>
            <w:left w:val="none" w:sz="0" w:space="0" w:color="auto"/>
            <w:bottom w:val="none" w:sz="0" w:space="0" w:color="auto"/>
            <w:right w:val="none" w:sz="0" w:space="0" w:color="auto"/>
          </w:divBdr>
        </w:div>
        <w:div w:id="845441651">
          <w:marLeft w:val="640"/>
          <w:marRight w:val="0"/>
          <w:marTop w:val="0"/>
          <w:marBottom w:val="0"/>
          <w:divBdr>
            <w:top w:val="none" w:sz="0" w:space="0" w:color="auto"/>
            <w:left w:val="none" w:sz="0" w:space="0" w:color="auto"/>
            <w:bottom w:val="none" w:sz="0" w:space="0" w:color="auto"/>
            <w:right w:val="none" w:sz="0" w:space="0" w:color="auto"/>
          </w:divBdr>
        </w:div>
        <w:div w:id="899171470">
          <w:marLeft w:val="640"/>
          <w:marRight w:val="0"/>
          <w:marTop w:val="0"/>
          <w:marBottom w:val="0"/>
          <w:divBdr>
            <w:top w:val="none" w:sz="0" w:space="0" w:color="auto"/>
            <w:left w:val="none" w:sz="0" w:space="0" w:color="auto"/>
            <w:bottom w:val="none" w:sz="0" w:space="0" w:color="auto"/>
            <w:right w:val="none" w:sz="0" w:space="0" w:color="auto"/>
          </w:divBdr>
        </w:div>
        <w:div w:id="978918624">
          <w:marLeft w:val="640"/>
          <w:marRight w:val="0"/>
          <w:marTop w:val="0"/>
          <w:marBottom w:val="0"/>
          <w:divBdr>
            <w:top w:val="none" w:sz="0" w:space="0" w:color="auto"/>
            <w:left w:val="none" w:sz="0" w:space="0" w:color="auto"/>
            <w:bottom w:val="none" w:sz="0" w:space="0" w:color="auto"/>
            <w:right w:val="none" w:sz="0" w:space="0" w:color="auto"/>
          </w:divBdr>
        </w:div>
        <w:div w:id="994992739">
          <w:marLeft w:val="640"/>
          <w:marRight w:val="0"/>
          <w:marTop w:val="0"/>
          <w:marBottom w:val="0"/>
          <w:divBdr>
            <w:top w:val="none" w:sz="0" w:space="0" w:color="auto"/>
            <w:left w:val="none" w:sz="0" w:space="0" w:color="auto"/>
            <w:bottom w:val="none" w:sz="0" w:space="0" w:color="auto"/>
            <w:right w:val="none" w:sz="0" w:space="0" w:color="auto"/>
          </w:divBdr>
        </w:div>
        <w:div w:id="1055472902">
          <w:marLeft w:val="640"/>
          <w:marRight w:val="0"/>
          <w:marTop w:val="0"/>
          <w:marBottom w:val="0"/>
          <w:divBdr>
            <w:top w:val="none" w:sz="0" w:space="0" w:color="auto"/>
            <w:left w:val="none" w:sz="0" w:space="0" w:color="auto"/>
            <w:bottom w:val="none" w:sz="0" w:space="0" w:color="auto"/>
            <w:right w:val="none" w:sz="0" w:space="0" w:color="auto"/>
          </w:divBdr>
        </w:div>
        <w:div w:id="1086422866">
          <w:marLeft w:val="640"/>
          <w:marRight w:val="0"/>
          <w:marTop w:val="0"/>
          <w:marBottom w:val="0"/>
          <w:divBdr>
            <w:top w:val="none" w:sz="0" w:space="0" w:color="auto"/>
            <w:left w:val="none" w:sz="0" w:space="0" w:color="auto"/>
            <w:bottom w:val="none" w:sz="0" w:space="0" w:color="auto"/>
            <w:right w:val="none" w:sz="0" w:space="0" w:color="auto"/>
          </w:divBdr>
        </w:div>
        <w:div w:id="1103064450">
          <w:marLeft w:val="640"/>
          <w:marRight w:val="0"/>
          <w:marTop w:val="0"/>
          <w:marBottom w:val="0"/>
          <w:divBdr>
            <w:top w:val="none" w:sz="0" w:space="0" w:color="auto"/>
            <w:left w:val="none" w:sz="0" w:space="0" w:color="auto"/>
            <w:bottom w:val="none" w:sz="0" w:space="0" w:color="auto"/>
            <w:right w:val="none" w:sz="0" w:space="0" w:color="auto"/>
          </w:divBdr>
        </w:div>
        <w:div w:id="1153988742">
          <w:marLeft w:val="640"/>
          <w:marRight w:val="0"/>
          <w:marTop w:val="0"/>
          <w:marBottom w:val="0"/>
          <w:divBdr>
            <w:top w:val="none" w:sz="0" w:space="0" w:color="auto"/>
            <w:left w:val="none" w:sz="0" w:space="0" w:color="auto"/>
            <w:bottom w:val="none" w:sz="0" w:space="0" w:color="auto"/>
            <w:right w:val="none" w:sz="0" w:space="0" w:color="auto"/>
          </w:divBdr>
        </w:div>
        <w:div w:id="1267612438">
          <w:marLeft w:val="640"/>
          <w:marRight w:val="0"/>
          <w:marTop w:val="0"/>
          <w:marBottom w:val="0"/>
          <w:divBdr>
            <w:top w:val="none" w:sz="0" w:space="0" w:color="auto"/>
            <w:left w:val="none" w:sz="0" w:space="0" w:color="auto"/>
            <w:bottom w:val="none" w:sz="0" w:space="0" w:color="auto"/>
            <w:right w:val="none" w:sz="0" w:space="0" w:color="auto"/>
          </w:divBdr>
        </w:div>
        <w:div w:id="1267618927">
          <w:marLeft w:val="640"/>
          <w:marRight w:val="0"/>
          <w:marTop w:val="0"/>
          <w:marBottom w:val="0"/>
          <w:divBdr>
            <w:top w:val="none" w:sz="0" w:space="0" w:color="auto"/>
            <w:left w:val="none" w:sz="0" w:space="0" w:color="auto"/>
            <w:bottom w:val="none" w:sz="0" w:space="0" w:color="auto"/>
            <w:right w:val="none" w:sz="0" w:space="0" w:color="auto"/>
          </w:divBdr>
        </w:div>
        <w:div w:id="1288851709">
          <w:marLeft w:val="640"/>
          <w:marRight w:val="0"/>
          <w:marTop w:val="0"/>
          <w:marBottom w:val="0"/>
          <w:divBdr>
            <w:top w:val="none" w:sz="0" w:space="0" w:color="auto"/>
            <w:left w:val="none" w:sz="0" w:space="0" w:color="auto"/>
            <w:bottom w:val="none" w:sz="0" w:space="0" w:color="auto"/>
            <w:right w:val="none" w:sz="0" w:space="0" w:color="auto"/>
          </w:divBdr>
        </w:div>
        <w:div w:id="1350911167">
          <w:marLeft w:val="640"/>
          <w:marRight w:val="0"/>
          <w:marTop w:val="0"/>
          <w:marBottom w:val="0"/>
          <w:divBdr>
            <w:top w:val="none" w:sz="0" w:space="0" w:color="auto"/>
            <w:left w:val="none" w:sz="0" w:space="0" w:color="auto"/>
            <w:bottom w:val="none" w:sz="0" w:space="0" w:color="auto"/>
            <w:right w:val="none" w:sz="0" w:space="0" w:color="auto"/>
          </w:divBdr>
        </w:div>
        <w:div w:id="1352879292">
          <w:marLeft w:val="640"/>
          <w:marRight w:val="0"/>
          <w:marTop w:val="0"/>
          <w:marBottom w:val="0"/>
          <w:divBdr>
            <w:top w:val="none" w:sz="0" w:space="0" w:color="auto"/>
            <w:left w:val="none" w:sz="0" w:space="0" w:color="auto"/>
            <w:bottom w:val="none" w:sz="0" w:space="0" w:color="auto"/>
            <w:right w:val="none" w:sz="0" w:space="0" w:color="auto"/>
          </w:divBdr>
        </w:div>
        <w:div w:id="1488784472">
          <w:marLeft w:val="640"/>
          <w:marRight w:val="0"/>
          <w:marTop w:val="0"/>
          <w:marBottom w:val="0"/>
          <w:divBdr>
            <w:top w:val="none" w:sz="0" w:space="0" w:color="auto"/>
            <w:left w:val="none" w:sz="0" w:space="0" w:color="auto"/>
            <w:bottom w:val="none" w:sz="0" w:space="0" w:color="auto"/>
            <w:right w:val="none" w:sz="0" w:space="0" w:color="auto"/>
          </w:divBdr>
        </w:div>
        <w:div w:id="1490976751">
          <w:marLeft w:val="640"/>
          <w:marRight w:val="0"/>
          <w:marTop w:val="0"/>
          <w:marBottom w:val="0"/>
          <w:divBdr>
            <w:top w:val="none" w:sz="0" w:space="0" w:color="auto"/>
            <w:left w:val="none" w:sz="0" w:space="0" w:color="auto"/>
            <w:bottom w:val="none" w:sz="0" w:space="0" w:color="auto"/>
            <w:right w:val="none" w:sz="0" w:space="0" w:color="auto"/>
          </w:divBdr>
        </w:div>
        <w:div w:id="1513495673">
          <w:marLeft w:val="640"/>
          <w:marRight w:val="0"/>
          <w:marTop w:val="0"/>
          <w:marBottom w:val="0"/>
          <w:divBdr>
            <w:top w:val="none" w:sz="0" w:space="0" w:color="auto"/>
            <w:left w:val="none" w:sz="0" w:space="0" w:color="auto"/>
            <w:bottom w:val="none" w:sz="0" w:space="0" w:color="auto"/>
            <w:right w:val="none" w:sz="0" w:space="0" w:color="auto"/>
          </w:divBdr>
        </w:div>
        <w:div w:id="1620408208">
          <w:marLeft w:val="640"/>
          <w:marRight w:val="0"/>
          <w:marTop w:val="0"/>
          <w:marBottom w:val="0"/>
          <w:divBdr>
            <w:top w:val="none" w:sz="0" w:space="0" w:color="auto"/>
            <w:left w:val="none" w:sz="0" w:space="0" w:color="auto"/>
            <w:bottom w:val="none" w:sz="0" w:space="0" w:color="auto"/>
            <w:right w:val="none" w:sz="0" w:space="0" w:color="auto"/>
          </w:divBdr>
        </w:div>
        <w:div w:id="1642615335">
          <w:marLeft w:val="640"/>
          <w:marRight w:val="0"/>
          <w:marTop w:val="0"/>
          <w:marBottom w:val="0"/>
          <w:divBdr>
            <w:top w:val="none" w:sz="0" w:space="0" w:color="auto"/>
            <w:left w:val="none" w:sz="0" w:space="0" w:color="auto"/>
            <w:bottom w:val="none" w:sz="0" w:space="0" w:color="auto"/>
            <w:right w:val="none" w:sz="0" w:space="0" w:color="auto"/>
          </w:divBdr>
        </w:div>
        <w:div w:id="1652441220">
          <w:marLeft w:val="640"/>
          <w:marRight w:val="0"/>
          <w:marTop w:val="0"/>
          <w:marBottom w:val="0"/>
          <w:divBdr>
            <w:top w:val="none" w:sz="0" w:space="0" w:color="auto"/>
            <w:left w:val="none" w:sz="0" w:space="0" w:color="auto"/>
            <w:bottom w:val="none" w:sz="0" w:space="0" w:color="auto"/>
            <w:right w:val="none" w:sz="0" w:space="0" w:color="auto"/>
          </w:divBdr>
        </w:div>
        <w:div w:id="1673069744">
          <w:marLeft w:val="640"/>
          <w:marRight w:val="0"/>
          <w:marTop w:val="0"/>
          <w:marBottom w:val="0"/>
          <w:divBdr>
            <w:top w:val="none" w:sz="0" w:space="0" w:color="auto"/>
            <w:left w:val="none" w:sz="0" w:space="0" w:color="auto"/>
            <w:bottom w:val="none" w:sz="0" w:space="0" w:color="auto"/>
            <w:right w:val="none" w:sz="0" w:space="0" w:color="auto"/>
          </w:divBdr>
        </w:div>
        <w:div w:id="1680617546">
          <w:marLeft w:val="640"/>
          <w:marRight w:val="0"/>
          <w:marTop w:val="0"/>
          <w:marBottom w:val="0"/>
          <w:divBdr>
            <w:top w:val="none" w:sz="0" w:space="0" w:color="auto"/>
            <w:left w:val="none" w:sz="0" w:space="0" w:color="auto"/>
            <w:bottom w:val="none" w:sz="0" w:space="0" w:color="auto"/>
            <w:right w:val="none" w:sz="0" w:space="0" w:color="auto"/>
          </w:divBdr>
        </w:div>
        <w:div w:id="1695958596">
          <w:marLeft w:val="640"/>
          <w:marRight w:val="0"/>
          <w:marTop w:val="0"/>
          <w:marBottom w:val="0"/>
          <w:divBdr>
            <w:top w:val="none" w:sz="0" w:space="0" w:color="auto"/>
            <w:left w:val="none" w:sz="0" w:space="0" w:color="auto"/>
            <w:bottom w:val="none" w:sz="0" w:space="0" w:color="auto"/>
            <w:right w:val="none" w:sz="0" w:space="0" w:color="auto"/>
          </w:divBdr>
        </w:div>
        <w:div w:id="1725564322">
          <w:marLeft w:val="640"/>
          <w:marRight w:val="0"/>
          <w:marTop w:val="0"/>
          <w:marBottom w:val="0"/>
          <w:divBdr>
            <w:top w:val="none" w:sz="0" w:space="0" w:color="auto"/>
            <w:left w:val="none" w:sz="0" w:space="0" w:color="auto"/>
            <w:bottom w:val="none" w:sz="0" w:space="0" w:color="auto"/>
            <w:right w:val="none" w:sz="0" w:space="0" w:color="auto"/>
          </w:divBdr>
        </w:div>
        <w:div w:id="1734083338">
          <w:marLeft w:val="640"/>
          <w:marRight w:val="0"/>
          <w:marTop w:val="0"/>
          <w:marBottom w:val="0"/>
          <w:divBdr>
            <w:top w:val="none" w:sz="0" w:space="0" w:color="auto"/>
            <w:left w:val="none" w:sz="0" w:space="0" w:color="auto"/>
            <w:bottom w:val="none" w:sz="0" w:space="0" w:color="auto"/>
            <w:right w:val="none" w:sz="0" w:space="0" w:color="auto"/>
          </w:divBdr>
        </w:div>
        <w:div w:id="1760180020">
          <w:marLeft w:val="640"/>
          <w:marRight w:val="0"/>
          <w:marTop w:val="0"/>
          <w:marBottom w:val="0"/>
          <w:divBdr>
            <w:top w:val="none" w:sz="0" w:space="0" w:color="auto"/>
            <w:left w:val="none" w:sz="0" w:space="0" w:color="auto"/>
            <w:bottom w:val="none" w:sz="0" w:space="0" w:color="auto"/>
            <w:right w:val="none" w:sz="0" w:space="0" w:color="auto"/>
          </w:divBdr>
        </w:div>
        <w:div w:id="1761608413">
          <w:marLeft w:val="640"/>
          <w:marRight w:val="0"/>
          <w:marTop w:val="0"/>
          <w:marBottom w:val="0"/>
          <w:divBdr>
            <w:top w:val="none" w:sz="0" w:space="0" w:color="auto"/>
            <w:left w:val="none" w:sz="0" w:space="0" w:color="auto"/>
            <w:bottom w:val="none" w:sz="0" w:space="0" w:color="auto"/>
            <w:right w:val="none" w:sz="0" w:space="0" w:color="auto"/>
          </w:divBdr>
        </w:div>
        <w:div w:id="1789465364">
          <w:marLeft w:val="640"/>
          <w:marRight w:val="0"/>
          <w:marTop w:val="0"/>
          <w:marBottom w:val="0"/>
          <w:divBdr>
            <w:top w:val="none" w:sz="0" w:space="0" w:color="auto"/>
            <w:left w:val="none" w:sz="0" w:space="0" w:color="auto"/>
            <w:bottom w:val="none" w:sz="0" w:space="0" w:color="auto"/>
            <w:right w:val="none" w:sz="0" w:space="0" w:color="auto"/>
          </w:divBdr>
        </w:div>
        <w:div w:id="1804419676">
          <w:marLeft w:val="640"/>
          <w:marRight w:val="0"/>
          <w:marTop w:val="0"/>
          <w:marBottom w:val="0"/>
          <w:divBdr>
            <w:top w:val="none" w:sz="0" w:space="0" w:color="auto"/>
            <w:left w:val="none" w:sz="0" w:space="0" w:color="auto"/>
            <w:bottom w:val="none" w:sz="0" w:space="0" w:color="auto"/>
            <w:right w:val="none" w:sz="0" w:space="0" w:color="auto"/>
          </w:divBdr>
        </w:div>
        <w:div w:id="1853103312">
          <w:marLeft w:val="640"/>
          <w:marRight w:val="0"/>
          <w:marTop w:val="0"/>
          <w:marBottom w:val="0"/>
          <w:divBdr>
            <w:top w:val="none" w:sz="0" w:space="0" w:color="auto"/>
            <w:left w:val="none" w:sz="0" w:space="0" w:color="auto"/>
            <w:bottom w:val="none" w:sz="0" w:space="0" w:color="auto"/>
            <w:right w:val="none" w:sz="0" w:space="0" w:color="auto"/>
          </w:divBdr>
        </w:div>
        <w:div w:id="1931501522">
          <w:marLeft w:val="640"/>
          <w:marRight w:val="0"/>
          <w:marTop w:val="0"/>
          <w:marBottom w:val="0"/>
          <w:divBdr>
            <w:top w:val="none" w:sz="0" w:space="0" w:color="auto"/>
            <w:left w:val="none" w:sz="0" w:space="0" w:color="auto"/>
            <w:bottom w:val="none" w:sz="0" w:space="0" w:color="auto"/>
            <w:right w:val="none" w:sz="0" w:space="0" w:color="auto"/>
          </w:divBdr>
        </w:div>
        <w:div w:id="2071800692">
          <w:marLeft w:val="640"/>
          <w:marRight w:val="0"/>
          <w:marTop w:val="0"/>
          <w:marBottom w:val="0"/>
          <w:divBdr>
            <w:top w:val="none" w:sz="0" w:space="0" w:color="auto"/>
            <w:left w:val="none" w:sz="0" w:space="0" w:color="auto"/>
            <w:bottom w:val="none" w:sz="0" w:space="0" w:color="auto"/>
            <w:right w:val="none" w:sz="0" w:space="0" w:color="auto"/>
          </w:divBdr>
        </w:div>
        <w:div w:id="2140488386">
          <w:marLeft w:val="640"/>
          <w:marRight w:val="0"/>
          <w:marTop w:val="0"/>
          <w:marBottom w:val="0"/>
          <w:divBdr>
            <w:top w:val="none" w:sz="0" w:space="0" w:color="auto"/>
            <w:left w:val="none" w:sz="0" w:space="0" w:color="auto"/>
            <w:bottom w:val="none" w:sz="0" w:space="0" w:color="auto"/>
            <w:right w:val="none" w:sz="0" w:space="0" w:color="auto"/>
          </w:divBdr>
        </w:div>
      </w:divsChild>
    </w:div>
    <w:div w:id="690573113">
      <w:bodyDiv w:val="1"/>
      <w:marLeft w:val="0"/>
      <w:marRight w:val="0"/>
      <w:marTop w:val="0"/>
      <w:marBottom w:val="0"/>
      <w:divBdr>
        <w:top w:val="none" w:sz="0" w:space="0" w:color="auto"/>
        <w:left w:val="none" w:sz="0" w:space="0" w:color="auto"/>
        <w:bottom w:val="none" w:sz="0" w:space="0" w:color="auto"/>
        <w:right w:val="none" w:sz="0" w:space="0" w:color="auto"/>
      </w:divBdr>
      <w:divsChild>
        <w:div w:id="12994749">
          <w:marLeft w:val="640"/>
          <w:marRight w:val="0"/>
          <w:marTop w:val="0"/>
          <w:marBottom w:val="0"/>
          <w:divBdr>
            <w:top w:val="none" w:sz="0" w:space="0" w:color="auto"/>
            <w:left w:val="none" w:sz="0" w:space="0" w:color="auto"/>
            <w:bottom w:val="none" w:sz="0" w:space="0" w:color="auto"/>
            <w:right w:val="none" w:sz="0" w:space="0" w:color="auto"/>
          </w:divBdr>
        </w:div>
        <w:div w:id="24446364">
          <w:marLeft w:val="640"/>
          <w:marRight w:val="0"/>
          <w:marTop w:val="0"/>
          <w:marBottom w:val="0"/>
          <w:divBdr>
            <w:top w:val="none" w:sz="0" w:space="0" w:color="auto"/>
            <w:left w:val="none" w:sz="0" w:space="0" w:color="auto"/>
            <w:bottom w:val="none" w:sz="0" w:space="0" w:color="auto"/>
            <w:right w:val="none" w:sz="0" w:space="0" w:color="auto"/>
          </w:divBdr>
        </w:div>
        <w:div w:id="40058409">
          <w:marLeft w:val="640"/>
          <w:marRight w:val="0"/>
          <w:marTop w:val="0"/>
          <w:marBottom w:val="0"/>
          <w:divBdr>
            <w:top w:val="none" w:sz="0" w:space="0" w:color="auto"/>
            <w:left w:val="none" w:sz="0" w:space="0" w:color="auto"/>
            <w:bottom w:val="none" w:sz="0" w:space="0" w:color="auto"/>
            <w:right w:val="none" w:sz="0" w:space="0" w:color="auto"/>
          </w:divBdr>
        </w:div>
        <w:div w:id="172840830">
          <w:marLeft w:val="640"/>
          <w:marRight w:val="0"/>
          <w:marTop w:val="0"/>
          <w:marBottom w:val="0"/>
          <w:divBdr>
            <w:top w:val="none" w:sz="0" w:space="0" w:color="auto"/>
            <w:left w:val="none" w:sz="0" w:space="0" w:color="auto"/>
            <w:bottom w:val="none" w:sz="0" w:space="0" w:color="auto"/>
            <w:right w:val="none" w:sz="0" w:space="0" w:color="auto"/>
          </w:divBdr>
        </w:div>
        <w:div w:id="186791597">
          <w:marLeft w:val="640"/>
          <w:marRight w:val="0"/>
          <w:marTop w:val="0"/>
          <w:marBottom w:val="0"/>
          <w:divBdr>
            <w:top w:val="none" w:sz="0" w:space="0" w:color="auto"/>
            <w:left w:val="none" w:sz="0" w:space="0" w:color="auto"/>
            <w:bottom w:val="none" w:sz="0" w:space="0" w:color="auto"/>
            <w:right w:val="none" w:sz="0" w:space="0" w:color="auto"/>
          </w:divBdr>
        </w:div>
        <w:div w:id="204566322">
          <w:marLeft w:val="640"/>
          <w:marRight w:val="0"/>
          <w:marTop w:val="0"/>
          <w:marBottom w:val="0"/>
          <w:divBdr>
            <w:top w:val="none" w:sz="0" w:space="0" w:color="auto"/>
            <w:left w:val="none" w:sz="0" w:space="0" w:color="auto"/>
            <w:bottom w:val="none" w:sz="0" w:space="0" w:color="auto"/>
            <w:right w:val="none" w:sz="0" w:space="0" w:color="auto"/>
          </w:divBdr>
        </w:div>
        <w:div w:id="289558095">
          <w:marLeft w:val="640"/>
          <w:marRight w:val="0"/>
          <w:marTop w:val="0"/>
          <w:marBottom w:val="0"/>
          <w:divBdr>
            <w:top w:val="none" w:sz="0" w:space="0" w:color="auto"/>
            <w:left w:val="none" w:sz="0" w:space="0" w:color="auto"/>
            <w:bottom w:val="none" w:sz="0" w:space="0" w:color="auto"/>
            <w:right w:val="none" w:sz="0" w:space="0" w:color="auto"/>
          </w:divBdr>
        </w:div>
        <w:div w:id="369650068">
          <w:marLeft w:val="640"/>
          <w:marRight w:val="0"/>
          <w:marTop w:val="0"/>
          <w:marBottom w:val="0"/>
          <w:divBdr>
            <w:top w:val="none" w:sz="0" w:space="0" w:color="auto"/>
            <w:left w:val="none" w:sz="0" w:space="0" w:color="auto"/>
            <w:bottom w:val="none" w:sz="0" w:space="0" w:color="auto"/>
            <w:right w:val="none" w:sz="0" w:space="0" w:color="auto"/>
          </w:divBdr>
        </w:div>
        <w:div w:id="381176130">
          <w:marLeft w:val="640"/>
          <w:marRight w:val="0"/>
          <w:marTop w:val="0"/>
          <w:marBottom w:val="0"/>
          <w:divBdr>
            <w:top w:val="none" w:sz="0" w:space="0" w:color="auto"/>
            <w:left w:val="none" w:sz="0" w:space="0" w:color="auto"/>
            <w:bottom w:val="none" w:sz="0" w:space="0" w:color="auto"/>
            <w:right w:val="none" w:sz="0" w:space="0" w:color="auto"/>
          </w:divBdr>
        </w:div>
        <w:div w:id="447162256">
          <w:marLeft w:val="640"/>
          <w:marRight w:val="0"/>
          <w:marTop w:val="0"/>
          <w:marBottom w:val="0"/>
          <w:divBdr>
            <w:top w:val="none" w:sz="0" w:space="0" w:color="auto"/>
            <w:left w:val="none" w:sz="0" w:space="0" w:color="auto"/>
            <w:bottom w:val="none" w:sz="0" w:space="0" w:color="auto"/>
            <w:right w:val="none" w:sz="0" w:space="0" w:color="auto"/>
          </w:divBdr>
        </w:div>
        <w:div w:id="536282868">
          <w:marLeft w:val="640"/>
          <w:marRight w:val="0"/>
          <w:marTop w:val="0"/>
          <w:marBottom w:val="0"/>
          <w:divBdr>
            <w:top w:val="none" w:sz="0" w:space="0" w:color="auto"/>
            <w:left w:val="none" w:sz="0" w:space="0" w:color="auto"/>
            <w:bottom w:val="none" w:sz="0" w:space="0" w:color="auto"/>
            <w:right w:val="none" w:sz="0" w:space="0" w:color="auto"/>
          </w:divBdr>
        </w:div>
        <w:div w:id="602301935">
          <w:marLeft w:val="640"/>
          <w:marRight w:val="0"/>
          <w:marTop w:val="0"/>
          <w:marBottom w:val="0"/>
          <w:divBdr>
            <w:top w:val="none" w:sz="0" w:space="0" w:color="auto"/>
            <w:left w:val="none" w:sz="0" w:space="0" w:color="auto"/>
            <w:bottom w:val="none" w:sz="0" w:space="0" w:color="auto"/>
            <w:right w:val="none" w:sz="0" w:space="0" w:color="auto"/>
          </w:divBdr>
        </w:div>
        <w:div w:id="679626953">
          <w:marLeft w:val="640"/>
          <w:marRight w:val="0"/>
          <w:marTop w:val="0"/>
          <w:marBottom w:val="0"/>
          <w:divBdr>
            <w:top w:val="none" w:sz="0" w:space="0" w:color="auto"/>
            <w:left w:val="none" w:sz="0" w:space="0" w:color="auto"/>
            <w:bottom w:val="none" w:sz="0" w:space="0" w:color="auto"/>
            <w:right w:val="none" w:sz="0" w:space="0" w:color="auto"/>
          </w:divBdr>
        </w:div>
        <w:div w:id="941063230">
          <w:marLeft w:val="640"/>
          <w:marRight w:val="0"/>
          <w:marTop w:val="0"/>
          <w:marBottom w:val="0"/>
          <w:divBdr>
            <w:top w:val="none" w:sz="0" w:space="0" w:color="auto"/>
            <w:left w:val="none" w:sz="0" w:space="0" w:color="auto"/>
            <w:bottom w:val="none" w:sz="0" w:space="0" w:color="auto"/>
            <w:right w:val="none" w:sz="0" w:space="0" w:color="auto"/>
          </w:divBdr>
        </w:div>
        <w:div w:id="1148325849">
          <w:marLeft w:val="640"/>
          <w:marRight w:val="0"/>
          <w:marTop w:val="0"/>
          <w:marBottom w:val="0"/>
          <w:divBdr>
            <w:top w:val="none" w:sz="0" w:space="0" w:color="auto"/>
            <w:left w:val="none" w:sz="0" w:space="0" w:color="auto"/>
            <w:bottom w:val="none" w:sz="0" w:space="0" w:color="auto"/>
            <w:right w:val="none" w:sz="0" w:space="0" w:color="auto"/>
          </w:divBdr>
        </w:div>
        <w:div w:id="1178422655">
          <w:marLeft w:val="640"/>
          <w:marRight w:val="0"/>
          <w:marTop w:val="0"/>
          <w:marBottom w:val="0"/>
          <w:divBdr>
            <w:top w:val="none" w:sz="0" w:space="0" w:color="auto"/>
            <w:left w:val="none" w:sz="0" w:space="0" w:color="auto"/>
            <w:bottom w:val="none" w:sz="0" w:space="0" w:color="auto"/>
            <w:right w:val="none" w:sz="0" w:space="0" w:color="auto"/>
          </w:divBdr>
        </w:div>
        <w:div w:id="1197042691">
          <w:marLeft w:val="640"/>
          <w:marRight w:val="0"/>
          <w:marTop w:val="0"/>
          <w:marBottom w:val="0"/>
          <w:divBdr>
            <w:top w:val="none" w:sz="0" w:space="0" w:color="auto"/>
            <w:left w:val="none" w:sz="0" w:space="0" w:color="auto"/>
            <w:bottom w:val="none" w:sz="0" w:space="0" w:color="auto"/>
            <w:right w:val="none" w:sz="0" w:space="0" w:color="auto"/>
          </w:divBdr>
        </w:div>
        <w:div w:id="1335912395">
          <w:marLeft w:val="640"/>
          <w:marRight w:val="0"/>
          <w:marTop w:val="0"/>
          <w:marBottom w:val="0"/>
          <w:divBdr>
            <w:top w:val="none" w:sz="0" w:space="0" w:color="auto"/>
            <w:left w:val="none" w:sz="0" w:space="0" w:color="auto"/>
            <w:bottom w:val="none" w:sz="0" w:space="0" w:color="auto"/>
            <w:right w:val="none" w:sz="0" w:space="0" w:color="auto"/>
          </w:divBdr>
        </w:div>
        <w:div w:id="1400863325">
          <w:marLeft w:val="640"/>
          <w:marRight w:val="0"/>
          <w:marTop w:val="0"/>
          <w:marBottom w:val="0"/>
          <w:divBdr>
            <w:top w:val="none" w:sz="0" w:space="0" w:color="auto"/>
            <w:left w:val="none" w:sz="0" w:space="0" w:color="auto"/>
            <w:bottom w:val="none" w:sz="0" w:space="0" w:color="auto"/>
            <w:right w:val="none" w:sz="0" w:space="0" w:color="auto"/>
          </w:divBdr>
        </w:div>
        <w:div w:id="1540162591">
          <w:marLeft w:val="640"/>
          <w:marRight w:val="0"/>
          <w:marTop w:val="0"/>
          <w:marBottom w:val="0"/>
          <w:divBdr>
            <w:top w:val="none" w:sz="0" w:space="0" w:color="auto"/>
            <w:left w:val="none" w:sz="0" w:space="0" w:color="auto"/>
            <w:bottom w:val="none" w:sz="0" w:space="0" w:color="auto"/>
            <w:right w:val="none" w:sz="0" w:space="0" w:color="auto"/>
          </w:divBdr>
        </w:div>
        <w:div w:id="1602255513">
          <w:marLeft w:val="640"/>
          <w:marRight w:val="0"/>
          <w:marTop w:val="0"/>
          <w:marBottom w:val="0"/>
          <w:divBdr>
            <w:top w:val="none" w:sz="0" w:space="0" w:color="auto"/>
            <w:left w:val="none" w:sz="0" w:space="0" w:color="auto"/>
            <w:bottom w:val="none" w:sz="0" w:space="0" w:color="auto"/>
            <w:right w:val="none" w:sz="0" w:space="0" w:color="auto"/>
          </w:divBdr>
        </w:div>
        <w:div w:id="1988435333">
          <w:marLeft w:val="640"/>
          <w:marRight w:val="0"/>
          <w:marTop w:val="0"/>
          <w:marBottom w:val="0"/>
          <w:divBdr>
            <w:top w:val="none" w:sz="0" w:space="0" w:color="auto"/>
            <w:left w:val="none" w:sz="0" w:space="0" w:color="auto"/>
            <w:bottom w:val="none" w:sz="0" w:space="0" w:color="auto"/>
            <w:right w:val="none" w:sz="0" w:space="0" w:color="auto"/>
          </w:divBdr>
        </w:div>
        <w:div w:id="1999722308">
          <w:marLeft w:val="640"/>
          <w:marRight w:val="0"/>
          <w:marTop w:val="0"/>
          <w:marBottom w:val="0"/>
          <w:divBdr>
            <w:top w:val="none" w:sz="0" w:space="0" w:color="auto"/>
            <w:left w:val="none" w:sz="0" w:space="0" w:color="auto"/>
            <w:bottom w:val="none" w:sz="0" w:space="0" w:color="auto"/>
            <w:right w:val="none" w:sz="0" w:space="0" w:color="auto"/>
          </w:divBdr>
        </w:div>
        <w:div w:id="2072194519">
          <w:marLeft w:val="640"/>
          <w:marRight w:val="0"/>
          <w:marTop w:val="0"/>
          <w:marBottom w:val="0"/>
          <w:divBdr>
            <w:top w:val="none" w:sz="0" w:space="0" w:color="auto"/>
            <w:left w:val="none" w:sz="0" w:space="0" w:color="auto"/>
            <w:bottom w:val="none" w:sz="0" w:space="0" w:color="auto"/>
            <w:right w:val="none" w:sz="0" w:space="0" w:color="auto"/>
          </w:divBdr>
        </w:div>
        <w:div w:id="2097360913">
          <w:marLeft w:val="640"/>
          <w:marRight w:val="0"/>
          <w:marTop w:val="0"/>
          <w:marBottom w:val="0"/>
          <w:divBdr>
            <w:top w:val="none" w:sz="0" w:space="0" w:color="auto"/>
            <w:left w:val="none" w:sz="0" w:space="0" w:color="auto"/>
            <w:bottom w:val="none" w:sz="0" w:space="0" w:color="auto"/>
            <w:right w:val="none" w:sz="0" w:space="0" w:color="auto"/>
          </w:divBdr>
        </w:div>
      </w:divsChild>
    </w:div>
    <w:div w:id="714232658">
      <w:bodyDiv w:val="1"/>
      <w:marLeft w:val="0"/>
      <w:marRight w:val="0"/>
      <w:marTop w:val="0"/>
      <w:marBottom w:val="0"/>
      <w:divBdr>
        <w:top w:val="none" w:sz="0" w:space="0" w:color="auto"/>
        <w:left w:val="none" w:sz="0" w:space="0" w:color="auto"/>
        <w:bottom w:val="none" w:sz="0" w:space="0" w:color="auto"/>
        <w:right w:val="none" w:sz="0" w:space="0" w:color="auto"/>
      </w:divBdr>
      <w:divsChild>
        <w:div w:id="208882778">
          <w:marLeft w:val="640"/>
          <w:marRight w:val="0"/>
          <w:marTop w:val="0"/>
          <w:marBottom w:val="0"/>
          <w:divBdr>
            <w:top w:val="none" w:sz="0" w:space="0" w:color="auto"/>
            <w:left w:val="none" w:sz="0" w:space="0" w:color="auto"/>
            <w:bottom w:val="none" w:sz="0" w:space="0" w:color="auto"/>
            <w:right w:val="none" w:sz="0" w:space="0" w:color="auto"/>
          </w:divBdr>
        </w:div>
        <w:div w:id="240525215">
          <w:marLeft w:val="640"/>
          <w:marRight w:val="0"/>
          <w:marTop w:val="0"/>
          <w:marBottom w:val="0"/>
          <w:divBdr>
            <w:top w:val="none" w:sz="0" w:space="0" w:color="auto"/>
            <w:left w:val="none" w:sz="0" w:space="0" w:color="auto"/>
            <w:bottom w:val="none" w:sz="0" w:space="0" w:color="auto"/>
            <w:right w:val="none" w:sz="0" w:space="0" w:color="auto"/>
          </w:divBdr>
        </w:div>
        <w:div w:id="276526082">
          <w:marLeft w:val="640"/>
          <w:marRight w:val="0"/>
          <w:marTop w:val="0"/>
          <w:marBottom w:val="0"/>
          <w:divBdr>
            <w:top w:val="none" w:sz="0" w:space="0" w:color="auto"/>
            <w:left w:val="none" w:sz="0" w:space="0" w:color="auto"/>
            <w:bottom w:val="none" w:sz="0" w:space="0" w:color="auto"/>
            <w:right w:val="none" w:sz="0" w:space="0" w:color="auto"/>
          </w:divBdr>
        </w:div>
        <w:div w:id="296449982">
          <w:marLeft w:val="640"/>
          <w:marRight w:val="0"/>
          <w:marTop w:val="0"/>
          <w:marBottom w:val="0"/>
          <w:divBdr>
            <w:top w:val="none" w:sz="0" w:space="0" w:color="auto"/>
            <w:left w:val="none" w:sz="0" w:space="0" w:color="auto"/>
            <w:bottom w:val="none" w:sz="0" w:space="0" w:color="auto"/>
            <w:right w:val="none" w:sz="0" w:space="0" w:color="auto"/>
          </w:divBdr>
        </w:div>
        <w:div w:id="325058600">
          <w:marLeft w:val="640"/>
          <w:marRight w:val="0"/>
          <w:marTop w:val="0"/>
          <w:marBottom w:val="0"/>
          <w:divBdr>
            <w:top w:val="none" w:sz="0" w:space="0" w:color="auto"/>
            <w:left w:val="none" w:sz="0" w:space="0" w:color="auto"/>
            <w:bottom w:val="none" w:sz="0" w:space="0" w:color="auto"/>
            <w:right w:val="none" w:sz="0" w:space="0" w:color="auto"/>
          </w:divBdr>
        </w:div>
        <w:div w:id="336231852">
          <w:marLeft w:val="640"/>
          <w:marRight w:val="0"/>
          <w:marTop w:val="0"/>
          <w:marBottom w:val="0"/>
          <w:divBdr>
            <w:top w:val="none" w:sz="0" w:space="0" w:color="auto"/>
            <w:left w:val="none" w:sz="0" w:space="0" w:color="auto"/>
            <w:bottom w:val="none" w:sz="0" w:space="0" w:color="auto"/>
            <w:right w:val="none" w:sz="0" w:space="0" w:color="auto"/>
          </w:divBdr>
        </w:div>
        <w:div w:id="346568094">
          <w:marLeft w:val="640"/>
          <w:marRight w:val="0"/>
          <w:marTop w:val="0"/>
          <w:marBottom w:val="0"/>
          <w:divBdr>
            <w:top w:val="none" w:sz="0" w:space="0" w:color="auto"/>
            <w:left w:val="none" w:sz="0" w:space="0" w:color="auto"/>
            <w:bottom w:val="none" w:sz="0" w:space="0" w:color="auto"/>
            <w:right w:val="none" w:sz="0" w:space="0" w:color="auto"/>
          </w:divBdr>
        </w:div>
        <w:div w:id="385026670">
          <w:marLeft w:val="640"/>
          <w:marRight w:val="0"/>
          <w:marTop w:val="0"/>
          <w:marBottom w:val="0"/>
          <w:divBdr>
            <w:top w:val="none" w:sz="0" w:space="0" w:color="auto"/>
            <w:left w:val="none" w:sz="0" w:space="0" w:color="auto"/>
            <w:bottom w:val="none" w:sz="0" w:space="0" w:color="auto"/>
            <w:right w:val="none" w:sz="0" w:space="0" w:color="auto"/>
          </w:divBdr>
        </w:div>
        <w:div w:id="449739504">
          <w:marLeft w:val="640"/>
          <w:marRight w:val="0"/>
          <w:marTop w:val="0"/>
          <w:marBottom w:val="0"/>
          <w:divBdr>
            <w:top w:val="none" w:sz="0" w:space="0" w:color="auto"/>
            <w:left w:val="none" w:sz="0" w:space="0" w:color="auto"/>
            <w:bottom w:val="none" w:sz="0" w:space="0" w:color="auto"/>
            <w:right w:val="none" w:sz="0" w:space="0" w:color="auto"/>
          </w:divBdr>
        </w:div>
        <w:div w:id="530605913">
          <w:marLeft w:val="640"/>
          <w:marRight w:val="0"/>
          <w:marTop w:val="0"/>
          <w:marBottom w:val="0"/>
          <w:divBdr>
            <w:top w:val="none" w:sz="0" w:space="0" w:color="auto"/>
            <w:left w:val="none" w:sz="0" w:space="0" w:color="auto"/>
            <w:bottom w:val="none" w:sz="0" w:space="0" w:color="auto"/>
            <w:right w:val="none" w:sz="0" w:space="0" w:color="auto"/>
          </w:divBdr>
        </w:div>
        <w:div w:id="592207162">
          <w:marLeft w:val="640"/>
          <w:marRight w:val="0"/>
          <w:marTop w:val="0"/>
          <w:marBottom w:val="0"/>
          <w:divBdr>
            <w:top w:val="none" w:sz="0" w:space="0" w:color="auto"/>
            <w:left w:val="none" w:sz="0" w:space="0" w:color="auto"/>
            <w:bottom w:val="none" w:sz="0" w:space="0" w:color="auto"/>
            <w:right w:val="none" w:sz="0" w:space="0" w:color="auto"/>
          </w:divBdr>
        </w:div>
        <w:div w:id="725179860">
          <w:marLeft w:val="640"/>
          <w:marRight w:val="0"/>
          <w:marTop w:val="0"/>
          <w:marBottom w:val="0"/>
          <w:divBdr>
            <w:top w:val="none" w:sz="0" w:space="0" w:color="auto"/>
            <w:left w:val="none" w:sz="0" w:space="0" w:color="auto"/>
            <w:bottom w:val="none" w:sz="0" w:space="0" w:color="auto"/>
            <w:right w:val="none" w:sz="0" w:space="0" w:color="auto"/>
          </w:divBdr>
        </w:div>
        <w:div w:id="798111458">
          <w:marLeft w:val="640"/>
          <w:marRight w:val="0"/>
          <w:marTop w:val="0"/>
          <w:marBottom w:val="0"/>
          <w:divBdr>
            <w:top w:val="none" w:sz="0" w:space="0" w:color="auto"/>
            <w:left w:val="none" w:sz="0" w:space="0" w:color="auto"/>
            <w:bottom w:val="none" w:sz="0" w:space="0" w:color="auto"/>
            <w:right w:val="none" w:sz="0" w:space="0" w:color="auto"/>
          </w:divBdr>
        </w:div>
        <w:div w:id="810561057">
          <w:marLeft w:val="640"/>
          <w:marRight w:val="0"/>
          <w:marTop w:val="0"/>
          <w:marBottom w:val="0"/>
          <w:divBdr>
            <w:top w:val="none" w:sz="0" w:space="0" w:color="auto"/>
            <w:left w:val="none" w:sz="0" w:space="0" w:color="auto"/>
            <w:bottom w:val="none" w:sz="0" w:space="0" w:color="auto"/>
            <w:right w:val="none" w:sz="0" w:space="0" w:color="auto"/>
          </w:divBdr>
        </w:div>
        <w:div w:id="913079886">
          <w:marLeft w:val="640"/>
          <w:marRight w:val="0"/>
          <w:marTop w:val="0"/>
          <w:marBottom w:val="0"/>
          <w:divBdr>
            <w:top w:val="none" w:sz="0" w:space="0" w:color="auto"/>
            <w:left w:val="none" w:sz="0" w:space="0" w:color="auto"/>
            <w:bottom w:val="none" w:sz="0" w:space="0" w:color="auto"/>
            <w:right w:val="none" w:sz="0" w:space="0" w:color="auto"/>
          </w:divBdr>
        </w:div>
        <w:div w:id="976183501">
          <w:marLeft w:val="640"/>
          <w:marRight w:val="0"/>
          <w:marTop w:val="0"/>
          <w:marBottom w:val="0"/>
          <w:divBdr>
            <w:top w:val="none" w:sz="0" w:space="0" w:color="auto"/>
            <w:left w:val="none" w:sz="0" w:space="0" w:color="auto"/>
            <w:bottom w:val="none" w:sz="0" w:space="0" w:color="auto"/>
            <w:right w:val="none" w:sz="0" w:space="0" w:color="auto"/>
          </w:divBdr>
        </w:div>
        <w:div w:id="1156415452">
          <w:marLeft w:val="640"/>
          <w:marRight w:val="0"/>
          <w:marTop w:val="0"/>
          <w:marBottom w:val="0"/>
          <w:divBdr>
            <w:top w:val="none" w:sz="0" w:space="0" w:color="auto"/>
            <w:left w:val="none" w:sz="0" w:space="0" w:color="auto"/>
            <w:bottom w:val="none" w:sz="0" w:space="0" w:color="auto"/>
            <w:right w:val="none" w:sz="0" w:space="0" w:color="auto"/>
          </w:divBdr>
        </w:div>
        <w:div w:id="1254390610">
          <w:marLeft w:val="640"/>
          <w:marRight w:val="0"/>
          <w:marTop w:val="0"/>
          <w:marBottom w:val="0"/>
          <w:divBdr>
            <w:top w:val="none" w:sz="0" w:space="0" w:color="auto"/>
            <w:left w:val="none" w:sz="0" w:space="0" w:color="auto"/>
            <w:bottom w:val="none" w:sz="0" w:space="0" w:color="auto"/>
            <w:right w:val="none" w:sz="0" w:space="0" w:color="auto"/>
          </w:divBdr>
        </w:div>
        <w:div w:id="1284457374">
          <w:marLeft w:val="640"/>
          <w:marRight w:val="0"/>
          <w:marTop w:val="0"/>
          <w:marBottom w:val="0"/>
          <w:divBdr>
            <w:top w:val="none" w:sz="0" w:space="0" w:color="auto"/>
            <w:left w:val="none" w:sz="0" w:space="0" w:color="auto"/>
            <w:bottom w:val="none" w:sz="0" w:space="0" w:color="auto"/>
            <w:right w:val="none" w:sz="0" w:space="0" w:color="auto"/>
          </w:divBdr>
        </w:div>
        <w:div w:id="1664091147">
          <w:marLeft w:val="640"/>
          <w:marRight w:val="0"/>
          <w:marTop w:val="0"/>
          <w:marBottom w:val="0"/>
          <w:divBdr>
            <w:top w:val="none" w:sz="0" w:space="0" w:color="auto"/>
            <w:left w:val="none" w:sz="0" w:space="0" w:color="auto"/>
            <w:bottom w:val="none" w:sz="0" w:space="0" w:color="auto"/>
            <w:right w:val="none" w:sz="0" w:space="0" w:color="auto"/>
          </w:divBdr>
        </w:div>
        <w:div w:id="1742174930">
          <w:marLeft w:val="640"/>
          <w:marRight w:val="0"/>
          <w:marTop w:val="0"/>
          <w:marBottom w:val="0"/>
          <w:divBdr>
            <w:top w:val="none" w:sz="0" w:space="0" w:color="auto"/>
            <w:left w:val="none" w:sz="0" w:space="0" w:color="auto"/>
            <w:bottom w:val="none" w:sz="0" w:space="0" w:color="auto"/>
            <w:right w:val="none" w:sz="0" w:space="0" w:color="auto"/>
          </w:divBdr>
        </w:div>
        <w:div w:id="1890914920">
          <w:marLeft w:val="640"/>
          <w:marRight w:val="0"/>
          <w:marTop w:val="0"/>
          <w:marBottom w:val="0"/>
          <w:divBdr>
            <w:top w:val="none" w:sz="0" w:space="0" w:color="auto"/>
            <w:left w:val="none" w:sz="0" w:space="0" w:color="auto"/>
            <w:bottom w:val="none" w:sz="0" w:space="0" w:color="auto"/>
            <w:right w:val="none" w:sz="0" w:space="0" w:color="auto"/>
          </w:divBdr>
        </w:div>
        <w:div w:id="1921015095">
          <w:marLeft w:val="640"/>
          <w:marRight w:val="0"/>
          <w:marTop w:val="0"/>
          <w:marBottom w:val="0"/>
          <w:divBdr>
            <w:top w:val="none" w:sz="0" w:space="0" w:color="auto"/>
            <w:left w:val="none" w:sz="0" w:space="0" w:color="auto"/>
            <w:bottom w:val="none" w:sz="0" w:space="0" w:color="auto"/>
            <w:right w:val="none" w:sz="0" w:space="0" w:color="auto"/>
          </w:divBdr>
        </w:div>
        <w:div w:id="1966766796">
          <w:marLeft w:val="640"/>
          <w:marRight w:val="0"/>
          <w:marTop w:val="0"/>
          <w:marBottom w:val="0"/>
          <w:divBdr>
            <w:top w:val="none" w:sz="0" w:space="0" w:color="auto"/>
            <w:left w:val="none" w:sz="0" w:space="0" w:color="auto"/>
            <w:bottom w:val="none" w:sz="0" w:space="0" w:color="auto"/>
            <w:right w:val="none" w:sz="0" w:space="0" w:color="auto"/>
          </w:divBdr>
        </w:div>
        <w:div w:id="2043552020">
          <w:marLeft w:val="640"/>
          <w:marRight w:val="0"/>
          <w:marTop w:val="0"/>
          <w:marBottom w:val="0"/>
          <w:divBdr>
            <w:top w:val="none" w:sz="0" w:space="0" w:color="auto"/>
            <w:left w:val="none" w:sz="0" w:space="0" w:color="auto"/>
            <w:bottom w:val="none" w:sz="0" w:space="0" w:color="auto"/>
            <w:right w:val="none" w:sz="0" w:space="0" w:color="auto"/>
          </w:divBdr>
        </w:div>
      </w:divsChild>
    </w:div>
    <w:div w:id="733896021">
      <w:bodyDiv w:val="1"/>
      <w:marLeft w:val="0"/>
      <w:marRight w:val="0"/>
      <w:marTop w:val="0"/>
      <w:marBottom w:val="0"/>
      <w:divBdr>
        <w:top w:val="none" w:sz="0" w:space="0" w:color="auto"/>
        <w:left w:val="none" w:sz="0" w:space="0" w:color="auto"/>
        <w:bottom w:val="none" w:sz="0" w:space="0" w:color="auto"/>
        <w:right w:val="none" w:sz="0" w:space="0" w:color="auto"/>
      </w:divBdr>
      <w:divsChild>
        <w:div w:id="133258217">
          <w:marLeft w:val="640"/>
          <w:marRight w:val="0"/>
          <w:marTop w:val="0"/>
          <w:marBottom w:val="0"/>
          <w:divBdr>
            <w:top w:val="none" w:sz="0" w:space="0" w:color="auto"/>
            <w:left w:val="none" w:sz="0" w:space="0" w:color="auto"/>
            <w:bottom w:val="none" w:sz="0" w:space="0" w:color="auto"/>
            <w:right w:val="none" w:sz="0" w:space="0" w:color="auto"/>
          </w:divBdr>
        </w:div>
        <w:div w:id="218636887">
          <w:marLeft w:val="640"/>
          <w:marRight w:val="0"/>
          <w:marTop w:val="0"/>
          <w:marBottom w:val="0"/>
          <w:divBdr>
            <w:top w:val="none" w:sz="0" w:space="0" w:color="auto"/>
            <w:left w:val="none" w:sz="0" w:space="0" w:color="auto"/>
            <w:bottom w:val="none" w:sz="0" w:space="0" w:color="auto"/>
            <w:right w:val="none" w:sz="0" w:space="0" w:color="auto"/>
          </w:divBdr>
        </w:div>
        <w:div w:id="241180333">
          <w:marLeft w:val="640"/>
          <w:marRight w:val="0"/>
          <w:marTop w:val="0"/>
          <w:marBottom w:val="0"/>
          <w:divBdr>
            <w:top w:val="none" w:sz="0" w:space="0" w:color="auto"/>
            <w:left w:val="none" w:sz="0" w:space="0" w:color="auto"/>
            <w:bottom w:val="none" w:sz="0" w:space="0" w:color="auto"/>
            <w:right w:val="none" w:sz="0" w:space="0" w:color="auto"/>
          </w:divBdr>
        </w:div>
        <w:div w:id="311103899">
          <w:marLeft w:val="640"/>
          <w:marRight w:val="0"/>
          <w:marTop w:val="0"/>
          <w:marBottom w:val="0"/>
          <w:divBdr>
            <w:top w:val="none" w:sz="0" w:space="0" w:color="auto"/>
            <w:left w:val="none" w:sz="0" w:space="0" w:color="auto"/>
            <w:bottom w:val="none" w:sz="0" w:space="0" w:color="auto"/>
            <w:right w:val="none" w:sz="0" w:space="0" w:color="auto"/>
          </w:divBdr>
        </w:div>
        <w:div w:id="554389902">
          <w:marLeft w:val="640"/>
          <w:marRight w:val="0"/>
          <w:marTop w:val="0"/>
          <w:marBottom w:val="0"/>
          <w:divBdr>
            <w:top w:val="none" w:sz="0" w:space="0" w:color="auto"/>
            <w:left w:val="none" w:sz="0" w:space="0" w:color="auto"/>
            <w:bottom w:val="none" w:sz="0" w:space="0" w:color="auto"/>
            <w:right w:val="none" w:sz="0" w:space="0" w:color="auto"/>
          </w:divBdr>
        </w:div>
        <w:div w:id="658921974">
          <w:marLeft w:val="640"/>
          <w:marRight w:val="0"/>
          <w:marTop w:val="0"/>
          <w:marBottom w:val="0"/>
          <w:divBdr>
            <w:top w:val="none" w:sz="0" w:space="0" w:color="auto"/>
            <w:left w:val="none" w:sz="0" w:space="0" w:color="auto"/>
            <w:bottom w:val="none" w:sz="0" w:space="0" w:color="auto"/>
            <w:right w:val="none" w:sz="0" w:space="0" w:color="auto"/>
          </w:divBdr>
        </w:div>
        <w:div w:id="709964439">
          <w:marLeft w:val="640"/>
          <w:marRight w:val="0"/>
          <w:marTop w:val="0"/>
          <w:marBottom w:val="0"/>
          <w:divBdr>
            <w:top w:val="none" w:sz="0" w:space="0" w:color="auto"/>
            <w:left w:val="none" w:sz="0" w:space="0" w:color="auto"/>
            <w:bottom w:val="none" w:sz="0" w:space="0" w:color="auto"/>
            <w:right w:val="none" w:sz="0" w:space="0" w:color="auto"/>
          </w:divBdr>
        </w:div>
        <w:div w:id="937105094">
          <w:marLeft w:val="640"/>
          <w:marRight w:val="0"/>
          <w:marTop w:val="0"/>
          <w:marBottom w:val="0"/>
          <w:divBdr>
            <w:top w:val="none" w:sz="0" w:space="0" w:color="auto"/>
            <w:left w:val="none" w:sz="0" w:space="0" w:color="auto"/>
            <w:bottom w:val="none" w:sz="0" w:space="0" w:color="auto"/>
            <w:right w:val="none" w:sz="0" w:space="0" w:color="auto"/>
          </w:divBdr>
        </w:div>
        <w:div w:id="987592568">
          <w:marLeft w:val="640"/>
          <w:marRight w:val="0"/>
          <w:marTop w:val="0"/>
          <w:marBottom w:val="0"/>
          <w:divBdr>
            <w:top w:val="none" w:sz="0" w:space="0" w:color="auto"/>
            <w:left w:val="none" w:sz="0" w:space="0" w:color="auto"/>
            <w:bottom w:val="none" w:sz="0" w:space="0" w:color="auto"/>
            <w:right w:val="none" w:sz="0" w:space="0" w:color="auto"/>
          </w:divBdr>
        </w:div>
        <w:div w:id="1089429686">
          <w:marLeft w:val="640"/>
          <w:marRight w:val="0"/>
          <w:marTop w:val="0"/>
          <w:marBottom w:val="0"/>
          <w:divBdr>
            <w:top w:val="none" w:sz="0" w:space="0" w:color="auto"/>
            <w:left w:val="none" w:sz="0" w:space="0" w:color="auto"/>
            <w:bottom w:val="none" w:sz="0" w:space="0" w:color="auto"/>
            <w:right w:val="none" w:sz="0" w:space="0" w:color="auto"/>
          </w:divBdr>
        </w:div>
        <w:div w:id="1104303364">
          <w:marLeft w:val="640"/>
          <w:marRight w:val="0"/>
          <w:marTop w:val="0"/>
          <w:marBottom w:val="0"/>
          <w:divBdr>
            <w:top w:val="none" w:sz="0" w:space="0" w:color="auto"/>
            <w:left w:val="none" w:sz="0" w:space="0" w:color="auto"/>
            <w:bottom w:val="none" w:sz="0" w:space="0" w:color="auto"/>
            <w:right w:val="none" w:sz="0" w:space="0" w:color="auto"/>
          </w:divBdr>
        </w:div>
        <w:div w:id="1186601690">
          <w:marLeft w:val="640"/>
          <w:marRight w:val="0"/>
          <w:marTop w:val="0"/>
          <w:marBottom w:val="0"/>
          <w:divBdr>
            <w:top w:val="none" w:sz="0" w:space="0" w:color="auto"/>
            <w:left w:val="none" w:sz="0" w:space="0" w:color="auto"/>
            <w:bottom w:val="none" w:sz="0" w:space="0" w:color="auto"/>
            <w:right w:val="none" w:sz="0" w:space="0" w:color="auto"/>
          </w:divBdr>
        </w:div>
        <w:div w:id="1197890871">
          <w:marLeft w:val="640"/>
          <w:marRight w:val="0"/>
          <w:marTop w:val="0"/>
          <w:marBottom w:val="0"/>
          <w:divBdr>
            <w:top w:val="none" w:sz="0" w:space="0" w:color="auto"/>
            <w:left w:val="none" w:sz="0" w:space="0" w:color="auto"/>
            <w:bottom w:val="none" w:sz="0" w:space="0" w:color="auto"/>
            <w:right w:val="none" w:sz="0" w:space="0" w:color="auto"/>
          </w:divBdr>
        </w:div>
        <w:div w:id="1248928039">
          <w:marLeft w:val="640"/>
          <w:marRight w:val="0"/>
          <w:marTop w:val="0"/>
          <w:marBottom w:val="0"/>
          <w:divBdr>
            <w:top w:val="none" w:sz="0" w:space="0" w:color="auto"/>
            <w:left w:val="none" w:sz="0" w:space="0" w:color="auto"/>
            <w:bottom w:val="none" w:sz="0" w:space="0" w:color="auto"/>
            <w:right w:val="none" w:sz="0" w:space="0" w:color="auto"/>
          </w:divBdr>
        </w:div>
        <w:div w:id="1280259535">
          <w:marLeft w:val="640"/>
          <w:marRight w:val="0"/>
          <w:marTop w:val="0"/>
          <w:marBottom w:val="0"/>
          <w:divBdr>
            <w:top w:val="none" w:sz="0" w:space="0" w:color="auto"/>
            <w:left w:val="none" w:sz="0" w:space="0" w:color="auto"/>
            <w:bottom w:val="none" w:sz="0" w:space="0" w:color="auto"/>
            <w:right w:val="none" w:sz="0" w:space="0" w:color="auto"/>
          </w:divBdr>
        </w:div>
        <w:div w:id="1288926638">
          <w:marLeft w:val="640"/>
          <w:marRight w:val="0"/>
          <w:marTop w:val="0"/>
          <w:marBottom w:val="0"/>
          <w:divBdr>
            <w:top w:val="none" w:sz="0" w:space="0" w:color="auto"/>
            <w:left w:val="none" w:sz="0" w:space="0" w:color="auto"/>
            <w:bottom w:val="none" w:sz="0" w:space="0" w:color="auto"/>
            <w:right w:val="none" w:sz="0" w:space="0" w:color="auto"/>
          </w:divBdr>
        </w:div>
        <w:div w:id="1371221301">
          <w:marLeft w:val="640"/>
          <w:marRight w:val="0"/>
          <w:marTop w:val="0"/>
          <w:marBottom w:val="0"/>
          <w:divBdr>
            <w:top w:val="none" w:sz="0" w:space="0" w:color="auto"/>
            <w:left w:val="none" w:sz="0" w:space="0" w:color="auto"/>
            <w:bottom w:val="none" w:sz="0" w:space="0" w:color="auto"/>
            <w:right w:val="none" w:sz="0" w:space="0" w:color="auto"/>
          </w:divBdr>
        </w:div>
        <w:div w:id="1381902281">
          <w:marLeft w:val="640"/>
          <w:marRight w:val="0"/>
          <w:marTop w:val="0"/>
          <w:marBottom w:val="0"/>
          <w:divBdr>
            <w:top w:val="none" w:sz="0" w:space="0" w:color="auto"/>
            <w:left w:val="none" w:sz="0" w:space="0" w:color="auto"/>
            <w:bottom w:val="none" w:sz="0" w:space="0" w:color="auto"/>
            <w:right w:val="none" w:sz="0" w:space="0" w:color="auto"/>
          </w:divBdr>
        </w:div>
        <w:div w:id="1456824751">
          <w:marLeft w:val="640"/>
          <w:marRight w:val="0"/>
          <w:marTop w:val="0"/>
          <w:marBottom w:val="0"/>
          <w:divBdr>
            <w:top w:val="none" w:sz="0" w:space="0" w:color="auto"/>
            <w:left w:val="none" w:sz="0" w:space="0" w:color="auto"/>
            <w:bottom w:val="none" w:sz="0" w:space="0" w:color="auto"/>
            <w:right w:val="none" w:sz="0" w:space="0" w:color="auto"/>
          </w:divBdr>
        </w:div>
        <w:div w:id="1632586882">
          <w:marLeft w:val="640"/>
          <w:marRight w:val="0"/>
          <w:marTop w:val="0"/>
          <w:marBottom w:val="0"/>
          <w:divBdr>
            <w:top w:val="none" w:sz="0" w:space="0" w:color="auto"/>
            <w:left w:val="none" w:sz="0" w:space="0" w:color="auto"/>
            <w:bottom w:val="none" w:sz="0" w:space="0" w:color="auto"/>
            <w:right w:val="none" w:sz="0" w:space="0" w:color="auto"/>
          </w:divBdr>
        </w:div>
        <w:div w:id="1681619187">
          <w:marLeft w:val="640"/>
          <w:marRight w:val="0"/>
          <w:marTop w:val="0"/>
          <w:marBottom w:val="0"/>
          <w:divBdr>
            <w:top w:val="none" w:sz="0" w:space="0" w:color="auto"/>
            <w:left w:val="none" w:sz="0" w:space="0" w:color="auto"/>
            <w:bottom w:val="none" w:sz="0" w:space="0" w:color="auto"/>
            <w:right w:val="none" w:sz="0" w:space="0" w:color="auto"/>
          </w:divBdr>
        </w:div>
        <w:div w:id="1738356744">
          <w:marLeft w:val="640"/>
          <w:marRight w:val="0"/>
          <w:marTop w:val="0"/>
          <w:marBottom w:val="0"/>
          <w:divBdr>
            <w:top w:val="none" w:sz="0" w:space="0" w:color="auto"/>
            <w:left w:val="none" w:sz="0" w:space="0" w:color="auto"/>
            <w:bottom w:val="none" w:sz="0" w:space="0" w:color="auto"/>
            <w:right w:val="none" w:sz="0" w:space="0" w:color="auto"/>
          </w:divBdr>
        </w:div>
        <w:div w:id="1743486552">
          <w:marLeft w:val="640"/>
          <w:marRight w:val="0"/>
          <w:marTop w:val="0"/>
          <w:marBottom w:val="0"/>
          <w:divBdr>
            <w:top w:val="none" w:sz="0" w:space="0" w:color="auto"/>
            <w:left w:val="none" w:sz="0" w:space="0" w:color="auto"/>
            <w:bottom w:val="none" w:sz="0" w:space="0" w:color="auto"/>
            <w:right w:val="none" w:sz="0" w:space="0" w:color="auto"/>
          </w:divBdr>
        </w:div>
        <w:div w:id="1824813646">
          <w:marLeft w:val="640"/>
          <w:marRight w:val="0"/>
          <w:marTop w:val="0"/>
          <w:marBottom w:val="0"/>
          <w:divBdr>
            <w:top w:val="none" w:sz="0" w:space="0" w:color="auto"/>
            <w:left w:val="none" w:sz="0" w:space="0" w:color="auto"/>
            <w:bottom w:val="none" w:sz="0" w:space="0" w:color="auto"/>
            <w:right w:val="none" w:sz="0" w:space="0" w:color="auto"/>
          </w:divBdr>
        </w:div>
        <w:div w:id="1886677552">
          <w:marLeft w:val="640"/>
          <w:marRight w:val="0"/>
          <w:marTop w:val="0"/>
          <w:marBottom w:val="0"/>
          <w:divBdr>
            <w:top w:val="none" w:sz="0" w:space="0" w:color="auto"/>
            <w:left w:val="none" w:sz="0" w:space="0" w:color="auto"/>
            <w:bottom w:val="none" w:sz="0" w:space="0" w:color="auto"/>
            <w:right w:val="none" w:sz="0" w:space="0" w:color="auto"/>
          </w:divBdr>
        </w:div>
        <w:div w:id="1956984165">
          <w:marLeft w:val="640"/>
          <w:marRight w:val="0"/>
          <w:marTop w:val="0"/>
          <w:marBottom w:val="0"/>
          <w:divBdr>
            <w:top w:val="none" w:sz="0" w:space="0" w:color="auto"/>
            <w:left w:val="none" w:sz="0" w:space="0" w:color="auto"/>
            <w:bottom w:val="none" w:sz="0" w:space="0" w:color="auto"/>
            <w:right w:val="none" w:sz="0" w:space="0" w:color="auto"/>
          </w:divBdr>
        </w:div>
      </w:divsChild>
    </w:div>
    <w:div w:id="740323978">
      <w:bodyDiv w:val="1"/>
      <w:marLeft w:val="0"/>
      <w:marRight w:val="0"/>
      <w:marTop w:val="0"/>
      <w:marBottom w:val="0"/>
      <w:divBdr>
        <w:top w:val="none" w:sz="0" w:space="0" w:color="auto"/>
        <w:left w:val="none" w:sz="0" w:space="0" w:color="auto"/>
        <w:bottom w:val="none" w:sz="0" w:space="0" w:color="auto"/>
        <w:right w:val="none" w:sz="0" w:space="0" w:color="auto"/>
      </w:divBdr>
      <w:divsChild>
        <w:div w:id="48498961">
          <w:marLeft w:val="640"/>
          <w:marRight w:val="0"/>
          <w:marTop w:val="0"/>
          <w:marBottom w:val="0"/>
          <w:divBdr>
            <w:top w:val="none" w:sz="0" w:space="0" w:color="auto"/>
            <w:left w:val="none" w:sz="0" w:space="0" w:color="auto"/>
            <w:bottom w:val="none" w:sz="0" w:space="0" w:color="auto"/>
            <w:right w:val="none" w:sz="0" w:space="0" w:color="auto"/>
          </w:divBdr>
        </w:div>
        <w:div w:id="164907606">
          <w:marLeft w:val="640"/>
          <w:marRight w:val="0"/>
          <w:marTop w:val="0"/>
          <w:marBottom w:val="0"/>
          <w:divBdr>
            <w:top w:val="none" w:sz="0" w:space="0" w:color="auto"/>
            <w:left w:val="none" w:sz="0" w:space="0" w:color="auto"/>
            <w:bottom w:val="none" w:sz="0" w:space="0" w:color="auto"/>
            <w:right w:val="none" w:sz="0" w:space="0" w:color="auto"/>
          </w:divBdr>
        </w:div>
        <w:div w:id="175965005">
          <w:marLeft w:val="640"/>
          <w:marRight w:val="0"/>
          <w:marTop w:val="0"/>
          <w:marBottom w:val="0"/>
          <w:divBdr>
            <w:top w:val="none" w:sz="0" w:space="0" w:color="auto"/>
            <w:left w:val="none" w:sz="0" w:space="0" w:color="auto"/>
            <w:bottom w:val="none" w:sz="0" w:space="0" w:color="auto"/>
            <w:right w:val="none" w:sz="0" w:space="0" w:color="auto"/>
          </w:divBdr>
        </w:div>
        <w:div w:id="353388192">
          <w:marLeft w:val="640"/>
          <w:marRight w:val="0"/>
          <w:marTop w:val="0"/>
          <w:marBottom w:val="0"/>
          <w:divBdr>
            <w:top w:val="none" w:sz="0" w:space="0" w:color="auto"/>
            <w:left w:val="none" w:sz="0" w:space="0" w:color="auto"/>
            <w:bottom w:val="none" w:sz="0" w:space="0" w:color="auto"/>
            <w:right w:val="none" w:sz="0" w:space="0" w:color="auto"/>
          </w:divBdr>
        </w:div>
        <w:div w:id="540022127">
          <w:marLeft w:val="640"/>
          <w:marRight w:val="0"/>
          <w:marTop w:val="0"/>
          <w:marBottom w:val="0"/>
          <w:divBdr>
            <w:top w:val="none" w:sz="0" w:space="0" w:color="auto"/>
            <w:left w:val="none" w:sz="0" w:space="0" w:color="auto"/>
            <w:bottom w:val="none" w:sz="0" w:space="0" w:color="auto"/>
            <w:right w:val="none" w:sz="0" w:space="0" w:color="auto"/>
          </w:divBdr>
        </w:div>
        <w:div w:id="544831453">
          <w:marLeft w:val="640"/>
          <w:marRight w:val="0"/>
          <w:marTop w:val="0"/>
          <w:marBottom w:val="0"/>
          <w:divBdr>
            <w:top w:val="none" w:sz="0" w:space="0" w:color="auto"/>
            <w:left w:val="none" w:sz="0" w:space="0" w:color="auto"/>
            <w:bottom w:val="none" w:sz="0" w:space="0" w:color="auto"/>
            <w:right w:val="none" w:sz="0" w:space="0" w:color="auto"/>
          </w:divBdr>
        </w:div>
        <w:div w:id="590430159">
          <w:marLeft w:val="640"/>
          <w:marRight w:val="0"/>
          <w:marTop w:val="0"/>
          <w:marBottom w:val="0"/>
          <w:divBdr>
            <w:top w:val="none" w:sz="0" w:space="0" w:color="auto"/>
            <w:left w:val="none" w:sz="0" w:space="0" w:color="auto"/>
            <w:bottom w:val="none" w:sz="0" w:space="0" w:color="auto"/>
            <w:right w:val="none" w:sz="0" w:space="0" w:color="auto"/>
          </w:divBdr>
        </w:div>
        <w:div w:id="675158112">
          <w:marLeft w:val="640"/>
          <w:marRight w:val="0"/>
          <w:marTop w:val="0"/>
          <w:marBottom w:val="0"/>
          <w:divBdr>
            <w:top w:val="none" w:sz="0" w:space="0" w:color="auto"/>
            <w:left w:val="none" w:sz="0" w:space="0" w:color="auto"/>
            <w:bottom w:val="none" w:sz="0" w:space="0" w:color="auto"/>
            <w:right w:val="none" w:sz="0" w:space="0" w:color="auto"/>
          </w:divBdr>
        </w:div>
        <w:div w:id="685596627">
          <w:marLeft w:val="640"/>
          <w:marRight w:val="0"/>
          <w:marTop w:val="0"/>
          <w:marBottom w:val="0"/>
          <w:divBdr>
            <w:top w:val="none" w:sz="0" w:space="0" w:color="auto"/>
            <w:left w:val="none" w:sz="0" w:space="0" w:color="auto"/>
            <w:bottom w:val="none" w:sz="0" w:space="0" w:color="auto"/>
            <w:right w:val="none" w:sz="0" w:space="0" w:color="auto"/>
          </w:divBdr>
        </w:div>
        <w:div w:id="728964416">
          <w:marLeft w:val="640"/>
          <w:marRight w:val="0"/>
          <w:marTop w:val="0"/>
          <w:marBottom w:val="0"/>
          <w:divBdr>
            <w:top w:val="none" w:sz="0" w:space="0" w:color="auto"/>
            <w:left w:val="none" w:sz="0" w:space="0" w:color="auto"/>
            <w:bottom w:val="none" w:sz="0" w:space="0" w:color="auto"/>
            <w:right w:val="none" w:sz="0" w:space="0" w:color="auto"/>
          </w:divBdr>
        </w:div>
        <w:div w:id="742532084">
          <w:marLeft w:val="640"/>
          <w:marRight w:val="0"/>
          <w:marTop w:val="0"/>
          <w:marBottom w:val="0"/>
          <w:divBdr>
            <w:top w:val="none" w:sz="0" w:space="0" w:color="auto"/>
            <w:left w:val="none" w:sz="0" w:space="0" w:color="auto"/>
            <w:bottom w:val="none" w:sz="0" w:space="0" w:color="auto"/>
            <w:right w:val="none" w:sz="0" w:space="0" w:color="auto"/>
          </w:divBdr>
        </w:div>
        <w:div w:id="906305022">
          <w:marLeft w:val="640"/>
          <w:marRight w:val="0"/>
          <w:marTop w:val="0"/>
          <w:marBottom w:val="0"/>
          <w:divBdr>
            <w:top w:val="none" w:sz="0" w:space="0" w:color="auto"/>
            <w:left w:val="none" w:sz="0" w:space="0" w:color="auto"/>
            <w:bottom w:val="none" w:sz="0" w:space="0" w:color="auto"/>
            <w:right w:val="none" w:sz="0" w:space="0" w:color="auto"/>
          </w:divBdr>
        </w:div>
        <w:div w:id="1041712277">
          <w:marLeft w:val="640"/>
          <w:marRight w:val="0"/>
          <w:marTop w:val="0"/>
          <w:marBottom w:val="0"/>
          <w:divBdr>
            <w:top w:val="none" w:sz="0" w:space="0" w:color="auto"/>
            <w:left w:val="none" w:sz="0" w:space="0" w:color="auto"/>
            <w:bottom w:val="none" w:sz="0" w:space="0" w:color="auto"/>
            <w:right w:val="none" w:sz="0" w:space="0" w:color="auto"/>
          </w:divBdr>
        </w:div>
        <w:div w:id="1261718639">
          <w:marLeft w:val="640"/>
          <w:marRight w:val="0"/>
          <w:marTop w:val="0"/>
          <w:marBottom w:val="0"/>
          <w:divBdr>
            <w:top w:val="none" w:sz="0" w:space="0" w:color="auto"/>
            <w:left w:val="none" w:sz="0" w:space="0" w:color="auto"/>
            <w:bottom w:val="none" w:sz="0" w:space="0" w:color="auto"/>
            <w:right w:val="none" w:sz="0" w:space="0" w:color="auto"/>
          </w:divBdr>
        </w:div>
        <w:div w:id="1465854349">
          <w:marLeft w:val="640"/>
          <w:marRight w:val="0"/>
          <w:marTop w:val="0"/>
          <w:marBottom w:val="0"/>
          <w:divBdr>
            <w:top w:val="none" w:sz="0" w:space="0" w:color="auto"/>
            <w:left w:val="none" w:sz="0" w:space="0" w:color="auto"/>
            <w:bottom w:val="none" w:sz="0" w:space="0" w:color="auto"/>
            <w:right w:val="none" w:sz="0" w:space="0" w:color="auto"/>
          </w:divBdr>
        </w:div>
        <w:div w:id="1508061244">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627470457">
          <w:marLeft w:val="640"/>
          <w:marRight w:val="0"/>
          <w:marTop w:val="0"/>
          <w:marBottom w:val="0"/>
          <w:divBdr>
            <w:top w:val="none" w:sz="0" w:space="0" w:color="auto"/>
            <w:left w:val="none" w:sz="0" w:space="0" w:color="auto"/>
            <w:bottom w:val="none" w:sz="0" w:space="0" w:color="auto"/>
            <w:right w:val="none" w:sz="0" w:space="0" w:color="auto"/>
          </w:divBdr>
        </w:div>
        <w:div w:id="1639872638">
          <w:marLeft w:val="640"/>
          <w:marRight w:val="0"/>
          <w:marTop w:val="0"/>
          <w:marBottom w:val="0"/>
          <w:divBdr>
            <w:top w:val="none" w:sz="0" w:space="0" w:color="auto"/>
            <w:left w:val="none" w:sz="0" w:space="0" w:color="auto"/>
            <w:bottom w:val="none" w:sz="0" w:space="0" w:color="auto"/>
            <w:right w:val="none" w:sz="0" w:space="0" w:color="auto"/>
          </w:divBdr>
        </w:div>
        <w:div w:id="1714233280">
          <w:marLeft w:val="640"/>
          <w:marRight w:val="0"/>
          <w:marTop w:val="0"/>
          <w:marBottom w:val="0"/>
          <w:divBdr>
            <w:top w:val="none" w:sz="0" w:space="0" w:color="auto"/>
            <w:left w:val="none" w:sz="0" w:space="0" w:color="auto"/>
            <w:bottom w:val="none" w:sz="0" w:space="0" w:color="auto"/>
            <w:right w:val="none" w:sz="0" w:space="0" w:color="auto"/>
          </w:divBdr>
        </w:div>
        <w:div w:id="1738433990">
          <w:marLeft w:val="640"/>
          <w:marRight w:val="0"/>
          <w:marTop w:val="0"/>
          <w:marBottom w:val="0"/>
          <w:divBdr>
            <w:top w:val="none" w:sz="0" w:space="0" w:color="auto"/>
            <w:left w:val="none" w:sz="0" w:space="0" w:color="auto"/>
            <w:bottom w:val="none" w:sz="0" w:space="0" w:color="auto"/>
            <w:right w:val="none" w:sz="0" w:space="0" w:color="auto"/>
          </w:divBdr>
        </w:div>
        <w:div w:id="1857888426">
          <w:marLeft w:val="640"/>
          <w:marRight w:val="0"/>
          <w:marTop w:val="0"/>
          <w:marBottom w:val="0"/>
          <w:divBdr>
            <w:top w:val="none" w:sz="0" w:space="0" w:color="auto"/>
            <w:left w:val="none" w:sz="0" w:space="0" w:color="auto"/>
            <w:bottom w:val="none" w:sz="0" w:space="0" w:color="auto"/>
            <w:right w:val="none" w:sz="0" w:space="0" w:color="auto"/>
          </w:divBdr>
        </w:div>
        <w:div w:id="1883592629">
          <w:marLeft w:val="640"/>
          <w:marRight w:val="0"/>
          <w:marTop w:val="0"/>
          <w:marBottom w:val="0"/>
          <w:divBdr>
            <w:top w:val="none" w:sz="0" w:space="0" w:color="auto"/>
            <w:left w:val="none" w:sz="0" w:space="0" w:color="auto"/>
            <w:bottom w:val="none" w:sz="0" w:space="0" w:color="auto"/>
            <w:right w:val="none" w:sz="0" w:space="0" w:color="auto"/>
          </w:divBdr>
        </w:div>
        <w:div w:id="2138640559">
          <w:marLeft w:val="640"/>
          <w:marRight w:val="0"/>
          <w:marTop w:val="0"/>
          <w:marBottom w:val="0"/>
          <w:divBdr>
            <w:top w:val="none" w:sz="0" w:space="0" w:color="auto"/>
            <w:left w:val="none" w:sz="0" w:space="0" w:color="auto"/>
            <w:bottom w:val="none" w:sz="0" w:space="0" w:color="auto"/>
            <w:right w:val="none" w:sz="0" w:space="0" w:color="auto"/>
          </w:divBdr>
        </w:div>
      </w:divsChild>
    </w:div>
    <w:div w:id="743794098">
      <w:bodyDiv w:val="1"/>
      <w:marLeft w:val="0"/>
      <w:marRight w:val="0"/>
      <w:marTop w:val="0"/>
      <w:marBottom w:val="0"/>
      <w:divBdr>
        <w:top w:val="none" w:sz="0" w:space="0" w:color="auto"/>
        <w:left w:val="none" w:sz="0" w:space="0" w:color="auto"/>
        <w:bottom w:val="none" w:sz="0" w:space="0" w:color="auto"/>
        <w:right w:val="none" w:sz="0" w:space="0" w:color="auto"/>
      </w:divBdr>
    </w:div>
    <w:div w:id="757750967">
      <w:bodyDiv w:val="1"/>
      <w:marLeft w:val="0"/>
      <w:marRight w:val="0"/>
      <w:marTop w:val="0"/>
      <w:marBottom w:val="0"/>
      <w:divBdr>
        <w:top w:val="none" w:sz="0" w:space="0" w:color="auto"/>
        <w:left w:val="none" w:sz="0" w:space="0" w:color="auto"/>
        <w:bottom w:val="none" w:sz="0" w:space="0" w:color="auto"/>
        <w:right w:val="none" w:sz="0" w:space="0" w:color="auto"/>
      </w:divBdr>
      <w:divsChild>
        <w:div w:id="3482856">
          <w:marLeft w:val="640"/>
          <w:marRight w:val="0"/>
          <w:marTop w:val="0"/>
          <w:marBottom w:val="0"/>
          <w:divBdr>
            <w:top w:val="none" w:sz="0" w:space="0" w:color="auto"/>
            <w:left w:val="none" w:sz="0" w:space="0" w:color="auto"/>
            <w:bottom w:val="none" w:sz="0" w:space="0" w:color="auto"/>
            <w:right w:val="none" w:sz="0" w:space="0" w:color="auto"/>
          </w:divBdr>
        </w:div>
        <w:div w:id="364598029">
          <w:marLeft w:val="640"/>
          <w:marRight w:val="0"/>
          <w:marTop w:val="0"/>
          <w:marBottom w:val="0"/>
          <w:divBdr>
            <w:top w:val="none" w:sz="0" w:space="0" w:color="auto"/>
            <w:left w:val="none" w:sz="0" w:space="0" w:color="auto"/>
            <w:bottom w:val="none" w:sz="0" w:space="0" w:color="auto"/>
            <w:right w:val="none" w:sz="0" w:space="0" w:color="auto"/>
          </w:divBdr>
        </w:div>
        <w:div w:id="368577081">
          <w:marLeft w:val="640"/>
          <w:marRight w:val="0"/>
          <w:marTop w:val="0"/>
          <w:marBottom w:val="0"/>
          <w:divBdr>
            <w:top w:val="none" w:sz="0" w:space="0" w:color="auto"/>
            <w:left w:val="none" w:sz="0" w:space="0" w:color="auto"/>
            <w:bottom w:val="none" w:sz="0" w:space="0" w:color="auto"/>
            <w:right w:val="none" w:sz="0" w:space="0" w:color="auto"/>
          </w:divBdr>
        </w:div>
        <w:div w:id="526719630">
          <w:marLeft w:val="640"/>
          <w:marRight w:val="0"/>
          <w:marTop w:val="0"/>
          <w:marBottom w:val="0"/>
          <w:divBdr>
            <w:top w:val="none" w:sz="0" w:space="0" w:color="auto"/>
            <w:left w:val="none" w:sz="0" w:space="0" w:color="auto"/>
            <w:bottom w:val="none" w:sz="0" w:space="0" w:color="auto"/>
            <w:right w:val="none" w:sz="0" w:space="0" w:color="auto"/>
          </w:divBdr>
        </w:div>
        <w:div w:id="546600907">
          <w:marLeft w:val="640"/>
          <w:marRight w:val="0"/>
          <w:marTop w:val="0"/>
          <w:marBottom w:val="0"/>
          <w:divBdr>
            <w:top w:val="none" w:sz="0" w:space="0" w:color="auto"/>
            <w:left w:val="none" w:sz="0" w:space="0" w:color="auto"/>
            <w:bottom w:val="none" w:sz="0" w:space="0" w:color="auto"/>
            <w:right w:val="none" w:sz="0" w:space="0" w:color="auto"/>
          </w:divBdr>
        </w:div>
        <w:div w:id="889272410">
          <w:marLeft w:val="640"/>
          <w:marRight w:val="0"/>
          <w:marTop w:val="0"/>
          <w:marBottom w:val="0"/>
          <w:divBdr>
            <w:top w:val="none" w:sz="0" w:space="0" w:color="auto"/>
            <w:left w:val="none" w:sz="0" w:space="0" w:color="auto"/>
            <w:bottom w:val="none" w:sz="0" w:space="0" w:color="auto"/>
            <w:right w:val="none" w:sz="0" w:space="0" w:color="auto"/>
          </w:divBdr>
        </w:div>
        <w:div w:id="1069617851">
          <w:marLeft w:val="640"/>
          <w:marRight w:val="0"/>
          <w:marTop w:val="0"/>
          <w:marBottom w:val="0"/>
          <w:divBdr>
            <w:top w:val="none" w:sz="0" w:space="0" w:color="auto"/>
            <w:left w:val="none" w:sz="0" w:space="0" w:color="auto"/>
            <w:bottom w:val="none" w:sz="0" w:space="0" w:color="auto"/>
            <w:right w:val="none" w:sz="0" w:space="0" w:color="auto"/>
          </w:divBdr>
        </w:div>
        <w:div w:id="1071543220">
          <w:marLeft w:val="640"/>
          <w:marRight w:val="0"/>
          <w:marTop w:val="0"/>
          <w:marBottom w:val="0"/>
          <w:divBdr>
            <w:top w:val="none" w:sz="0" w:space="0" w:color="auto"/>
            <w:left w:val="none" w:sz="0" w:space="0" w:color="auto"/>
            <w:bottom w:val="none" w:sz="0" w:space="0" w:color="auto"/>
            <w:right w:val="none" w:sz="0" w:space="0" w:color="auto"/>
          </w:divBdr>
        </w:div>
        <w:div w:id="1207572076">
          <w:marLeft w:val="640"/>
          <w:marRight w:val="0"/>
          <w:marTop w:val="0"/>
          <w:marBottom w:val="0"/>
          <w:divBdr>
            <w:top w:val="none" w:sz="0" w:space="0" w:color="auto"/>
            <w:left w:val="none" w:sz="0" w:space="0" w:color="auto"/>
            <w:bottom w:val="none" w:sz="0" w:space="0" w:color="auto"/>
            <w:right w:val="none" w:sz="0" w:space="0" w:color="auto"/>
          </w:divBdr>
        </w:div>
        <w:div w:id="1334261383">
          <w:marLeft w:val="640"/>
          <w:marRight w:val="0"/>
          <w:marTop w:val="0"/>
          <w:marBottom w:val="0"/>
          <w:divBdr>
            <w:top w:val="none" w:sz="0" w:space="0" w:color="auto"/>
            <w:left w:val="none" w:sz="0" w:space="0" w:color="auto"/>
            <w:bottom w:val="none" w:sz="0" w:space="0" w:color="auto"/>
            <w:right w:val="none" w:sz="0" w:space="0" w:color="auto"/>
          </w:divBdr>
        </w:div>
        <w:div w:id="1487278655">
          <w:marLeft w:val="640"/>
          <w:marRight w:val="0"/>
          <w:marTop w:val="0"/>
          <w:marBottom w:val="0"/>
          <w:divBdr>
            <w:top w:val="none" w:sz="0" w:space="0" w:color="auto"/>
            <w:left w:val="none" w:sz="0" w:space="0" w:color="auto"/>
            <w:bottom w:val="none" w:sz="0" w:space="0" w:color="auto"/>
            <w:right w:val="none" w:sz="0" w:space="0" w:color="auto"/>
          </w:divBdr>
        </w:div>
        <w:div w:id="1513180441">
          <w:marLeft w:val="640"/>
          <w:marRight w:val="0"/>
          <w:marTop w:val="0"/>
          <w:marBottom w:val="0"/>
          <w:divBdr>
            <w:top w:val="none" w:sz="0" w:space="0" w:color="auto"/>
            <w:left w:val="none" w:sz="0" w:space="0" w:color="auto"/>
            <w:bottom w:val="none" w:sz="0" w:space="0" w:color="auto"/>
            <w:right w:val="none" w:sz="0" w:space="0" w:color="auto"/>
          </w:divBdr>
        </w:div>
        <w:div w:id="1584218465">
          <w:marLeft w:val="640"/>
          <w:marRight w:val="0"/>
          <w:marTop w:val="0"/>
          <w:marBottom w:val="0"/>
          <w:divBdr>
            <w:top w:val="none" w:sz="0" w:space="0" w:color="auto"/>
            <w:left w:val="none" w:sz="0" w:space="0" w:color="auto"/>
            <w:bottom w:val="none" w:sz="0" w:space="0" w:color="auto"/>
            <w:right w:val="none" w:sz="0" w:space="0" w:color="auto"/>
          </w:divBdr>
        </w:div>
        <w:div w:id="1716082471">
          <w:marLeft w:val="640"/>
          <w:marRight w:val="0"/>
          <w:marTop w:val="0"/>
          <w:marBottom w:val="0"/>
          <w:divBdr>
            <w:top w:val="none" w:sz="0" w:space="0" w:color="auto"/>
            <w:left w:val="none" w:sz="0" w:space="0" w:color="auto"/>
            <w:bottom w:val="none" w:sz="0" w:space="0" w:color="auto"/>
            <w:right w:val="none" w:sz="0" w:space="0" w:color="auto"/>
          </w:divBdr>
        </w:div>
        <w:div w:id="1772431074">
          <w:marLeft w:val="640"/>
          <w:marRight w:val="0"/>
          <w:marTop w:val="0"/>
          <w:marBottom w:val="0"/>
          <w:divBdr>
            <w:top w:val="none" w:sz="0" w:space="0" w:color="auto"/>
            <w:left w:val="none" w:sz="0" w:space="0" w:color="auto"/>
            <w:bottom w:val="none" w:sz="0" w:space="0" w:color="auto"/>
            <w:right w:val="none" w:sz="0" w:space="0" w:color="auto"/>
          </w:divBdr>
        </w:div>
        <w:div w:id="1809514715">
          <w:marLeft w:val="640"/>
          <w:marRight w:val="0"/>
          <w:marTop w:val="0"/>
          <w:marBottom w:val="0"/>
          <w:divBdr>
            <w:top w:val="none" w:sz="0" w:space="0" w:color="auto"/>
            <w:left w:val="none" w:sz="0" w:space="0" w:color="auto"/>
            <w:bottom w:val="none" w:sz="0" w:space="0" w:color="auto"/>
            <w:right w:val="none" w:sz="0" w:space="0" w:color="auto"/>
          </w:divBdr>
        </w:div>
        <w:div w:id="1844778795">
          <w:marLeft w:val="640"/>
          <w:marRight w:val="0"/>
          <w:marTop w:val="0"/>
          <w:marBottom w:val="0"/>
          <w:divBdr>
            <w:top w:val="none" w:sz="0" w:space="0" w:color="auto"/>
            <w:left w:val="none" w:sz="0" w:space="0" w:color="auto"/>
            <w:bottom w:val="none" w:sz="0" w:space="0" w:color="auto"/>
            <w:right w:val="none" w:sz="0" w:space="0" w:color="auto"/>
          </w:divBdr>
        </w:div>
        <w:div w:id="1899171915">
          <w:marLeft w:val="640"/>
          <w:marRight w:val="0"/>
          <w:marTop w:val="0"/>
          <w:marBottom w:val="0"/>
          <w:divBdr>
            <w:top w:val="none" w:sz="0" w:space="0" w:color="auto"/>
            <w:left w:val="none" w:sz="0" w:space="0" w:color="auto"/>
            <w:bottom w:val="none" w:sz="0" w:space="0" w:color="auto"/>
            <w:right w:val="none" w:sz="0" w:space="0" w:color="auto"/>
          </w:divBdr>
        </w:div>
      </w:divsChild>
    </w:div>
    <w:div w:id="777485798">
      <w:bodyDiv w:val="1"/>
      <w:marLeft w:val="0"/>
      <w:marRight w:val="0"/>
      <w:marTop w:val="0"/>
      <w:marBottom w:val="0"/>
      <w:divBdr>
        <w:top w:val="none" w:sz="0" w:space="0" w:color="auto"/>
        <w:left w:val="none" w:sz="0" w:space="0" w:color="auto"/>
        <w:bottom w:val="none" w:sz="0" w:space="0" w:color="auto"/>
        <w:right w:val="none" w:sz="0" w:space="0" w:color="auto"/>
      </w:divBdr>
    </w:div>
    <w:div w:id="812647815">
      <w:bodyDiv w:val="1"/>
      <w:marLeft w:val="0"/>
      <w:marRight w:val="0"/>
      <w:marTop w:val="0"/>
      <w:marBottom w:val="0"/>
      <w:divBdr>
        <w:top w:val="none" w:sz="0" w:space="0" w:color="auto"/>
        <w:left w:val="none" w:sz="0" w:space="0" w:color="auto"/>
        <w:bottom w:val="none" w:sz="0" w:space="0" w:color="auto"/>
        <w:right w:val="none" w:sz="0" w:space="0" w:color="auto"/>
      </w:divBdr>
      <w:divsChild>
        <w:div w:id="64842105">
          <w:marLeft w:val="640"/>
          <w:marRight w:val="0"/>
          <w:marTop w:val="0"/>
          <w:marBottom w:val="0"/>
          <w:divBdr>
            <w:top w:val="none" w:sz="0" w:space="0" w:color="auto"/>
            <w:left w:val="none" w:sz="0" w:space="0" w:color="auto"/>
            <w:bottom w:val="none" w:sz="0" w:space="0" w:color="auto"/>
            <w:right w:val="none" w:sz="0" w:space="0" w:color="auto"/>
          </w:divBdr>
        </w:div>
        <w:div w:id="128399938">
          <w:marLeft w:val="640"/>
          <w:marRight w:val="0"/>
          <w:marTop w:val="0"/>
          <w:marBottom w:val="0"/>
          <w:divBdr>
            <w:top w:val="none" w:sz="0" w:space="0" w:color="auto"/>
            <w:left w:val="none" w:sz="0" w:space="0" w:color="auto"/>
            <w:bottom w:val="none" w:sz="0" w:space="0" w:color="auto"/>
            <w:right w:val="none" w:sz="0" w:space="0" w:color="auto"/>
          </w:divBdr>
        </w:div>
        <w:div w:id="186792525">
          <w:marLeft w:val="640"/>
          <w:marRight w:val="0"/>
          <w:marTop w:val="0"/>
          <w:marBottom w:val="0"/>
          <w:divBdr>
            <w:top w:val="none" w:sz="0" w:space="0" w:color="auto"/>
            <w:left w:val="none" w:sz="0" w:space="0" w:color="auto"/>
            <w:bottom w:val="none" w:sz="0" w:space="0" w:color="auto"/>
            <w:right w:val="none" w:sz="0" w:space="0" w:color="auto"/>
          </w:divBdr>
        </w:div>
        <w:div w:id="259027731">
          <w:marLeft w:val="640"/>
          <w:marRight w:val="0"/>
          <w:marTop w:val="0"/>
          <w:marBottom w:val="0"/>
          <w:divBdr>
            <w:top w:val="none" w:sz="0" w:space="0" w:color="auto"/>
            <w:left w:val="none" w:sz="0" w:space="0" w:color="auto"/>
            <w:bottom w:val="none" w:sz="0" w:space="0" w:color="auto"/>
            <w:right w:val="none" w:sz="0" w:space="0" w:color="auto"/>
          </w:divBdr>
        </w:div>
        <w:div w:id="352614408">
          <w:marLeft w:val="640"/>
          <w:marRight w:val="0"/>
          <w:marTop w:val="0"/>
          <w:marBottom w:val="0"/>
          <w:divBdr>
            <w:top w:val="none" w:sz="0" w:space="0" w:color="auto"/>
            <w:left w:val="none" w:sz="0" w:space="0" w:color="auto"/>
            <w:bottom w:val="none" w:sz="0" w:space="0" w:color="auto"/>
            <w:right w:val="none" w:sz="0" w:space="0" w:color="auto"/>
          </w:divBdr>
        </w:div>
        <w:div w:id="363867544">
          <w:marLeft w:val="640"/>
          <w:marRight w:val="0"/>
          <w:marTop w:val="0"/>
          <w:marBottom w:val="0"/>
          <w:divBdr>
            <w:top w:val="none" w:sz="0" w:space="0" w:color="auto"/>
            <w:left w:val="none" w:sz="0" w:space="0" w:color="auto"/>
            <w:bottom w:val="none" w:sz="0" w:space="0" w:color="auto"/>
            <w:right w:val="none" w:sz="0" w:space="0" w:color="auto"/>
          </w:divBdr>
        </w:div>
        <w:div w:id="505096065">
          <w:marLeft w:val="640"/>
          <w:marRight w:val="0"/>
          <w:marTop w:val="0"/>
          <w:marBottom w:val="0"/>
          <w:divBdr>
            <w:top w:val="none" w:sz="0" w:space="0" w:color="auto"/>
            <w:left w:val="none" w:sz="0" w:space="0" w:color="auto"/>
            <w:bottom w:val="none" w:sz="0" w:space="0" w:color="auto"/>
            <w:right w:val="none" w:sz="0" w:space="0" w:color="auto"/>
          </w:divBdr>
        </w:div>
        <w:div w:id="791368744">
          <w:marLeft w:val="640"/>
          <w:marRight w:val="0"/>
          <w:marTop w:val="0"/>
          <w:marBottom w:val="0"/>
          <w:divBdr>
            <w:top w:val="none" w:sz="0" w:space="0" w:color="auto"/>
            <w:left w:val="none" w:sz="0" w:space="0" w:color="auto"/>
            <w:bottom w:val="none" w:sz="0" w:space="0" w:color="auto"/>
            <w:right w:val="none" w:sz="0" w:space="0" w:color="auto"/>
          </w:divBdr>
        </w:div>
        <w:div w:id="853298620">
          <w:marLeft w:val="640"/>
          <w:marRight w:val="0"/>
          <w:marTop w:val="0"/>
          <w:marBottom w:val="0"/>
          <w:divBdr>
            <w:top w:val="none" w:sz="0" w:space="0" w:color="auto"/>
            <w:left w:val="none" w:sz="0" w:space="0" w:color="auto"/>
            <w:bottom w:val="none" w:sz="0" w:space="0" w:color="auto"/>
            <w:right w:val="none" w:sz="0" w:space="0" w:color="auto"/>
          </w:divBdr>
        </w:div>
        <w:div w:id="963775532">
          <w:marLeft w:val="640"/>
          <w:marRight w:val="0"/>
          <w:marTop w:val="0"/>
          <w:marBottom w:val="0"/>
          <w:divBdr>
            <w:top w:val="none" w:sz="0" w:space="0" w:color="auto"/>
            <w:left w:val="none" w:sz="0" w:space="0" w:color="auto"/>
            <w:bottom w:val="none" w:sz="0" w:space="0" w:color="auto"/>
            <w:right w:val="none" w:sz="0" w:space="0" w:color="auto"/>
          </w:divBdr>
        </w:div>
        <w:div w:id="1002195957">
          <w:marLeft w:val="640"/>
          <w:marRight w:val="0"/>
          <w:marTop w:val="0"/>
          <w:marBottom w:val="0"/>
          <w:divBdr>
            <w:top w:val="none" w:sz="0" w:space="0" w:color="auto"/>
            <w:left w:val="none" w:sz="0" w:space="0" w:color="auto"/>
            <w:bottom w:val="none" w:sz="0" w:space="0" w:color="auto"/>
            <w:right w:val="none" w:sz="0" w:space="0" w:color="auto"/>
          </w:divBdr>
        </w:div>
        <w:div w:id="1221863218">
          <w:marLeft w:val="640"/>
          <w:marRight w:val="0"/>
          <w:marTop w:val="0"/>
          <w:marBottom w:val="0"/>
          <w:divBdr>
            <w:top w:val="none" w:sz="0" w:space="0" w:color="auto"/>
            <w:left w:val="none" w:sz="0" w:space="0" w:color="auto"/>
            <w:bottom w:val="none" w:sz="0" w:space="0" w:color="auto"/>
            <w:right w:val="none" w:sz="0" w:space="0" w:color="auto"/>
          </w:divBdr>
        </w:div>
        <w:div w:id="1238974373">
          <w:marLeft w:val="640"/>
          <w:marRight w:val="0"/>
          <w:marTop w:val="0"/>
          <w:marBottom w:val="0"/>
          <w:divBdr>
            <w:top w:val="none" w:sz="0" w:space="0" w:color="auto"/>
            <w:left w:val="none" w:sz="0" w:space="0" w:color="auto"/>
            <w:bottom w:val="none" w:sz="0" w:space="0" w:color="auto"/>
            <w:right w:val="none" w:sz="0" w:space="0" w:color="auto"/>
          </w:divBdr>
        </w:div>
        <w:div w:id="1361853223">
          <w:marLeft w:val="640"/>
          <w:marRight w:val="0"/>
          <w:marTop w:val="0"/>
          <w:marBottom w:val="0"/>
          <w:divBdr>
            <w:top w:val="none" w:sz="0" w:space="0" w:color="auto"/>
            <w:left w:val="none" w:sz="0" w:space="0" w:color="auto"/>
            <w:bottom w:val="none" w:sz="0" w:space="0" w:color="auto"/>
            <w:right w:val="none" w:sz="0" w:space="0" w:color="auto"/>
          </w:divBdr>
        </w:div>
        <w:div w:id="1403261645">
          <w:marLeft w:val="640"/>
          <w:marRight w:val="0"/>
          <w:marTop w:val="0"/>
          <w:marBottom w:val="0"/>
          <w:divBdr>
            <w:top w:val="none" w:sz="0" w:space="0" w:color="auto"/>
            <w:left w:val="none" w:sz="0" w:space="0" w:color="auto"/>
            <w:bottom w:val="none" w:sz="0" w:space="0" w:color="auto"/>
            <w:right w:val="none" w:sz="0" w:space="0" w:color="auto"/>
          </w:divBdr>
        </w:div>
        <w:div w:id="1442069591">
          <w:marLeft w:val="640"/>
          <w:marRight w:val="0"/>
          <w:marTop w:val="0"/>
          <w:marBottom w:val="0"/>
          <w:divBdr>
            <w:top w:val="none" w:sz="0" w:space="0" w:color="auto"/>
            <w:left w:val="none" w:sz="0" w:space="0" w:color="auto"/>
            <w:bottom w:val="none" w:sz="0" w:space="0" w:color="auto"/>
            <w:right w:val="none" w:sz="0" w:space="0" w:color="auto"/>
          </w:divBdr>
        </w:div>
        <w:div w:id="1453330717">
          <w:marLeft w:val="640"/>
          <w:marRight w:val="0"/>
          <w:marTop w:val="0"/>
          <w:marBottom w:val="0"/>
          <w:divBdr>
            <w:top w:val="none" w:sz="0" w:space="0" w:color="auto"/>
            <w:left w:val="none" w:sz="0" w:space="0" w:color="auto"/>
            <w:bottom w:val="none" w:sz="0" w:space="0" w:color="auto"/>
            <w:right w:val="none" w:sz="0" w:space="0" w:color="auto"/>
          </w:divBdr>
        </w:div>
        <w:div w:id="1480464915">
          <w:marLeft w:val="640"/>
          <w:marRight w:val="0"/>
          <w:marTop w:val="0"/>
          <w:marBottom w:val="0"/>
          <w:divBdr>
            <w:top w:val="none" w:sz="0" w:space="0" w:color="auto"/>
            <w:left w:val="none" w:sz="0" w:space="0" w:color="auto"/>
            <w:bottom w:val="none" w:sz="0" w:space="0" w:color="auto"/>
            <w:right w:val="none" w:sz="0" w:space="0" w:color="auto"/>
          </w:divBdr>
        </w:div>
        <w:div w:id="1940988755">
          <w:marLeft w:val="640"/>
          <w:marRight w:val="0"/>
          <w:marTop w:val="0"/>
          <w:marBottom w:val="0"/>
          <w:divBdr>
            <w:top w:val="none" w:sz="0" w:space="0" w:color="auto"/>
            <w:left w:val="none" w:sz="0" w:space="0" w:color="auto"/>
            <w:bottom w:val="none" w:sz="0" w:space="0" w:color="auto"/>
            <w:right w:val="none" w:sz="0" w:space="0" w:color="auto"/>
          </w:divBdr>
        </w:div>
        <w:div w:id="2020741136">
          <w:marLeft w:val="640"/>
          <w:marRight w:val="0"/>
          <w:marTop w:val="0"/>
          <w:marBottom w:val="0"/>
          <w:divBdr>
            <w:top w:val="none" w:sz="0" w:space="0" w:color="auto"/>
            <w:left w:val="none" w:sz="0" w:space="0" w:color="auto"/>
            <w:bottom w:val="none" w:sz="0" w:space="0" w:color="auto"/>
            <w:right w:val="none" w:sz="0" w:space="0" w:color="auto"/>
          </w:divBdr>
        </w:div>
        <w:div w:id="2139835552">
          <w:marLeft w:val="640"/>
          <w:marRight w:val="0"/>
          <w:marTop w:val="0"/>
          <w:marBottom w:val="0"/>
          <w:divBdr>
            <w:top w:val="none" w:sz="0" w:space="0" w:color="auto"/>
            <w:left w:val="none" w:sz="0" w:space="0" w:color="auto"/>
            <w:bottom w:val="none" w:sz="0" w:space="0" w:color="auto"/>
            <w:right w:val="none" w:sz="0" w:space="0" w:color="auto"/>
          </w:divBdr>
        </w:div>
        <w:div w:id="2144805090">
          <w:marLeft w:val="640"/>
          <w:marRight w:val="0"/>
          <w:marTop w:val="0"/>
          <w:marBottom w:val="0"/>
          <w:divBdr>
            <w:top w:val="none" w:sz="0" w:space="0" w:color="auto"/>
            <w:left w:val="none" w:sz="0" w:space="0" w:color="auto"/>
            <w:bottom w:val="none" w:sz="0" w:space="0" w:color="auto"/>
            <w:right w:val="none" w:sz="0" w:space="0" w:color="auto"/>
          </w:divBdr>
        </w:div>
      </w:divsChild>
    </w:div>
    <w:div w:id="842352897">
      <w:bodyDiv w:val="1"/>
      <w:marLeft w:val="0"/>
      <w:marRight w:val="0"/>
      <w:marTop w:val="0"/>
      <w:marBottom w:val="0"/>
      <w:divBdr>
        <w:top w:val="none" w:sz="0" w:space="0" w:color="auto"/>
        <w:left w:val="none" w:sz="0" w:space="0" w:color="auto"/>
        <w:bottom w:val="none" w:sz="0" w:space="0" w:color="auto"/>
        <w:right w:val="none" w:sz="0" w:space="0" w:color="auto"/>
      </w:divBdr>
      <w:divsChild>
        <w:div w:id="62068292">
          <w:marLeft w:val="640"/>
          <w:marRight w:val="0"/>
          <w:marTop w:val="0"/>
          <w:marBottom w:val="0"/>
          <w:divBdr>
            <w:top w:val="none" w:sz="0" w:space="0" w:color="auto"/>
            <w:left w:val="none" w:sz="0" w:space="0" w:color="auto"/>
            <w:bottom w:val="none" w:sz="0" w:space="0" w:color="auto"/>
            <w:right w:val="none" w:sz="0" w:space="0" w:color="auto"/>
          </w:divBdr>
        </w:div>
        <w:div w:id="146094498">
          <w:marLeft w:val="640"/>
          <w:marRight w:val="0"/>
          <w:marTop w:val="0"/>
          <w:marBottom w:val="0"/>
          <w:divBdr>
            <w:top w:val="none" w:sz="0" w:space="0" w:color="auto"/>
            <w:left w:val="none" w:sz="0" w:space="0" w:color="auto"/>
            <w:bottom w:val="none" w:sz="0" w:space="0" w:color="auto"/>
            <w:right w:val="none" w:sz="0" w:space="0" w:color="auto"/>
          </w:divBdr>
        </w:div>
        <w:div w:id="352996889">
          <w:marLeft w:val="640"/>
          <w:marRight w:val="0"/>
          <w:marTop w:val="0"/>
          <w:marBottom w:val="0"/>
          <w:divBdr>
            <w:top w:val="none" w:sz="0" w:space="0" w:color="auto"/>
            <w:left w:val="none" w:sz="0" w:space="0" w:color="auto"/>
            <w:bottom w:val="none" w:sz="0" w:space="0" w:color="auto"/>
            <w:right w:val="none" w:sz="0" w:space="0" w:color="auto"/>
          </w:divBdr>
        </w:div>
        <w:div w:id="421922888">
          <w:marLeft w:val="640"/>
          <w:marRight w:val="0"/>
          <w:marTop w:val="0"/>
          <w:marBottom w:val="0"/>
          <w:divBdr>
            <w:top w:val="none" w:sz="0" w:space="0" w:color="auto"/>
            <w:left w:val="none" w:sz="0" w:space="0" w:color="auto"/>
            <w:bottom w:val="none" w:sz="0" w:space="0" w:color="auto"/>
            <w:right w:val="none" w:sz="0" w:space="0" w:color="auto"/>
          </w:divBdr>
        </w:div>
        <w:div w:id="423918345">
          <w:marLeft w:val="640"/>
          <w:marRight w:val="0"/>
          <w:marTop w:val="0"/>
          <w:marBottom w:val="0"/>
          <w:divBdr>
            <w:top w:val="none" w:sz="0" w:space="0" w:color="auto"/>
            <w:left w:val="none" w:sz="0" w:space="0" w:color="auto"/>
            <w:bottom w:val="none" w:sz="0" w:space="0" w:color="auto"/>
            <w:right w:val="none" w:sz="0" w:space="0" w:color="auto"/>
          </w:divBdr>
        </w:div>
        <w:div w:id="500852041">
          <w:marLeft w:val="640"/>
          <w:marRight w:val="0"/>
          <w:marTop w:val="0"/>
          <w:marBottom w:val="0"/>
          <w:divBdr>
            <w:top w:val="none" w:sz="0" w:space="0" w:color="auto"/>
            <w:left w:val="none" w:sz="0" w:space="0" w:color="auto"/>
            <w:bottom w:val="none" w:sz="0" w:space="0" w:color="auto"/>
            <w:right w:val="none" w:sz="0" w:space="0" w:color="auto"/>
          </w:divBdr>
        </w:div>
        <w:div w:id="518743045">
          <w:marLeft w:val="640"/>
          <w:marRight w:val="0"/>
          <w:marTop w:val="0"/>
          <w:marBottom w:val="0"/>
          <w:divBdr>
            <w:top w:val="none" w:sz="0" w:space="0" w:color="auto"/>
            <w:left w:val="none" w:sz="0" w:space="0" w:color="auto"/>
            <w:bottom w:val="none" w:sz="0" w:space="0" w:color="auto"/>
            <w:right w:val="none" w:sz="0" w:space="0" w:color="auto"/>
          </w:divBdr>
        </w:div>
        <w:div w:id="579759347">
          <w:marLeft w:val="640"/>
          <w:marRight w:val="0"/>
          <w:marTop w:val="0"/>
          <w:marBottom w:val="0"/>
          <w:divBdr>
            <w:top w:val="none" w:sz="0" w:space="0" w:color="auto"/>
            <w:left w:val="none" w:sz="0" w:space="0" w:color="auto"/>
            <w:bottom w:val="none" w:sz="0" w:space="0" w:color="auto"/>
            <w:right w:val="none" w:sz="0" w:space="0" w:color="auto"/>
          </w:divBdr>
        </w:div>
        <w:div w:id="942110648">
          <w:marLeft w:val="640"/>
          <w:marRight w:val="0"/>
          <w:marTop w:val="0"/>
          <w:marBottom w:val="0"/>
          <w:divBdr>
            <w:top w:val="none" w:sz="0" w:space="0" w:color="auto"/>
            <w:left w:val="none" w:sz="0" w:space="0" w:color="auto"/>
            <w:bottom w:val="none" w:sz="0" w:space="0" w:color="auto"/>
            <w:right w:val="none" w:sz="0" w:space="0" w:color="auto"/>
          </w:divBdr>
        </w:div>
        <w:div w:id="966813989">
          <w:marLeft w:val="640"/>
          <w:marRight w:val="0"/>
          <w:marTop w:val="0"/>
          <w:marBottom w:val="0"/>
          <w:divBdr>
            <w:top w:val="none" w:sz="0" w:space="0" w:color="auto"/>
            <w:left w:val="none" w:sz="0" w:space="0" w:color="auto"/>
            <w:bottom w:val="none" w:sz="0" w:space="0" w:color="auto"/>
            <w:right w:val="none" w:sz="0" w:space="0" w:color="auto"/>
          </w:divBdr>
        </w:div>
        <w:div w:id="969556074">
          <w:marLeft w:val="640"/>
          <w:marRight w:val="0"/>
          <w:marTop w:val="0"/>
          <w:marBottom w:val="0"/>
          <w:divBdr>
            <w:top w:val="none" w:sz="0" w:space="0" w:color="auto"/>
            <w:left w:val="none" w:sz="0" w:space="0" w:color="auto"/>
            <w:bottom w:val="none" w:sz="0" w:space="0" w:color="auto"/>
            <w:right w:val="none" w:sz="0" w:space="0" w:color="auto"/>
          </w:divBdr>
        </w:div>
        <w:div w:id="1062288115">
          <w:marLeft w:val="640"/>
          <w:marRight w:val="0"/>
          <w:marTop w:val="0"/>
          <w:marBottom w:val="0"/>
          <w:divBdr>
            <w:top w:val="none" w:sz="0" w:space="0" w:color="auto"/>
            <w:left w:val="none" w:sz="0" w:space="0" w:color="auto"/>
            <w:bottom w:val="none" w:sz="0" w:space="0" w:color="auto"/>
            <w:right w:val="none" w:sz="0" w:space="0" w:color="auto"/>
          </w:divBdr>
        </w:div>
        <w:div w:id="1131049765">
          <w:marLeft w:val="640"/>
          <w:marRight w:val="0"/>
          <w:marTop w:val="0"/>
          <w:marBottom w:val="0"/>
          <w:divBdr>
            <w:top w:val="none" w:sz="0" w:space="0" w:color="auto"/>
            <w:left w:val="none" w:sz="0" w:space="0" w:color="auto"/>
            <w:bottom w:val="none" w:sz="0" w:space="0" w:color="auto"/>
            <w:right w:val="none" w:sz="0" w:space="0" w:color="auto"/>
          </w:divBdr>
        </w:div>
        <w:div w:id="1230656003">
          <w:marLeft w:val="640"/>
          <w:marRight w:val="0"/>
          <w:marTop w:val="0"/>
          <w:marBottom w:val="0"/>
          <w:divBdr>
            <w:top w:val="none" w:sz="0" w:space="0" w:color="auto"/>
            <w:left w:val="none" w:sz="0" w:space="0" w:color="auto"/>
            <w:bottom w:val="none" w:sz="0" w:space="0" w:color="auto"/>
            <w:right w:val="none" w:sz="0" w:space="0" w:color="auto"/>
          </w:divBdr>
        </w:div>
        <w:div w:id="1264916919">
          <w:marLeft w:val="640"/>
          <w:marRight w:val="0"/>
          <w:marTop w:val="0"/>
          <w:marBottom w:val="0"/>
          <w:divBdr>
            <w:top w:val="none" w:sz="0" w:space="0" w:color="auto"/>
            <w:left w:val="none" w:sz="0" w:space="0" w:color="auto"/>
            <w:bottom w:val="none" w:sz="0" w:space="0" w:color="auto"/>
            <w:right w:val="none" w:sz="0" w:space="0" w:color="auto"/>
          </w:divBdr>
        </w:div>
        <w:div w:id="1287740022">
          <w:marLeft w:val="640"/>
          <w:marRight w:val="0"/>
          <w:marTop w:val="0"/>
          <w:marBottom w:val="0"/>
          <w:divBdr>
            <w:top w:val="none" w:sz="0" w:space="0" w:color="auto"/>
            <w:left w:val="none" w:sz="0" w:space="0" w:color="auto"/>
            <w:bottom w:val="none" w:sz="0" w:space="0" w:color="auto"/>
            <w:right w:val="none" w:sz="0" w:space="0" w:color="auto"/>
          </w:divBdr>
        </w:div>
        <w:div w:id="1338342743">
          <w:marLeft w:val="640"/>
          <w:marRight w:val="0"/>
          <w:marTop w:val="0"/>
          <w:marBottom w:val="0"/>
          <w:divBdr>
            <w:top w:val="none" w:sz="0" w:space="0" w:color="auto"/>
            <w:left w:val="none" w:sz="0" w:space="0" w:color="auto"/>
            <w:bottom w:val="none" w:sz="0" w:space="0" w:color="auto"/>
            <w:right w:val="none" w:sz="0" w:space="0" w:color="auto"/>
          </w:divBdr>
        </w:div>
        <w:div w:id="1339649110">
          <w:marLeft w:val="640"/>
          <w:marRight w:val="0"/>
          <w:marTop w:val="0"/>
          <w:marBottom w:val="0"/>
          <w:divBdr>
            <w:top w:val="none" w:sz="0" w:space="0" w:color="auto"/>
            <w:left w:val="none" w:sz="0" w:space="0" w:color="auto"/>
            <w:bottom w:val="none" w:sz="0" w:space="0" w:color="auto"/>
            <w:right w:val="none" w:sz="0" w:space="0" w:color="auto"/>
          </w:divBdr>
        </w:div>
        <w:div w:id="1376274070">
          <w:marLeft w:val="640"/>
          <w:marRight w:val="0"/>
          <w:marTop w:val="0"/>
          <w:marBottom w:val="0"/>
          <w:divBdr>
            <w:top w:val="none" w:sz="0" w:space="0" w:color="auto"/>
            <w:left w:val="none" w:sz="0" w:space="0" w:color="auto"/>
            <w:bottom w:val="none" w:sz="0" w:space="0" w:color="auto"/>
            <w:right w:val="none" w:sz="0" w:space="0" w:color="auto"/>
          </w:divBdr>
        </w:div>
        <w:div w:id="1549301448">
          <w:marLeft w:val="640"/>
          <w:marRight w:val="0"/>
          <w:marTop w:val="0"/>
          <w:marBottom w:val="0"/>
          <w:divBdr>
            <w:top w:val="none" w:sz="0" w:space="0" w:color="auto"/>
            <w:left w:val="none" w:sz="0" w:space="0" w:color="auto"/>
            <w:bottom w:val="none" w:sz="0" w:space="0" w:color="auto"/>
            <w:right w:val="none" w:sz="0" w:space="0" w:color="auto"/>
          </w:divBdr>
        </w:div>
        <w:div w:id="1550535874">
          <w:marLeft w:val="640"/>
          <w:marRight w:val="0"/>
          <w:marTop w:val="0"/>
          <w:marBottom w:val="0"/>
          <w:divBdr>
            <w:top w:val="none" w:sz="0" w:space="0" w:color="auto"/>
            <w:left w:val="none" w:sz="0" w:space="0" w:color="auto"/>
            <w:bottom w:val="none" w:sz="0" w:space="0" w:color="auto"/>
            <w:right w:val="none" w:sz="0" w:space="0" w:color="auto"/>
          </w:divBdr>
        </w:div>
        <w:div w:id="1742557255">
          <w:marLeft w:val="640"/>
          <w:marRight w:val="0"/>
          <w:marTop w:val="0"/>
          <w:marBottom w:val="0"/>
          <w:divBdr>
            <w:top w:val="none" w:sz="0" w:space="0" w:color="auto"/>
            <w:left w:val="none" w:sz="0" w:space="0" w:color="auto"/>
            <w:bottom w:val="none" w:sz="0" w:space="0" w:color="auto"/>
            <w:right w:val="none" w:sz="0" w:space="0" w:color="auto"/>
          </w:divBdr>
        </w:div>
        <w:div w:id="1771001359">
          <w:marLeft w:val="640"/>
          <w:marRight w:val="0"/>
          <w:marTop w:val="0"/>
          <w:marBottom w:val="0"/>
          <w:divBdr>
            <w:top w:val="none" w:sz="0" w:space="0" w:color="auto"/>
            <w:left w:val="none" w:sz="0" w:space="0" w:color="auto"/>
            <w:bottom w:val="none" w:sz="0" w:space="0" w:color="auto"/>
            <w:right w:val="none" w:sz="0" w:space="0" w:color="auto"/>
          </w:divBdr>
        </w:div>
        <w:div w:id="1947275855">
          <w:marLeft w:val="640"/>
          <w:marRight w:val="0"/>
          <w:marTop w:val="0"/>
          <w:marBottom w:val="0"/>
          <w:divBdr>
            <w:top w:val="none" w:sz="0" w:space="0" w:color="auto"/>
            <w:left w:val="none" w:sz="0" w:space="0" w:color="auto"/>
            <w:bottom w:val="none" w:sz="0" w:space="0" w:color="auto"/>
            <w:right w:val="none" w:sz="0" w:space="0" w:color="auto"/>
          </w:divBdr>
        </w:div>
        <w:div w:id="2075471002">
          <w:marLeft w:val="640"/>
          <w:marRight w:val="0"/>
          <w:marTop w:val="0"/>
          <w:marBottom w:val="0"/>
          <w:divBdr>
            <w:top w:val="none" w:sz="0" w:space="0" w:color="auto"/>
            <w:left w:val="none" w:sz="0" w:space="0" w:color="auto"/>
            <w:bottom w:val="none" w:sz="0" w:space="0" w:color="auto"/>
            <w:right w:val="none" w:sz="0" w:space="0" w:color="auto"/>
          </w:divBdr>
        </w:div>
      </w:divsChild>
    </w:div>
    <w:div w:id="842822027">
      <w:bodyDiv w:val="1"/>
      <w:marLeft w:val="0"/>
      <w:marRight w:val="0"/>
      <w:marTop w:val="0"/>
      <w:marBottom w:val="0"/>
      <w:divBdr>
        <w:top w:val="none" w:sz="0" w:space="0" w:color="auto"/>
        <w:left w:val="none" w:sz="0" w:space="0" w:color="auto"/>
        <w:bottom w:val="none" w:sz="0" w:space="0" w:color="auto"/>
        <w:right w:val="none" w:sz="0" w:space="0" w:color="auto"/>
      </w:divBdr>
      <w:divsChild>
        <w:div w:id="2897700">
          <w:marLeft w:val="640"/>
          <w:marRight w:val="0"/>
          <w:marTop w:val="0"/>
          <w:marBottom w:val="0"/>
          <w:divBdr>
            <w:top w:val="none" w:sz="0" w:space="0" w:color="auto"/>
            <w:left w:val="none" w:sz="0" w:space="0" w:color="auto"/>
            <w:bottom w:val="none" w:sz="0" w:space="0" w:color="auto"/>
            <w:right w:val="none" w:sz="0" w:space="0" w:color="auto"/>
          </w:divBdr>
        </w:div>
        <w:div w:id="137232452">
          <w:marLeft w:val="640"/>
          <w:marRight w:val="0"/>
          <w:marTop w:val="0"/>
          <w:marBottom w:val="0"/>
          <w:divBdr>
            <w:top w:val="none" w:sz="0" w:space="0" w:color="auto"/>
            <w:left w:val="none" w:sz="0" w:space="0" w:color="auto"/>
            <w:bottom w:val="none" w:sz="0" w:space="0" w:color="auto"/>
            <w:right w:val="none" w:sz="0" w:space="0" w:color="auto"/>
          </w:divBdr>
        </w:div>
        <w:div w:id="386026551">
          <w:marLeft w:val="640"/>
          <w:marRight w:val="0"/>
          <w:marTop w:val="0"/>
          <w:marBottom w:val="0"/>
          <w:divBdr>
            <w:top w:val="none" w:sz="0" w:space="0" w:color="auto"/>
            <w:left w:val="none" w:sz="0" w:space="0" w:color="auto"/>
            <w:bottom w:val="none" w:sz="0" w:space="0" w:color="auto"/>
            <w:right w:val="none" w:sz="0" w:space="0" w:color="auto"/>
          </w:divBdr>
        </w:div>
        <w:div w:id="386149841">
          <w:marLeft w:val="640"/>
          <w:marRight w:val="0"/>
          <w:marTop w:val="0"/>
          <w:marBottom w:val="0"/>
          <w:divBdr>
            <w:top w:val="none" w:sz="0" w:space="0" w:color="auto"/>
            <w:left w:val="none" w:sz="0" w:space="0" w:color="auto"/>
            <w:bottom w:val="none" w:sz="0" w:space="0" w:color="auto"/>
            <w:right w:val="none" w:sz="0" w:space="0" w:color="auto"/>
          </w:divBdr>
        </w:div>
        <w:div w:id="404767933">
          <w:marLeft w:val="640"/>
          <w:marRight w:val="0"/>
          <w:marTop w:val="0"/>
          <w:marBottom w:val="0"/>
          <w:divBdr>
            <w:top w:val="none" w:sz="0" w:space="0" w:color="auto"/>
            <w:left w:val="none" w:sz="0" w:space="0" w:color="auto"/>
            <w:bottom w:val="none" w:sz="0" w:space="0" w:color="auto"/>
            <w:right w:val="none" w:sz="0" w:space="0" w:color="auto"/>
          </w:divBdr>
        </w:div>
        <w:div w:id="468984403">
          <w:marLeft w:val="640"/>
          <w:marRight w:val="0"/>
          <w:marTop w:val="0"/>
          <w:marBottom w:val="0"/>
          <w:divBdr>
            <w:top w:val="none" w:sz="0" w:space="0" w:color="auto"/>
            <w:left w:val="none" w:sz="0" w:space="0" w:color="auto"/>
            <w:bottom w:val="none" w:sz="0" w:space="0" w:color="auto"/>
            <w:right w:val="none" w:sz="0" w:space="0" w:color="auto"/>
          </w:divBdr>
        </w:div>
        <w:div w:id="595794121">
          <w:marLeft w:val="640"/>
          <w:marRight w:val="0"/>
          <w:marTop w:val="0"/>
          <w:marBottom w:val="0"/>
          <w:divBdr>
            <w:top w:val="none" w:sz="0" w:space="0" w:color="auto"/>
            <w:left w:val="none" w:sz="0" w:space="0" w:color="auto"/>
            <w:bottom w:val="none" w:sz="0" w:space="0" w:color="auto"/>
            <w:right w:val="none" w:sz="0" w:space="0" w:color="auto"/>
          </w:divBdr>
        </w:div>
        <w:div w:id="618220805">
          <w:marLeft w:val="640"/>
          <w:marRight w:val="0"/>
          <w:marTop w:val="0"/>
          <w:marBottom w:val="0"/>
          <w:divBdr>
            <w:top w:val="none" w:sz="0" w:space="0" w:color="auto"/>
            <w:left w:val="none" w:sz="0" w:space="0" w:color="auto"/>
            <w:bottom w:val="none" w:sz="0" w:space="0" w:color="auto"/>
            <w:right w:val="none" w:sz="0" w:space="0" w:color="auto"/>
          </w:divBdr>
        </w:div>
        <w:div w:id="672226207">
          <w:marLeft w:val="640"/>
          <w:marRight w:val="0"/>
          <w:marTop w:val="0"/>
          <w:marBottom w:val="0"/>
          <w:divBdr>
            <w:top w:val="none" w:sz="0" w:space="0" w:color="auto"/>
            <w:left w:val="none" w:sz="0" w:space="0" w:color="auto"/>
            <w:bottom w:val="none" w:sz="0" w:space="0" w:color="auto"/>
            <w:right w:val="none" w:sz="0" w:space="0" w:color="auto"/>
          </w:divBdr>
        </w:div>
        <w:div w:id="747464538">
          <w:marLeft w:val="640"/>
          <w:marRight w:val="0"/>
          <w:marTop w:val="0"/>
          <w:marBottom w:val="0"/>
          <w:divBdr>
            <w:top w:val="none" w:sz="0" w:space="0" w:color="auto"/>
            <w:left w:val="none" w:sz="0" w:space="0" w:color="auto"/>
            <w:bottom w:val="none" w:sz="0" w:space="0" w:color="auto"/>
            <w:right w:val="none" w:sz="0" w:space="0" w:color="auto"/>
          </w:divBdr>
        </w:div>
        <w:div w:id="1178349518">
          <w:marLeft w:val="640"/>
          <w:marRight w:val="0"/>
          <w:marTop w:val="0"/>
          <w:marBottom w:val="0"/>
          <w:divBdr>
            <w:top w:val="none" w:sz="0" w:space="0" w:color="auto"/>
            <w:left w:val="none" w:sz="0" w:space="0" w:color="auto"/>
            <w:bottom w:val="none" w:sz="0" w:space="0" w:color="auto"/>
            <w:right w:val="none" w:sz="0" w:space="0" w:color="auto"/>
          </w:divBdr>
        </w:div>
        <w:div w:id="1226141904">
          <w:marLeft w:val="640"/>
          <w:marRight w:val="0"/>
          <w:marTop w:val="0"/>
          <w:marBottom w:val="0"/>
          <w:divBdr>
            <w:top w:val="none" w:sz="0" w:space="0" w:color="auto"/>
            <w:left w:val="none" w:sz="0" w:space="0" w:color="auto"/>
            <w:bottom w:val="none" w:sz="0" w:space="0" w:color="auto"/>
            <w:right w:val="none" w:sz="0" w:space="0" w:color="auto"/>
          </w:divBdr>
        </w:div>
        <w:div w:id="1250381873">
          <w:marLeft w:val="640"/>
          <w:marRight w:val="0"/>
          <w:marTop w:val="0"/>
          <w:marBottom w:val="0"/>
          <w:divBdr>
            <w:top w:val="none" w:sz="0" w:space="0" w:color="auto"/>
            <w:left w:val="none" w:sz="0" w:space="0" w:color="auto"/>
            <w:bottom w:val="none" w:sz="0" w:space="0" w:color="auto"/>
            <w:right w:val="none" w:sz="0" w:space="0" w:color="auto"/>
          </w:divBdr>
        </w:div>
        <w:div w:id="1363898584">
          <w:marLeft w:val="640"/>
          <w:marRight w:val="0"/>
          <w:marTop w:val="0"/>
          <w:marBottom w:val="0"/>
          <w:divBdr>
            <w:top w:val="none" w:sz="0" w:space="0" w:color="auto"/>
            <w:left w:val="none" w:sz="0" w:space="0" w:color="auto"/>
            <w:bottom w:val="none" w:sz="0" w:space="0" w:color="auto"/>
            <w:right w:val="none" w:sz="0" w:space="0" w:color="auto"/>
          </w:divBdr>
        </w:div>
        <w:div w:id="1605840253">
          <w:marLeft w:val="640"/>
          <w:marRight w:val="0"/>
          <w:marTop w:val="0"/>
          <w:marBottom w:val="0"/>
          <w:divBdr>
            <w:top w:val="none" w:sz="0" w:space="0" w:color="auto"/>
            <w:left w:val="none" w:sz="0" w:space="0" w:color="auto"/>
            <w:bottom w:val="none" w:sz="0" w:space="0" w:color="auto"/>
            <w:right w:val="none" w:sz="0" w:space="0" w:color="auto"/>
          </w:divBdr>
        </w:div>
        <w:div w:id="1677342739">
          <w:marLeft w:val="640"/>
          <w:marRight w:val="0"/>
          <w:marTop w:val="0"/>
          <w:marBottom w:val="0"/>
          <w:divBdr>
            <w:top w:val="none" w:sz="0" w:space="0" w:color="auto"/>
            <w:left w:val="none" w:sz="0" w:space="0" w:color="auto"/>
            <w:bottom w:val="none" w:sz="0" w:space="0" w:color="auto"/>
            <w:right w:val="none" w:sz="0" w:space="0" w:color="auto"/>
          </w:divBdr>
        </w:div>
        <w:div w:id="1708797262">
          <w:marLeft w:val="640"/>
          <w:marRight w:val="0"/>
          <w:marTop w:val="0"/>
          <w:marBottom w:val="0"/>
          <w:divBdr>
            <w:top w:val="none" w:sz="0" w:space="0" w:color="auto"/>
            <w:left w:val="none" w:sz="0" w:space="0" w:color="auto"/>
            <w:bottom w:val="none" w:sz="0" w:space="0" w:color="auto"/>
            <w:right w:val="none" w:sz="0" w:space="0" w:color="auto"/>
          </w:divBdr>
        </w:div>
        <w:div w:id="1753310506">
          <w:marLeft w:val="640"/>
          <w:marRight w:val="0"/>
          <w:marTop w:val="0"/>
          <w:marBottom w:val="0"/>
          <w:divBdr>
            <w:top w:val="none" w:sz="0" w:space="0" w:color="auto"/>
            <w:left w:val="none" w:sz="0" w:space="0" w:color="auto"/>
            <w:bottom w:val="none" w:sz="0" w:space="0" w:color="auto"/>
            <w:right w:val="none" w:sz="0" w:space="0" w:color="auto"/>
          </w:divBdr>
        </w:div>
        <w:div w:id="1899778373">
          <w:marLeft w:val="640"/>
          <w:marRight w:val="0"/>
          <w:marTop w:val="0"/>
          <w:marBottom w:val="0"/>
          <w:divBdr>
            <w:top w:val="none" w:sz="0" w:space="0" w:color="auto"/>
            <w:left w:val="none" w:sz="0" w:space="0" w:color="auto"/>
            <w:bottom w:val="none" w:sz="0" w:space="0" w:color="auto"/>
            <w:right w:val="none" w:sz="0" w:space="0" w:color="auto"/>
          </w:divBdr>
        </w:div>
        <w:div w:id="1958444828">
          <w:marLeft w:val="640"/>
          <w:marRight w:val="0"/>
          <w:marTop w:val="0"/>
          <w:marBottom w:val="0"/>
          <w:divBdr>
            <w:top w:val="none" w:sz="0" w:space="0" w:color="auto"/>
            <w:left w:val="none" w:sz="0" w:space="0" w:color="auto"/>
            <w:bottom w:val="none" w:sz="0" w:space="0" w:color="auto"/>
            <w:right w:val="none" w:sz="0" w:space="0" w:color="auto"/>
          </w:divBdr>
        </w:div>
        <w:div w:id="1993826953">
          <w:marLeft w:val="640"/>
          <w:marRight w:val="0"/>
          <w:marTop w:val="0"/>
          <w:marBottom w:val="0"/>
          <w:divBdr>
            <w:top w:val="none" w:sz="0" w:space="0" w:color="auto"/>
            <w:left w:val="none" w:sz="0" w:space="0" w:color="auto"/>
            <w:bottom w:val="none" w:sz="0" w:space="0" w:color="auto"/>
            <w:right w:val="none" w:sz="0" w:space="0" w:color="auto"/>
          </w:divBdr>
        </w:div>
        <w:div w:id="2001497833">
          <w:marLeft w:val="640"/>
          <w:marRight w:val="0"/>
          <w:marTop w:val="0"/>
          <w:marBottom w:val="0"/>
          <w:divBdr>
            <w:top w:val="none" w:sz="0" w:space="0" w:color="auto"/>
            <w:left w:val="none" w:sz="0" w:space="0" w:color="auto"/>
            <w:bottom w:val="none" w:sz="0" w:space="0" w:color="auto"/>
            <w:right w:val="none" w:sz="0" w:space="0" w:color="auto"/>
          </w:divBdr>
        </w:div>
        <w:div w:id="2049716651">
          <w:marLeft w:val="640"/>
          <w:marRight w:val="0"/>
          <w:marTop w:val="0"/>
          <w:marBottom w:val="0"/>
          <w:divBdr>
            <w:top w:val="none" w:sz="0" w:space="0" w:color="auto"/>
            <w:left w:val="none" w:sz="0" w:space="0" w:color="auto"/>
            <w:bottom w:val="none" w:sz="0" w:space="0" w:color="auto"/>
            <w:right w:val="none" w:sz="0" w:space="0" w:color="auto"/>
          </w:divBdr>
        </w:div>
        <w:div w:id="2120293160">
          <w:marLeft w:val="640"/>
          <w:marRight w:val="0"/>
          <w:marTop w:val="0"/>
          <w:marBottom w:val="0"/>
          <w:divBdr>
            <w:top w:val="none" w:sz="0" w:space="0" w:color="auto"/>
            <w:left w:val="none" w:sz="0" w:space="0" w:color="auto"/>
            <w:bottom w:val="none" w:sz="0" w:space="0" w:color="auto"/>
            <w:right w:val="none" w:sz="0" w:space="0" w:color="auto"/>
          </w:divBdr>
        </w:div>
      </w:divsChild>
    </w:div>
    <w:div w:id="849180510">
      <w:bodyDiv w:val="1"/>
      <w:marLeft w:val="0"/>
      <w:marRight w:val="0"/>
      <w:marTop w:val="0"/>
      <w:marBottom w:val="0"/>
      <w:divBdr>
        <w:top w:val="none" w:sz="0" w:space="0" w:color="auto"/>
        <w:left w:val="none" w:sz="0" w:space="0" w:color="auto"/>
        <w:bottom w:val="none" w:sz="0" w:space="0" w:color="auto"/>
        <w:right w:val="none" w:sz="0" w:space="0" w:color="auto"/>
      </w:divBdr>
      <w:divsChild>
        <w:div w:id="153108967">
          <w:marLeft w:val="640"/>
          <w:marRight w:val="0"/>
          <w:marTop w:val="0"/>
          <w:marBottom w:val="0"/>
          <w:divBdr>
            <w:top w:val="none" w:sz="0" w:space="0" w:color="auto"/>
            <w:left w:val="none" w:sz="0" w:space="0" w:color="auto"/>
            <w:bottom w:val="none" w:sz="0" w:space="0" w:color="auto"/>
            <w:right w:val="none" w:sz="0" w:space="0" w:color="auto"/>
          </w:divBdr>
        </w:div>
        <w:div w:id="189487921">
          <w:marLeft w:val="640"/>
          <w:marRight w:val="0"/>
          <w:marTop w:val="0"/>
          <w:marBottom w:val="0"/>
          <w:divBdr>
            <w:top w:val="none" w:sz="0" w:space="0" w:color="auto"/>
            <w:left w:val="none" w:sz="0" w:space="0" w:color="auto"/>
            <w:bottom w:val="none" w:sz="0" w:space="0" w:color="auto"/>
            <w:right w:val="none" w:sz="0" w:space="0" w:color="auto"/>
          </w:divBdr>
        </w:div>
        <w:div w:id="287275181">
          <w:marLeft w:val="640"/>
          <w:marRight w:val="0"/>
          <w:marTop w:val="0"/>
          <w:marBottom w:val="0"/>
          <w:divBdr>
            <w:top w:val="none" w:sz="0" w:space="0" w:color="auto"/>
            <w:left w:val="none" w:sz="0" w:space="0" w:color="auto"/>
            <w:bottom w:val="none" w:sz="0" w:space="0" w:color="auto"/>
            <w:right w:val="none" w:sz="0" w:space="0" w:color="auto"/>
          </w:divBdr>
        </w:div>
        <w:div w:id="297420674">
          <w:marLeft w:val="640"/>
          <w:marRight w:val="0"/>
          <w:marTop w:val="0"/>
          <w:marBottom w:val="0"/>
          <w:divBdr>
            <w:top w:val="none" w:sz="0" w:space="0" w:color="auto"/>
            <w:left w:val="none" w:sz="0" w:space="0" w:color="auto"/>
            <w:bottom w:val="none" w:sz="0" w:space="0" w:color="auto"/>
            <w:right w:val="none" w:sz="0" w:space="0" w:color="auto"/>
          </w:divBdr>
        </w:div>
        <w:div w:id="453064897">
          <w:marLeft w:val="640"/>
          <w:marRight w:val="0"/>
          <w:marTop w:val="0"/>
          <w:marBottom w:val="0"/>
          <w:divBdr>
            <w:top w:val="none" w:sz="0" w:space="0" w:color="auto"/>
            <w:left w:val="none" w:sz="0" w:space="0" w:color="auto"/>
            <w:bottom w:val="none" w:sz="0" w:space="0" w:color="auto"/>
            <w:right w:val="none" w:sz="0" w:space="0" w:color="auto"/>
          </w:divBdr>
        </w:div>
        <w:div w:id="541478695">
          <w:marLeft w:val="640"/>
          <w:marRight w:val="0"/>
          <w:marTop w:val="0"/>
          <w:marBottom w:val="0"/>
          <w:divBdr>
            <w:top w:val="none" w:sz="0" w:space="0" w:color="auto"/>
            <w:left w:val="none" w:sz="0" w:space="0" w:color="auto"/>
            <w:bottom w:val="none" w:sz="0" w:space="0" w:color="auto"/>
            <w:right w:val="none" w:sz="0" w:space="0" w:color="auto"/>
          </w:divBdr>
        </w:div>
        <w:div w:id="640963026">
          <w:marLeft w:val="640"/>
          <w:marRight w:val="0"/>
          <w:marTop w:val="0"/>
          <w:marBottom w:val="0"/>
          <w:divBdr>
            <w:top w:val="none" w:sz="0" w:space="0" w:color="auto"/>
            <w:left w:val="none" w:sz="0" w:space="0" w:color="auto"/>
            <w:bottom w:val="none" w:sz="0" w:space="0" w:color="auto"/>
            <w:right w:val="none" w:sz="0" w:space="0" w:color="auto"/>
          </w:divBdr>
        </w:div>
        <w:div w:id="858398629">
          <w:marLeft w:val="640"/>
          <w:marRight w:val="0"/>
          <w:marTop w:val="0"/>
          <w:marBottom w:val="0"/>
          <w:divBdr>
            <w:top w:val="none" w:sz="0" w:space="0" w:color="auto"/>
            <w:left w:val="none" w:sz="0" w:space="0" w:color="auto"/>
            <w:bottom w:val="none" w:sz="0" w:space="0" w:color="auto"/>
            <w:right w:val="none" w:sz="0" w:space="0" w:color="auto"/>
          </w:divBdr>
        </w:div>
        <w:div w:id="866526717">
          <w:marLeft w:val="640"/>
          <w:marRight w:val="0"/>
          <w:marTop w:val="0"/>
          <w:marBottom w:val="0"/>
          <w:divBdr>
            <w:top w:val="none" w:sz="0" w:space="0" w:color="auto"/>
            <w:left w:val="none" w:sz="0" w:space="0" w:color="auto"/>
            <w:bottom w:val="none" w:sz="0" w:space="0" w:color="auto"/>
            <w:right w:val="none" w:sz="0" w:space="0" w:color="auto"/>
          </w:divBdr>
        </w:div>
        <w:div w:id="1064719768">
          <w:marLeft w:val="640"/>
          <w:marRight w:val="0"/>
          <w:marTop w:val="0"/>
          <w:marBottom w:val="0"/>
          <w:divBdr>
            <w:top w:val="none" w:sz="0" w:space="0" w:color="auto"/>
            <w:left w:val="none" w:sz="0" w:space="0" w:color="auto"/>
            <w:bottom w:val="none" w:sz="0" w:space="0" w:color="auto"/>
            <w:right w:val="none" w:sz="0" w:space="0" w:color="auto"/>
          </w:divBdr>
        </w:div>
        <w:div w:id="1149175977">
          <w:marLeft w:val="640"/>
          <w:marRight w:val="0"/>
          <w:marTop w:val="0"/>
          <w:marBottom w:val="0"/>
          <w:divBdr>
            <w:top w:val="none" w:sz="0" w:space="0" w:color="auto"/>
            <w:left w:val="none" w:sz="0" w:space="0" w:color="auto"/>
            <w:bottom w:val="none" w:sz="0" w:space="0" w:color="auto"/>
            <w:right w:val="none" w:sz="0" w:space="0" w:color="auto"/>
          </w:divBdr>
        </w:div>
        <w:div w:id="1153642112">
          <w:marLeft w:val="640"/>
          <w:marRight w:val="0"/>
          <w:marTop w:val="0"/>
          <w:marBottom w:val="0"/>
          <w:divBdr>
            <w:top w:val="none" w:sz="0" w:space="0" w:color="auto"/>
            <w:left w:val="none" w:sz="0" w:space="0" w:color="auto"/>
            <w:bottom w:val="none" w:sz="0" w:space="0" w:color="auto"/>
            <w:right w:val="none" w:sz="0" w:space="0" w:color="auto"/>
          </w:divBdr>
        </w:div>
        <w:div w:id="1221090091">
          <w:marLeft w:val="640"/>
          <w:marRight w:val="0"/>
          <w:marTop w:val="0"/>
          <w:marBottom w:val="0"/>
          <w:divBdr>
            <w:top w:val="none" w:sz="0" w:space="0" w:color="auto"/>
            <w:left w:val="none" w:sz="0" w:space="0" w:color="auto"/>
            <w:bottom w:val="none" w:sz="0" w:space="0" w:color="auto"/>
            <w:right w:val="none" w:sz="0" w:space="0" w:color="auto"/>
          </w:divBdr>
        </w:div>
        <w:div w:id="1272665634">
          <w:marLeft w:val="640"/>
          <w:marRight w:val="0"/>
          <w:marTop w:val="0"/>
          <w:marBottom w:val="0"/>
          <w:divBdr>
            <w:top w:val="none" w:sz="0" w:space="0" w:color="auto"/>
            <w:left w:val="none" w:sz="0" w:space="0" w:color="auto"/>
            <w:bottom w:val="none" w:sz="0" w:space="0" w:color="auto"/>
            <w:right w:val="none" w:sz="0" w:space="0" w:color="auto"/>
          </w:divBdr>
        </w:div>
        <w:div w:id="1365713547">
          <w:marLeft w:val="640"/>
          <w:marRight w:val="0"/>
          <w:marTop w:val="0"/>
          <w:marBottom w:val="0"/>
          <w:divBdr>
            <w:top w:val="none" w:sz="0" w:space="0" w:color="auto"/>
            <w:left w:val="none" w:sz="0" w:space="0" w:color="auto"/>
            <w:bottom w:val="none" w:sz="0" w:space="0" w:color="auto"/>
            <w:right w:val="none" w:sz="0" w:space="0" w:color="auto"/>
          </w:divBdr>
        </w:div>
        <w:div w:id="1425803448">
          <w:marLeft w:val="640"/>
          <w:marRight w:val="0"/>
          <w:marTop w:val="0"/>
          <w:marBottom w:val="0"/>
          <w:divBdr>
            <w:top w:val="none" w:sz="0" w:space="0" w:color="auto"/>
            <w:left w:val="none" w:sz="0" w:space="0" w:color="auto"/>
            <w:bottom w:val="none" w:sz="0" w:space="0" w:color="auto"/>
            <w:right w:val="none" w:sz="0" w:space="0" w:color="auto"/>
          </w:divBdr>
        </w:div>
        <w:div w:id="1444616947">
          <w:marLeft w:val="640"/>
          <w:marRight w:val="0"/>
          <w:marTop w:val="0"/>
          <w:marBottom w:val="0"/>
          <w:divBdr>
            <w:top w:val="none" w:sz="0" w:space="0" w:color="auto"/>
            <w:left w:val="none" w:sz="0" w:space="0" w:color="auto"/>
            <w:bottom w:val="none" w:sz="0" w:space="0" w:color="auto"/>
            <w:right w:val="none" w:sz="0" w:space="0" w:color="auto"/>
          </w:divBdr>
        </w:div>
        <w:div w:id="1575162372">
          <w:marLeft w:val="640"/>
          <w:marRight w:val="0"/>
          <w:marTop w:val="0"/>
          <w:marBottom w:val="0"/>
          <w:divBdr>
            <w:top w:val="none" w:sz="0" w:space="0" w:color="auto"/>
            <w:left w:val="none" w:sz="0" w:space="0" w:color="auto"/>
            <w:bottom w:val="none" w:sz="0" w:space="0" w:color="auto"/>
            <w:right w:val="none" w:sz="0" w:space="0" w:color="auto"/>
          </w:divBdr>
        </w:div>
        <w:div w:id="1581524713">
          <w:marLeft w:val="640"/>
          <w:marRight w:val="0"/>
          <w:marTop w:val="0"/>
          <w:marBottom w:val="0"/>
          <w:divBdr>
            <w:top w:val="none" w:sz="0" w:space="0" w:color="auto"/>
            <w:left w:val="none" w:sz="0" w:space="0" w:color="auto"/>
            <w:bottom w:val="none" w:sz="0" w:space="0" w:color="auto"/>
            <w:right w:val="none" w:sz="0" w:space="0" w:color="auto"/>
          </w:divBdr>
        </w:div>
        <w:div w:id="1701666825">
          <w:marLeft w:val="640"/>
          <w:marRight w:val="0"/>
          <w:marTop w:val="0"/>
          <w:marBottom w:val="0"/>
          <w:divBdr>
            <w:top w:val="none" w:sz="0" w:space="0" w:color="auto"/>
            <w:left w:val="none" w:sz="0" w:space="0" w:color="auto"/>
            <w:bottom w:val="none" w:sz="0" w:space="0" w:color="auto"/>
            <w:right w:val="none" w:sz="0" w:space="0" w:color="auto"/>
          </w:divBdr>
        </w:div>
        <w:div w:id="1739402119">
          <w:marLeft w:val="640"/>
          <w:marRight w:val="0"/>
          <w:marTop w:val="0"/>
          <w:marBottom w:val="0"/>
          <w:divBdr>
            <w:top w:val="none" w:sz="0" w:space="0" w:color="auto"/>
            <w:left w:val="none" w:sz="0" w:space="0" w:color="auto"/>
            <w:bottom w:val="none" w:sz="0" w:space="0" w:color="auto"/>
            <w:right w:val="none" w:sz="0" w:space="0" w:color="auto"/>
          </w:divBdr>
        </w:div>
        <w:div w:id="1767068102">
          <w:marLeft w:val="640"/>
          <w:marRight w:val="0"/>
          <w:marTop w:val="0"/>
          <w:marBottom w:val="0"/>
          <w:divBdr>
            <w:top w:val="none" w:sz="0" w:space="0" w:color="auto"/>
            <w:left w:val="none" w:sz="0" w:space="0" w:color="auto"/>
            <w:bottom w:val="none" w:sz="0" w:space="0" w:color="auto"/>
            <w:right w:val="none" w:sz="0" w:space="0" w:color="auto"/>
          </w:divBdr>
        </w:div>
        <w:div w:id="1873609187">
          <w:marLeft w:val="640"/>
          <w:marRight w:val="0"/>
          <w:marTop w:val="0"/>
          <w:marBottom w:val="0"/>
          <w:divBdr>
            <w:top w:val="none" w:sz="0" w:space="0" w:color="auto"/>
            <w:left w:val="none" w:sz="0" w:space="0" w:color="auto"/>
            <w:bottom w:val="none" w:sz="0" w:space="0" w:color="auto"/>
            <w:right w:val="none" w:sz="0" w:space="0" w:color="auto"/>
          </w:divBdr>
        </w:div>
        <w:div w:id="2062094652">
          <w:marLeft w:val="640"/>
          <w:marRight w:val="0"/>
          <w:marTop w:val="0"/>
          <w:marBottom w:val="0"/>
          <w:divBdr>
            <w:top w:val="none" w:sz="0" w:space="0" w:color="auto"/>
            <w:left w:val="none" w:sz="0" w:space="0" w:color="auto"/>
            <w:bottom w:val="none" w:sz="0" w:space="0" w:color="auto"/>
            <w:right w:val="none" w:sz="0" w:space="0" w:color="auto"/>
          </w:divBdr>
        </w:div>
        <w:div w:id="2076081869">
          <w:marLeft w:val="640"/>
          <w:marRight w:val="0"/>
          <w:marTop w:val="0"/>
          <w:marBottom w:val="0"/>
          <w:divBdr>
            <w:top w:val="none" w:sz="0" w:space="0" w:color="auto"/>
            <w:left w:val="none" w:sz="0" w:space="0" w:color="auto"/>
            <w:bottom w:val="none" w:sz="0" w:space="0" w:color="auto"/>
            <w:right w:val="none" w:sz="0" w:space="0" w:color="auto"/>
          </w:divBdr>
        </w:div>
      </w:divsChild>
    </w:div>
    <w:div w:id="861667364">
      <w:bodyDiv w:val="1"/>
      <w:marLeft w:val="0"/>
      <w:marRight w:val="0"/>
      <w:marTop w:val="0"/>
      <w:marBottom w:val="0"/>
      <w:divBdr>
        <w:top w:val="none" w:sz="0" w:space="0" w:color="auto"/>
        <w:left w:val="none" w:sz="0" w:space="0" w:color="auto"/>
        <w:bottom w:val="none" w:sz="0" w:space="0" w:color="auto"/>
        <w:right w:val="none" w:sz="0" w:space="0" w:color="auto"/>
      </w:divBdr>
      <w:divsChild>
        <w:div w:id="28528787">
          <w:marLeft w:val="640"/>
          <w:marRight w:val="0"/>
          <w:marTop w:val="0"/>
          <w:marBottom w:val="0"/>
          <w:divBdr>
            <w:top w:val="none" w:sz="0" w:space="0" w:color="auto"/>
            <w:left w:val="none" w:sz="0" w:space="0" w:color="auto"/>
            <w:bottom w:val="none" w:sz="0" w:space="0" w:color="auto"/>
            <w:right w:val="none" w:sz="0" w:space="0" w:color="auto"/>
          </w:divBdr>
        </w:div>
        <w:div w:id="89618355">
          <w:marLeft w:val="640"/>
          <w:marRight w:val="0"/>
          <w:marTop w:val="0"/>
          <w:marBottom w:val="0"/>
          <w:divBdr>
            <w:top w:val="none" w:sz="0" w:space="0" w:color="auto"/>
            <w:left w:val="none" w:sz="0" w:space="0" w:color="auto"/>
            <w:bottom w:val="none" w:sz="0" w:space="0" w:color="auto"/>
            <w:right w:val="none" w:sz="0" w:space="0" w:color="auto"/>
          </w:divBdr>
        </w:div>
        <w:div w:id="163665283">
          <w:marLeft w:val="640"/>
          <w:marRight w:val="0"/>
          <w:marTop w:val="0"/>
          <w:marBottom w:val="0"/>
          <w:divBdr>
            <w:top w:val="none" w:sz="0" w:space="0" w:color="auto"/>
            <w:left w:val="none" w:sz="0" w:space="0" w:color="auto"/>
            <w:bottom w:val="none" w:sz="0" w:space="0" w:color="auto"/>
            <w:right w:val="none" w:sz="0" w:space="0" w:color="auto"/>
          </w:divBdr>
        </w:div>
        <w:div w:id="220676772">
          <w:marLeft w:val="640"/>
          <w:marRight w:val="0"/>
          <w:marTop w:val="0"/>
          <w:marBottom w:val="0"/>
          <w:divBdr>
            <w:top w:val="none" w:sz="0" w:space="0" w:color="auto"/>
            <w:left w:val="none" w:sz="0" w:space="0" w:color="auto"/>
            <w:bottom w:val="none" w:sz="0" w:space="0" w:color="auto"/>
            <w:right w:val="none" w:sz="0" w:space="0" w:color="auto"/>
          </w:divBdr>
        </w:div>
        <w:div w:id="424377550">
          <w:marLeft w:val="640"/>
          <w:marRight w:val="0"/>
          <w:marTop w:val="0"/>
          <w:marBottom w:val="0"/>
          <w:divBdr>
            <w:top w:val="none" w:sz="0" w:space="0" w:color="auto"/>
            <w:left w:val="none" w:sz="0" w:space="0" w:color="auto"/>
            <w:bottom w:val="none" w:sz="0" w:space="0" w:color="auto"/>
            <w:right w:val="none" w:sz="0" w:space="0" w:color="auto"/>
          </w:divBdr>
        </w:div>
        <w:div w:id="433018532">
          <w:marLeft w:val="640"/>
          <w:marRight w:val="0"/>
          <w:marTop w:val="0"/>
          <w:marBottom w:val="0"/>
          <w:divBdr>
            <w:top w:val="none" w:sz="0" w:space="0" w:color="auto"/>
            <w:left w:val="none" w:sz="0" w:space="0" w:color="auto"/>
            <w:bottom w:val="none" w:sz="0" w:space="0" w:color="auto"/>
            <w:right w:val="none" w:sz="0" w:space="0" w:color="auto"/>
          </w:divBdr>
        </w:div>
        <w:div w:id="547953093">
          <w:marLeft w:val="640"/>
          <w:marRight w:val="0"/>
          <w:marTop w:val="0"/>
          <w:marBottom w:val="0"/>
          <w:divBdr>
            <w:top w:val="none" w:sz="0" w:space="0" w:color="auto"/>
            <w:left w:val="none" w:sz="0" w:space="0" w:color="auto"/>
            <w:bottom w:val="none" w:sz="0" w:space="0" w:color="auto"/>
            <w:right w:val="none" w:sz="0" w:space="0" w:color="auto"/>
          </w:divBdr>
        </w:div>
        <w:div w:id="625241078">
          <w:marLeft w:val="640"/>
          <w:marRight w:val="0"/>
          <w:marTop w:val="0"/>
          <w:marBottom w:val="0"/>
          <w:divBdr>
            <w:top w:val="none" w:sz="0" w:space="0" w:color="auto"/>
            <w:left w:val="none" w:sz="0" w:space="0" w:color="auto"/>
            <w:bottom w:val="none" w:sz="0" w:space="0" w:color="auto"/>
            <w:right w:val="none" w:sz="0" w:space="0" w:color="auto"/>
          </w:divBdr>
        </w:div>
        <w:div w:id="749161287">
          <w:marLeft w:val="640"/>
          <w:marRight w:val="0"/>
          <w:marTop w:val="0"/>
          <w:marBottom w:val="0"/>
          <w:divBdr>
            <w:top w:val="none" w:sz="0" w:space="0" w:color="auto"/>
            <w:left w:val="none" w:sz="0" w:space="0" w:color="auto"/>
            <w:bottom w:val="none" w:sz="0" w:space="0" w:color="auto"/>
            <w:right w:val="none" w:sz="0" w:space="0" w:color="auto"/>
          </w:divBdr>
        </w:div>
        <w:div w:id="800876748">
          <w:marLeft w:val="640"/>
          <w:marRight w:val="0"/>
          <w:marTop w:val="0"/>
          <w:marBottom w:val="0"/>
          <w:divBdr>
            <w:top w:val="none" w:sz="0" w:space="0" w:color="auto"/>
            <w:left w:val="none" w:sz="0" w:space="0" w:color="auto"/>
            <w:bottom w:val="none" w:sz="0" w:space="0" w:color="auto"/>
            <w:right w:val="none" w:sz="0" w:space="0" w:color="auto"/>
          </w:divBdr>
        </w:div>
        <w:div w:id="816802066">
          <w:marLeft w:val="640"/>
          <w:marRight w:val="0"/>
          <w:marTop w:val="0"/>
          <w:marBottom w:val="0"/>
          <w:divBdr>
            <w:top w:val="none" w:sz="0" w:space="0" w:color="auto"/>
            <w:left w:val="none" w:sz="0" w:space="0" w:color="auto"/>
            <w:bottom w:val="none" w:sz="0" w:space="0" w:color="auto"/>
            <w:right w:val="none" w:sz="0" w:space="0" w:color="auto"/>
          </w:divBdr>
        </w:div>
        <w:div w:id="925112263">
          <w:marLeft w:val="640"/>
          <w:marRight w:val="0"/>
          <w:marTop w:val="0"/>
          <w:marBottom w:val="0"/>
          <w:divBdr>
            <w:top w:val="none" w:sz="0" w:space="0" w:color="auto"/>
            <w:left w:val="none" w:sz="0" w:space="0" w:color="auto"/>
            <w:bottom w:val="none" w:sz="0" w:space="0" w:color="auto"/>
            <w:right w:val="none" w:sz="0" w:space="0" w:color="auto"/>
          </w:divBdr>
        </w:div>
        <w:div w:id="1001851840">
          <w:marLeft w:val="640"/>
          <w:marRight w:val="0"/>
          <w:marTop w:val="0"/>
          <w:marBottom w:val="0"/>
          <w:divBdr>
            <w:top w:val="none" w:sz="0" w:space="0" w:color="auto"/>
            <w:left w:val="none" w:sz="0" w:space="0" w:color="auto"/>
            <w:bottom w:val="none" w:sz="0" w:space="0" w:color="auto"/>
            <w:right w:val="none" w:sz="0" w:space="0" w:color="auto"/>
          </w:divBdr>
        </w:div>
        <w:div w:id="1112282246">
          <w:marLeft w:val="640"/>
          <w:marRight w:val="0"/>
          <w:marTop w:val="0"/>
          <w:marBottom w:val="0"/>
          <w:divBdr>
            <w:top w:val="none" w:sz="0" w:space="0" w:color="auto"/>
            <w:left w:val="none" w:sz="0" w:space="0" w:color="auto"/>
            <w:bottom w:val="none" w:sz="0" w:space="0" w:color="auto"/>
            <w:right w:val="none" w:sz="0" w:space="0" w:color="auto"/>
          </w:divBdr>
        </w:div>
        <w:div w:id="1134103259">
          <w:marLeft w:val="640"/>
          <w:marRight w:val="0"/>
          <w:marTop w:val="0"/>
          <w:marBottom w:val="0"/>
          <w:divBdr>
            <w:top w:val="none" w:sz="0" w:space="0" w:color="auto"/>
            <w:left w:val="none" w:sz="0" w:space="0" w:color="auto"/>
            <w:bottom w:val="none" w:sz="0" w:space="0" w:color="auto"/>
            <w:right w:val="none" w:sz="0" w:space="0" w:color="auto"/>
          </w:divBdr>
        </w:div>
        <w:div w:id="1207983611">
          <w:marLeft w:val="640"/>
          <w:marRight w:val="0"/>
          <w:marTop w:val="0"/>
          <w:marBottom w:val="0"/>
          <w:divBdr>
            <w:top w:val="none" w:sz="0" w:space="0" w:color="auto"/>
            <w:left w:val="none" w:sz="0" w:space="0" w:color="auto"/>
            <w:bottom w:val="none" w:sz="0" w:space="0" w:color="auto"/>
            <w:right w:val="none" w:sz="0" w:space="0" w:color="auto"/>
          </w:divBdr>
        </w:div>
        <w:div w:id="1581787292">
          <w:marLeft w:val="640"/>
          <w:marRight w:val="0"/>
          <w:marTop w:val="0"/>
          <w:marBottom w:val="0"/>
          <w:divBdr>
            <w:top w:val="none" w:sz="0" w:space="0" w:color="auto"/>
            <w:left w:val="none" w:sz="0" w:space="0" w:color="auto"/>
            <w:bottom w:val="none" w:sz="0" w:space="0" w:color="auto"/>
            <w:right w:val="none" w:sz="0" w:space="0" w:color="auto"/>
          </w:divBdr>
        </w:div>
        <w:div w:id="1745295274">
          <w:marLeft w:val="640"/>
          <w:marRight w:val="0"/>
          <w:marTop w:val="0"/>
          <w:marBottom w:val="0"/>
          <w:divBdr>
            <w:top w:val="none" w:sz="0" w:space="0" w:color="auto"/>
            <w:left w:val="none" w:sz="0" w:space="0" w:color="auto"/>
            <w:bottom w:val="none" w:sz="0" w:space="0" w:color="auto"/>
            <w:right w:val="none" w:sz="0" w:space="0" w:color="auto"/>
          </w:divBdr>
        </w:div>
        <w:div w:id="1831096810">
          <w:marLeft w:val="640"/>
          <w:marRight w:val="0"/>
          <w:marTop w:val="0"/>
          <w:marBottom w:val="0"/>
          <w:divBdr>
            <w:top w:val="none" w:sz="0" w:space="0" w:color="auto"/>
            <w:left w:val="none" w:sz="0" w:space="0" w:color="auto"/>
            <w:bottom w:val="none" w:sz="0" w:space="0" w:color="auto"/>
            <w:right w:val="none" w:sz="0" w:space="0" w:color="auto"/>
          </w:divBdr>
        </w:div>
        <w:div w:id="1893886446">
          <w:marLeft w:val="640"/>
          <w:marRight w:val="0"/>
          <w:marTop w:val="0"/>
          <w:marBottom w:val="0"/>
          <w:divBdr>
            <w:top w:val="none" w:sz="0" w:space="0" w:color="auto"/>
            <w:left w:val="none" w:sz="0" w:space="0" w:color="auto"/>
            <w:bottom w:val="none" w:sz="0" w:space="0" w:color="auto"/>
            <w:right w:val="none" w:sz="0" w:space="0" w:color="auto"/>
          </w:divBdr>
        </w:div>
        <w:div w:id="1897082077">
          <w:marLeft w:val="640"/>
          <w:marRight w:val="0"/>
          <w:marTop w:val="0"/>
          <w:marBottom w:val="0"/>
          <w:divBdr>
            <w:top w:val="none" w:sz="0" w:space="0" w:color="auto"/>
            <w:left w:val="none" w:sz="0" w:space="0" w:color="auto"/>
            <w:bottom w:val="none" w:sz="0" w:space="0" w:color="auto"/>
            <w:right w:val="none" w:sz="0" w:space="0" w:color="auto"/>
          </w:divBdr>
        </w:div>
        <w:div w:id="1931500338">
          <w:marLeft w:val="640"/>
          <w:marRight w:val="0"/>
          <w:marTop w:val="0"/>
          <w:marBottom w:val="0"/>
          <w:divBdr>
            <w:top w:val="none" w:sz="0" w:space="0" w:color="auto"/>
            <w:left w:val="none" w:sz="0" w:space="0" w:color="auto"/>
            <w:bottom w:val="none" w:sz="0" w:space="0" w:color="auto"/>
            <w:right w:val="none" w:sz="0" w:space="0" w:color="auto"/>
          </w:divBdr>
        </w:div>
        <w:div w:id="1940287039">
          <w:marLeft w:val="640"/>
          <w:marRight w:val="0"/>
          <w:marTop w:val="0"/>
          <w:marBottom w:val="0"/>
          <w:divBdr>
            <w:top w:val="none" w:sz="0" w:space="0" w:color="auto"/>
            <w:left w:val="none" w:sz="0" w:space="0" w:color="auto"/>
            <w:bottom w:val="none" w:sz="0" w:space="0" w:color="auto"/>
            <w:right w:val="none" w:sz="0" w:space="0" w:color="auto"/>
          </w:divBdr>
        </w:div>
        <w:div w:id="1968389321">
          <w:marLeft w:val="640"/>
          <w:marRight w:val="0"/>
          <w:marTop w:val="0"/>
          <w:marBottom w:val="0"/>
          <w:divBdr>
            <w:top w:val="none" w:sz="0" w:space="0" w:color="auto"/>
            <w:left w:val="none" w:sz="0" w:space="0" w:color="auto"/>
            <w:bottom w:val="none" w:sz="0" w:space="0" w:color="auto"/>
            <w:right w:val="none" w:sz="0" w:space="0" w:color="auto"/>
          </w:divBdr>
        </w:div>
        <w:div w:id="2063167175">
          <w:marLeft w:val="640"/>
          <w:marRight w:val="0"/>
          <w:marTop w:val="0"/>
          <w:marBottom w:val="0"/>
          <w:divBdr>
            <w:top w:val="none" w:sz="0" w:space="0" w:color="auto"/>
            <w:left w:val="none" w:sz="0" w:space="0" w:color="auto"/>
            <w:bottom w:val="none" w:sz="0" w:space="0" w:color="auto"/>
            <w:right w:val="none" w:sz="0" w:space="0" w:color="auto"/>
          </w:divBdr>
        </w:div>
      </w:divsChild>
    </w:div>
    <w:div w:id="891229958">
      <w:bodyDiv w:val="1"/>
      <w:marLeft w:val="0"/>
      <w:marRight w:val="0"/>
      <w:marTop w:val="0"/>
      <w:marBottom w:val="0"/>
      <w:divBdr>
        <w:top w:val="none" w:sz="0" w:space="0" w:color="auto"/>
        <w:left w:val="none" w:sz="0" w:space="0" w:color="auto"/>
        <w:bottom w:val="none" w:sz="0" w:space="0" w:color="auto"/>
        <w:right w:val="none" w:sz="0" w:space="0" w:color="auto"/>
      </w:divBdr>
    </w:div>
    <w:div w:id="894194328">
      <w:bodyDiv w:val="1"/>
      <w:marLeft w:val="0"/>
      <w:marRight w:val="0"/>
      <w:marTop w:val="0"/>
      <w:marBottom w:val="0"/>
      <w:divBdr>
        <w:top w:val="none" w:sz="0" w:space="0" w:color="auto"/>
        <w:left w:val="none" w:sz="0" w:space="0" w:color="auto"/>
        <w:bottom w:val="none" w:sz="0" w:space="0" w:color="auto"/>
        <w:right w:val="none" w:sz="0" w:space="0" w:color="auto"/>
      </w:divBdr>
      <w:divsChild>
        <w:div w:id="4213760">
          <w:marLeft w:val="640"/>
          <w:marRight w:val="0"/>
          <w:marTop w:val="0"/>
          <w:marBottom w:val="0"/>
          <w:divBdr>
            <w:top w:val="none" w:sz="0" w:space="0" w:color="auto"/>
            <w:left w:val="none" w:sz="0" w:space="0" w:color="auto"/>
            <w:bottom w:val="none" w:sz="0" w:space="0" w:color="auto"/>
            <w:right w:val="none" w:sz="0" w:space="0" w:color="auto"/>
          </w:divBdr>
        </w:div>
        <w:div w:id="68386796">
          <w:marLeft w:val="640"/>
          <w:marRight w:val="0"/>
          <w:marTop w:val="0"/>
          <w:marBottom w:val="0"/>
          <w:divBdr>
            <w:top w:val="none" w:sz="0" w:space="0" w:color="auto"/>
            <w:left w:val="none" w:sz="0" w:space="0" w:color="auto"/>
            <w:bottom w:val="none" w:sz="0" w:space="0" w:color="auto"/>
            <w:right w:val="none" w:sz="0" w:space="0" w:color="auto"/>
          </w:divBdr>
        </w:div>
        <w:div w:id="159974396">
          <w:marLeft w:val="640"/>
          <w:marRight w:val="0"/>
          <w:marTop w:val="0"/>
          <w:marBottom w:val="0"/>
          <w:divBdr>
            <w:top w:val="none" w:sz="0" w:space="0" w:color="auto"/>
            <w:left w:val="none" w:sz="0" w:space="0" w:color="auto"/>
            <w:bottom w:val="none" w:sz="0" w:space="0" w:color="auto"/>
            <w:right w:val="none" w:sz="0" w:space="0" w:color="auto"/>
          </w:divBdr>
        </w:div>
        <w:div w:id="172115958">
          <w:marLeft w:val="640"/>
          <w:marRight w:val="0"/>
          <w:marTop w:val="0"/>
          <w:marBottom w:val="0"/>
          <w:divBdr>
            <w:top w:val="none" w:sz="0" w:space="0" w:color="auto"/>
            <w:left w:val="none" w:sz="0" w:space="0" w:color="auto"/>
            <w:bottom w:val="none" w:sz="0" w:space="0" w:color="auto"/>
            <w:right w:val="none" w:sz="0" w:space="0" w:color="auto"/>
          </w:divBdr>
        </w:div>
        <w:div w:id="287473131">
          <w:marLeft w:val="640"/>
          <w:marRight w:val="0"/>
          <w:marTop w:val="0"/>
          <w:marBottom w:val="0"/>
          <w:divBdr>
            <w:top w:val="none" w:sz="0" w:space="0" w:color="auto"/>
            <w:left w:val="none" w:sz="0" w:space="0" w:color="auto"/>
            <w:bottom w:val="none" w:sz="0" w:space="0" w:color="auto"/>
            <w:right w:val="none" w:sz="0" w:space="0" w:color="auto"/>
          </w:divBdr>
        </w:div>
        <w:div w:id="305401499">
          <w:marLeft w:val="640"/>
          <w:marRight w:val="0"/>
          <w:marTop w:val="0"/>
          <w:marBottom w:val="0"/>
          <w:divBdr>
            <w:top w:val="none" w:sz="0" w:space="0" w:color="auto"/>
            <w:left w:val="none" w:sz="0" w:space="0" w:color="auto"/>
            <w:bottom w:val="none" w:sz="0" w:space="0" w:color="auto"/>
            <w:right w:val="none" w:sz="0" w:space="0" w:color="auto"/>
          </w:divBdr>
        </w:div>
        <w:div w:id="308630120">
          <w:marLeft w:val="640"/>
          <w:marRight w:val="0"/>
          <w:marTop w:val="0"/>
          <w:marBottom w:val="0"/>
          <w:divBdr>
            <w:top w:val="none" w:sz="0" w:space="0" w:color="auto"/>
            <w:left w:val="none" w:sz="0" w:space="0" w:color="auto"/>
            <w:bottom w:val="none" w:sz="0" w:space="0" w:color="auto"/>
            <w:right w:val="none" w:sz="0" w:space="0" w:color="auto"/>
          </w:divBdr>
        </w:div>
        <w:div w:id="494496890">
          <w:marLeft w:val="640"/>
          <w:marRight w:val="0"/>
          <w:marTop w:val="0"/>
          <w:marBottom w:val="0"/>
          <w:divBdr>
            <w:top w:val="none" w:sz="0" w:space="0" w:color="auto"/>
            <w:left w:val="none" w:sz="0" w:space="0" w:color="auto"/>
            <w:bottom w:val="none" w:sz="0" w:space="0" w:color="auto"/>
            <w:right w:val="none" w:sz="0" w:space="0" w:color="auto"/>
          </w:divBdr>
        </w:div>
        <w:div w:id="539167728">
          <w:marLeft w:val="640"/>
          <w:marRight w:val="0"/>
          <w:marTop w:val="0"/>
          <w:marBottom w:val="0"/>
          <w:divBdr>
            <w:top w:val="none" w:sz="0" w:space="0" w:color="auto"/>
            <w:left w:val="none" w:sz="0" w:space="0" w:color="auto"/>
            <w:bottom w:val="none" w:sz="0" w:space="0" w:color="auto"/>
            <w:right w:val="none" w:sz="0" w:space="0" w:color="auto"/>
          </w:divBdr>
        </w:div>
        <w:div w:id="713235401">
          <w:marLeft w:val="640"/>
          <w:marRight w:val="0"/>
          <w:marTop w:val="0"/>
          <w:marBottom w:val="0"/>
          <w:divBdr>
            <w:top w:val="none" w:sz="0" w:space="0" w:color="auto"/>
            <w:left w:val="none" w:sz="0" w:space="0" w:color="auto"/>
            <w:bottom w:val="none" w:sz="0" w:space="0" w:color="auto"/>
            <w:right w:val="none" w:sz="0" w:space="0" w:color="auto"/>
          </w:divBdr>
        </w:div>
        <w:div w:id="790515342">
          <w:marLeft w:val="640"/>
          <w:marRight w:val="0"/>
          <w:marTop w:val="0"/>
          <w:marBottom w:val="0"/>
          <w:divBdr>
            <w:top w:val="none" w:sz="0" w:space="0" w:color="auto"/>
            <w:left w:val="none" w:sz="0" w:space="0" w:color="auto"/>
            <w:bottom w:val="none" w:sz="0" w:space="0" w:color="auto"/>
            <w:right w:val="none" w:sz="0" w:space="0" w:color="auto"/>
          </w:divBdr>
        </w:div>
        <w:div w:id="796753247">
          <w:marLeft w:val="640"/>
          <w:marRight w:val="0"/>
          <w:marTop w:val="0"/>
          <w:marBottom w:val="0"/>
          <w:divBdr>
            <w:top w:val="none" w:sz="0" w:space="0" w:color="auto"/>
            <w:left w:val="none" w:sz="0" w:space="0" w:color="auto"/>
            <w:bottom w:val="none" w:sz="0" w:space="0" w:color="auto"/>
            <w:right w:val="none" w:sz="0" w:space="0" w:color="auto"/>
          </w:divBdr>
        </w:div>
        <w:div w:id="840579994">
          <w:marLeft w:val="640"/>
          <w:marRight w:val="0"/>
          <w:marTop w:val="0"/>
          <w:marBottom w:val="0"/>
          <w:divBdr>
            <w:top w:val="none" w:sz="0" w:space="0" w:color="auto"/>
            <w:left w:val="none" w:sz="0" w:space="0" w:color="auto"/>
            <w:bottom w:val="none" w:sz="0" w:space="0" w:color="auto"/>
            <w:right w:val="none" w:sz="0" w:space="0" w:color="auto"/>
          </w:divBdr>
        </w:div>
        <w:div w:id="1103959339">
          <w:marLeft w:val="640"/>
          <w:marRight w:val="0"/>
          <w:marTop w:val="0"/>
          <w:marBottom w:val="0"/>
          <w:divBdr>
            <w:top w:val="none" w:sz="0" w:space="0" w:color="auto"/>
            <w:left w:val="none" w:sz="0" w:space="0" w:color="auto"/>
            <w:bottom w:val="none" w:sz="0" w:space="0" w:color="auto"/>
            <w:right w:val="none" w:sz="0" w:space="0" w:color="auto"/>
          </w:divBdr>
        </w:div>
        <w:div w:id="1200513756">
          <w:marLeft w:val="640"/>
          <w:marRight w:val="0"/>
          <w:marTop w:val="0"/>
          <w:marBottom w:val="0"/>
          <w:divBdr>
            <w:top w:val="none" w:sz="0" w:space="0" w:color="auto"/>
            <w:left w:val="none" w:sz="0" w:space="0" w:color="auto"/>
            <w:bottom w:val="none" w:sz="0" w:space="0" w:color="auto"/>
            <w:right w:val="none" w:sz="0" w:space="0" w:color="auto"/>
          </w:divBdr>
        </w:div>
        <w:div w:id="1264609750">
          <w:marLeft w:val="640"/>
          <w:marRight w:val="0"/>
          <w:marTop w:val="0"/>
          <w:marBottom w:val="0"/>
          <w:divBdr>
            <w:top w:val="none" w:sz="0" w:space="0" w:color="auto"/>
            <w:left w:val="none" w:sz="0" w:space="0" w:color="auto"/>
            <w:bottom w:val="none" w:sz="0" w:space="0" w:color="auto"/>
            <w:right w:val="none" w:sz="0" w:space="0" w:color="auto"/>
          </w:divBdr>
        </w:div>
        <w:div w:id="1294749608">
          <w:marLeft w:val="640"/>
          <w:marRight w:val="0"/>
          <w:marTop w:val="0"/>
          <w:marBottom w:val="0"/>
          <w:divBdr>
            <w:top w:val="none" w:sz="0" w:space="0" w:color="auto"/>
            <w:left w:val="none" w:sz="0" w:space="0" w:color="auto"/>
            <w:bottom w:val="none" w:sz="0" w:space="0" w:color="auto"/>
            <w:right w:val="none" w:sz="0" w:space="0" w:color="auto"/>
          </w:divBdr>
        </w:div>
        <w:div w:id="1312369641">
          <w:marLeft w:val="640"/>
          <w:marRight w:val="0"/>
          <w:marTop w:val="0"/>
          <w:marBottom w:val="0"/>
          <w:divBdr>
            <w:top w:val="none" w:sz="0" w:space="0" w:color="auto"/>
            <w:left w:val="none" w:sz="0" w:space="0" w:color="auto"/>
            <w:bottom w:val="none" w:sz="0" w:space="0" w:color="auto"/>
            <w:right w:val="none" w:sz="0" w:space="0" w:color="auto"/>
          </w:divBdr>
        </w:div>
        <w:div w:id="1325234053">
          <w:marLeft w:val="640"/>
          <w:marRight w:val="0"/>
          <w:marTop w:val="0"/>
          <w:marBottom w:val="0"/>
          <w:divBdr>
            <w:top w:val="none" w:sz="0" w:space="0" w:color="auto"/>
            <w:left w:val="none" w:sz="0" w:space="0" w:color="auto"/>
            <w:bottom w:val="none" w:sz="0" w:space="0" w:color="auto"/>
            <w:right w:val="none" w:sz="0" w:space="0" w:color="auto"/>
          </w:divBdr>
        </w:div>
        <w:div w:id="1377241258">
          <w:marLeft w:val="640"/>
          <w:marRight w:val="0"/>
          <w:marTop w:val="0"/>
          <w:marBottom w:val="0"/>
          <w:divBdr>
            <w:top w:val="none" w:sz="0" w:space="0" w:color="auto"/>
            <w:left w:val="none" w:sz="0" w:space="0" w:color="auto"/>
            <w:bottom w:val="none" w:sz="0" w:space="0" w:color="auto"/>
            <w:right w:val="none" w:sz="0" w:space="0" w:color="auto"/>
          </w:divBdr>
        </w:div>
        <w:div w:id="1552425144">
          <w:marLeft w:val="640"/>
          <w:marRight w:val="0"/>
          <w:marTop w:val="0"/>
          <w:marBottom w:val="0"/>
          <w:divBdr>
            <w:top w:val="none" w:sz="0" w:space="0" w:color="auto"/>
            <w:left w:val="none" w:sz="0" w:space="0" w:color="auto"/>
            <w:bottom w:val="none" w:sz="0" w:space="0" w:color="auto"/>
            <w:right w:val="none" w:sz="0" w:space="0" w:color="auto"/>
          </w:divBdr>
        </w:div>
        <w:div w:id="1676615973">
          <w:marLeft w:val="640"/>
          <w:marRight w:val="0"/>
          <w:marTop w:val="0"/>
          <w:marBottom w:val="0"/>
          <w:divBdr>
            <w:top w:val="none" w:sz="0" w:space="0" w:color="auto"/>
            <w:left w:val="none" w:sz="0" w:space="0" w:color="auto"/>
            <w:bottom w:val="none" w:sz="0" w:space="0" w:color="auto"/>
            <w:right w:val="none" w:sz="0" w:space="0" w:color="auto"/>
          </w:divBdr>
        </w:div>
        <w:div w:id="1977488746">
          <w:marLeft w:val="640"/>
          <w:marRight w:val="0"/>
          <w:marTop w:val="0"/>
          <w:marBottom w:val="0"/>
          <w:divBdr>
            <w:top w:val="none" w:sz="0" w:space="0" w:color="auto"/>
            <w:left w:val="none" w:sz="0" w:space="0" w:color="auto"/>
            <w:bottom w:val="none" w:sz="0" w:space="0" w:color="auto"/>
            <w:right w:val="none" w:sz="0" w:space="0" w:color="auto"/>
          </w:divBdr>
        </w:div>
        <w:div w:id="2038461412">
          <w:marLeft w:val="640"/>
          <w:marRight w:val="0"/>
          <w:marTop w:val="0"/>
          <w:marBottom w:val="0"/>
          <w:divBdr>
            <w:top w:val="none" w:sz="0" w:space="0" w:color="auto"/>
            <w:left w:val="none" w:sz="0" w:space="0" w:color="auto"/>
            <w:bottom w:val="none" w:sz="0" w:space="0" w:color="auto"/>
            <w:right w:val="none" w:sz="0" w:space="0" w:color="auto"/>
          </w:divBdr>
        </w:div>
        <w:div w:id="2066639776">
          <w:marLeft w:val="640"/>
          <w:marRight w:val="0"/>
          <w:marTop w:val="0"/>
          <w:marBottom w:val="0"/>
          <w:divBdr>
            <w:top w:val="none" w:sz="0" w:space="0" w:color="auto"/>
            <w:left w:val="none" w:sz="0" w:space="0" w:color="auto"/>
            <w:bottom w:val="none" w:sz="0" w:space="0" w:color="auto"/>
            <w:right w:val="none" w:sz="0" w:space="0" w:color="auto"/>
          </w:divBdr>
        </w:div>
      </w:divsChild>
    </w:div>
    <w:div w:id="896086665">
      <w:bodyDiv w:val="1"/>
      <w:marLeft w:val="0"/>
      <w:marRight w:val="0"/>
      <w:marTop w:val="0"/>
      <w:marBottom w:val="0"/>
      <w:divBdr>
        <w:top w:val="none" w:sz="0" w:space="0" w:color="auto"/>
        <w:left w:val="none" w:sz="0" w:space="0" w:color="auto"/>
        <w:bottom w:val="none" w:sz="0" w:space="0" w:color="auto"/>
        <w:right w:val="none" w:sz="0" w:space="0" w:color="auto"/>
      </w:divBdr>
      <w:divsChild>
        <w:div w:id="27266089">
          <w:marLeft w:val="640"/>
          <w:marRight w:val="0"/>
          <w:marTop w:val="0"/>
          <w:marBottom w:val="0"/>
          <w:divBdr>
            <w:top w:val="none" w:sz="0" w:space="0" w:color="auto"/>
            <w:left w:val="none" w:sz="0" w:space="0" w:color="auto"/>
            <w:bottom w:val="none" w:sz="0" w:space="0" w:color="auto"/>
            <w:right w:val="none" w:sz="0" w:space="0" w:color="auto"/>
          </w:divBdr>
        </w:div>
        <w:div w:id="143352491">
          <w:marLeft w:val="640"/>
          <w:marRight w:val="0"/>
          <w:marTop w:val="0"/>
          <w:marBottom w:val="0"/>
          <w:divBdr>
            <w:top w:val="none" w:sz="0" w:space="0" w:color="auto"/>
            <w:left w:val="none" w:sz="0" w:space="0" w:color="auto"/>
            <w:bottom w:val="none" w:sz="0" w:space="0" w:color="auto"/>
            <w:right w:val="none" w:sz="0" w:space="0" w:color="auto"/>
          </w:divBdr>
        </w:div>
        <w:div w:id="150371813">
          <w:marLeft w:val="640"/>
          <w:marRight w:val="0"/>
          <w:marTop w:val="0"/>
          <w:marBottom w:val="0"/>
          <w:divBdr>
            <w:top w:val="none" w:sz="0" w:space="0" w:color="auto"/>
            <w:left w:val="none" w:sz="0" w:space="0" w:color="auto"/>
            <w:bottom w:val="none" w:sz="0" w:space="0" w:color="auto"/>
            <w:right w:val="none" w:sz="0" w:space="0" w:color="auto"/>
          </w:divBdr>
        </w:div>
        <w:div w:id="177931417">
          <w:marLeft w:val="640"/>
          <w:marRight w:val="0"/>
          <w:marTop w:val="0"/>
          <w:marBottom w:val="0"/>
          <w:divBdr>
            <w:top w:val="none" w:sz="0" w:space="0" w:color="auto"/>
            <w:left w:val="none" w:sz="0" w:space="0" w:color="auto"/>
            <w:bottom w:val="none" w:sz="0" w:space="0" w:color="auto"/>
            <w:right w:val="none" w:sz="0" w:space="0" w:color="auto"/>
          </w:divBdr>
        </w:div>
        <w:div w:id="259220393">
          <w:marLeft w:val="640"/>
          <w:marRight w:val="0"/>
          <w:marTop w:val="0"/>
          <w:marBottom w:val="0"/>
          <w:divBdr>
            <w:top w:val="none" w:sz="0" w:space="0" w:color="auto"/>
            <w:left w:val="none" w:sz="0" w:space="0" w:color="auto"/>
            <w:bottom w:val="none" w:sz="0" w:space="0" w:color="auto"/>
            <w:right w:val="none" w:sz="0" w:space="0" w:color="auto"/>
          </w:divBdr>
        </w:div>
        <w:div w:id="453015525">
          <w:marLeft w:val="640"/>
          <w:marRight w:val="0"/>
          <w:marTop w:val="0"/>
          <w:marBottom w:val="0"/>
          <w:divBdr>
            <w:top w:val="none" w:sz="0" w:space="0" w:color="auto"/>
            <w:left w:val="none" w:sz="0" w:space="0" w:color="auto"/>
            <w:bottom w:val="none" w:sz="0" w:space="0" w:color="auto"/>
            <w:right w:val="none" w:sz="0" w:space="0" w:color="auto"/>
          </w:divBdr>
        </w:div>
        <w:div w:id="686250095">
          <w:marLeft w:val="640"/>
          <w:marRight w:val="0"/>
          <w:marTop w:val="0"/>
          <w:marBottom w:val="0"/>
          <w:divBdr>
            <w:top w:val="none" w:sz="0" w:space="0" w:color="auto"/>
            <w:left w:val="none" w:sz="0" w:space="0" w:color="auto"/>
            <w:bottom w:val="none" w:sz="0" w:space="0" w:color="auto"/>
            <w:right w:val="none" w:sz="0" w:space="0" w:color="auto"/>
          </w:divBdr>
        </w:div>
        <w:div w:id="756050418">
          <w:marLeft w:val="640"/>
          <w:marRight w:val="0"/>
          <w:marTop w:val="0"/>
          <w:marBottom w:val="0"/>
          <w:divBdr>
            <w:top w:val="none" w:sz="0" w:space="0" w:color="auto"/>
            <w:left w:val="none" w:sz="0" w:space="0" w:color="auto"/>
            <w:bottom w:val="none" w:sz="0" w:space="0" w:color="auto"/>
            <w:right w:val="none" w:sz="0" w:space="0" w:color="auto"/>
          </w:divBdr>
        </w:div>
        <w:div w:id="869102555">
          <w:marLeft w:val="640"/>
          <w:marRight w:val="0"/>
          <w:marTop w:val="0"/>
          <w:marBottom w:val="0"/>
          <w:divBdr>
            <w:top w:val="none" w:sz="0" w:space="0" w:color="auto"/>
            <w:left w:val="none" w:sz="0" w:space="0" w:color="auto"/>
            <w:bottom w:val="none" w:sz="0" w:space="0" w:color="auto"/>
            <w:right w:val="none" w:sz="0" w:space="0" w:color="auto"/>
          </w:divBdr>
        </w:div>
        <w:div w:id="893463081">
          <w:marLeft w:val="640"/>
          <w:marRight w:val="0"/>
          <w:marTop w:val="0"/>
          <w:marBottom w:val="0"/>
          <w:divBdr>
            <w:top w:val="none" w:sz="0" w:space="0" w:color="auto"/>
            <w:left w:val="none" w:sz="0" w:space="0" w:color="auto"/>
            <w:bottom w:val="none" w:sz="0" w:space="0" w:color="auto"/>
            <w:right w:val="none" w:sz="0" w:space="0" w:color="auto"/>
          </w:divBdr>
        </w:div>
        <w:div w:id="991719138">
          <w:marLeft w:val="640"/>
          <w:marRight w:val="0"/>
          <w:marTop w:val="0"/>
          <w:marBottom w:val="0"/>
          <w:divBdr>
            <w:top w:val="none" w:sz="0" w:space="0" w:color="auto"/>
            <w:left w:val="none" w:sz="0" w:space="0" w:color="auto"/>
            <w:bottom w:val="none" w:sz="0" w:space="0" w:color="auto"/>
            <w:right w:val="none" w:sz="0" w:space="0" w:color="auto"/>
          </w:divBdr>
        </w:div>
        <w:div w:id="1039478323">
          <w:marLeft w:val="640"/>
          <w:marRight w:val="0"/>
          <w:marTop w:val="0"/>
          <w:marBottom w:val="0"/>
          <w:divBdr>
            <w:top w:val="none" w:sz="0" w:space="0" w:color="auto"/>
            <w:left w:val="none" w:sz="0" w:space="0" w:color="auto"/>
            <w:bottom w:val="none" w:sz="0" w:space="0" w:color="auto"/>
            <w:right w:val="none" w:sz="0" w:space="0" w:color="auto"/>
          </w:divBdr>
        </w:div>
        <w:div w:id="1074663200">
          <w:marLeft w:val="640"/>
          <w:marRight w:val="0"/>
          <w:marTop w:val="0"/>
          <w:marBottom w:val="0"/>
          <w:divBdr>
            <w:top w:val="none" w:sz="0" w:space="0" w:color="auto"/>
            <w:left w:val="none" w:sz="0" w:space="0" w:color="auto"/>
            <w:bottom w:val="none" w:sz="0" w:space="0" w:color="auto"/>
            <w:right w:val="none" w:sz="0" w:space="0" w:color="auto"/>
          </w:divBdr>
        </w:div>
        <w:div w:id="1097749589">
          <w:marLeft w:val="640"/>
          <w:marRight w:val="0"/>
          <w:marTop w:val="0"/>
          <w:marBottom w:val="0"/>
          <w:divBdr>
            <w:top w:val="none" w:sz="0" w:space="0" w:color="auto"/>
            <w:left w:val="none" w:sz="0" w:space="0" w:color="auto"/>
            <w:bottom w:val="none" w:sz="0" w:space="0" w:color="auto"/>
            <w:right w:val="none" w:sz="0" w:space="0" w:color="auto"/>
          </w:divBdr>
        </w:div>
        <w:div w:id="1319189589">
          <w:marLeft w:val="640"/>
          <w:marRight w:val="0"/>
          <w:marTop w:val="0"/>
          <w:marBottom w:val="0"/>
          <w:divBdr>
            <w:top w:val="none" w:sz="0" w:space="0" w:color="auto"/>
            <w:left w:val="none" w:sz="0" w:space="0" w:color="auto"/>
            <w:bottom w:val="none" w:sz="0" w:space="0" w:color="auto"/>
            <w:right w:val="none" w:sz="0" w:space="0" w:color="auto"/>
          </w:divBdr>
        </w:div>
        <w:div w:id="1436973186">
          <w:marLeft w:val="640"/>
          <w:marRight w:val="0"/>
          <w:marTop w:val="0"/>
          <w:marBottom w:val="0"/>
          <w:divBdr>
            <w:top w:val="none" w:sz="0" w:space="0" w:color="auto"/>
            <w:left w:val="none" w:sz="0" w:space="0" w:color="auto"/>
            <w:bottom w:val="none" w:sz="0" w:space="0" w:color="auto"/>
            <w:right w:val="none" w:sz="0" w:space="0" w:color="auto"/>
          </w:divBdr>
        </w:div>
        <w:div w:id="1464349407">
          <w:marLeft w:val="640"/>
          <w:marRight w:val="0"/>
          <w:marTop w:val="0"/>
          <w:marBottom w:val="0"/>
          <w:divBdr>
            <w:top w:val="none" w:sz="0" w:space="0" w:color="auto"/>
            <w:left w:val="none" w:sz="0" w:space="0" w:color="auto"/>
            <w:bottom w:val="none" w:sz="0" w:space="0" w:color="auto"/>
            <w:right w:val="none" w:sz="0" w:space="0" w:color="auto"/>
          </w:divBdr>
        </w:div>
        <w:div w:id="1518620295">
          <w:marLeft w:val="640"/>
          <w:marRight w:val="0"/>
          <w:marTop w:val="0"/>
          <w:marBottom w:val="0"/>
          <w:divBdr>
            <w:top w:val="none" w:sz="0" w:space="0" w:color="auto"/>
            <w:left w:val="none" w:sz="0" w:space="0" w:color="auto"/>
            <w:bottom w:val="none" w:sz="0" w:space="0" w:color="auto"/>
            <w:right w:val="none" w:sz="0" w:space="0" w:color="auto"/>
          </w:divBdr>
        </w:div>
        <w:div w:id="1634481371">
          <w:marLeft w:val="640"/>
          <w:marRight w:val="0"/>
          <w:marTop w:val="0"/>
          <w:marBottom w:val="0"/>
          <w:divBdr>
            <w:top w:val="none" w:sz="0" w:space="0" w:color="auto"/>
            <w:left w:val="none" w:sz="0" w:space="0" w:color="auto"/>
            <w:bottom w:val="none" w:sz="0" w:space="0" w:color="auto"/>
            <w:right w:val="none" w:sz="0" w:space="0" w:color="auto"/>
          </w:divBdr>
        </w:div>
        <w:div w:id="1703166044">
          <w:marLeft w:val="640"/>
          <w:marRight w:val="0"/>
          <w:marTop w:val="0"/>
          <w:marBottom w:val="0"/>
          <w:divBdr>
            <w:top w:val="none" w:sz="0" w:space="0" w:color="auto"/>
            <w:left w:val="none" w:sz="0" w:space="0" w:color="auto"/>
            <w:bottom w:val="none" w:sz="0" w:space="0" w:color="auto"/>
            <w:right w:val="none" w:sz="0" w:space="0" w:color="auto"/>
          </w:divBdr>
        </w:div>
        <w:div w:id="1765758938">
          <w:marLeft w:val="640"/>
          <w:marRight w:val="0"/>
          <w:marTop w:val="0"/>
          <w:marBottom w:val="0"/>
          <w:divBdr>
            <w:top w:val="none" w:sz="0" w:space="0" w:color="auto"/>
            <w:left w:val="none" w:sz="0" w:space="0" w:color="auto"/>
            <w:bottom w:val="none" w:sz="0" w:space="0" w:color="auto"/>
            <w:right w:val="none" w:sz="0" w:space="0" w:color="auto"/>
          </w:divBdr>
        </w:div>
        <w:div w:id="1798066006">
          <w:marLeft w:val="640"/>
          <w:marRight w:val="0"/>
          <w:marTop w:val="0"/>
          <w:marBottom w:val="0"/>
          <w:divBdr>
            <w:top w:val="none" w:sz="0" w:space="0" w:color="auto"/>
            <w:left w:val="none" w:sz="0" w:space="0" w:color="auto"/>
            <w:bottom w:val="none" w:sz="0" w:space="0" w:color="auto"/>
            <w:right w:val="none" w:sz="0" w:space="0" w:color="auto"/>
          </w:divBdr>
        </w:div>
        <w:div w:id="1835611326">
          <w:marLeft w:val="640"/>
          <w:marRight w:val="0"/>
          <w:marTop w:val="0"/>
          <w:marBottom w:val="0"/>
          <w:divBdr>
            <w:top w:val="none" w:sz="0" w:space="0" w:color="auto"/>
            <w:left w:val="none" w:sz="0" w:space="0" w:color="auto"/>
            <w:bottom w:val="none" w:sz="0" w:space="0" w:color="auto"/>
            <w:right w:val="none" w:sz="0" w:space="0" w:color="auto"/>
          </w:divBdr>
        </w:div>
        <w:div w:id="1910387779">
          <w:marLeft w:val="640"/>
          <w:marRight w:val="0"/>
          <w:marTop w:val="0"/>
          <w:marBottom w:val="0"/>
          <w:divBdr>
            <w:top w:val="none" w:sz="0" w:space="0" w:color="auto"/>
            <w:left w:val="none" w:sz="0" w:space="0" w:color="auto"/>
            <w:bottom w:val="none" w:sz="0" w:space="0" w:color="auto"/>
            <w:right w:val="none" w:sz="0" w:space="0" w:color="auto"/>
          </w:divBdr>
        </w:div>
        <w:div w:id="1953317519">
          <w:marLeft w:val="640"/>
          <w:marRight w:val="0"/>
          <w:marTop w:val="0"/>
          <w:marBottom w:val="0"/>
          <w:divBdr>
            <w:top w:val="none" w:sz="0" w:space="0" w:color="auto"/>
            <w:left w:val="none" w:sz="0" w:space="0" w:color="auto"/>
            <w:bottom w:val="none" w:sz="0" w:space="0" w:color="auto"/>
            <w:right w:val="none" w:sz="0" w:space="0" w:color="auto"/>
          </w:divBdr>
        </w:div>
        <w:div w:id="2119597905">
          <w:marLeft w:val="640"/>
          <w:marRight w:val="0"/>
          <w:marTop w:val="0"/>
          <w:marBottom w:val="0"/>
          <w:divBdr>
            <w:top w:val="none" w:sz="0" w:space="0" w:color="auto"/>
            <w:left w:val="none" w:sz="0" w:space="0" w:color="auto"/>
            <w:bottom w:val="none" w:sz="0" w:space="0" w:color="auto"/>
            <w:right w:val="none" w:sz="0" w:space="0" w:color="auto"/>
          </w:divBdr>
        </w:div>
      </w:divsChild>
    </w:div>
    <w:div w:id="896671814">
      <w:bodyDiv w:val="1"/>
      <w:marLeft w:val="0"/>
      <w:marRight w:val="0"/>
      <w:marTop w:val="0"/>
      <w:marBottom w:val="0"/>
      <w:divBdr>
        <w:top w:val="none" w:sz="0" w:space="0" w:color="auto"/>
        <w:left w:val="none" w:sz="0" w:space="0" w:color="auto"/>
        <w:bottom w:val="none" w:sz="0" w:space="0" w:color="auto"/>
        <w:right w:val="none" w:sz="0" w:space="0" w:color="auto"/>
      </w:divBdr>
      <w:divsChild>
        <w:div w:id="28997141">
          <w:marLeft w:val="640"/>
          <w:marRight w:val="0"/>
          <w:marTop w:val="0"/>
          <w:marBottom w:val="0"/>
          <w:divBdr>
            <w:top w:val="none" w:sz="0" w:space="0" w:color="auto"/>
            <w:left w:val="none" w:sz="0" w:space="0" w:color="auto"/>
            <w:bottom w:val="none" w:sz="0" w:space="0" w:color="auto"/>
            <w:right w:val="none" w:sz="0" w:space="0" w:color="auto"/>
          </w:divBdr>
        </w:div>
        <w:div w:id="31541344">
          <w:marLeft w:val="640"/>
          <w:marRight w:val="0"/>
          <w:marTop w:val="0"/>
          <w:marBottom w:val="0"/>
          <w:divBdr>
            <w:top w:val="none" w:sz="0" w:space="0" w:color="auto"/>
            <w:left w:val="none" w:sz="0" w:space="0" w:color="auto"/>
            <w:bottom w:val="none" w:sz="0" w:space="0" w:color="auto"/>
            <w:right w:val="none" w:sz="0" w:space="0" w:color="auto"/>
          </w:divBdr>
        </w:div>
        <w:div w:id="50082368">
          <w:marLeft w:val="640"/>
          <w:marRight w:val="0"/>
          <w:marTop w:val="0"/>
          <w:marBottom w:val="0"/>
          <w:divBdr>
            <w:top w:val="none" w:sz="0" w:space="0" w:color="auto"/>
            <w:left w:val="none" w:sz="0" w:space="0" w:color="auto"/>
            <w:bottom w:val="none" w:sz="0" w:space="0" w:color="auto"/>
            <w:right w:val="none" w:sz="0" w:space="0" w:color="auto"/>
          </w:divBdr>
        </w:div>
        <w:div w:id="106966952">
          <w:marLeft w:val="640"/>
          <w:marRight w:val="0"/>
          <w:marTop w:val="0"/>
          <w:marBottom w:val="0"/>
          <w:divBdr>
            <w:top w:val="none" w:sz="0" w:space="0" w:color="auto"/>
            <w:left w:val="none" w:sz="0" w:space="0" w:color="auto"/>
            <w:bottom w:val="none" w:sz="0" w:space="0" w:color="auto"/>
            <w:right w:val="none" w:sz="0" w:space="0" w:color="auto"/>
          </w:divBdr>
        </w:div>
        <w:div w:id="158159887">
          <w:marLeft w:val="640"/>
          <w:marRight w:val="0"/>
          <w:marTop w:val="0"/>
          <w:marBottom w:val="0"/>
          <w:divBdr>
            <w:top w:val="none" w:sz="0" w:space="0" w:color="auto"/>
            <w:left w:val="none" w:sz="0" w:space="0" w:color="auto"/>
            <w:bottom w:val="none" w:sz="0" w:space="0" w:color="auto"/>
            <w:right w:val="none" w:sz="0" w:space="0" w:color="auto"/>
          </w:divBdr>
        </w:div>
        <w:div w:id="199049052">
          <w:marLeft w:val="640"/>
          <w:marRight w:val="0"/>
          <w:marTop w:val="0"/>
          <w:marBottom w:val="0"/>
          <w:divBdr>
            <w:top w:val="none" w:sz="0" w:space="0" w:color="auto"/>
            <w:left w:val="none" w:sz="0" w:space="0" w:color="auto"/>
            <w:bottom w:val="none" w:sz="0" w:space="0" w:color="auto"/>
            <w:right w:val="none" w:sz="0" w:space="0" w:color="auto"/>
          </w:divBdr>
        </w:div>
        <w:div w:id="207690114">
          <w:marLeft w:val="640"/>
          <w:marRight w:val="0"/>
          <w:marTop w:val="0"/>
          <w:marBottom w:val="0"/>
          <w:divBdr>
            <w:top w:val="none" w:sz="0" w:space="0" w:color="auto"/>
            <w:left w:val="none" w:sz="0" w:space="0" w:color="auto"/>
            <w:bottom w:val="none" w:sz="0" w:space="0" w:color="auto"/>
            <w:right w:val="none" w:sz="0" w:space="0" w:color="auto"/>
          </w:divBdr>
        </w:div>
        <w:div w:id="276303530">
          <w:marLeft w:val="640"/>
          <w:marRight w:val="0"/>
          <w:marTop w:val="0"/>
          <w:marBottom w:val="0"/>
          <w:divBdr>
            <w:top w:val="none" w:sz="0" w:space="0" w:color="auto"/>
            <w:left w:val="none" w:sz="0" w:space="0" w:color="auto"/>
            <w:bottom w:val="none" w:sz="0" w:space="0" w:color="auto"/>
            <w:right w:val="none" w:sz="0" w:space="0" w:color="auto"/>
          </w:divBdr>
        </w:div>
        <w:div w:id="331374461">
          <w:marLeft w:val="640"/>
          <w:marRight w:val="0"/>
          <w:marTop w:val="0"/>
          <w:marBottom w:val="0"/>
          <w:divBdr>
            <w:top w:val="none" w:sz="0" w:space="0" w:color="auto"/>
            <w:left w:val="none" w:sz="0" w:space="0" w:color="auto"/>
            <w:bottom w:val="none" w:sz="0" w:space="0" w:color="auto"/>
            <w:right w:val="none" w:sz="0" w:space="0" w:color="auto"/>
          </w:divBdr>
        </w:div>
        <w:div w:id="385565867">
          <w:marLeft w:val="640"/>
          <w:marRight w:val="0"/>
          <w:marTop w:val="0"/>
          <w:marBottom w:val="0"/>
          <w:divBdr>
            <w:top w:val="none" w:sz="0" w:space="0" w:color="auto"/>
            <w:left w:val="none" w:sz="0" w:space="0" w:color="auto"/>
            <w:bottom w:val="none" w:sz="0" w:space="0" w:color="auto"/>
            <w:right w:val="none" w:sz="0" w:space="0" w:color="auto"/>
          </w:divBdr>
        </w:div>
        <w:div w:id="413209334">
          <w:marLeft w:val="640"/>
          <w:marRight w:val="0"/>
          <w:marTop w:val="0"/>
          <w:marBottom w:val="0"/>
          <w:divBdr>
            <w:top w:val="none" w:sz="0" w:space="0" w:color="auto"/>
            <w:left w:val="none" w:sz="0" w:space="0" w:color="auto"/>
            <w:bottom w:val="none" w:sz="0" w:space="0" w:color="auto"/>
            <w:right w:val="none" w:sz="0" w:space="0" w:color="auto"/>
          </w:divBdr>
        </w:div>
        <w:div w:id="416174357">
          <w:marLeft w:val="640"/>
          <w:marRight w:val="0"/>
          <w:marTop w:val="0"/>
          <w:marBottom w:val="0"/>
          <w:divBdr>
            <w:top w:val="none" w:sz="0" w:space="0" w:color="auto"/>
            <w:left w:val="none" w:sz="0" w:space="0" w:color="auto"/>
            <w:bottom w:val="none" w:sz="0" w:space="0" w:color="auto"/>
            <w:right w:val="none" w:sz="0" w:space="0" w:color="auto"/>
          </w:divBdr>
        </w:div>
        <w:div w:id="505897789">
          <w:marLeft w:val="640"/>
          <w:marRight w:val="0"/>
          <w:marTop w:val="0"/>
          <w:marBottom w:val="0"/>
          <w:divBdr>
            <w:top w:val="none" w:sz="0" w:space="0" w:color="auto"/>
            <w:left w:val="none" w:sz="0" w:space="0" w:color="auto"/>
            <w:bottom w:val="none" w:sz="0" w:space="0" w:color="auto"/>
            <w:right w:val="none" w:sz="0" w:space="0" w:color="auto"/>
          </w:divBdr>
        </w:div>
        <w:div w:id="542719292">
          <w:marLeft w:val="640"/>
          <w:marRight w:val="0"/>
          <w:marTop w:val="0"/>
          <w:marBottom w:val="0"/>
          <w:divBdr>
            <w:top w:val="none" w:sz="0" w:space="0" w:color="auto"/>
            <w:left w:val="none" w:sz="0" w:space="0" w:color="auto"/>
            <w:bottom w:val="none" w:sz="0" w:space="0" w:color="auto"/>
            <w:right w:val="none" w:sz="0" w:space="0" w:color="auto"/>
          </w:divBdr>
        </w:div>
        <w:div w:id="634455458">
          <w:marLeft w:val="640"/>
          <w:marRight w:val="0"/>
          <w:marTop w:val="0"/>
          <w:marBottom w:val="0"/>
          <w:divBdr>
            <w:top w:val="none" w:sz="0" w:space="0" w:color="auto"/>
            <w:left w:val="none" w:sz="0" w:space="0" w:color="auto"/>
            <w:bottom w:val="none" w:sz="0" w:space="0" w:color="auto"/>
            <w:right w:val="none" w:sz="0" w:space="0" w:color="auto"/>
          </w:divBdr>
        </w:div>
        <w:div w:id="645551140">
          <w:marLeft w:val="640"/>
          <w:marRight w:val="0"/>
          <w:marTop w:val="0"/>
          <w:marBottom w:val="0"/>
          <w:divBdr>
            <w:top w:val="none" w:sz="0" w:space="0" w:color="auto"/>
            <w:left w:val="none" w:sz="0" w:space="0" w:color="auto"/>
            <w:bottom w:val="none" w:sz="0" w:space="0" w:color="auto"/>
            <w:right w:val="none" w:sz="0" w:space="0" w:color="auto"/>
          </w:divBdr>
        </w:div>
        <w:div w:id="665404177">
          <w:marLeft w:val="640"/>
          <w:marRight w:val="0"/>
          <w:marTop w:val="0"/>
          <w:marBottom w:val="0"/>
          <w:divBdr>
            <w:top w:val="none" w:sz="0" w:space="0" w:color="auto"/>
            <w:left w:val="none" w:sz="0" w:space="0" w:color="auto"/>
            <w:bottom w:val="none" w:sz="0" w:space="0" w:color="auto"/>
            <w:right w:val="none" w:sz="0" w:space="0" w:color="auto"/>
          </w:divBdr>
        </w:div>
        <w:div w:id="774130478">
          <w:marLeft w:val="640"/>
          <w:marRight w:val="0"/>
          <w:marTop w:val="0"/>
          <w:marBottom w:val="0"/>
          <w:divBdr>
            <w:top w:val="none" w:sz="0" w:space="0" w:color="auto"/>
            <w:left w:val="none" w:sz="0" w:space="0" w:color="auto"/>
            <w:bottom w:val="none" w:sz="0" w:space="0" w:color="auto"/>
            <w:right w:val="none" w:sz="0" w:space="0" w:color="auto"/>
          </w:divBdr>
        </w:div>
        <w:div w:id="796601741">
          <w:marLeft w:val="640"/>
          <w:marRight w:val="0"/>
          <w:marTop w:val="0"/>
          <w:marBottom w:val="0"/>
          <w:divBdr>
            <w:top w:val="none" w:sz="0" w:space="0" w:color="auto"/>
            <w:left w:val="none" w:sz="0" w:space="0" w:color="auto"/>
            <w:bottom w:val="none" w:sz="0" w:space="0" w:color="auto"/>
            <w:right w:val="none" w:sz="0" w:space="0" w:color="auto"/>
          </w:divBdr>
        </w:div>
        <w:div w:id="848062745">
          <w:marLeft w:val="640"/>
          <w:marRight w:val="0"/>
          <w:marTop w:val="0"/>
          <w:marBottom w:val="0"/>
          <w:divBdr>
            <w:top w:val="none" w:sz="0" w:space="0" w:color="auto"/>
            <w:left w:val="none" w:sz="0" w:space="0" w:color="auto"/>
            <w:bottom w:val="none" w:sz="0" w:space="0" w:color="auto"/>
            <w:right w:val="none" w:sz="0" w:space="0" w:color="auto"/>
          </w:divBdr>
        </w:div>
        <w:div w:id="913735470">
          <w:marLeft w:val="640"/>
          <w:marRight w:val="0"/>
          <w:marTop w:val="0"/>
          <w:marBottom w:val="0"/>
          <w:divBdr>
            <w:top w:val="none" w:sz="0" w:space="0" w:color="auto"/>
            <w:left w:val="none" w:sz="0" w:space="0" w:color="auto"/>
            <w:bottom w:val="none" w:sz="0" w:space="0" w:color="auto"/>
            <w:right w:val="none" w:sz="0" w:space="0" w:color="auto"/>
          </w:divBdr>
        </w:div>
        <w:div w:id="939141869">
          <w:marLeft w:val="640"/>
          <w:marRight w:val="0"/>
          <w:marTop w:val="0"/>
          <w:marBottom w:val="0"/>
          <w:divBdr>
            <w:top w:val="none" w:sz="0" w:space="0" w:color="auto"/>
            <w:left w:val="none" w:sz="0" w:space="0" w:color="auto"/>
            <w:bottom w:val="none" w:sz="0" w:space="0" w:color="auto"/>
            <w:right w:val="none" w:sz="0" w:space="0" w:color="auto"/>
          </w:divBdr>
        </w:div>
        <w:div w:id="968632385">
          <w:marLeft w:val="640"/>
          <w:marRight w:val="0"/>
          <w:marTop w:val="0"/>
          <w:marBottom w:val="0"/>
          <w:divBdr>
            <w:top w:val="none" w:sz="0" w:space="0" w:color="auto"/>
            <w:left w:val="none" w:sz="0" w:space="0" w:color="auto"/>
            <w:bottom w:val="none" w:sz="0" w:space="0" w:color="auto"/>
            <w:right w:val="none" w:sz="0" w:space="0" w:color="auto"/>
          </w:divBdr>
        </w:div>
        <w:div w:id="1138450575">
          <w:marLeft w:val="640"/>
          <w:marRight w:val="0"/>
          <w:marTop w:val="0"/>
          <w:marBottom w:val="0"/>
          <w:divBdr>
            <w:top w:val="none" w:sz="0" w:space="0" w:color="auto"/>
            <w:left w:val="none" w:sz="0" w:space="0" w:color="auto"/>
            <w:bottom w:val="none" w:sz="0" w:space="0" w:color="auto"/>
            <w:right w:val="none" w:sz="0" w:space="0" w:color="auto"/>
          </w:divBdr>
        </w:div>
        <w:div w:id="1192188240">
          <w:marLeft w:val="640"/>
          <w:marRight w:val="0"/>
          <w:marTop w:val="0"/>
          <w:marBottom w:val="0"/>
          <w:divBdr>
            <w:top w:val="none" w:sz="0" w:space="0" w:color="auto"/>
            <w:left w:val="none" w:sz="0" w:space="0" w:color="auto"/>
            <w:bottom w:val="none" w:sz="0" w:space="0" w:color="auto"/>
            <w:right w:val="none" w:sz="0" w:space="0" w:color="auto"/>
          </w:divBdr>
        </w:div>
        <w:div w:id="1254322130">
          <w:marLeft w:val="640"/>
          <w:marRight w:val="0"/>
          <w:marTop w:val="0"/>
          <w:marBottom w:val="0"/>
          <w:divBdr>
            <w:top w:val="none" w:sz="0" w:space="0" w:color="auto"/>
            <w:left w:val="none" w:sz="0" w:space="0" w:color="auto"/>
            <w:bottom w:val="none" w:sz="0" w:space="0" w:color="auto"/>
            <w:right w:val="none" w:sz="0" w:space="0" w:color="auto"/>
          </w:divBdr>
        </w:div>
        <w:div w:id="1272709527">
          <w:marLeft w:val="640"/>
          <w:marRight w:val="0"/>
          <w:marTop w:val="0"/>
          <w:marBottom w:val="0"/>
          <w:divBdr>
            <w:top w:val="none" w:sz="0" w:space="0" w:color="auto"/>
            <w:left w:val="none" w:sz="0" w:space="0" w:color="auto"/>
            <w:bottom w:val="none" w:sz="0" w:space="0" w:color="auto"/>
            <w:right w:val="none" w:sz="0" w:space="0" w:color="auto"/>
          </w:divBdr>
        </w:div>
        <w:div w:id="1286962814">
          <w:marLeft w:val="640"/>
          <w:marRight w:val="0"/>
          <w:marTop w:val="0"/>
          <w:marBottom w:val="0"/>
          <w:divBdr>
            <w:top w:val="none" w:sz="0" w:space="0" w:color="auto"/>
            <w:left w:val="none" w:sz="0" w:space="0" w:color="auto"/>
            <w:bottom w:val="none" w:sz="0" w:space="0" w:color="auto"/>
            <w:right w:val="none" w:sz="0" w:space="0" w:color="auto"/>
          </w:divBdr>
        </w:div>
        <w:div w:id="1364289560">
          <w:marLeft w:val="640"/>
          <w:marRight w:val="0"/>
          <w:marTop w:val="0"/>
          <w:marBottom w:val="0"/>
          <w:divBdr>
            <w:top w:val="none" w:sz="0" w:space="0" w:color="auto"/>
            <w:left w:val="none" w:sz="0" w:space="0" w:color="auto"/>
            <w:bottom w:val="none" w:sz="0" w:space="0" w:color="auto"/>
            <w:right w:val="none" w:sz="0" w:space="0" w:color="auto"/>
          </w:divBdr>
        </w:div>
        <w:div w:id="1371033288">
          <w:marLeft w:val="640"/>
          <w:marRight w:val="0"/>
          <w:marTop w:val="0"/>
          <w:marBottom w:val="0"/>
          <w:divBdr>
            <w:top w:val="none" w:sz="0" w:space="0" w:color="auto"/>
            <w:left w:val="none" w:sz="0" w:space="0" w:color="auto"/>
            <w:bottom w:val="none" w:sz="0" w:space="0" w:color="auto"/>
            <w:right w:val="none" w:sz="0" w:space="0" w:color="auto"/>
          </w:divBdr>
        </w:div>
        <w:div w:id="1382288856">
          <w:marLeft w:val="640"/>
          <w:marRight w:val="0"/>
          <w:marTop w:val="0"/>
          <w:marBottom w:val="0"/>
          <w:divBdr>
            <w:top w:val="none" w:sz="0" w:space="0" w:color="auto"/>
            <w:left w:val="none" w:sz="0" w:space="0" w:color="auto"/>
            <w:bottom w:val="none" w:sz="0" w:space="0" w:color="auto"/>
            <w:right w:val="none" w:sz="0" w:space="0" w:color="auto"/>
          </w:divBdr>
        </w:div>
        <w:div w:id="1436905356">
          <w:marLeft w:val="640"/>
          <w:marRight w:val="0"/>
          <w:marTop w:val="0"/>
          <w:marBottom w:val="0"/>
          <w:divBdr>
            <w:top w:val="none" w:sz="0" w:space="0" w:color="auto"/>
            <w:left w:val="none" w:sz="0" w:space="0" w:color="auto"/>
            <w:bottom w:val="none" w:sz="0" w:space="0" w:color="auto"/>
            <w:right w:val="none" w:sz="0" w:space="0" w:color="auto"/>
          </w:divBdr>
        </w:div>
        <w:div w:id="1442609890">
          <w:marLeft w:val="640"/>
          <w:marRight w:val="0"/>
          <w:marTop w:val="0"/>
          <w:marBottom w:val="0"/>
          <w:divBdr>
            <w:top w:val="none" w:sz="0" w:space="0" w:color="auto"/>
            <w:left w:val="none" w:sz="0" w:space="0" w:color="auto"/>
            <w:bottom w:val="none" w:sz="0" w:space="0" w:color="auto"/>
            <w:right w:val="none" w:sz="0" w:space="0" w:color="auto"/>
          </w:divBdr>
        </w:div>
        <w:div w:id="1476533716">
          <w:marLeft w:val="640"/>
          <w:marRight w:val="0"/>
          <w:marTop w:val="0"/>
          <w:marBottom w:val="0"/>
          <w:divBdr>
            <w:top w:val="none" w:sz="0" w:space="0" w:color="auto"/>
            <w:left w:val="none" w:sz="0" w:space="0" w:color="auto"/>
            <w:bottom w:val="none" w:sz="0" w:space="0" w:color="auto"/>
            <w:right w:val="none" w:sz="0" w:space="0" w:color="auto"/>
          </w:divBdr>
        </w:div>
        <w:div w:id="1512722417">
          <w:marLeft w:val="640"/>
          <w:marRight w:val="0"/>
          <w:marTop w:val="0"/>
          <w:marBottom w:val="0"/>
          <w:divBdr>
            <w:top w:val="none" w:sz="0" w:space="0" w:color="auto"/>
            <w:left w:val="none" w:sz="0" w:space="0" w:color="auto"/>
            <w:bottom w:val="none" w:sz="0" w:space="0" w:color="auto"/>
            <w:right w:val="none" w:sz="0" w:space="0" w:color="auto"/>
          </w:divBdr>
        </w:div>
        <w:div w:id="1536194688">
          <w:marLeft w:val="640"/>
          <w:marRight w:val="0"/>
          <w:marTop w:val="0"/>
          <w:marBottom w:val="0"/>
          <w:divBdr>
            <w:top w:val="none" w:sz="0" w:space="0" w:color="auto"/>
            <w:left w:val="none" w:sz="0" w:space="0" w:color="auto"/>
            <w:bottom w:val="none" w:sz="0" w:space="0" w:color="auto"/>
            <w:right w:val="none" w:sz="0" w:space="0" w:color="auto"/>
          </w:divBdr>
        </w:div>
        <w:div w:id="1593926304">
          <w:marLeft w:val="640"/>
          <w:marRight w:val="0"/>
          <w:marTop w:val="0"/>
          <w:marBottom w:val="0"/>
          <w:divBdr>
            <w:top w:val="none" w:sz="0" w:space="0" w:color="auto"/>
            <w:left w:val="none" w:sz="0" w:space="0" w:color="auto"/>
            <w:bottom w:val="none" w:sz="0" w:space="0" w:color="auto"/>
            <w:right w:val="none" w:sz="0" w:space="0" w:color="auto"/>
          </w:divBdr>
        </w:div>
        <w:div w:id="1603683374">
          <w:marLeft w:val="640"/>
          <w:marRight w:val="0"/>
          <w:marTop w:val="0"/>
          <w:marBottom w:val="0"/>
          <w:divBdr>
            <w:top w:val="none" w:sz="0" w:space="0" w:color="auto"/>
            <w:left w:val="none" w:sz="0" w:space="0" w:color="auto"/>
            <w:bottom w:val="none" w:sz="0" w:space="0" w:color="auto"/>
            <w:right w:val="none" w:sz="0" w:space="0" w:color="auto"/>
          </w:divBdr>
        </w:div>
        <w:div w:id="1646278566">
          <w:marLeft w:val="640"/>
          <w:marRight w:val="0"/>
          <w:marTop w:val="0"/>
          <w:marBottom w:val="0"/>
          <w:divBdr>
            <w:top w:val="none" w:sz="0" w:space="0" w:color="auto"/>
            <w:left w:val="none" w:sz="0" w:space="0" w:color="auto"/>
            <w:bottom w:val="none" w:sz="0" w:space="0" w:color="auto"/>
            <w:right w:val="none" w:sz="0" w:space="0" w:color="auto"/>
          </w:divBdr>
        </w:div>
        <w:div w:id="1727492239">
          <w:marLeft w:val="640"/>
          <w:marRight w:val="0"/>
          <w:marTop w:val="0"/>
          <w:marBottom w:val="0"/>
          <w:divBdr>
            <w:top w:val="none" w:sz="0" w:space="0" w:color="auto"/>
            <w:left w:val="none" w:sz="0" w:space="0" w:color="auto"/>
            <w:bottom w:val="none" w:sz="0" w:space="0" w:color="auto"/>
            <w:right w:val="none" w:sz="0" w:space="0" w:color="auto"/>
          </w:divBdr>
        </w:div>
        <w:div w:id="1749501348">
          <w:marLeft w:val="640"/>
          <w:marRight w:val="0"/>
          <w:marTop w:val="0"/>
          <w:marBottom w:val="0"/>
          <w:divBdr>
            <w:top w:val="none" w:sz="0" w:space="0" w:color="auto"/>
            <w:left w:val="none" w:sz="0" w:space="0" w:color="auto"/>
            <w:bottom w:val="none" w:sz="0" w:space="0" w:color="auto"/>
            <w:right w:val="none" w:sz="0" w:space="0" w:color="auto"/>
          </w:divBdr>
        </w:div>
        <w:div w:id="1775200347">
          <w:marLeft w:val="640"/>
          <w:marRight w:val="0"/>
          <w:marTop w:val="0"/>
          <w:marBottom w:val="0"/>
          <w:divBdr>
            <w:top w:val="none" w:sz="0" w:space="0" w:color="auto"/>
            <w:left w:val="none" w:sz="0" w:space="0" w:color="auto"/>
            <w:bottom w:val="none" w:sz="0" w:space="0" w:color="auto"/>
            <w:right w:val="none" w:sz="0" w:space="0" w:color="auto"/>
          </w:divBdr>
        </w:div>
        <w:div w:id="1826435361">
          <w:marLeft w:val="640"/>
          <w:marRight w:val="0"/>
          <w:marTop w:val="0"/>
          <w:marBottom w:val="0"/>
          <w:divBdr>
            <w:top w:val="none" w:sz="0" w:space="0" w:color="auto"/>
            <w:left w:val="none" w:sz="0" w:space="0" w:color="auto"/>
            <w:bottom w:val="none" w:sz="0" w:space="0" w:color="auto"/>
            <w:right w:val="none" w:sz="0" w:space="0" w:color="auto"/>
          </w:divBdr>
        </w:div>
        <w:div w:id="1935093904">
          <w:marLeft w:val="640"/>
          <w:marRight w:val="0"/>
          <w:marTop w:val="0"/>
          <w:marBottom w:val="0"/>
          <w:divBdr>
            <w:top w:val="none" w:sz="0" w:space="0" w:color="auto"/>
            <w:left w:val="none" w:sz="0" w:space="0" w:color="auto"/>
            <w:bottom w:val="none" w:sz="0" w:space="0" w:color="auto"/>
            <w:right w:val="none" w:sz="0" w:space="0" w:color="auto"/>
          </w:divBdr>
        </w:div>
        <w:div w:id="1976137103">
          <w:marLeft w:val="640"/>
          <w:marRight w:val="0"/>
          <w:marTop w:val="0"/>
          <w:marBottom w:val="0"/>
          <w:divBdr>
            <w:top w:val="none" w:sz="0" w:space="0" w:color="auto"/>
            <w:left w:val="none" w:sz="0" w:space="0" w:color="auto"/>
            <w:bottom w:val="none" w:sz="0" w:space="0" w:color="auto"/>
            <w:right w:val="none" w:sz="0" w:space="0" w:color="auto"/>
          </w:divBdr>
        </w:div>
        <w:div w:id="2006473702">
          <w:marLeft w:val="640"/>
          <w:marRight w:val="0"/>
          <w:marTop w:val="0"/>
          <w:marBottom w:val="0"/>
          <w:divBdr>
            <w:top w:val="none" w:sz="0" w:space="0" w:color="auto"/>
            <w:left w:val="none" w:sz="0" w:space="0" w:color="auto"/>
            <w:bottom w:val="none" w:sz="0" w:space="0" w:color="auto"/>
            <w:right w:val="none" w:sz="0" w:space="0" w:color="auto"/>
          </w:divBdr>
        </w:div>
        <w:div w:id="2007198479">
          <w:marLeft w:val="640"/>
          <w:marRight w:val="0"/>
          <w:marTop w:val="0"/>
          <w:marBottom w:val="0"/>
          <w:divBdr>
            <w:top w:val="none" w:sz="0" w:space="0" w:color="auto"/>
            <w:left w:val="none" w:sz="0" w:space="0" w:color="auto"/>
            <w:bottom w:val="none" w:sz="0" w:space="0" w:color="auto"/>
            <w:right w:val="none" w:sz="0" w:space="0" w:color="auto"/>
          </w:divBdr>
        </w:div>
        <w:div w:id="2083290054">
          <w:marLeft w:val="640"/>
          <w:marRight w:val="0"/>
          <w:marTop w:val="0"/>
          <w:marBottom w:val="0"/>
          <w:divBdr>
            <w:top w:val="none" w:sz="0" w:space="0" w:color="auto"/>
            <w:left w:val="none" w:sz="0" w:space="0" w:color="auto"/>
            <w:bottom w:val="none" w:sz="0" w:space="0" w:color="auto"/>
            <w:right w:val="none" w:sz="0" w:space="0" w:color="auto"/>
          </w:divBdr>
        </w:div>
      </w:divsChild>
    </w:div>
    <w:div w:id="900404848">
      <w:bodyDiv w:val="1"/>
      <w:marLeft w:val="0"/>
      <w:marRight w:val="0"/>
      <w:marTop w:val="0"/>
      <w:marBottom w:val="0"/>
      <w:divBdr>
        <w:top w:val="none" w:sz="0" w:space="0" w:color="auto"/>
        <w:left w:val="none" w:sz="0" w:space="0" w:color="auto"/>
        <w:bottom w:val="none" w:sz="0" w:space="0" w:color="auto"/>
        <w:right w:val="none" w:sz="0" w:space="0" w:color="auto"/>
      </w:divBdr>
      <w:divsChild>
        <w:div w:id="47537250">
          <w:marLeft w:val="640"/>
          <w:marRight w:val="0"/>
          <w:marTop w:val="0"/>
          <w:marBottom w:val="0"/>
          <w:divBdr>
            <w:top w:val="none" w:sz="0" w:space="0" w:color="auto"/>
            <w:left w:val="none" w:sz="0" w:space="0" w:color="auto"/>
            <w:bottom w:val="none" w:sz="0" w:space="0" w:color="auto"/>
            <w:right w:val="none" w:sz="0" w:space="0" w:color="auto"/>
          </w:divBdr>
        </w:div>
        <w:div w:id="275521358">
          <w:marLeft w:val="640"/>
          <w:marRight w:val="0"/>
          <w:marTop w:val="0"/>
          <w:marBottom w:val="0"/>
          <w:divBdr>
            <w:top w:val="none" w:sz="0" w:space="0" w:color="auto"/>
            <w:left w:val="none" w:sz="0" w:space="0" w:color="auto"/>
            <w:bottom w:val="none" w:sz="0" w:space="0" w:color="auto"/>
            <w:right w:val="none" w:sz="0" w:space="0" w:color="auto"/>
          </w:divBdr>
        </w:div>
        <w:div w:id="375470628">
          <w:marLeft w:val="640"/>
          <w:marRight w:val="0"/>
          <w:marTop w:val="0"/>
          <w:marBottom w:val="0"/>
          <w:divBdr>
            <w:top w:val="none" w:sz="0" w:space="0" w:color="auto"/>
            <w:left w:val="none" w:sz="0" w:space="0" w:color="auto"/>
            <w:bottom w:val="none" w:sz="0" w:space="0" w:color="auto"/>
            <w:right w:val="none" w:sz="0" w:space="0" w:color="auto"/>
          </w:divBdr>
        </w:div>
        <w:div w:id="458766231">
          <w:marLeft w:val="640"/>
          <w:marRight w:val="0"/>
          <w:marTop w:val="0"/>
          <w:marBottom w:val="0"/>
          <w:divBdr>
            <w:top w:val="none" w:sz="0" w:space="0" w:color="auto"/>
            <w:left w:val="none" w:sz="0" w:space="0" w:color="auto"/>
            <w:bottom w:val="none" w:sz="0" w:space="0" w:color="auto"/>
            <w:right w:val="none" w:sz="0" w:space="0" w:color="auto"/>
          </w:divBdr>
        </w:div>
        <w:div w:id="476803988">
          <w:marLeft w:val="640"/>
          <w:marRight w:val="0"/>
          <w:marTop w:val="0"/>
          <w:marBottom w:val="0"/>
          <w:divBdr>
            <w:top w:val="none" w:sz="0" w:space="0" w:color="auto"/>
            <w:left w:val="none" w:sz="0" w:space="0" w:color="auto"/>
            <w:bottom w:val="none" w:sz="0" w:space="0" w:color="auto"/>
            <w:right w:val="none" w:sz="0" w:space="0" w:color="auto"/>
          </w:divBdr>
        </w:div>
        <w:div w:id="599608654">
          <w:marLeft w:val="640"/>
          <w:marRight w:val="0"/>
          <w:marTop w:val="0"/>
          <w:marBottom w:val="0"/>
          <w:divBdr>
            <w:top w:val="none" w:sz="0" w:space="0" w:color="auto"/>
            <w:left w:val="none" w:sz="0" w:space="0" w:color="auto"/>
            <w:bottom w:val="none" w:sz="0" w:space="0" w:color="auto"/>
            <w:right w:val="none" w:sz="0" w:space="0" w:color="auto"/>
          </w:divBdr>
        </w:div>
        <w:div w:id="730999533">
          <w:marLeft w:val="640"/>
          <w:marRight w:val="0"/>
          <w:marTop w:val="0"/>
          <w:marBottom w:val="0"/>
          <w:divBdr>
            <w:top w:val="none" w:sz="0" w:space="0" w:color="auto"/>
            <w:left w:val="none" w:sz="0" w:space="0" w:color="auto"/>
            <w:bottom w:val="none" w:sz="0" w:space="0" w:color="auto"/>
            <w:right w:val="none" w:sz="0" w:space="0" w:color="auto"/>
          </w:divBdr>
        </w:div>
        <w:div w:id="782530021">
          <w:marLeft w:val="640"/>
          <w:marRight w:val="0"/>
          <w:marTop w:val="0"/>
          <w:marBottom w:val="0"/>
          <w:divBdr>
            <w:top w:val="none" w:sz="0" w:space="0" w:color="auto"/>
            <w:left w:val="none" w:sz="0" w:space="0" w:color="auto"/>
            <w:bottom w:val="none" w:sz="0" w:space="0" w:color="auto"/>
            <w:right w:val="none" w:sz="0" w:space="0" w:color="auto"/>
          </w:divBdr>
        </w:div>
        <w:div w:id="828136298">
          <w:marLeft w:val="640"/>
          <w:marRight w:val="0"/>
          <w:marTop w:val="0"/>
          <w:marBottom w:val="0"/>
          <w:divBdr>
            <w:top w:val="none" w:sz="0" w:space="0" w:color="auto"/>
            <w:left w:val="none" w:sz="0" w:space="0" w:color="auto"/>
            <w:bottom w:val="none" w:sz="0" w:space="0" w:color="auto"/>
            <w:right w:val="none" w:sz="0" w:space="0" w:color="auto"/>
          </w:divBdr>
        </w:div>
        <w:div w:id="944069466">
          <w:marLeft w:val="640"/>
          <w:marRight w:val="0"/>
          <w:marTop w:val="0"/>
          <w:marBottom w:val="0"/>
          <w:divBdr>
            <w:top w:val="none" w:sz="0" w:space="0" w:color="auto"/>
            <w:left w:val="none" w:sz="0" w:space="0" w:color="auto"/>
            <w:bottom w:val="none" w:sz="0" w:space="0" w:color="auto"/>
            <w:right w:val="none" w:sz="0" w:space="0" w:color="auto"/>
          </w:divBdr>
        </w:div>
        <w:div w:id="1054230689">
          <w:marLeft w:val="640"/>
          <w:marRight w:val="0"/>
          <w:marTop w:val="0"/>
          <w:marBottom w:val="0"/>
          <w:divBdr>
            <w:top w:val="none" w:sz="0" w:space="0" w:color="auto"/>
            <w:left w:val="none" w:sz="0" w:space="0" w:color="auto"/>
            <w:bottom w:val="none" w:sz="0" w:space="0" w:color="auto"/>
            <w:right w:val="none" w:sz="0" w:space="0" w:color="auto"/>
          </w:divBdr>
        </w:div>
        <w:div w:id="1096251718">
          <w:marLeft w:val="640"/>
          <w:marRight w:val="0"/>
          <w:marTop w:val="0"/>
          <w:marBottom w:val="0"/>
          <w:divBdr>
            <w:top w:val="none" w:sz="0" w:space="0" w:color="auto"/>
            <w:left w:val="none" w:sz="0" w:space="0" w:color="auto"/>
            <w:bottom w:val="none" w:sz="0" w:space="0" w:color="auto"/>
            <w:right w:val="none" w:sz="0" w:space="0" w:color="auto"/>
          </w:divBdr>
        </w:div>
        <w:div w:id="1241909421">
          <w:marLeft w:val="640"/>
          <w:marRight w:val="0"/>
          <w:marTop w:val="0"/>
          <w:marBottom w:val="0"/>
          <w:divBdr>
            <w:top w:val="none" w:sz="0" w:space="0" w:color="auto"/>
            <w:left w:val="none" w:sz="0" w:space="0" w:color="auto"/>
            <w:bottom w:val="none" w:sz="0" w:space="0" w:color="auto"/>
            <w:right w:val="none" w:sz="0" w:space="0" w:color="auto"/>
          </w:divBdr>
        </w:div>
        <w:div w:id="1311247736">
          <w:marLeft w:val="640"/>
          <w:marRight w:val="0"/>
          <w:marTop w:val="0"/>
          <w:marBottom w:val="0"/>
          <w:divBdr>
            <w:top w:val="none" w:sz="0" w:space="0" w:color="auto"/>
            <w:left w:val="none" w:sz="0" w:space="0" w:color="auto"/>
            <w:bottom w:val="none" w:sz="0" w:space="0" w:color="auto"/>
            <w:right w:val="none" w:sz="0" w:space="0" w:color="auto"/>
          </w:divBdr>
        </w:div>
        <w:div w:id="1345933363">
          <w:marLeft w:val="640"/>
          <w:marRight w:val="0"/>
          <w:marTop w:val="0"/>
          <w:marBottom w:val="0"/>
          <w:divBdr>
            <w:top w:val="none" w:sz="0" w:space="0" w:color="auto"/>
            <w:left w:val="none" w:sz="0" w:space="0" w:color="auto"/>
            <w:bottom w:val="none" w:sz="0" w:space="0" w:color="auto"/>
            <w:right w:val="none" w:sz="0" w:space="0" w:color="auto"/>
          </w:divBdr>
        </w:div>
        <w:div w:id="1519078405">
          <w:marLeft w:val="640"/>
          <w:marRight w:val="0"/>
          <w:marTop w:val="0"/>
          <w:marBottom w:val="0"/>
          <w:divBdr>
            <w:top w:val="none" w:sz="0" w:space="0" w:color="auto"/>
            <w:left w:val="none" w:sz="0" w:space="0" w:color="auto"/>
            <w:bottom w:val="none" w:sz="0" w:space="0" w:color="auto"/>
            <w:right w:val="none" w:sz="0" w:space="0" w:color="auto"/>
          </w:divBdr>
        </w:div>
        <w:div w:id="1528520586">
          <w:marLeft w:val="640"/>
          <w:marRight w:val="0"/>
          <w:marTop w:val="0"/>
          <w:marBottom w:val="0"/>
          <w:divBdr>
            <w:top w:val="none" w:sz="0" w:space="0" w:color="auto"/>
            <w:left w:val="none" w:sz="0" w:space="0" w:color="auto"/>
            <w:bottom w:val="none" w:sz="0" w:space="0" w:color="auto"/>
            <w:right w:val="none" w:sz="0" w:space="0" w:color="auto"/>
          </w:divBdr>
        </w:div>
        <w:div w:id="1680351828">
          <w:marLeft w:val="640"/>
          <w:marRight w:val="0"/>
          <w:marTop w:val="0"/>
          <w:marBottom w:val="0"/>
          <w:divBdr>
            <w:top w:val="none" w:sz="0" w:space="0" w:color="auto"/>
            <w:left w:val="none" w:sz="0" w:space="0" w:color="auto"/>
            <w:bottom w:val="none" w:sz="0" w:space="0" w:color="auto"/>
            <w:right w:val="none" w:sz="0" w:space="0" w:color="auto"/>
          </w:divBdr>
        </w:div>
        <w:div w:id="1763138216">
          <w:marLeft w:val="640"/>
          <w:marRight w:val="0"/>
          <w:marTop w:val="0"/>
          <w:marBottom w:val="0"/>
          <w:divBdr>
            <w:top w:val="none" w:sz="0" w:space="0" w:color="auto"/>
            <w:left w:val="none" w:sz="0" w:space="0" w:color="auto"/>
            <w:bottom w:val="none" w:sz="0" w:space="0" w:color="auto"/>
            <w:right w:val="none" w:sz="0" w:space="0" w:color="auto"/>
          </w:divBdr>
        </w:div>
        <w:div w:id="1806388917">
          <w:marLeft w:val="640"/>
          <w:marRight w:val="0"/>
          <w:marTop w:val="0"/>
          <w:marBottom w:val="0"/>
          <w:divBdr>
            <w:top w:val="none" w:sz="0" w:space="0" w:color="auto"/>
            <w:left w:val="none" w:sz="0" w:space="0" w:color="auto"/>
            <w:bottom w:val="none" w:sz="0" w:space="0" w:color="auto"/>
            <w:right w:val="none" w:sz="0" w:space="0" w:color="auto"/>
          </w:divBdr>
        </w:div>
        <w:div w:id="1911454179">
          <w:marLeft w:val="640"/>
          <w:marRight w:val="0"/>
          <w:marTop w:val="0"/>
          <w:marBottom w:val="0"/>
          <w:divBdr>
            <w:top w:val="none" w:sz="0" w:space="0" w:color="auto"/>
            <w:left w:val="none" w:sz="0" w:space="0" w:color="auto"/>
            <w:bottom w:val="none" w:sz="0" w:space="0" w:color="auto"/>
            <w:right w:val="none" w:sz="0" w:space="0" w:color="auto"/>
          </w:divBdr>
        </w:div>
        <w:div w:id="1911497232">
          <w:marLeft w:val="640"/>
          <w:marRight w:val="0"/>
          <w:marTop w:val="0"/>
          <w:marBottom w:val="0"/>
          <w:divBdr>
            <w:top w:val="none" w:sz="0" w:space="0" w:color="auto"/>
            <w:left w:val="none" w:sz="0" w:space="0" w:color="auto"/>
            <w:bottom w:val="none" w:sz="0" w:space="0" w:color="auto"/>
            <w:right w:val="none" w:sz="0" w:space="0" w:color="auto"/>
          </w:divBdr>
        </w:div>
      </w:divsChild>
    </w:div>
    <w:div w:id="939413824">
      <w:bodyDiv w:val="1"/>
      <w:marLeft w:val="0"/>
      <w:marRight w:val="0"/>
      <w:marTop w:val="0"/>
      <w:marBottom w:val="0"/>
      <w:divBdr>
        <w:top w:val="none" w:sz="0" w:space="0" w:color="auto"/>
        <w:left w:val="none" w:sz="0" w:space="0" w:color="auto"/>
        <w:bottom w:val="none" w:sz="0" w:space="0" w:color="auto"/>
        <w:right w:val="none" w:sz="0" w:space="0" w:color="auto"/>
      </w:divBdr>
      <w:divsChild>
        <w:div w:id="81225712">
          <w:marLeft w:val="640"/>
          <w:marRight w:val="0"/>
          <w:marTop w:val="0"/>
          <w:marBottom w:val="0"/>
          <w:divBdr>
            <w:top w:val="none" w:sz="0" w:space="0" w:color="auto"/>
            <w:left w:val="none" w:sz="0" w:space="0" w:color="auto"/>
            <w:bottom w:val="none" w:sz="0" w:space="0" w:color="auto"/>
            <w:right w:val="none" w:sz="0" w:space="0" w:color="auto"/>
          </w:divBdr>
        </w:div>
        <w:div w:id="98449228">
          <w:marLeft w:val="640"/>
          <w:marRight w:val="0"/>
          <w:marTop w:val="0"/>
          <w:marBottom w:val="0"/>
          <w:divBdr>
            <w:top w:val="none" w:sz="0" w:space="0" w:color="auto"/>
            <w:left w:val="none" w:sz="0" w:space="0" w:color="auto"/>
            <w:bottom w:val="none" w:sz="0" w:space="0" w:color="auto"/>
            <w:right w:val="none" w:sz="0" w:space="0" w:color="auto"/>
          </w:divBdr>
        </w:div>
        <w:div w:id="153691324">
          <w:marLeft w:val="640"/>
          <w:marRight w:val="0"/>
          <w:marTop w:val="0"/>
          <w:marBottom w:val="0"/>
          <w:divBdr>
            <w:top w:val="none" w:sz="0" w:space="0" w:color="auto"/>
            <w:left w:val="none" w:sz="0" w:space="0" w:color="auto"/>
            <w:bottom w:val="none" w:sz="0" w:space="0" w:color="auto"/>
            <w:right w:val="none" w:sz="0" w:space="0" w:color="auto"/>
          </w:divBdr>
        </w:div>
        <w:div w:id="174078081">
          <w:marLeft w:val="640"/>
          <w:marRight w:val="0"/>
          <w:marTop w:val="0"/>
          <w:marBottom w:val="0"/>
          <w:divBdr>
            <w:top w:val="none" w:sz="0" w:space="0" w:color="auto"/>
            <w:left w:val="none" w:sz="0" w:space="0" w:color="auto"/>
            <w:bottom w:val="none" w:sz="0" w:space="0" w:color="auto"/>
            <w:right w:val="none" w:sz="0" w:space="0" w:color="auto"/>
          </w:divBdr>
        </w:div>
        <w:div w:id="242685291">
          <w:marLeft w:val="640"/>
          <w:marRight w:val="0"/>
          <w:marTop w:val="0"/>
          <w:marBottom w:val="0"/>
          <w:divBdr>
            <w:top w:val="none" w:sz="0" w:space="0" w:color="auto"/>
            <w:left w:val="none" w:sz="0" w:space="0" w:color="auto"/>
            <w:bottom w:val="none" w:sz="0" w:space="0" w:color="auto"/>
            <w:right w:val="none" w:sz="0" w:space="0" w:color="auto"/>
          </w:divBdr>
        </w:div>
        <w:div w:id="281806640">
          <w:marLeft w:val="640"/>
          <w:marRight w:val="0"/>
          <w:marTop w:val="0"/>
          <w:marBottom w:val="0"/>
          <w:divBdr>
            <w:top w:val="none" w:sz="0" w:space="0" w:color="auto"/>
            <w:left w:val="none" w:sz="0" w:space="0" w:color="auto"/>
            <w:bottom w:val="none" w:sz="0" w:space="0" w:color="auto"/>
            <w:right w:val="none" w:sz="0" w:space="0" w:color="auto"/>
          </w:divBdr>
        </w:div>
        <w:div w:id="360513796">
          <w:marLeft w:val="640"/>
          <w:marRight w:val="0"/>
          <w:marTop w:val="0"/>
          <w:marBottom w:val="0"/>
          <w:divBdr>
            <w:top w:val="none" w:sz="0" w:space="0" w:color="auto"/>
            <w:left w:val="none" w:sz="0" w:space="0" w:color="auto"/>
            <w:bottom w:val="none" w:sz="0" w:space="0" w:color="auto"/>
            <w:right w:val="none" w:sz="0" w:space="0" w:color="auto"/>
          </w:divBdr>
        </w:div>
        <w:div w:id="381638503">
          <w:marLeft w:val="640"/>
          <w:marRight w:val="0"/>
          <w:marTop w:val="0"/>
          <w:marBottom w:val="0"/>
          <w:divBdr>
            <w:top w:val="none" w:sz="0" w:space="0" w:color="auto"/>
            <w:left w:val="none" w:sz="0" w:space="0" w:color="auto"/>
            <w:bottom w:val="none" w:sz="0" w:space="0" w:color="auto"/>
            <w:right w:val="none" w:sz="0" w:space="0" w:color="auto"/>
          </w:divBdr>
        </w:div>
        <w:div w:id="390688143">
          <w:marLeft w:val="640"/>
          <w:marRight w:val="0"/>
          <w:marTop w:val="0"/>
          <w:marBottom w:val="0"/>
          <w:divBdr>
            <w:top w:val="none" w:sz="0" w:space="0" w:color="auto"/>
            <w:left w:val="none" w:sz="0" w:space="0" w:color="auto"/>
            <w:bottom w:val="none" w:sz="0" w:space="0" w:color="auto"/>
            <w:right w:val="none" w:sz="0" w:space="0" w:color="auto"/>
          </w:divBdr>
        </w:div>
        <w:div w:id="466320151">
          <w:marLeft w:val="640"/>
          <w:marRight w:val="0"/>
          <w:marTop w:val="0"/>
          <w:marBottom w:val="0"/>
          <w:divBdr>
            <w:top w:val="none" w:sz="0" w:space="0" w:color="auto"/>
            <w:left w:val="none" w:sz="0" w:space="0" w:color="auto"/>
            <w:bottom w:val="none" w:sz="0" w:space="0" w:color="auto"/>
            <w:right w:val="none" w:sz="0" w:space="0" w:color="auto"/>
          </w:divBdr>
        </w:div>
        <w:div w:id="554976289">
          <w:marLeft w:val="640"/>
          <w:marRight w:val="0"/>
          <w:marTop w:val="0"/>
          <w:marBottom w:val="0"/>
          <w:divBdr>
            <w:top w:val="none" w:sz="0" w:space="0" w:color="auto"/>
            <w:left w:val="none" w:sz="0" w:space="0" w:color="auto"/>
            <w:bottom w:val="none" w:sz="0" w:space="0" w:color="auto"/>
            <w:right w:val="none" w:sz="0" w:space="0" w:color="auto"/>
          </w:divBdr>
        </w:div>
        <w:div w:id="665792909">
          <w:marLeft w:val="640"/>
          <w:marRight w:val="0"/>
          <w:marTop w:val="0"/>
          <w:marBottom w:val="0"/>
          <w:divBdr>
            <w:top w:val="none" w:sz="0" w:space="0" w:color="auto"/>
            <w:left w:val="none" w:sz="0" w:space="0" w:color="auto"/>
            <w:bottom w:val="none" w:sz="0" w:space="0" w:color="auto"/>
            <w:right w:val="none" w:sz="0" w:space="0" w:color="auto"/>
          </w:divBdr>
        </w:div>
        <w:div w:id="675576674">
          <w:marLeft w:val="640"/>
          <w:marRight w:val="0"/>
          <w:marTop w:val="0"/>
          <w:marBottom w:val="0"/>
          <w:divBdr>
            <w:top w:val="none" w:sz="0" w:space="0" w:color="auto"/>
            <w:left w:val="none" w:sz="0" w:space="0" w:color="auto"/>
            <w:bottom w:val="none" w:sz="0" w:space="0" w:color="auto"/>
            <w:right w:val="none" w:sz="0" w:space="0" w:color="auto"/>
          </w:divBdr>
        </w:div>
        <w:div w:id="715860256">
          <w:marLeft w:val="640"/>
          <w:marRight w:val="0"/>
          <w:marTop w:val="0"/>
          <w:marBottom w:val="0"/>
          <w:divBdr>
            <w:top w:val="none" w:sz="0" w:space="0" w:color="auto"/>
            <w:left w:val="none" w:sz="0" w:space="0" w:color="auto"/>
            <w:bottom w:val="none" w:sz="0" w:space="0" w:color="auto"/>
            <w:right w:val="none" w:sz="0" w:space="0" w:color="auto"/>
          </w:divBdr>
        </w:div>
        <w:div w:id="855339787">
          <w:marLeft w:val="640"/>
          <w:marRight w:val="0"/>
          <w:marTop w:val="0"/>
          <w:marBottom w:val="0"/>
          <w:divBdr>
            <w:top w:val="none" w:sz="0" w:space="0" w:color="auto"/>
            <w:left w:val="none" w:sz="0" w:space="0" w:color="auto"/>
            <w:bottom w:val="none" w:sz="0" w:space="0" w:color="auto"/>
            <w:right w:val="none" w:sz="0" w:space="0" w:color="auto"/>
          </w:divBdr>
        </w:div>
        <w:div w:id="905645458">
          <w:marLeft w:val="640"/>
          <w:marRight w:val="0"/>
          <w:marTop w:val="0"/>
          <w:marBottom w:val="0"/>
          <w:divBdr>
            <w:top w:val="none" w:sz="0" w:space="0" w:color="auto"/>
            <w:left w:val="none" w:sz="0" w:space="0" w:color="auto"/>
            <w:bottom w:val="none" w:sz="0" w:space="0" w:color="auto"/>
            <w:right w:val="none" w:sz="0" w:space="0" w:color="auto"/>
          </w:divBdr>
        </w:div>
        <w:div w:id="928780451">
          <w:marLeft w:val="640"/>
          <w:marRight w:val="0"/>
          <w:marTop w:val="0"/>
          <w:marBottom w:val="0"/>
          <w:divBdr>
            <w:top w:val="none" w:sz="0" w:space="0" w:color="auto"/>
            <w:left w:val="none" w:sz="0" w:space="0" w:color="auto"/>
            <w:bottom w:val="none" w:sz="0" w:space="0" w:color="auto"/>
            <w:right w:val="none" w:sz="0" w:space="0" w:color="auto"/>
          </w:divBdr>
        </w:div>
        <w:div w:id="942685030">
          <w:marLeft w:val="640"/>
          <w:marRight w:val="0"/>
          <w:marTop w:val="0"/>
          <w:marBottom w:val="0"/>
          <w:divBdr>
            <w:top w:val="none" w:sz="0" w:space="0" w:color="auto"/>
            <w:left w:val="none" w:sz="0" w:space="0" w:color="auto"/>
            <w:bottom w:val="none" w:sz="0" w:space="0" w:color="auto"/>
            <w:right w:val="none" w:sz="0" w:space="0" w:color="auto"/>
          </w:divBdr>
        </w:div>
        <w:div w:id="995457137">
          <w:marLeft w:val="640"/>
          <w:marRight w:val="0"/>
          <w:marTop w:val="0"/>
          <w:marBottom w:val="0"/>
          <w:divBdr>
            <w:top w:val="none" w:sz="0" w:space="0" w:color="auto"/>
            <w:left w:val="none" w:sz="0" w:space="0" w:color="auto"/>
            <w:bottom w:val="none" w:sz="0" w:space="0" w:color="auto"/>
            <w:right w:val="none" w:sz="0" w:space="0" w:color="auto"/>
          </w:divBdr>
        </w:div>
        <w:div w:id="1013259855">
          <w:marLeft w:val="640"/>
          <w:marRight w:val="0"/>
          <w:marTop w:val="0"/>
          <w:marBottom w:val="0"/>
          <w:divBdr>
            <w:top w:val="none" w:sz="0" w:space="0" w:color="auto"/>
            <w:left w:val="none" w:sz="0" w:space="0" w:color="auto"/>
            <w:bottom w:val="none" w:sz="0" w:space="0" w:color="auto"/>
            <w:right w:val="none" w:sz="0" w:space="0" w:color="auto"/>
          </w:divBdr>
        </w:div>
        <w:div w:id="1048069947">
          <w:marLeft w:val="640"/>
          <w:marRight w:val="0"/>
          <w:marTop w:val="0"/>
          <w:marBottom w:val="0"/>
          <w:divBdr>
            <w:top w:val="none" w:sz="0" w:space="0" w:color="auto"/>
            <w:left w:val="none" w:sz="0" w:space="0" w:color="auto"/>
            <w:bottom w:val="none" w:sz="0" w:space="0" w:color="auto"/>
            <w:right w:val="none" w:sz="0" w:space="0" w:color="auto"/>
          </w:divBdr>
        </w:div>
        <w:div w:id="1048794732">
          <w:marLeft w:val="640"/>
          <w:marRight w:val="0"/>
          <w:marTop w:val="0"/>
          <w:marBottom w:val="0"/>
          <w:divBdr>
            <w:top w:val="none" w:sz="0" w:space="0" w:color="auto"/>
            <w:left w:val="none" w:sz="0" w:space="0" w:color="auto"/>
            <w:bottom w:val="none" w:sz="0" w:space="0" w:color="auto"/>
            <w:right w:val="none" w:sz="0" w:space="0" w:color="auto"/>
          </w:divBdr>
        </w:div>
        <w:div w:id="1061245723">
          <w:marLeft w:val="640"/>
          <w:marRight w:val="0"/>
          <w:marTop w:val="0"/>
          <w:marBottom w:val="0"/>
          <w:divBdr>
            <w:top w:val="none" w:sz="0" w:space="0" w:color="auto"/>
            <w:left w:val="none" w:sz="0" w:space="0" w:color="auto"/>
            <w:bottom w:val="none" w:sz="0" w:space="0" w:color="auto"/>
            <w:right w:val="none" w:sz="0" w:space="0" w:color="auto"/>
          </w:divBdr>
        </w:div>
        <w:div w:id="1098260424">
          <w:marLeft w:val="640"/>
          <w:marRight w:val="0"/>
          <w:marTop w:val="0"/>
          <w:marBottom w:val="0"/>
          <w:divBdr>
            <w:top w:val="none" w:sz="0" w:space="0" w:color="auto"/>
            <w:left w:val="none" w:sz="0" w:space="0" w:color="auto"/>
            <w:bottom w:val="none" w:sz="0" w:space="0" w:color="auto"/>
            <w:right w:val="none" w:sz="0" w:space="0" w:color="auto"/>
          </w:divBdr>
        </w:div>
        <w:div w:id="1105540685">
          <w:marLeft w:val="640"/>
          <w:marRight w:val="0"/>
          <w:marTop w:val="0"/>
          <w:marBottom w:val="0"/>
          <w:divBdr>
            <w:top w:val="none" w:sz="0" w:space="0" w:color="auto"/>
            <w:left w:val="none" w:sz="0" w:space="0" w:color="auto"/>
            <w:bottom w:val="none" w:sz="0" w:space="0" w:color="auto"/>
            <w:right w:val="none" w:sz="0" w:space="0" w:color="auto"/>
          </w:divBdr>
        </w:div>
        <w:div w:id="1141728814">
          <w:marLeft w:val="640"/>
          <w:marRight w:val="0"/>
          <w:marTop w:val="0"/>
          <w:marBottom w:val="0"/>
          <w:divBdr>
            <w:top w:val="none" w:sz="0" w:space="0" w:color="auto"/>
            <w:left w:val="none" w:sz="0" w:space="0" w:color="auto"/>
            <w:bottom w:val="none" w:sz="0" w:space="0" w:color="auto"/>
            <w:right w:val="none" w:sz="0" w:space="0" w:color="auto"/>
          </w:divBdr>
        </w:div>
        <w:div w:id="1144008432">
          <w:marLeft w:val="640"/>
          <w:marRight w:val="0"/>
          <w:marTop w:val="0"/>
          <w:marBottom w:val="0"/>
          <w:divBdr>
            <w:top w:val="none" w:sz="0" w:space="0" w:color="auto"/>
            <w:left w:val="none" w:sz="0" w:space="0" w:color="auto"/>
            <w:bottom w:val="none" w:sz="0" w:space="0" w:color="auto"/>
            <w:right w:val="none" w:sz="0" w:space="0" w:color="auto"/>
          </w:divBdr>
        </w:div>
        <w:div w:id="1144733308">
          <w:marLeft w:val="640"/>
          <w:marRight w:val="0"/>
          <w:marTop w:val="0"/>
          <w:marBottom w:val="0"/>
          <w:divBdr>
            <w:top w:val="none" w:sz="0" w:space="0" w:color="auto"/>
            <w:left w:val="none" w:sz="0" w:space="0" w:color="auto"/>
            <w:bottom w:val="none" w:sz="0" w:space="0" w:color="auto"/>
            <w:right w:val="none" w:sz="0" w:space="0" w:color="auto"/>
          </w:divBdr>
        </w:div>
        <w:div w:id="1183206791">
          <w:marLeft w:val="640"/>
          <w:marRight w:val="0"/>
          <w:marTop w:val="0"/>
          <w:marBottom w:val="0"/>
          <w:divBdr>
            <w:top w:val="none" w:sz="0" w:space="0" w:color="auto"/>
            <w:left w:val="none" w:sz="0" w:space="0" w:color="auto"/>
            <w:bottom w:val="none" w:sz="0" w:space="0" w:color="auto"/>
            <w:right w:val="none" w:sz="0" w:space="0" w:color="auto"/>
          </w:divBdr>
        </w:div>
        <w:div w:id="1201472142">
          <w:marLeft w:val="640"/>
          <w:marRight w:val="0"/>
          <w:marTop w:val="0"/>
          <w:marBottom w:val="0"/>
          <w:divBdr>
            <w:top w:val="none" w:sz="0" w:space="0" w:color="auto"/>
            <w:left w:val="none" w:sz="0" w:space="0" w:color="auto"/>
            <w:bottom w:val="none" w:sz="0" w:space="0" w:color="auto"/>
            <w:right w:val="none" w:sz="0" w:space="0" w:color="auto"/>
          </w:divBdr>
        </w:div>
        <w:div w:id="1269854747">
          <w:marLeft w:val="640"/>
          <w:marRight w:val="0"/>
          <w:marTop w:val="0"/>
          <w:marBottom w:val="0"/>
          <w:divBdr>
            <w:top w:val="none" w:sz="0" w:space="0" w:color="auto"/>
            <w:left w:val="none" w:sz="0" w:space="0" w:color="auto"/>
            <w:bottom w:val="none" w:sz="0" w:space="0" w:color="auto"/>
            <w:right w:val="none" w:sz="0" w:space="0" w:color="auto"/>
          </w:divBdr>
        </w:div>
        <w:div w:id="1294169883">
          <w:marLeft w:val="640"/>
          <w:marRight w:val="0"/>
          <w:marTop w:val="0"/>
          <w:marBottom w:val="0"/>
          <w:divBdr>
            <w:top w:val="none" w:sz="0" w:space="0" w:color="auto"/>
            <w:left w:val="none" w:sz="0" w:space="0" w:color="auto"/>
            <w:bottom w:val="none" w:sz="0" w:space="0" w:color="auto"/>
            <w:right w:val="none" w:sz="0" w:space="0" w:color="auto"/>
          </w:divBdr>
        </w:div>
        <w:div w:id="1312833733">
          <w:marLeft w:val="640"/>
          <w:marRight w:val="0"/>
          <w:marTop w:val="0"/>
          <w:marBottom w:val="0"/>
          <w:divBdr>
            <w:top w:val="none" w:sz="0" w:space="0" w:color="auto"/>
            <w:left w:val="none" w:sz="0" w:space="0" w:color="auto"/>
            <w:bottom w:val="none" w:sz="0" w:space="0" w:color="auto"/>
            <w:right w:val="none" w:sz="0" w:space="0" w:color="auto"/>
          </w:divBdr>
        </w:div>
        <w:div w:id="1555311800">
          <w:marLeft w:val="640"/>
          <w:marRight w:val="0"/>
          <w:marTop w:val="0"/>
          <w:marBottom w:val="0"/>
          <w:divBdr>
            <w:top w:val="none" w:sz="0" w:space="0" w:color="auto"/>
            <w:left w:val="none" w:sz="0" w:space="0" w:color="auto"/>
            <w:bottom w:val="none" w:sz="0" w:space="0" w:color="auto"/>
            <w:right w:val="none" w:sz="0" w:space="0" w:color="auto"/>
          </w:divBdr>
        </w:div>
        <w:div w:id="1703438811">
          <w:marLeft w:val="640"/>
          <w:marRight w:val="0"/>
          <w:marTop w:val="0"/>
          <w:marBottom w:val="0"/>
          <w:divBdr>
            <w:top w:val="none" w:sz="0" w:space="0" w:color="auto"/>
            <w:left w:val="none" w:sz="0" w:space="0" w:color="auto"/>
            <w:bottom w:val="none" w:sz="0" w:space="0" w:color="auto"/>
            <w:right w:val="none" w:sz="0" w:space="0" w:color="auto"/>
          </w:divBdr>
        </w:div>
        <w:div w:id="1715544688">
          <w:marLeft w:val="640"/>
          <w:marRight w:val="0"/>
          <w:marTop w:val="0"/>
          <w:marBottom w:val="0"/>
          <w:divBdr>
            <w:top w:val="none" w:sz="0" w:space="0" w:color="auto"/>
            <w:left w:val="none" w:sz="0" w:space="0" w:color="auto"/>
            <w:bottom w:val="none" w:sz="0" w:space="0" w:color="auto"/>
            <w:right w:val="none" w:sz="0" w:space="0" w:color="auto"/>
          </w:divBdr>
        </w:div>
        <w:div w:id="1859194594">
          <w:marLeft w:val="640"/>
          <w:marRight w:val="0"/>
          <w:marTop w:val="0"/>
          <w:marBottom w:val="0"/>
          <w:divBdr>
            <w:top w:val="none" w:sz="0" w:space="0" w:color="auto"/>
            <w:left w:val="none" w:sz="0" w:space="0" w:color="auto"/>
            <w:bottom w:val="none" w:sz="0" w:space="0" w:color="auto"/>
            <w:right w:val="none" w:sz="0" w:space="0" w:color="auto"/>
          </w:divBdr>
        </w:div>
        <w:div w:id="1928803757">
          <w:marLeft w:val="640"/>
          <w:marRight w:val="0"/>
          <w:marTop w:val="0"/>
          <w:marBottom w:val="0"/>
          <w:divBdr>
            <w:top w:val="none" w:sz="0" w:space="0" w:color="auto"/>
            <w:left w:val="none" w:sz="0" w:space="0" w:color="auto"/>
            <w:bottom w:val="none" w:sz="0" w:space="0" w:color="auto"/>
            <w:right w:val="none" w:sz="0" w:space="0" w:color="auto"/>
          </w:divBdr>
        </w:div>
        <w:div w:id="2086678543">
          <w:marLeft w:val="640"/>
          <w:marRight w:val="0"/>
          <w:marTop w:val="0"/>
          <w:marBottom w:val="0"/>
          <w:divBdr>
            <w:top w:val="none" w:sz="0" w:space="0" w:color="auto"/>
            <w:left w:val="none" w:sz="0" w:space="0" w:color="auto"/>
            <w:bottom w:val="none" w:sz="0" w:space="0" w:color="auto"/>
            <w:right w:val="none" w:sz="0" w:space="0" w:color="auto"/>
          </w:divBdr>
        </w:div>
      </w:divsChild>
    </w:div>
    <w:div w:id="941450322">
      <w:bodyDiv w:val="1"/>
      <w:marLeft w:val="0"/>
      <w:marRight w:val="0"/>
      <w:marTop w:val="0"/>
      <w:marBottom w:val="0"/>
      <w:divBdr>
        <w:top w:val="none" w:sz="0" w:space="0" w:color="auto"/>
        <w:left w:val="none" w:sz="0" w:space="0" w:color="auto"/>
        <w:bottom w:val="none" w:sz="0" w:space="0" w:color="auto"/>
        <w:right w:val="none" w:sz="0" w:space="0" w:color="auto"/>
      </w:divBdr>
      <w:divsChild>
        <w:div w:id="189270763">
          <w:marLeft w:val="640"/>
          <w:marRight w:val="0"/>
          <w:marTop w:val="0"/>
          <w:marBottom w:val="0"/>
          <w:divBdr>
            <w:top w:val="none" w:sz="0" w:space="0" w:color="auto"/>
            <w:left w:val="none" w:sz="0" w:space="0" w:color="auto"/>
            <w:bottom w:val="none" w:sz="0" w:space="0" w:color="auto"/>
            <w:right w:val="none" w:sz="0" w:space="0" w:color="auto"/>
          </w:divBdr>
        </w:div>
        <w:div w:id="256641446">
          <w:marLeft w:val="640"/>
          <w:marRight w:val="0"/>
          <w:marTop w:val="0"/>
          <w:marBottom w:val="0"/>
          <w:divBdr>
            <w:top w:val="none" w:sz="0" w:space="0" w:color="auto"/>
            <w:left w:val="none" w:sz="0" w:space="0" w:color="auto"/>
            <w:bottom w:val="none" w:sz="0" w:space="0" w:color="auto"/>
            <w:right w:val="none" w:sz="0" w:space="0" w:color="auto"/>
          </w:divBdr>
        </w:div>
        <w:div w:id="259028296">
          <w:marLeft w:val="640"/>
          <w:marRight w:val="0"/>
          <w:marTop w:val="0"/>
          <w:marBottom w:val="0"/>
          <w:divBdr>
            <w:top w:val="none" w:sz="0" w:space="0" w:color="auto"/>
            <w:left w:val="none" w:sz="0" w:space="0" w:color="auto"/>
            <w:bottom w:val="none" w:sz="0" w:space="0" w:color="auto"/>
            <w:right w:val="none" w:sz="0" w:space="0" w:color="auto"/>
          </w:divBdr>
        </w:div>
        <w:div w:id="332268933">
          <w:marLeft w:val="640"/>
          <w:marRight w:val="0"/>
          <w:marTop w:val="0"/>
          <w:marBottom w:val="0"/>
          <w:divBdr>
            <w:top w:val="none" w:sz="0" w:space="0" w:color="auto"/>
            <w:left w:val="none" w:sz="0" w:space="0" w:color="auto"/>
            <w:bottom w:val="none" w:sz="0" w:space="0" w:color="auto"/>
            <w:right w:val="none" w:sz="0" w:space="0" w:color="auto"/>
          </w:divBdr>
        </w:div>
        <w:div w:id="337583066">
          <w:marLeft w:val="640"/>
          <w:marRight w:val="0"/>
          <w:marTop w:val="0"/>
          <w:marBottom w:val="0"/>
          <w:divBdr>
            <w:top w:val="none" w:sz="0" w:space="0" w:color="auto"/>
            <w:left w:val="none" w:sz="0" w:space="0" w:color="auto"/>
            <w:bottom w:val="none" w:sz="0" w:space="0" w:color="auto"/>
            <w:right w:val="none" w:sz="0" w:space="0" w:color="auto"/>
          </w:divBdr>
        </w:div>
        <w:div w:id="453910290">
          <w:marLeft w:val="640"/>
          <w:marRight w:val="0"/>
          <w:marTop w:val="0"/>
          <w:marBottom w:val="0"/>
          <w:divBdr>
            <w:top w:val="none" w:sz="0" w:space="0" w:color="auto"/>
            <w:left w:val="none" w:sz="0" w:space="0" w:color="auto"/>
            <w:bottom w:val="none" w:sz="0" w:space="0" w:color="auto"/>
            <w:right w:val="none" w:sz="0" w:space="0" w:color="auto"/>
          </w:divBdr>
        </w:div>
        <w:div w:id="455872806">
          <w:marLeft w:val="640"/>
          <w:marRight w:val="0"/>
          <w:marTop w:val="0"/>
          <w:marBottom w:val="0"/>
          <w:divBdr>
            <w:top w:val="none" w:sz="0" w:space="0" w:color="auto"/>
            <w:left w:val="none" w:sz="0" w:space="0" w:color="auto"/>
            <w:bottom w:val="none" w:sz="0" w:space="0" w:color="auto"/>
            <w:right w:val="none" w:sz="0" w:space="0" w:color="auto"/>
          </w:divBdr>
        </w:div>
        <w:div w:id="502554489">
          <w:marLeft w:val="640"/>
          <w:marRight w:val="0"/>
          <w:marTop w:val="0"/>
          <w:marBottom w:val="0"/>
          <w:divBdr>
            <w:top w:val="none" w:sz="0" w:space="0" w:color="auto"/>
            <w:left w:val="none" w:sz="0" w:space="0" w:color="auto"/>
            <w:bottom w:val="none" w:sz="0" w:space="0" w:color="auto"/>
            <w:right w:val="none" w:sz="0" w:space="0" w:color="auto"/>
          </w:divBdr>
        </w:div>
        <w:div w:id="649557275">
          <w:marLeft w:val="640"/>
          <w:marRight w:val="0"/>
          <w:marTop w:val="0"/>
          <w:marBottom w:val="0"/>
          <w:divBdr>
            <w:top w:val="none" w:sz="0" w:space="0" w:color="auto"/>
            <w:left w:val="none" w:sz="0" w:space="0" w:color="auto"/>
            <w:bottom w:val="none" w:sz="0" w:space="0" w:color="auto"/>
            <w:right w:val="none" w:sz="0" w:space="0" w:color="auto"/>
          </w:divBdr>
        </w:div>
        <w:div w:id="1002196708">
          <w:marLeft w:val="640"/>
          <w:marRight w:val="0"/>
          <w:marTop w:val="0"/>
          <w:marBottom w:val="0"/>
          <w:divBdr>
            <w:top w:val="none" w:sz="0" w:space="0" w:color="auto"/>
            <w:left w:val="none" w:sz="0" w:space="0" w:color="auto"/>
            <w:bottom w:val="none" w:sz="0" w:space="0" w:color="auto"/>
            <w:right w:val="none" w:sz="0" w:space="0" w:color="auto"/>
          </w:divBdr>
        </w:div>
        <w:div w:id="1009067640">
          <w:marLeft w:val="640"/>
          <w:marRight w:val="0"/>
          <w:marTop w:val="0"/>
          <w:marBottom w:val="0"/>
          <w:divBdr>
            <w:top w:val="none" w:sz="0" w:space="0" w:color="auto"/>
            <w:left w:val="none" w:sz="0" w:space="0" w:color="auto"/>
            <w:bottom w:val="none" w:sz="0" w:space="0" w:color="auto"/>
            <w:right w:val="none" w:sz="0" w:space="0" w:color="auto"/>
          </w:divBdr>
        </w:div>
        <w:div w:id="1056855609">
          <w:marLeft w:val="640"/>
          <w:marRight w:val="0"/>
          <w:marTop w:val="0"/>
          <w:marBottom w:val="0"/>
          <w:divBdr>
            <w:top w:val="none" w:sz="0" w:space="0" w:color="auto"/>
            <w:left w:val="none" w:sz="0" w:space="0" w:color="auto"/>
            <w:bottom w:val="none" w:sz="0" w:space="0" w:color="auto"/>
            <w:right w:val="none" w:sz="0" w:space="0" w:color="auto"/>
          </w:divBdr>
        </w:div>
        <w:div w:id="1119377649">
          <w:marLeft w:val="640"/>
          <w:marRight w:val="0"/>
          <w:marTop w:val="0"/>
          <w:marBottom w:val="0"/>
          <w:divBdr>
            <w:top w:val="none" w:sz="0" w:space="0" w:color="auto"/>
            <w:left w:val="none" w:sz="0" w:space="0" w:color="auto"/>
            <w:bottom w:val="none" w:sz="0" w:space="0" w:color="auto"/>
            <w:right w:val="none" w:sz="0" w:space="0" w:color="auto"/>
          </w:divBdr>
        </w:div>
        <w:div w:id="1264264031">
          <w:marLeft w:val="640"/>
          <w:marRight w:val="0"/>
          <w:marTop w:val="0"/>
          <w:marBottom w:val="0"/>
          <w:divBdr>
            <w:top w:val="none" w:sz="0" w:space="0" w:color="auto"/>
            <w:left w:val="none" w:sz="0" w:space="0" w:color="auto"/>
            <w:bottom w:val="none" w:sz="0" w:space="0" w:color="auto"/>
            <w:right w:val="none" w:sz="0" w:space="0" w:color="auto"/>
          </w:divBdr>
        </w:div>
        <w:div w:id="1366326027">
          <w:marLeft w:val="640"/>
          <w:marRight w:val="0"/>
          <w:marTop w:val="0"/>
          <w:marBottom w:val="0"/>
          <w:divBdr>
            <w:top w:val="none" w:sz="0" w:space="0" w:color="auto"/>
            <w:left w:val="none" w:sz="0" w:space="0" w:color="auto"/>
            <w:bottom w:val="none" w:sz="0" w:space="0" w:color="auto"/>
            <w:right w:val="none" w:sz="0" w:space="0" w:color="auto"/>
          </w:divBdr>
        </w:div>
        <w:div w:id="1474055828">
          <w:marLeft w:val="640"/>
          <w:marRight w:val="0"/>
          <w:marTop w:val="0"/>
          <w:marBottom w:val="0"/>
          <w:divBdr>
            <w:top w:val="none" w:sz="0" w:space="0" w:color="auto"/>
            <w:left w:val="none" w:sz="0" w:space="0" w:color="auto"/>
            <w:bottom w:val="none" w:sz="0" w:space="0" w:color="auto"/>
            <w:right w:val="none" w:sz="0" w:space="0" w:color="auto"/>
          </w:divBdr>
        </w:div>
        <w:div w:id="1505248264">
          <w:marLeft w:val="640"/>
          <w:marRight w:val="0"/>
          <w:marTop w:val="0"/>
          <w:marBottom w:val="0"/>
          <w:divBdr>
            <w:top w:val="none" w:sz="0" w:space="0" w:color="auto"/>
            <w:left w:val="none" w:sz="0" w:space="0" w:color="auto"/>
            <w:bottom w:val="none" w:sz="0" w:space="0" w:color="auto"/>
            <w:right w:val="none" w:sz="0" w:space="0" w:color="auto"/>
          </w:divBdr>
        </w:div>
        <w:div w:id="1665663659">
          <w:marLeft w:val="640"/>
          <w:marRight w:val="0"/>
          <w:marTop w:val="0"/>
          <w:marBottom w:val="0"/>
          <w:divBdr>
            <w:top w:val="none" w:sz="0" w:space="0" w:color="auto"/>
            <w:left w:val="none" w:sz="0" w:space="0" w:color="auto"/>
            <w:bottom w:val="none" w:sz="0" w:space="0" w:color="auto"/>
            <w:right w:val="none" w:sz="0" w:space="0" w:color="auto"/>
          </w:divBdr>
        </w:div>
        <w:div w:id="1721974966">
          <w:marLeft w:val="640"/>
          <w:marRight w:val="0"/>
          <w:marTop w:val="0"/>
          <w:marBottom w:val="0"/>
          <w:divBdr>
            <w:top w:val="none" w:sz="0" w:space="0" w:color="auto"/>
            <w:left w:val="none" w:sz="0" w:space="0" w:color="auto"/>
            <w:bottom w:val="none" w:sz="0" w:space="0" w:color="auto"/>
            <w:right w:val="none" w:sz="0" w:space="0" w:color="auto"/>
          </w:divBdr>
        </w:div>
        <w:div w:id="1804930985">
          <w:marLeft w:val="640"/>
          <w:marRight w:val="0"/>
          <w:marTop w:val="0"/>
          <w:marBottom w:val="0"/>
          <w:divBdr>
            <w:top w:val="none" w:sz="0" w:space="0" w:color="auto"/>
            <w:left w:val="none" w:sz="0" w:space="0" w:color="auto"/>
            <w:bottom w:val="none" w:sz="0" w:space="0" w:color="auto"/>
            <w:right w:val="none" w:sz="0" w:space="0" w:color="auto"/>
          </w:divBdr>
        </w:div>
        <w:div w:id="1871994287">
          <w:marLeft w:val="640"/>
          <w:marRight w:val="0"/>
          <w:marTop w:val="0"/>
          <w:marBottom w:val="0"/>
          <w:divBdr>
            <w:top w:val="none" w:sz="0" w:space="0" w:color="auto"/>
            <w:left w:val="none" w:sz="0" w:space="0" w:color="auto"/>
            <w:bottom w:val="none" w:sz="0" w:space="0" w:color="auto"/>
            <w:right w:val="none" w:sz="0" w:space="0" w:color="auto"/>
          </w:divBdr>
        </w:div>
        <w:div w:id="1924410166">
          <w:marLeft w:val="640"/>
          <w:marRight w:val="0"/>
          <w:marTop w:val="0"/>
          <w:marBottom w:val="0"/>
          <w:divBdr>
            <w:top w:val="none" w:sz="0" w:space="0" w:color="auto"/>
            <w:left w:val="none" w:sz="0" w:space="0" w:color="auto"/>
            <w:bottom w:val="none" w:sz="0" w:space="0" w:color="auto"/>
            <w:right w:val="none" w:sz="0" w:space="0" w:color="auto"/>
          </w:divBdr>
        </w:div>
        <w:div w:id="1966110947">
          <w:marLeft w:val="640"/>
          <w:marRight w:val="0"/>
          <w:marTop w:val="0"/>
          <w:marBottom w:val="0"/>
          <w:divBdr>
            <w:top w:val="none" w:sz="0" w:space="0" w:color="auto"/>
            <w:left w:val="none" w:sz="0" w:space="0" w:color="auto"/>
            <w:bottom w:val="none" w:sz="0" w:space="0" w:color="auto"/>
            <w:right w:val="none" w:sz="0" w:space="0" w:color="auto"/>
          </w:divBdr>
        </w:div>
      </w:divsChild>
    </w:div>
    <w:div w:id="964583496">
      <w:bodyDiv w:val="1"/>
      <w:marLeft w:val="0"/>
      <w:marRight w:val="0"/>
      <w:marTop w:val="0"/>
      <w:marBottom w:val="0"/>
      <w:divBdr>
        <w:top w:val="none" w:sz="0" w:space="0" w:color="auto"/>
        <w:left w:val="none" w:sz="0" w:space="0" w:color="auto"/>
        <w:bottom w:val="none" w:sz="0" w:space="0" w:color="auto"/>
        <w:right w:val="none" w:sz="0" w:space="0" w:color="auto"/>
      </w:divBdr>
      <w:divsChild>
        <w:div w:id="37584296">
          <w:marLeft w:val="640"/>
          <w:marRight w:val="0"/>
          <w:marTop w:val="0"/>
          <w:marBottom w:val="0"/>
          <w:divBdr>
            <w:top w:val="none" w:sz="0" w:space="0" w:color="auto"/>
            <w:left w:val="none" w:sz="0" w:space="0" w:color="auto"/>
            <w:bottom w:val="none" w:sz="0" w:space="0" w:color="auto"/>
            <w:right w:val="none" w:sz="0" w:space="0" w:color="auto"/>
          </w:divBdr>
        </w:div>
        <w:div w:id="54089429">
          <w:marLeft w:val="640"/>
          <w:marRight w:val="0"/>
          <w:marTop w:val="0"/>
          <w:marBottom w:val="0"/>
          <w:divBdr>
            <w:top w:val="none" w:sz="0" w:space="0" w:color="auto"/>
            <w:left w:val="none" w:sz="0" w:space="0" w:color="auto"/>
            <w:bottom w:val="none" w:sz="0" w:space="0" w:color="auto"/>
            <w:right w:val="none" w:sz="0" w:space="0" w:color="auto"/>
          </w:divBdr>
        </w:div>
        <w:div w:id="256330638">
          <w:marLeft w:val="640"/>
          <w:marRight w:val="0"/>
          <w:marTop w:val="0"/>
          <w:marBottom w:val="0"/>
          <w:divBdr>
            <w:top w:val="none" w:sz="0" w:space="0" w:color="auto"/>
            <w:left w:val="none" w:sz="0" w:space="0" w:color="auto"/>
            <w:bottom w:val="none" w:sz="0" w:space="0" w:color="auto"/>
            <w:right w:val="none" w:sz="0" w:space="0" w:color="auto"/>
          </w:divBdr>
        </w:div>
        <w:div w:id="276909161">
          <w:marLeft w:val="640"/>
          <w:marRight w:val="0"/>
          <w:marTop w:val="0"/>
          <w:marBottom w:val="0"/>
          <w:divBdr>
            <w:top w:val="none" w:sz="0" w:space="0" w:color="auto"/>
            <w:left w:val="none" w:sz="0" w:space="0" w:color="auto"/>
            <w:bottom w:val="none" w:sz="0" w:space="0" w:color="auto"/>
            <w:right w:val="none" w:sz="0" w:space="0" w:color="auto"/>
          </w:divBdr>
        </w:div>
        <w:div w:id="368729613">
          <w:marLeft w:val="640"/>
          <w:marRight w:val="0"/>
          <w:marTop w:val="0"/>
          <w:marBottom w:val="0"/>
          <w:divBdr>
            <w:top w:val="none" w:sz="0" w:space="0" w:color="auto"/>
            <w:left w:val="none" w:sz="0" w:space="0" w:color="auto"/>
            <w:bottom w:val="none" w:sz="0" w:space="0" w:color="auto"/>
            <w:right w:val="none" w:sz="0" w:space="0" w:color="auto"/>
          </w:divBdr>
        </w:div>
        <w:div w:id="396703523">
          <w:marLeft w:val="640"/>
          <w:marRight w:val="0"/>
          <w:marTop w:val="0"/>
          <w:marBottom w:val="0"/>
          <w:divBdr>
            <w:top w:val="none" w:sz="0" w:space="0" w:color="auto"/>
            <w:left w:val="none" w:sz="0" w:space="0" w:color="auto"/>
            <w:bottom w:val="none" w:sz="0" w:space="0" w:color="auto"/>
            <w:right w:val="none" w:sz="0" w:space="0" w:color="auto"/>
          </w:divBdr>
        </w:div>
        <w:div w:id="405344675">
          <w:marLeft w:val="640"/>
          <w:marRight w:val="0"/>
          <w:marTop w:val="0"/>
          <w:marBottom w:val="0"/>
          <w:divBdr>
            <w:top w:val="none" w:sz="0" w:space="0" w:color="auto"/>
            <w:left w:val="none" w:sz="0" w:space="0" w:color="auto"/>
            <w:bottom w:val="none" w:sz="0" w:space="0" w:color="auto"/>
            <w:right w:val="none" w:sz="0" w:space="0" w:color="auto"/>
          </w:divBdr>
        </w:div>
        <w:div w:id="416371058">
          <w:marLeft w:val="640"/>
          <w:marRight w:val="0"/>
          <w:marTop w:val="0"/>
          <w:marBottom w:val="0"/>
          <w:divBdr>
            <w:top w:val="none" w:sz="0" w:space="0" w:color="auto"/>
            <w:left w:val="none" w:sz="0" w:space="0" w:color="auto"/>
            <w:bottom w:val="none" w:sz="0" w:space="0" w:color="auto"/>
            <w:right w:val="none" w:sz="0" w:space="0" w:color="auto"/>
          </w:divBdr>
        </w:div>
        <w:div w:id="515003339">
          <w:marLeft w:val="640"/>
          <w:marRight w:val="0"/>
          <w:marTop w:val="0"/>
          <w:marBottom w:val="0"/>
          <w:divBdr>
            <w:top w:val="none" w:sz="0" w:space="0" w:color="auto"/>
            <w:left w:val="none" w:sz="0" w:space="0" w:color="auto"/>
            <w:bottom w:val="none" w:sz="0" w:space="0" w:color="auto"/>
            <w:right w:val="none" w:sz="0" w:space="0" w:color="auto"/>
          </w:divBdr>
        </w:div>
        <w:div w:id="540022103">
          <w:marLeft w:val="640"/>
          <w:marRight w:val="0"/>
          <w:marTop w:val="0"/>
          <w:marBottom w:val="0"/>
          <w:divBdr>
            <w:top w:val="none" w:sz="0" w:space="0" w:color="auto"/>
            <w:left w:val="none" w:sz="0" w:space="0" w:color="auto"/>
            <w:bottom w:val="none" w:sz="0" w:space="0" w:color="auto"/>
            <w:right w:val="none" w:sz="0" w:space="0" w:color="auto"/>
          </w:divBdr>
        </w:div>
        <w:div w:id="614751457">
          <w:marLeft w:val="640"/>
          <w:marRight w:val="0"/>
          <w:marTop w:val="0"/>
          <w:marBottom w:val="0"/>
          <w:divBdr>
            <w:top w:val="none" w:sz="0" w:space="0" w:color="auto"/>
            <w:left w:val="none" w:sz="0" w:space="0" w:color="auto"/>
            <w:bottom w:val="none" w:sz="0" w:space="0" w:color="auto"/>
            <w:right w:val="none" w:sz="0" w:space="0" w:color="auto"/>
          </w:divBdr>
        </w:div>
        <w:div w:id="1004936484">
          <w:marLeft w:val="640"/>
          <w:marRight w:val="0"/>
          <w:marTop w:val="0"/>
          <w:marBottom w:val="0"/>
          <w:divBdr>
            <w:top w:val="none" w:sz="0" w:space="0" w:color="auto"/>
            <w:left w:val="none" w:sz="0" w:space="0" w:color="auto"/>
            <w:bottom w:val="none" w:sz="0" w:space="0" w:color="auto"/>
            <w:right w:val="none" w:sz="0" w:space="0" w:color="auto"/>
          </w:divBdr>
        </w:div>
        <w:div w:id="1024861078">
          <w:marLeft w:val="640"/>
          <w:marRight w:val="0"/>
          <w:marTop w:val="0"/>
          <w:marBottom w:val="0"/>
          <w:divBdr>
            <w:top w:val="none" w:sz="0" w:space="0" w:color="auto"/>
            <w:left w:val="none" w:sz="0" w:space="0" w:color="auto"/>
            <w:bottom w:val="none" w:sz="0" w:space="0" w:color="auto"/>
            <w:right w:val="none" w:sz="0" w:space="0" w:color="auto"/>
          </w:divBdr>
        </w:div>
        <w:div w:id="1071731346">
          <w:marLeft w:val="640"/>
          <w:marRight w:val="0"/>
          <w:marTop w:val="0"/>
          <w:marBottom w:val="0"/>
          <w:divBdr>
            <w:top w:val="none" w:sz="0" w:space="0" w:color="auto"/>
            <w:left w:val="none" w:sz="0" w:space="0" w:color="auto"/>
            <w:bottom w:val="none" w:sz="0" w:space="0" w:color="auto"/>
            <w:right w:val="none" w:sz="0" w:space="0" w:color="auto"/>
          </w:divBdr>
        </w:div>
        <w:div w:id="1106971571">
          <w:marLeft w:val="640"/>
          <w:marRight w:val="0"/>
          <w:marTop w:val="0"/>
          <w:marBottom w:val="0"/>
          <w:divBdr>
            <w:top w:val="none" w:sz="0" w:space="0" w:color="auto"/>
            <w:left w:val="none" w:sz="0" w:space="0" w:color="auto"/>
            <w:bottom w:val="none" w:sz="0" w:space="0" w:color="auto"/>
            <w:right w:val="none" w:sz="0" w:space="0" w:color="auto"/>
          </w:divBdr>
        </w:div>
        <w:div w:id="1135879418">
          <w:marLeft w:val="640"/>
          <w:marRight w:val="0"/>
          <w:marTop w:val="0"/>
          <w:marBottom w:val="0"/>
          <w:divBdr>
            <w:top w:val="none" w:sz="0" w:space="0" w:color="auto"/>
            <w:left w:val="none" w:sz="0" w:space="0" w:color="auto"/>
            <w:bottom w:val="none" w:sz="0" w:space="0" w:color="auto"/>
            <w:right w:val="none" w:sz="0" w:space="0" w:color="auto"/>
          </w:divBdr>
        </w:div>
        <w:div w:id="1221596420">
          <w:marLeft w:val="640"/>
          <w:marRight w:val="0"/>
          <w:marTop w:val="0"/>
          <w:marBottom w:val="0"/>
          <w:divBdr>
            <w:top w:val="none" w:sz="0" w:space="0" w:color="auto"/>
            <w:left w:val="none" w:sz="0" w:space="0" w:color="auto"/>
            <w:bottom w:val="none" w:sz="0" w:space="0" w:color="auto"/>
            <w:right w:val="none" w:sz="0" w:space="0" w:color="auto"/>
          </w:divBdr>
        </w:div>
        <w:div w:id="1248268790">
          <w:marLeft w:val="640"/>
          <w:marRight w:val="0"/>
          <w:marTop w:val="0"/>
          <w:marBottom w:val="0"/>
          <w:divBdr>
            <w:top w:val="none" w:sz="0" w:space="0" w:color="auto"/>
            <w:left w:val="none" w:sz="0" w:space="0" w:color="auto"/>
            <w:bottom w:val="none" w:sz="0" w:space="0" w:color="auto"/>
            <w:right w:val="none" w:sz="0" w:space="0" w:color="auto"/>
          </w:divBdr>
        </w:div>
        <w:div w:id="1275747535">
          <w:marLeft w:val="640"/>
          <w:marRight w:val="0"/>
          <w:marTop w:val="0"/>
          <w:marBottom w:val="0"/>
          <w:divBdr>
            <w:top w:val="none" w:sz="0" w:space="0" w:color="auto"/>
            <w:left w:val="none" w:sz="0" w:space="0" w:color="auto"/>
            <w:bottom w:val="none" w:sz="0" w:space="0" w:color="auto"/>
            <w:right w:val="none" w:sz="0" w:space="0" w:color="auto"/>
          </w:divBdr>
        </w:div>
        <w:div w:id="1390615581">
          <w:marLeft w:val="640"/>
          <w:marRight w:val="0"/>
          <w:marTop w:val="0"/>
          <w:marBottom w:val="0"/>
          <w:divBdr>
            <w:top w:val="none" w:sz="0" w:space="0" w:color="auto"/>
            <w:left w:val="none" w:sz="0" w:space="0" w:color="auto"/>
            <w:bottom w:val="none" w:sz="0" w:space="0" w:color="auto"/>
            <w:right w:val="none" w:sz="0" w:space="0" w:color="auto"/>
          </w:divBdr>
        </w:div>
        <w:div w:id="1510557964">
          <w:marLeft w:val="640"/>
          <w:marRight w:val="0"/>
          <w:marTop w:val="0"/>
          <w:marBottom w:val="0"/>
          <w:divBdr>
            <w:top w:val="none" w:sz="0" w:space="0" w:color="auto"/>
            <w:left w:val="none" w:sz="0" w:space="0" w:color="auto"/>
            <w:bottom w:val="none" w:sz="0" w:space="0" w:color="auto"/>
            <w:right w:val="none" w:sz="0" w:space="0" w:color="auto"/>
          </w:divBdr>
        </w:div>
        <w:div w:id="1811897144">
          <w:marLeft w:val="640"/>
          <w:marRight w:val="0"/>
          <w:marTop w:val="0"/>
          <w:marBottom w:val="0"/>
          <w:divBdr>
            <w:top w:val="none" w:sz="0" w:space="0" w:color="auto"/>
            <w:left w:val="none" w:sz="0" w:space="0" w:color="auto"/>
            <w:bottom w:val="none" w:sz="0" w:space="0" w:color="auto"/>
            <w:right w:val="none" w:sz="0" w:space="0" w:color="auto"/>
          </w:divBdr>
        </w:div>
        <w:div w:id="1936399799">
          <w:marLeft w:val="640"/>
          <w:marRight w:val="0"/>
          <w:marTop w:val="0"/>
          <w:marBottom w:val="0"/>
          <w:divBdr>
            <w:top w:val="none" w:sz="0" w:space="0" w:color="auto"/>
            <w:left w:val="none" w:sz="0" w:space="0" w:color="auto"/>
            <w:bottom w:val="none" w:sz="0" w:space="0" w:color="auto"/>
            <w:right w:val="none" w:sz="0" w:space="0" w:color="auto"/>
          </w:divBdr>
        </w:div>
        <w:div w:id="1951625596">
          <w:marLeft w:val="640"/>
          <w:marRight w:val="0"/>
          <w:marTop w:val="0"/>
          <w:marBottom w:val="0"/>
          <w:divBdr>
            <w:top w:val="none" w:sz="0" w:space="0" w:color="auto"/>
            <w:left w:val="none" w:sz="0" w:space="0" w:color="auto"/>
            <w:bottom w:val="none" w:sz="0" w:space="0" w:color="auto"/>
            <w:right w:val="none" w:sz="0" w:space="0" w:color="auto"/>
          </w:divBdr>
        </w:div>
      </w:divsChild>
    </w:div>
    <w:div w:id="973410571">
      <w:bodyDiv w:val="1"/>
      <w:marLeft w:val="0"/>
      <w:marRight w:val="0"/>
      <w:marTop w:val="0"/>
      <w:marBottom w:val="0"/>
      <w:divBdr>
        <w:top w:val="none" w:sz="0" w:space="0" w:color="auto"/>
        <w:left w:val="none" w:sz="0" w:space="0" w:color="auto"/>
        <w:bottom w:val="none" w:sz="0" w:space="0" w:color="auto"/>
        <w:right w:val="none" w:sz="0" w:space="0" w:color="auto"/>
      </w:divBdr>
      <w:divsChild>
        <w:div w:id="40522126">
          <w:marLeft w:val="640"/>
          <w:marRight w:val="0"/>
          <w:marTop w:val="0"/>
          <w:marBottom w:val="0"/>
          <w:divBdr>
            <w:top w:val="none" w:sz="0" w:space="0" w:color="auto"/>
            <w:left w:val="none" w:sz="0" w:space="0" w:color="auto"/>
            <w:bottom w:val="none" w:sz="0" w:space="0" w:color="auto"/>
            <w:right w:val="none" w:sz="0" w:space="0" w:color="auto"/>
          </w:divBdr>
        </w:div>
        <w:div w:id="46339263">
          <w:marLeft w:val="640"/>
          <w:marRight w:val="0"/>
          <w:marTop w:val="0"/>
          <w:marBottom w:val="0"/>
          <w:divBdr>
            <w:top w:val="none" w:sz="0" w:space="0" w:color="auto"/>
            <w:left w:val="none" w:sz="0" w:space="0" w:color="auto"/>
            <w:bottom w:val="none" w:sz="0" w:space="0" w:color="auto"/>
            <w:right w:val="none" w:sz="0" w:space="0" w:color="auto"/>
          </w:divBdr>
        </w:div>
        <w:div w:id="88087470">
          <w:marLeft w:val="640"/>
          <w:marRight w:val="0"/>
          <w:marTop w:val="0"/>
          <w:marBottom w:val="0"/>
          <w:divBdr>
            <w:top w:val="none" w:sz="0" w:space="0" w:color="auto"/>
            <w:left w:val="none" w:sz="0" w:space="0" w:color="auto"/>
            <w:bottom w:val="none" w:sz="0" w:space="0" w:color="auto"/>
            <w:right w:val="none" w:sz="0" w:space="0" w:color="auto"/>
          </w:divBdr>
        </w:div>
        <w:div w:id="88429225">
          <w:marLeft w:val="640"/>
          <w:marRight w:val="0"/>
          <w:marTop w:val="0"/>
          <w:marBottom w:val="0"/>
          <w:divBdr>
            <w:top w:val="none" w:sz="0" w:space="0" w:color="auto"/>
            <w:left w:val="none" w:sz="0" w:space="0" w:color="auto"/>
            <w:bottom w:val="none" w:sz="0" w:space="0" w:color="auto"/>
            <w:right w:val="none" w:sz="0" w:space="0" w:color="auto"/>
          </w:divBdr>
        </w:div>
        <w:div w:id="264967534">
          <w:marLeft w:val="640"/>
          <w:marRight w:val="0"/>
          <w:marTop w:val="0"/>
          <w:marBottom w:val="0"/>
          <w:divBdr>
            <w:top w:val="none" w:sz="0" w:space="0" w:color="auto"/>
            <w:left w:val="none" w:sz="0" w:space="0" w:color="auto"/>
            <w:bottom w:val="none" w:sz="0" w:space="0" w:color="auto"/>
            <w:right w:val="none" w:sz="0" w:space="0" w:color="auto"/>
          </w:divBdr>
        </w:div>
        <w:div w:id="274555046">
          <w:marLeft w:val="640"/>
          <w:marRight w:val="0"/>
          <w:marTop w:val="0"/>
          <w:marBottom w:val="0"/>
          <w:divBdr>
            <w:top w:val="none" w:sz="0" w:space="0" w:color="auto"/>
            <w:left w:val="none" w:sz="0" w:space="0" w:color="auto"/>
            <w:bottom w:val="none" w:sz="0" w:space="0" w:color="auto"/>
            <w:right w:val="none" w:sz="0" w:space="0" w:color="auto"/>
          </w:divBdr>
        </w:div>
        <w:div w:id="305821660">
          <w:marLeft w:val="640"/>
          <w:marRight w:val="0"/>
          <w:marTop w:val="0"/>
          <w:marBottom w:val="0"/>
          <w:divBdr>
            <w:top w:val="none" w:sz="0" w:space="0" w:color="auto"/>
            <w:left w:val="none" w:sz="0" w:space="0" w:color="auto"/>
            <w:bottom w:val="none" w:sz="0" w:space="0" w:color="auto"/>
            <w:right w:val="none" w:sz="0" w:space="0" w:color="auto"/>
          </w:divBdr>
        </w:div>
        <w:div w:id="446701538">
          <w:marLeft w:val="640"/>
          <w:marRight w:val="0"/>
          <w:marTop w:val="0"/>
          <w:marBottom w:val="0"/>
          <w:divBdr>
            <w:top w:val="none" w:sz="0" w:space="0" w:color="auto"/>
            <w:left w:val="none" w:sz="0" w:space="0" w:color="auto"/>
            <w:bottom w:val="none" w:sz="0" w:space="0" w:color="auto"/>
            <w:right w:val="none" w:sz="0" w:space="0" w:color="auto"/>
          </w:divBdr>
        </w:div>
        <w:div w:id="665329535">
          <w:marLeft w:val="640"/>
          <w:marRight w:val="0"/>
          <w:marTop w:val="0"/>
          <w:marBottom w:val="0"/>
          <w:divBdr>
            <w:top w:val="none" w:sz="0" w:space="0" w:color="auto"/>
            <w:left w:val="none" w:sz="0" w:space="0" w:color="auto"/>
            <w:bottom w:val="none" w:sz="0" w:space="0" w:color="auto"/>
            <w:right w:val="none" w:sz="0" w:space="0" w:color="auto"/>
          </w:divBdr>
        </w:div>
        <w:div w:id="780414728">
          <w:marLeft w:val="640"/>
          <w:marRight w:val="0"/>
          <w:marTop w:val="0"/>
          <w:marBottom w:val="0"/>
          <w:divBdr>
            <w:top w:val="none" w:sz="0" w:space="0" w:color="auto"/>
            <w:left w:val="none" w:sz="0" w:space="0" w:color="auto"/>
            <w:bottom w:val="none" w:sz="0" w:space="0" w:color="auto"/>
            <w:right w:val="none" w:sz="0" w:space="0" w:color="auto"/>
          </w:divBdr>
        </w:div>
        <w:div w:id="853807318">
          <w:marLeft w:val="640"/>
          <w:marRight w:val="0"/>
          <w:marTop w:val="0"/>
          <w:marBottom w:val="0"/>
          <w:divBdr>
            <w:top w:val="none" w:sz="0" w:space="0" w:color="auto"/>
            <w:left w:val="none" w:sz="0" w:space="0" w:color="auto"/>
            <w:bottom w:val="none" w:sz="0" w:space="0" w:color="auto"/>
            <w:right w:val="none" w:sz="0" w:space="0" w:color="auto"/>
          </w:divBdr>
        </w:div>
        <w:div w:id="1098595726">
          <w:marLeft w:val="640"/>
          <w:marRight w:val="0"/>
          <w:marTop w:val="0"/>
          <w:marBottom w:val="0"/>
          <w:divBdr>
            <w:top w:val="none" w:sz="0" w:space="0" w:color="auto"/>
            <w:left w:val="none" w:sz="0" w:space="0" w:color="auto"/>
            <w:bottom w:val="none" w:sz="0" w:space="0" w:color="auto"/>
            <w:right w:val="none" w:sz="0" w:space="0" w:color="auto"/>
          </w:divBdr>
        </w:div>
        <w:div w:id="1125468454">
          <w:marLeft w:val="640"/>
          <w:marRight w:val="0"/>
          <w:marTop w:val="0"/>
          <w:marBottom w:val="0"/>
          <w:divBdr>
            <w:top w:val="none" w:sz="0" w:space="0" w:color="auto"/>
            <w:left w:val="none" w:sz="0" w:space="0" w:color="auto"/>
            <w:bottom w:val="none" w:sz="0" w:space="0" w:color="auto"/>
            <w:right w:val="none" w:sz="0" w:space="0" w:color="auto"/>
          </w:divBdr>
        </w:div>
        <w:div w:id="1297837918">
          <w:marLeft w:val="640"/>
          <w:marRight w:val="0"/>
          <w:marTop w:val="0"/>
          <w:marBottom w:val="0"/>
          <w:divBdr>
            <w:top w:val="none" w:sz="0" w:space="0" w:color="auto"/>
            <w:left w:val="none" w:sz="0" w:space="0" w:color="auto"/>
            <w:bottom w:val="none" w:sz="0" w:space="0" w:color="auto"/>
            <w:right w:val="none" w:sz="0" w:space="0" w:color="auto"/>
          </w:divBdr>
        </w:div>
        <w:div w:id="1381053985">
          <w:marLeft w:val="640"/>
          <w:marRight w:val="0"/>
          <w:marTop w:val="0"/>
          <w:marBottom w:val="0"/>
          <w:divBdr>
            <w:top w:val="none" w:sz="0" w:space="0" w:color="auto"/>
            <w:left w:val="none" w:sz="0" w:space="0" w:color="auto"/>
            <w:bottom w:val="none" w:sz="0" w:space="0" w:color="auto"/>
            <w:right w:val="none" w:sz="0" w:space="0" w:color="auto"/>
          </w:divBdr>
        </w:div>
        <w:div w:id="1430007272">
          <w:marLeft w:val="640"/>
          <w:marRight w:val="0"/>
          <w:marTop w:val="0"/>
          <w:marBottom w:val="0"/>
          <w:divBdr>
            <w:top w:val="none" w:sz="0" w:space="0" w:color="auto"/>
            <w:left w:val="none" w:sz="0" w:space="0" w:color="auto"/>
            <w:bottom w:val="none" w:sz="0" w:space="0" w:color="auto"/>
            <w:right w:val="none" w:sz="0" w:space="0" w:color="auto"/>
          </w:divBdr>
        </w:div>
        <w:div w:id="1611811569">
          <w:marLeft w:val="640"/>
          <w:marRight w:val="0"/>
          <w:marTop w:val="0"/>
          <w:marBottom w:val="0"/>
          <w:divBdr>
            <w:top w:val="none" w:sz="0" w:space="0" w:color="auto"/>
            <w:left w:val="none" w:sz="0" w:space="0" w:color="auto"/>
            <w:bottom w:val="none" w:sz="0" w:space="0" w:color="auto"/>
            <w:right w:val="none" w:sz="0" w:space="0" w:color="auto"/>
          </w:divBdr>
        </w:div>
        <w:div w:id="1646860684">
          <w:marLeft w:val="640"/>
          <w:marRight w:val="0"/>
          <w:marTop w:val="0"/>
          <w:marBottom w:val="0"/>
          <w:divBdr>
            <w:top w:val="none" w:sz="0" w:space="0" w:color="auto"/>
            <w:left w:val="none" w:sz="0" w:space="0" w:color="auto"/>
            <w:bottom w:val="none" w:sz="0" w:space="0" w:color="auto"/>
            <w:right w:val="none" w:sz="0" w:space="0" w:color="auto"/>
          </w:divBdr>
        </w:div>
        <w:div w:id="1785340358">
          <w:marLeft w:val="640"/>
          <w:marRight w:val="0"/>
          <w:marTop w:val="0"/>
          <w:marBottom w:val="0"/>
          <w:divBdr>
            <w:top w:val="none" w:sz="0" w:space="0" w:color="auto"/>
            <w:left w:val="none" w:sz="0" w:space="0" w:color="auto"/>
            <w:bottom w:val="none" w:sz="0" w:space="0" w:color="auto"/>
            <w:right w:val="none" w:sz="0" w:space="0" w:color="auto"/>
          </w:divBdr>
        </w:div>
        <w:div w:id="1990667384">
          <w:marLeft w:val="640"/>
          <w:marRight w:val="0"/>
          <w:marTop w:val="0"/>
          <w:marBottom w:val="0"/>
          <w:divBdr>
            <w:top w:val="none" w:sz="0" w:space="0" w:color="auto"/>
            <w:left w:val="none" w:sz="0" w:space="0" w:color="auto"/>
            <w:bottom w:val="none" w:sz="0" w:space="0" w:color="auto"/>
            <w:right w:val="none" w:sz="0" w:space="0" w:color="auto"/>
          </w:divBdr>
        </w:div>
      </w:divsChild>
    </w:div>
    <w:div w:id="982277697">
      <w:bodyDiv w:val="1"/>
      <w:marLeft w:val="0"/>
      <w:marRight w:val="0"/>
      <w:marTop w:val="0"/>
      <w:marBottom w:val="0"/>
      <w:divBdr>
        <w:top w:val="none" w:sz="0" w:space="0" w:color="auto"/>
        <w:left w:val="none" w:sz="0" w:space="0" w:color="auto"/>
        <w:bottom w:val="none" w:sz="0" w:space="0" w:color="auto"/>
        <w:right w:val="none" w:sz="0" w:space="0" w:color="auto"/>
      </w:divBdr>
      <w:divsChild>
        <w:div w:id="34232513">
          <w:marLeft w:val="640"/>
          <w:marRight w:val="0"/>
          <w:marTop w:val="0"/>
          <w:marBottom w:val="0"/>
          <w:divBdr>
            <w:top w:val="none" w:sz="0" w:space="0" w:color="auto"/>
            <w:left w:val="none" w:sz="0" w:space="0" w:color="auto"/>
            <w:bottom w:val="none" w:sz="0" w:space="0" w:color="auto"/>
            <w:right w:val="none" w:sz="0" w:space="0" w:color="auto"/>
          </w:divBdr>
        </w:div>
        <w:div w:id="91510966">
          <w:marLeft w:val="640"/>
          <w:marRight w:val="0"/>
          <w:marTop w:val="0"/>
          <w:marBottom w:val="0"/>
          <w:divBdr>
            <w:top w:val="none" w:sz="0" w:space="0" w:color="auto"/>
            <w:left w:val="none" w:sz="0" w:space="0" w:color="auto"/>
            <w:bottom w:val="none" w:sz="0" w:space="0" w:color="auto"/>
            <w:right w:val="none" w:sz="0" w:space="0" w:color="auto"/>
          </w:divBdr>
        </w:div>
        <w:div w:id="134182950">
          <w:marLeft w:val="640"/>
          <w:marRight w:val="0"/>
          <w:marTop w:val="0"/>
          <w:marBottom w:val="0"/>
          <w:divBdr>
            <w:top w:val="none" w:sz="0" w:space="0" w:color="auto"/>
            <w:left w:val="none" w:sz="0" w:space="0" w:color="auto"/>
            <w:bottom w:val="none" w:sz="0" w:space="0" w:color="auto"/>
            <w:right w:val="none" w:sz="0" w:space="0" w:color="auto"/>
          </w:divBdr>
        </w:div>
        <w:div w:id="272323842">
          <w:marLeft w:val="640"/>
          <w:marRight w:val="0"/>
          <w:marTop w:val="0"/>
          <w:marBottom w:val="0"/>
          <w:divBdr>
            <w:top w:val="none" w:sz="0" w:space="0" w:color="auto"/>
            <w:left w:val="none" w:sz="0" w:space="0" w:color="auto"/>
            <w:bottom w:val="none" w:sz="0" w:space="0" w:color="auto"/>
            <w:right w:val="none" w:sz="0" w:space="0" w:color="auto"/>
          </w:divBdr>
        </w:div>
        <w:div w:id="410660659">
          <w:marLeft w:val="640"/>
          <w:marRight w:val="0"/>
          <w:marTop w:val="0"/>
          <w:marBottom w:val="0"/>
          <w:divBdr>
            <w:top w:val="none" w:sz="0" w:space="0" w:color="auto"/>
            <w:left w:val="none" w:sz="0" w:space="0" w:color="auto"/>
            <w:bottom w:val="none" w:sz="0" w:space="0" w:color="auto"/>
            <w:right w:val="none" w:sz="0" w:space="0" w:color="auto"/>
          </w:divBdr>
        </w:div>
        <w:div w:id="416901927">
          <w:marLeft w:val="640"/>
          <w:marRight w:val="0"/>
          <w:marTop w:val="0"/>
          <w:marBottom w:val="0"/>
          <w:divBdr>
            <w:top w:val="none" w:sz="0" w:space="0" w:color="auto"/>
            <w:left w:val="none" w:sz="0" w:space="0" w:color="auto"/>
            <w:bottom w:val="none" w:sz="0" w:space="0" w:color="auto"/>
            <w:right w:val="none" w:sz="0" w:space="0" w:color="auto"/>
          </w:divBdr>
        </w:div>
        <w:div w:id="901521608">
          <w:marLeft w:val="640"/>
          <w:marRight w:val="0"/>
          <w:marTop w:val="0"/>
          <w:marBottom w:val="0"/>
          <w:divBdr>
            <w:top w:val="none" w:sz="0" w:space="0" w:color="auto"/>
            <w:left w:val="none" w:sz="0" w:space="0" w:color="auto"/>
            <w:bottom w:val="none" w:sz="0" w:space="0" w:color="auto"/>
            <w:right w:val="none" w:sz="0" w:space="0" w:color="auto"/>
          </w:divBdr>
        </w:div>
        <w:div w:id="940836867">
          <w:marLeft w:val="640"/>
          <w:marRight w:val="0"/>
          <w:marTop w:val="0"/>
          <w:marBottom w:val="0"/>
          <w:divBdr>
            <w:top w:val="none" w:sz="0" w:space="0" w:color="auto"/>
            <w:left w:val="none" w:sz="0" w:space="0" w:color="auto"/>
            <w:bottom w:val="none" w:sz="0" w:space="0" w:color="auto"/>
            <w:right w:val="none" w:sz="0" w:space="0" w:color="auto"/>
          </w:divBdr>
        </w:div>
        <w:div w:id="1018697256">
          <w:marLeft w:val="640"/>
          <w:marRight w:val="0"/>
          <w:marTop w:val="0"/>
          <w:marBottom w:val="0"/>
          <w:divBdr>
            <w:top w:val="none" w:sz="0" w:space="0" w:color="auto"/>
            <w:left w:val="none" w:sz="0" w:space="0" w:color="auto"/>
            <w:bottom w:val="none" w:sz="0" w:space="0" w:color="auto"/>
            <w:right w:val="none" w:sz="0" w:space="0" w:color="auto"/>
          </w:divBdr>
        </w:div>
        <w:div w:id="1215433207">
          <w:marLeft w:val="640"/>
          <w:marRight w:val="0"/>
          <w:marTop w:val="0"/>
          <w:marBottom w:val="0"/>
          <w:divBdr>
            <w:top w:val="none" w:sz="0" w:space="0" w:color="auto"/>
            <w:left w:val="none" w:sz="0" w:space="0" w:color="auto"/>
            <w:bottom w:val="none" w:sz="0" w:space="0" w:color="auto"/>
            <w:right w:val="none" w:sz="0" w:space="0" w:color="auto"/>
          </w:divBdr>
        </w:div>
        <w:div w:id="1302424009">
          <w:marLeft w:val="640"/>
          <w:marRight w:val="0"/>
          <w:marTop w:val="0"/>
          <w:marBottom w:val="0"/>
          <w:divBdr>
            <w:top w:val="none" w:sz="0" w:space="0" w:color="auto"/>
            <w:left w:val="none" w:sz="0" w:space="0" w:color="auto"/>
            <w:bottom w:val="none" w:sz="0" w:space="0" w:color="auto"/>
            <w:right w:val="none" w:sz="0" w:space="0" w:color="auto"/>
          </w:divBdr>
        </w:div>
        <w:div w:id="1308633848">
          <w:marLeft w:val="640"/>
          <w:marRight w:val="0"/>
          <w:marTop w:val="0"/>
          <w:marBottom w:val="0"/>
          <w:divBdr>
            <w:top w:val="none" w:sz="0" w:space="0" w:color="auto"/>
            <w:left w:val="none" w:sz="0" w:space="0" w:color="auto"/>
            <w:bottom w:val="none" w:sz="0" w:space="0" w:color="auto"/>
            <w:right w:val="none" w:sz="0" w:space="0" w:color="auto"/>
          </w:divBdr>
        </w:div>
        <w:div w:id="1329602621">
          <w:marLeft w:val="640"/>
          <w:marRight w:val="0"/>
          <w:marTop w:val="0"/>
          <w:marBottom w:val="0"/>
          <w:divBdr>
            <w:top w:val="none" w:sz="0" w:space="0" w:color="auto"/>
            <w:left w:val="none" w:sz="0" w:space="0" w:color="auto"/>
            <w:bottom w:val="none" w:sz="0" w:space="0" w:color="auto"/>
            <w:right w:val="none" w:sz="0" w:space="0" w:color="auto"/>
          </w:divBdr>
        </w:div>
        <w:div w:id="1379161863">
          <w:marLeft w:val="640"/>
          <w:marRight w:val="0"/>
          <w:marTop w:val="0"/>
          <w:marBottom w:val="0"/>
          <w:divBdr>
            <w:top w:val="none" w:sz="0" w:space="0" w:color="auto"/>
            <w:left w:val="none" w:sz="0" w:space="0" w:color="auto"/>
            <w:bottom w:val="none" w:sz="0" w:space="0" w:color="auto"/>
            <w:right w:val="none" w:sz="0" w:space="0" w:color="auto"/>
          </w:divBdr>
        </w:div>
        <w:div w:id="1417703917">
          <w:marLeft w:val="640"/>
          <w:marRight w:val="0"/>
          <w:marTop w:val="0"/>
          <w:marBottom w:val="0"/>
          <w:divBdr>
            <w:top w:val="none" w:sz="0" w:space="0" w:color="auto"/>
            <w:left w:val="none" w:sz="0" w:space="0" w:color="auto"/>
            <w:bottom w:val="none" w:sz="0" w:space="0" w:color="auto"/>
            <w:right w:val="none" w:sz="0" w:space="0" w:color="auto"/>
          </w:divBdr>
        </w:div>
        <w:div w:id="1465804419">
          <w:marLeft w:val="640"/>
          <w:marRight w:val="0"/>
          <w:marTop w:val="0"/>
          <w:marBottom w:val="0"/>
          <w:divBdr>
            <w:top w:val="none" w:sz="0" w:space="0" w:color="auto"/>
            <w:left w:val="none" w:sz="0" w:space="0" w:color="auto"/>
            <w:bottom w:val="none" w:sz="0" w:space="0" w:color="auto"/>
            <w:right w:val="none" w:sz="0" w:space="0" w:color="auto"/>
          </w:divBdr>
        </w:div>
        <w:div w:id="1493718068">
          <w:marLeft w:val="640"/>
          <w:marRight w:val="0"/>
          <w:marTop w:val="0"/>
          <w:marBottom w:val="0"/>
          <w:divBdr>
            <w:top w:val="none" w:sz="0" w:space="0" w:color="auto"/>
            <w:left w:val="none" w:sz="0" w:space="0" w:color="auto"/>
            <w:bottom w:val="none" w:sz="0" w:space="0" w:color="auto"/>
            <w:right w:val="none" w:sz="0" w:space="0" w:color="auto"/>
          </w:divBdr>
        </w:div>
        <w:div w:id="1576671305">
          <w:marLeft w:val="640"/>
          <w:marRight w:val="0"/>
          <w:marTop w:val="0"/>
          <w:marBottom w:val="0"/>
          <w:divBdr>
            <w:top w:val="none" w:sz="0" w:space="0" w:color="auto"/>
            <w:left w:val="none" w:sz="0" w:space="0" w:color="auto"/>
            <w:bottom w:val="none" w:sz="0" w:space="0" w:color="auto"/>
            <w:right w:val="none" w:sz="0" w:space="0" w:color="auto"/>
          </w:divBdr>
        </w:div>
        <w:div w:id="1650591746">
          <w:marLeft w:val="640"/>
          <w:marRight w:val="0"/>
          <w:marTop w:val="0"/>
          <w:marBottom w:val="0"/>
          <w:divBdr>
            <w:top w:val="none" w:sz="0" w:space="0" w:color="auto"/>
            <w:left w:val="none" w:sz="0" w:space="0" w:color="auto"/>
            <w:bottom w:val="none" w:sz="0" w:space="0" w:color="auto"/>
            <w:right w:val="none" w:sz="0" w:space="0" w:color="auto"/>
          </w:divBdr>
        </w:div>
        <w:div w:id="1748917408">
          <w:marLeft w:val="640"/>
          <w:marRight w:val="0"/>
          <w:marTop w:val="0"/>
          <w:marBottom w:val="0"/>
          <w:divBdr>
            <w:top w:val="none" w:sz="0" w:space="0" w:color="auto"/>
            <w:left w:val="none" w:sz="0" w:space="0" w:color="auto"/>
            <w:bottom w:val="none" w:sz="0" w:space="0" w:color="auto"/>
            <w:right w:val="none" w:sz="0" w:space="0" w:color="auto"/>
          </w:divBdr>
        </w:div>
        <w:div w:id="1752435328">
          <w:marLeft w:val="640"/>
          <w:marRight w:val="0"/>
          <w:marTop w:val="0"/>
          <w:marBottom w:val="0"/>
          <w:divBdr>
            <w:top w:val="none" w:sz="0" w:space="0" w:color="auto"/>
            <w:left w:val="none" w:sz="0" w:space="0" w:color="auto"/>
            <w:bottom w:val="none" w:sz="0" w:space="0" w:color="auto"/>
            <w:right w:val="none" w:sz="0" w:space="0" w:color="auto"/>
          </w:divBdr>
        </w:div>
        <w:div w:id="1999773094">
          <w:marLeft w:val="640"/>
          <w:marRight w:val="0"/>
          <w:marTop w:val="0"/>
          <w:marBottom w:val="0"/>
          <w:divBdr>
            <w:top w:val="none" w:sz="0" w:space="0" w:color="auto"/>
            <w:left w:val="none" w:sz="0" w:space="0" w:color="auto"/>
            <w:bottom w:val="none" w:sz="0" w:space="0" w:color="auto"/>
            <w:right w:val="none" w:sz="0" w:space="0" w:color="auto"/>
          </w:divBdr>
        </w:div>
        <w:div w:id="2024625381">
          <w:marLeft w:val="640"/>
          <w:marRight w:val="0"/>
          <w:marTop w:val="0"/>
          <w:marBottom w:val="0"/>
          <w:divBdr>
            <w:top w:val="none" w:sz="0" w:space="0" w:color="auto"/>
            <w:left w:val="none" w:sz="0" w:space="0" w:color="auto"/>
            <w:bottom w:val="none" w:sz="0" w:space="0" w:color="auto"/>
            <w:right w:val="none" w:sz="0" w:space="0" w:color="auto"/>
          </w:divBdr>
        </w:div>
        <w:div w:id="2108118476">
          <w:marLeft w:val="640"/>
          <w:marRight w:val="0"/>
          <w:marTop w:val="0"/>
          <w:marBottom w:val="0"/>
          <w:divBdr>
            <w:top w:val="none" w:sz="0" w:space="0" w:color="auto"/>
            <w:left w:val="none" w:sz="0" w:space="0" w:color="auto"/>
            <w:bottom w:val="none" w:sz="0" w:space="0" w:color="auto"/>
            <w:right w:val="none" w:sz="0" w:space="0" w:color="auto"/>
          </w:divBdr>
        </w:div>
        <w:div w:id="2123181794">
          <w:marLeft w:val="640"/>
          <w:marRight w:val="0"/>
          <w:marTop w:val="0"/>
          <w:marBottom w:val="0"/>
          <w:divBdr>
            <w:top w:val="none" w:sz="0" w:space="0" w:color="auto"/>
            <w:left w:val="none" w:sz="0" w:space="0" w:color="auto"/>
            <w:bottom w:val="none" w:sz="0" w:space="0" w:color="auto"/>
            <w:right w:val="none" w:sz="0" w:space="0" w:color="auto"/>
          </w:divBdr>
        </w:div>
      </w:divsChild>
    </w:div>
    <w:div w:id="998190243">
      <w:bodyDiv w:val="1"/>
      <w:marLeft w:val="0"/>
      <w:marRight w:val="0"/>
      <w:marTop w:val="0"/>
      <w:marBottom w:val="0"/>
      <w:divBdr>
        <w:top w:val="none" w:sz="0" w:space="0" w:color="auto"/>
        <w:left w:val="none" w:sz="0" w:space="0" w:color="auto"/>
        <w:bottom w:val="none" w:sz="0" w:space="0" w:color="auto"/>
        <w:right w:val="none" w:sz="0" w:space="0" w:color="auto"/>
      </w:divBdr>
    </w:div>
    <w:div w:id="1008606360">
      <w:bodyDiv w:val="1"/>
      <w:marLeft w:val="0"/>
      <w:marRight w:val="0"/>
      <w:marTop w:val="0"/>
      <w:marBottom w:val="0"/>
      <w:divBdr>
        <w:top w:val="none" w:sz="0" w:space="0" w:color="auto"/>
        <w:left w:val="none" w:sz="0" w:space="0" w:color="auto"/>
        <w:bottom w:val="none" w:sz="0" w:space="0" w:color="auto"/>
        <w:right w:val="none" w:sz="0" w:space="0" w:color="auto"/>
      </w:divBdr>
      <w:divsChild>
        <w:div w:id="61828667">
          <w:marLeft w:val="640"/>
          <w:marRight w:val="0"/>
          <w:marTop w:val="0"/>
          <w:marBottom w:val="0"/>
          <w:divBdr>
            <w:top w:val="none" w:sz="0" w:space="0" w:color="auto"/>
            <w:left w:val="none" w:sz="0" w:space="0" w:color="auto"/>
            <w:bottom w:val="none" w:sz="0" w:space="0" w:color="auto"/>
            <w:right w:val="none" w:sz="0" w:space="0" w:color="auto"/>
          </w:divBdr>
        </w:div>
        <w:div w:id="83112958">
          <w:marLeft w:val="640"/>
          <w:marRight w:val="0"/>
          <w:marTop w:val="0"/>
          <w:marBottom w:val="0"/>
          <w:divBdr>
            <w:top w:val="none" w:sz="0" w:space="0" w:color="auto"/>
            <w:left w:val="none" w:sz="0" w:space="0" w:color="auto"/>
            <w:bottom w:val="none" w:sz="0" w:space="0" w:color="auto"/>
            <w:right w:val="none" w:sz="0" w:space="0" w:color="auto"/>
          </w:divBdr>
        </w:div>
        <w:div w:id="133060076">
          <w:marLeft w:val="640"/>
          <w:marRight w:val="0"/>
          <w:marTop w:val="0"/>
          <w:marBottom w:val="0"/>
          <w:divBdr>
            <w:top w:val="none" w:sz="0" w:space="0" w:color="auto"/>
            <w:left w:val="none" w:sz="0" w:space="0" w:color="auto"/>
            <w:bottom w:val="none" w:sz="0" w:space="0" w:color="auto"/>
            <w:right w:val="none" w:sz="0" w:space="0" w:color="auto"/>
          </w:divBdr>
        </w:div>
        <w:div w:id="317853049">
          <w:marLeft w:val="640"/>
          <w:marRight w:val="0"/>
          <w:marTop w:val="0"/>
          <w:marBottom w:val="0"/>
          <w:divBdr>
            <w:top w:val="none" w:sz="0" w:space="0" w:color="auto"/>
            <w:left w:val="none" w:sz="0" w:space="0" w:color="auto"/>
            <w:bottom w:val="none" w:sz="0" w:space="0" w:color="auto"/>
            <w:right w:val="none" w:sz="0" w:space="0" w:color="auto"/>
          </w:divBdr>
        </w:div>
        <w:div w:id="340091045">
          <w:marLeft w:val="640"/>
          <w:marRight w:val="0"/>
          <w:marTop w:val="0"/>
          <w:marBottom w:val="0"/>
          <w:divBdr>
            <w:top w:val="none" w:sz="0" w:space="0" w:color="auto"/>
            <w:left w:val="none" w:sz="0" w:space="0" w:color="auto"/>
            <w:bottom w:val="none" w:sz="0" w:space="0" w:color="auto"/>
            <w:right w:val="none" w:sz="0" w:space="0" w:color="auto"/>
          </w:divBdr>
        </w:div>
        <w:div w:id="488980537">
          <w:marLeft w:val="640"/>
          <w:marRight w:val="0"/>
          <w:marTop w:val="0"/>
          <w:marBottom w:val="0"/>
          <w:divBdr>
            <w:top w:val="none" w:sz="0" w:space="0" w:color="auto"/>
            <w:left w:val="none" w:sz="0" w:space="0" w:color="auto"/>
            <w:bottom w:val="none" w:sz="0" w:space="0" w:color="auto"/>
            <w:right w:val="none" w:sz="0" w:space="0" w:color="auto"/>
          </w:divBdr>
        </w:div>
        <w:div w:id="547382505">
          <w:marLeft w:val="640"/>
          <w:marRight w:val="0"/>
          <w:marTop w:val="0"/>
          <w:marBottom w:val="0"/>
          <w:divBdr>
            <w:top w:val="none" w:sz="0" w:space="0" w:color="auto"/>
            <w:left w:val="none" w:sz="0" w:space="0" w:color="auto"/>
            <w:bottom w:val="none" w:sz="0" w:space="0" w:color="auto"/>
            <w:right w:val="none" w:sz="0" w:space="0" w:color="auto"/>
          </w:divBdr>
        </w:div>
        <w:div w:id="677196894">
          <w:marLeft w:val="640"/>
          <w:marRight w:val="0"/>
          <w:marTop w:val="0"/>
          <w:marBottom w:val="0"/>
          <w:divBdr>
            <w:top w:val="none" w:sz="0" w:space="0" w:color="auto"/>
            <w:left w:val="none" w:sz="0" w:space="0" w:color="auto"/>
            <w:bottom w:val="none" w:sz="0" w:space="0" w:color="auto"/>
            <w:right w:val="none" w:sz="0" w:space="0" w:color="auto"/>
          </w:divBdr>
        </w:div>
        <w:div w:id="694312084">
          <w:marLeft w:val="640"/>
          <w:marRight w:val="0"/>
          <w:marTop w:val="0"/>
          <w:marBottom w:val="0"/>
          <w:divBdr>
            <w:top w:val="none" w:sz="0" w:space="0" w:color="auto"/>
            <w:left w:val="none" w:sz="0" w:space="0" w:color="auto"/>
            <w:bottom w:val="none" w:sz="0" w:space="0" w:color="auto"/>
            <w:right w:val="none" w:sz="0" w:space="0" w:color="auto"/>
          </w:divBdr>
        </w:div>
        <w:div w:id="700320938">
          <w:marLeft w:val="640"/>
          <w:marRight w:val="0"/>
          <w:marTop w:val="0"/>
          <w:marBottom w:val="0"/>
          <w:divBdr>
            <w:top w:val="none" w:sz="0" w:space="0" w:color="auto"/>
            <w:left w:val="none" w:sz="0" w:space="0" w:color="auto"/>
            <w:bottom w:val="none" w:sz="0" w:space="0" w:color="auto"/>
            <w:right w:val="none" w:sz="0" w:space="0" w:color="auto"/>
          </w:divBdr>
        </w:div>
        <w:div w:id="1046223766">
          <w:marLeft w:val="640"/>
          <w:marRight w:val="0"/>
          <w:marTop w:val="0"/>
          <w:marBottom w:val="0"/>
          <w:divBdr>
            <w:top w:val="none" w:sz="0" w:space="0" w:color="auto"/>
            <w:left w:val="none" w:sz="0" w:space="0" w:color="auto"/>
            <w:bottom w:val="none" w:sz="0" w:space="0" w:color="auto"/>
            <w:right w:val="none" w:sz="0" w:space="0" w:color="auto"/>
          </w:divBdr>
        </w:div>
        <w:div w:id="1207719297">
          <w:marLeft w:val="640"/>
          <w:marRight w:val="0"/>
          <w:marTop w:val="0"/>
          <w:marBottom w:val="0"/>
          <w:divBdr>
            <w:top w:val="none" w:sz="0" w:space="0" w:color="auto"/>
            <w:left w:val="none" w:sz="0" w:space="0" w:color="auto"/>
            <w:bottom w:val="none" w:sz="0" w:space="0" w:color="auto"/>
            <w:right w:val="none" w:sz="0" w:space="0" w:color="auto"/>
          </w:divBdr>
        </w:div>
        <w:div w:id="1287858428">
          <w:marLeft w:val="640"/>
          <w:marRight w:val="0"/>
          <w:marTop w:val="0"/>
          <w:marBottom w:val="0"/>
          <w:divBdr>
            <w:top w:val="none" w:sz="0" w:space="0" w:color="auto"/>
            <w:left w:val="none" w:sz="0" w:space="0" w:color="auto"/>
            <w:bottom w:val="none" w:sz="0" w:space="0" w:color="auto"/>
            <w:right w:val="none" w:sz="0" w:space="0" w:color="auto"/>
          </w:divBdr>
        </w:div>
        <w:div w:id="1362778080">
          <w:marLeft w:val="640"/>
          <w:marRight w:val="0"/>
          <w:marTop w:val="0"/>
          <w:marBottom w:val="0"/>
          <w:divBdr>
            <w:top w:val="none" w:sz="0" w:space="0" w:color="auto"/>
            <w:left w:val="none" w:sz="0" w:space="0" w:color="auto"/>
            <w:bottom w:val="none" w:sz="0" w:space="0" w:color="auto"/>
            <w:right w:val="none" w:sz="0" w:space="0" w:color="auto"/>
          </w:divBdr>
        </w:div>
        <w:div w:id="1390347102">
          <w:marLeft w:val="640"/>
          <w:marRight w:val="0"/>
          <w:marTop w:val="0"/>
          <w:marBottom w:val="0"/>
          <w:divBdr>
            <w:top w:val="none" w:sz="0" w:space="0" w:color="auto"/>
            <w:left w:val="none" w:sz="0" w:space="0" w:color="auto"/>
            <w:bottom w:val="none" w:sz="0" w:space="0" w:color="auto"/>
            <w:right w:val="none" w:sz="0" w:space="0" w:color="auto"/>
          </w:divBdr>
        </w:div>
        <w:div w:id="1460300234">
          <w:marLeft w:val="640"/>
          <w:marRight w:val="0"/>
          <w:marTop w:val="0"/>
          <w:marBottom w:val="0"/>
          <w:divBdr>
            <w:top w:val="none" w:sz="0" w:space="0" w:color="auto"/>
            <w:left w:val="none" w:sz="0" w:space="0" w:color="auto"/>
            <w:bottom w:val="none" w:sz="0" w:space="0" w:color="auto"/>
            <w:right w:val="none" w:sz="0" w:space="0" w:color="auto"/>
          </w:divBdr>
        </w:div>
        <w:div w:id="1471480473">
          <w:marLeft w:val="640"/>
          <w:marRight w:val="0"/>
          <w:marTop w:val="0"/>
          <w:marBottom w:val="0"/>
          <w:divBdr>
            <w:top w:val="none" w:sz="0" w:space="0" w:color="auto"/>
            <w:left w:val="none" w:sz="0" w:space="0" w:color="auto"/>
            <w:bottom w:val="none" w:sz="0" w:space="0" w:color="auto"/>
            <w:right w:val="none" w:sz="0" w:space="0" w:color="auto"/>
          </w:divBdr>
        </w:div>
        <w:div w:id="1612739477">
          <w:marLeft w:val="640"/>
          <w:marRight w:val="0"/>
          <w:marTop w:val="0"/>
          <w:marBottom w:val="0"/>
          <w:divBdr>
            <w:top w:val="none" w:sz="0" w:space="0" w:color="auto"/>
            <w:left w:val="none" w:sz="0" w:space="0" w:color="auto"/>
            <w:bottom w:val="none" w:sz="0" w:space="0" w:color="auto"/>
            <w:right w:val="none" w:sz="0" w:space="0" w:color="auto"/>
          </w:divBdr>
        </w:div>
        <w:div w:id="1616323964">
          <w:marLeft w:val="640"/>
          <w:marRight w:val="0"/>
          <w:marTop w:val="0"/>
          <w:marBottom w:val="0"/>
          <w:divBdr>
            <w:top w:val="none" w:sz="0" w:space="0" w:color="auto"/>
            <w:left w:val="none" w:sz="0" w:space="0" w:color="auto"/>
            <w:bottom w:val="none" w:sz="0" w:space="0" w:color="auto"/>
            <w:right w:val="none" w:sz="0" w:space="0" w:color="auto"/>
          </w:divBdr>
        </w:div>
        <w:div w:id="1694309675">
          <w:marLeft w:val="640"/>
          <w:marRight w:val="0"/>
          <w:marTop w:val="0"/>
          <w:marBottom w:val="0"/>
          <w:divBdr>
            <w:top w:val="none" w:sz="0" w:space="0" w:color="auto"/>
            <w:left w:val="none" w:sz="0" w:space="0" w:color="auto"/>
            <w:bottom w:val="none" w:sz="0" w:space="0" w:color="auto"/>
            <w:right w:val="none" w:sz="0" w:space="0" w:color="auto"/>
          </w:divBdr>
        </w:div>
        <w:div w:id="1704744084">
          <w:marLeft w:val="640"/>
          <w:marRight w:val="0"/>
          <w:marTop w:val="0"/>
          <w:marBottom w:val="0"/>
          <w:divBdr>
            <w:top w:val="none" w:sz="0" w:space="0" w:color="auto"/>
            <w:left w:val="none" w:sz="0" w:space="0" w:color="auto"/>
            <w:bottom w:val="none" w:sz="0" w:space="0" w:color="auto"/>
            <w:right w:val="none" w:sz="0" w:space="0" w:color="auto"/>
          </w:divBdr>
        </w:div>
        <w:div w:id="1745641465">
          <w:marLeft w:val="640"/>
          <w:marRight w:val="0"/>
          <w:marTop w:val="0"/>
          <w:marBottom w:val="0"/>
          <w:divBdr>
            <w:top w:val="none" w:sz="0" w:space="0" w:color="auto"/>
            <w:left w:val="none" w:sz="0" w:space="0" w:color="auto"/>
            <w:bottom w:val="none" w:sz="0" w:space="0" w:color="auto"/>
            <w:right w:val="none" w:sz="0" w:space="0" w:color="auto"/>
          </w:divBdr>
        </w:div>
        <w:div w:id="1855415182">
          <w:marLeft w:val="640"/>
          <w:marRight w:val="0"/>
          <w:marTop w:val="0"/>
          <w:marBottom w:val="0"/>
          <w:divBdr>
            <w:top w:val="none" w:sz="0" w:space="0" w:color="auto"/>
            <w:left w:val="none" w:sz="0" w:space="0" w:color="auto"/>
            <w:bottom w:val="none" w:sz="0" w:space="0" w:color="auto"/>
            <w:right w:val="none" w:sz="0" w:space="0" w:color="auto"/>
          </w:divBdr>
        </w:div>
        <w:div w:id="1876623976">
          <w:marLeft w:val="640"/>
          <w:marRight w:val="0"/>
          <w:marTop w:val="0"/>
          <w:marBottom w:val="0"/>
          <w:divBdr>
            <w:top w:val="none" w:sz="0" w:space="0" w:color="auto"/>
            <w:left w:val="none" w:sz="0" w:space="0" w:color="auto"/>
            <w:bottom w:val="none" w:sz="0" w:space="0" w:color="auto"/>
            <w:right w:val="none" w:sz="0" w:space="0" w:color="auto"/>
          </w:divBdr>
        </w:div>
        <w:div w:id="2020692975">
          <w:marLeft w:val="640"/>
          <w:marRight w:val="0"/>
          <w:marTop w:val="0"/>
          <w:marBottom w:val="0"/>
          <w:divBdr>
            <w:top w:val="none" w:sz="0" w:space="0" w:color="auto"/>
            <w:left w:val="none" w:sz="0" w:space="0" w:color="auto"/>
            <w:bottom w:val="none" w:sz="0" w:space="0" w:color="auto"/>
            <w:right w:val="none" w:sz="0" w:space="0" w:color="auto"/>
          </w:divBdr>
        </w:div>
        <w:div w:id="2125536279">
          <w:marLeft w:val="640"/>
          <w:marRight w:val="0"/>
          <w:marTop w:val="0"/>
          <w:marBottom w:val="0"/>
          <w:divBdr>
            <w:top w:val="none" w:sz="0" w:space="0" w:color="auto"/>
            <w:left w:val="none" w:sz="0" w:space="0" w:color="auto"/>
            <w:bottom w:val="none" w:sz="0" w:space="0" w:color="auto"/>
            <w:right w:val="none" w:sz="0" w:space="0" w:color="auto"/>
          </w:divBdr>
        </w:div>
      </w:divsChild>
    </w:div>
    <w:div w:id="1015768680">
      <w:bodyDiv w:val="1"/>
      <w:marLeft w:val="0"/>
      <w:marRight w:val="0"/>
      <w:marTop w:val="0"/>
      <w:marBottom w:val="0"/>
      <w:divBdr>
        <w:top w:val="none" w:sz="0" w:space="0" w:color="auto"/>
        <w:left w:val="none" w:sz="0" w:space="0" w:color="auto"/>
        <w:bottom w:val="none" w:sz="0" w:space="0" w:color="auto"/>
        <w:right w:val="none" w:sz="0" w:space="0" w:color="auto"/>
      </w:divBdr>
      <w:divsChild>
        <w:div w:id="16129767">
          <w:marLeft w:val="640"/>
          <w:marRight w:val="0"/>
          <w:marTop w:val="0"/>
          <w:marBottom w:val="0"/>
          <w:divBdr>
            <w:top w:val="none" w:sz="0" w:space="0" w:color="auto"/>
            <w:left w:val="none" w:sz="0" w:space="0" w:color="auto"/>
            <w:bottom w:val="none" w:sz="0" w:space="0" w:color="auto"/>
            <w:right w:val="none" w:sz="0" w:space="0" w:color="auto"/>
          </w:divBdr>
        </w:div>
        <w:div w:id="149450807">
          <w:marLeft w:val="640"/>
          <w:marRight w:val="0"/>
          <w:marTop w:val="0"/>
          <w:marBottom w:val="0"/>
          <w:divBdr>
            <w:top w:val="none" w:sz="0" w:space="0" w:color="auto"/>
            <w:left w:val="none" w:sz="0" w:space="0" w:color="auto"/>
            <w:bottom w:val="none" w:sz="0" w:space="0" w:color="auto"/>
            <w:right w:val="none" w:sz="0" w:space="0" w:color="auto"/>
          </w:divBdr>
        </w:div>
        <w:div w:id="263463185">
          <w:marLeft w:val="640"/>
          <w:marRight w:val="0"/>
          <w:marTop w:val="0"/>
          <w:marBottom w:val="0"/>
          <w:divBdr>
            <w:top w:val="none" w:sz="0" w:space="0" w:color="auto"/>
            <w:left w:val="none" w:sz="0" w:space="0" w:color="auto"/>
            <w:bottom w:val="none" w:sz="0" w:space="0" w:color="auto"/>
            <w:right w:val="none" w:sz="0" w:space="0" w:color="auto"/>
          </w:divBdr>
        </w:div>
        <w:div w:id="294798573">
          <w:marLeft w:val="640"/>
          <w:marRight w:val="0"/>
          <w:marTop w:val="0"/>
          <w:marBottom w:val="0"/>
          <w:divBdr>
            <w:top w:val="none" w:sz="0" w:space="0" w:color="auto"/>
            <w:left w:val="none" w:sz="0" w:space="0" w:color="auto"/>
            <w:bottom w:val="none" w:sz="0" w:space="0" w:color="auto"/>
            <w:right w:val="none" w:sz="0" w:space="0" w:color="auto"/>
          </w:divBdr>
        </w:div>
        <w:div w:id="360520155">
          <w:marLeft w:val="640"/>
          <w:marRight w:val="0"/>
          <w:marTop w:val="0"/>
          <w:marBottom w:val="0"/>
          <w:divBdr>
            <w:top w:val="none" w:sz="0" w:space="0" w:color="auto"/>
            <w:left w:val="none" w:sz="0" w:space="0" w:color="auto"/>
            <w:bottom w:val="none" w:sz="0" w:space="0" w:color="auto"/>
            <w:right w:val="none" w:sz="0" w:space="0" w:color="auto"/>
          </w:divBdr>
        </w:div>
        <w:div w:id="371661718">
          <w:marLeft w:val="640"/>
          <w:marRight w:val="0"/>
          <w:marTop w:val="0"/>
          <w:marBottom w:val="0"/>
          <w:divBdr>
            <w:top w:val="none" w:sz="0" w:space="0" w:color="auto"/>
            <w:left w:val="none" w:sz="0" w:space="0" w:color="auto"/>
            <w:bottom w:val="none" w:sz="0" w:space="0" w:color="auto"/>
            <w:right w:val="none" w:sz="0" w:space="0" w:color="auto"/>
          </w:divBdr>
        </w:div>
        <w:div w:id="372584630">
          <w:marLeft w:val="640"/>
          <w:marRight w:val="0"/>
          <w:marTop w:val="0"/>
          <w:marBottom w:val="0"/>
          <w:divBdr>
            <w:top w:val="none" w:sz="0" w:space="0" w:color="auto"/>
            <w:left w:val="none" w:sz="0" w:space="0" w:color="auto"/>
            <w:bottom w:val="none" w:sz="0" w:space="0" w:color="auto"/>
            <w:right w:val="none" w:sz="0" w:space="0" w:color="auto"/>
          </w:divBdr>
        </w:div>
        <w:div w:id="665477154">
          <w:marLeft w:val="640"/>
          <w:marRight w:val="0"/>
          <w:marTop w:val="0"/>
          <w:marBottom w:val="0"/>
          <w:divBdr>
            <w:top w:val="none" w:sz="0" w:space="0" w:color="auto"/>
            <w:left w:val="none" w:sz="0" w:space="0" w:color="auto"/>
            <w:bottom w:val="none" w:sz="0" w:space="0" w:color="auto"/>
            <w:right w:val="none" w:sz="0" w:space="0" w:color="auto"/>
          </w:divBdr>
        </w:div>
        <w:div w:id="673730036">
          <w:marLeft w:val="640"/>
          <w:marRight w:val="0"/>
          <w:marTop w:val="0"/>
          <w:marBottom w:val="0"/>
          <w:divBdr>
            <w:top w:val="none" w:sz="0" w:space="0" w:color="auto"/>
            <w:left w:val="none" w:sz="0" w:space="0" w:color="auto"/>
            <w:bottom w:val="none" w:sz="0" w:space="0" w:color="auto"/>
            <w:right w:val="none" w:sz="0" w:space="0" w:color="auto"/>
          </w:divBdr>
        </w:div>
        <w:div w:id="705834469">
          <w:marLeft w:val="640"/>
          <w:marRight w:val="0"/>
          <w:marTop w:val="0"/>
          <w:marBottom w:val="0"/>
          <w:divBdr>
            <w:top w:val="none" w:sz="0" w:space="0" w:color="auto"/>
            <w:left w:val="none" w:sz="0" w:space="0" w:color="auto"/>
            <w:bottom w:val="none" w:sz="0" w:space="0" w:color="auto"/>
            <w:right w:val="none" w:sz="0" w:space="0" w:color="auto"/>
          </w:divBdr>
        </w:div>
        <w:div w:id="830098818">
          <w:marLeft w:val="640"/>
          <w:marRight w:val="0"/>
          <w:marTop w:val="0"/>
          <w:marBottom w:val="0"/>
          <w:divBdr>
            <w:top w:val="none" w:sz="0" w:space="0" w:color="auto"/>
            <w:left w:val="none" w:sz="0" w:space="0" w:color="auto"/>
            <w:bottom w:val="none" w:sz="0" w:space="0" w:color="auto"/>
            <w:right w:val="none" w:sz="0" w:space="0" w:color="auto"/>
          </w:divBdr>
        </w:div>
        <w:div w:id="1159613715">
          <w:marLeft w:val="640"/>
          <w:marRight w:val="0"/>
          <w:marTop w:val="0"/>
          <w:marBottom w:val="0"/>
          <w:divBdr>
            <w:top w:val="none" w:sz="0" w:space="0" w:color="auto"/>
            <w:left w:val="none" w:sz="0" w:space="0" w:color="auto"/>
            <w:bottom w:val="none" w:sz="0" w:space="0" w:color="auto"/>
            <w:right w:val="none" w:sz="0" w:space="0" w:color="auto"/>
          </w:divBdr>
        </w:div>
        <w:div w:id="1216624469">
          <w:marLeft w:val="640"/>
          <w:marRight w:val="0"/>
          <w:marTop w:val="0"/>
          <w:marBottom w:val="0"/>
          <w:divBdr>
            <w:top w:val="none" w:sz="0" w:space="0" w:color="auto"/>
            <w:left w:val="none" w:sz="0" w:space="0" w:color="auto"/>
            <w:bottom w:val="none" w:sz="0" w:space="0" w:color="auto"/>
            <w:right w:val="none" w:sz="0" w:space="0" w:color="auto"/>
          </w:divBdr>
        </w:div>
        <w:div w:id="1242446163">
          <w:marLeft w:val="640"/>
          <w:marRight w:val="0"/>
          <w:marTop w:val="0"/>
          <w:marBottom w:val="0"/>
          <w:divBdr>
            <w:top w:val="none" w:sz="0" w:space="0" w:color="auto"/>
            <w:left w:val="none" w:sz="0" w:space="0" w:color="auto"/>
            <w:bottom w:val="none" w:sz="0" w:space="0" w:color="auto"/>
            <w:right w:val="none" w:sz="0" w:space="0" w:color="auto"/>
          </w:divBdr>
        </w:div>
        <w:div w:id="1276787332">
          <w:marLeft w:val="640"/>
          <w:marRight w:val="0"/>
          <w:marTop w:val="0"/>
          <w:marBottom w:val="0"/>
          <w:divBdr>
            <w:top w:val="none" w:sz="0" w:space="0" w:color="auto"/>
            <w:left w:val="none" w:sz="0" w:space="0" w:color="auto"/>
            <w:bottom w:val="none" w:sz="0" w:space="0" w:color="auto"/>
            <w:right w:val="none" w:sz="0" w:space="0" w:color="auto"/>
          </w:divBdr>
        </w:div>
        <w:div w:id="1416511275">
          <w:marLeft w:val="640"/>
          <w:marRight w:val="0"/>
          <w:marTop w:val="0"/>
          <w:marBottom w:val="0"/>
          <w:divBdr>
            <w:top w:val="none" w:sz="0" w:space="0" w:color="auto"/>
            <w:left w:val="none" w:sz="0" w:space="0" w:color="auto"/>
            <w:bottom w:val="none" w:sz="0" w:space="0" w:color="auto"/>
            <w:right w:val="none" w:sz="0" w:space="0" w:color="auto"/>
          </w:divBdr>
        </w:div>
        <w:div w:id="1637905527">
          <w:marLeft w:val="640"/>
          <w:marRight w:val="0"/>
          <w:marTop w:val="0"/>
          <w:marBottom w:val="0"/>
          <w:divBdr>
            <w:top w:val="none" w:sz="0" w:space="0" w:color="auto"/>
            <w:left w:val="none" w:sz="0" w:space="0" w:color="auto"/>
            <w:bottom w:val="none" w:sz="0" w:space="0" w:color="auto"/>
            <w:right w:val="none" w:sz="0" w:space="0" w:color="auto"/>
          </w:divBdr>
        </w:div>
        <w:div w:id="1662657298">
          <w:marLeft w:val="640"/>
          <w:marRight w:val="0"/>
          <w:marTop w:val="0"/>
          <w:marBottom w:val="0"/>
          <w:divBdr>
            <w:top w:val="none" w:sz="0" w:space="0" w:color="auto"/>
            <w:left w:val="none" w:sz="0" w:space="0" w:color="auto"/>
            <w:bottom w:val="none" w:sz="0" w:space="0" w:color="auto"/>
            <w:right w:val="none" w:sz="0" w:space="0" w:color="auto"/>
          </w:divBdr>
        </w:div>
        <w:div w:id="1827473732">
          <w:marLeft w:val="640"/>
          <w:marRight w:val="0"/>
          <w:marTop w:val="0"/>
          <w:marBottom w:val="0"/>
          <w:divBdr>
            <w:top w:val="none" w:sz="0" w:space="0" w:color="auto"/>
            <w:left w:val="none" w:sz="0" w:space="0" w:color="auto"/>
            <w:bottom w:val="none" w:sz="0" w:space="0" w:color="auto"/>
            <w:right w:val="none" w:sz="0" w:space="0" w:color="auto"/>
          </w:divBdr>
        </w:div>
        <w:div w:id="1932617126">
          <w:marLeft w:val="640"/>
          <w:marRight w:val="0"/>
          <w:marTop w:val="0"/>
          <w:marBottom w:val="0"/>
          <w:divBdr>
            <w:top w:val="none" w:sz="0" w:space="0" w:color="auto"/>
            <w:left w:val="none" w:sz="0" w:space="0" w:color="auto"/>
            <w:bottom w:val="none" w:sz="0" w:space="0" w:color="auto"/>
            <w:right w:val="none" w:sz="0" w:space="0" w:color="auto"/>
          </w:divBdr>
        </w:div>
      </w:divsChild>
    </w:div>
    <w:div w:id="1023943573">
      <w:bodyDiv w:val="1"/>
      <w:marLeft w:val="0"/>
      <w:marRight w:val="0"/>
      <w:marTop w:val="0"/>
      <w:marBottom w:val="0"/>
      <w:divBdr>
        <w:top w:val="none" w:sz="0" w:space="0" w:color="auto"/>
        <w:left w:val="none" w:sz="0" w:space="0" w:color="auto"/>
        <w:bottom w:val="none" w:sz="0" w:space="0" w:color="auto"/>
        <w:right w:val="none" w:sz="0" w:space="0" w:color="auto"/>
      </w:divBdr>
      <w:divsChild>
        <w:div w:id="11148397">
          <w:marLeft w:val="640"/>
          <w:marRight w:val="0"/>
          <w:marTop w:val="0"/>
          <w:marBottom w:val="0"/>
          <w:divBdr>
            <w:top w:val="none" w:sz="0" w:space="0" w:color="auto"/>
            <w:left w:val="none" w:sz="0" w:space="0" w:color="auto"/>
            <w:bottom w:val="none" w:sz="0" w:space="0" w:color="auto"/>
            <w:right w:val="none" w:sz="0" w:space="0" w:color="auto"/>
          </w:divBdr>
        </w:div>
        <w:div w:id="11956978">
          <w:marLeft w:val="640"/>
          <w:marRight w:val="0"/>
          <w:marTop w:val="0"/>
          <w:marBottom w:val="0"/>
          <w:divBdr>
            <w:top w:val="none" w:sz="0" w:space="0" w:color="auto"/>
            <w:left w:val="none" w:sz="0" w:space="0" w:color="auto"/>
            <w:bottom w:val="none" w:sz="0" w:space="0" w:color="auto"/>
            <w:right w:val="none" w:sz="0" w:space="0" w:color="auto"/>
          </w:divBdr>
        </w:div>
        <w:div w:id="26607997">
          <w:marLeft w:val="640"/>
          <w:marRight w:val="0"/>
          <w:marTop w:val="0"/>
          <w:marBottom w:val="0"/>
          <w:divBdr>
            <w:top w:val="none" w:sz="0" w:space="0" w:color="auto"/>
            <w:left w:val="none" w:sz="0" w:space="0" w:color="auto"/>
            <w:bottom w:val="none" w:sz="0" w:space="0" w:color="auto"/>
            <w:right w:val="none" w:sz="0" w:space="0" w:color="auto"/>
          </w:divBdr>
        </w:div>
        <w:div w:id="67853151">
          <w:marLeft w:val="640"/>
          <w:marRight w:val="0"/>
          <w:marTop w:val="0"/>
          <w:marBottom w:val="0"/>
          <w:divBdr>
            <w:top w:val="none" w:sz="0" w:space="0" w:color="auto"/>
            <w:left w:val="none" w:sz="0" w:space="0" w:color="auto"/>
            <w:bottom w:val="none" w:sz="0" w:space="0" w:color="auto"/>
            <w:right w:val="none" w:sz="0" w:space="0" w:color="auto"/>
          </w:divBdr>
        </w:div>
        <w:div w:id="393938506">
          <w:marLeft w:val="640"/>
          <w:marRight w:val="0"/>
          <w:marTop w:val="0"/>
          <w:marBottom w:val="0"/>
          <w:divBdr>
            <w:top w:val="none" w:sz="0" w:space="0" w:color="auto"/>
            <w:left w:val="none" w:sz="0" w:space="0" w:color="auto"/>
            <w:bottom w:val="none" w:sz="0" w:space="0" w:color="auto"/>
            <w:right w:val="none" w:sz="0" w:space="0" w:color="auto"/>
          </w:divBdr>
        </w:div>
        <w:div w:id="577598028">
          <w:marLeft w:val="640"/>
          <w:marRight w:val="0"/>
          <w:marTop w:val="0"/>
          <w:marBottom w:val="0"/>
          <w:divBdr>
            <w:top w:val="none" w:sz="0" w:space="0" w:color="auto"/>
            <w:left w:val="none" w:sz="0" w:space="0" w:color="auto"/>
            <w:bottom w:val="none" w:sz="0" w:space="0" w:color="auto"/>
            <w:right w:val="none" w:sz="0" w:space="0" w:color="auto"/>
          </w:divBdr>
        </w:div>
        <w:div w:id="594360271">
          <w:marLeft w:val="640"/>
          <w:marRight w:val="0"/>
          <w:marTop w:val="0"/>
          <w:marBottom w:val="0"/>
          <w:divBdr>
            <w:top w:val="none" w:sz="0" w:space="0" w:color="auto"/>
            <w:left w:val="none" w:sz="0" w:space="0" w:color="auto"/>
            <w:bottom w:val="none" w:sz="0" w:space="0" w:color="auto"/>
            <w:right w:val="none" w:sz="0" w:space="0" w:color="auto"/>
          </w:divBdr>
        </w:div>
        <w:div w:id="672873465">
          <w:marLeft w:val="640"/>
          <w:marRight w:val="0"/>
          <w:marTop w:val="0"/>
          <w:marBottom w:val="0"/>
          <w:divBdr>
            <w:top w:val="none" w:sz="0" w:space="0" w:color="auto"/>
            <w:left w:val="none" w:sz="0" w:space="0" w:color="auto"/>
            <w:bottom w:val="none" w:sz="0" w:space="0" w:color="auto"/>
            <w:right w:val="none" w:sz="0" w:space="0" w:color="auto"/>
          </w:divBdr>
        </w:div>
        <w:div w:id="766463247">
          <w:marLeft w:val="640"/>
          <w:marRight w:val="0"/>
          <w:marTop w:val="0"/>
          <w:marBottom w:val="0"/>
          <w:divBdr>
            <w:top w:val="none" w:sz="0" w:space="0" w:color="auto"/>
            <w:left w:val="none" w:sz="0" w:space="0" w:color="auto"/>
            <w:bottom w:val="none" w:sz="0" w:space="0" w:color="auto"/>
            <w:right w:val="none" w:sz="0" w:space="0" w:color="auto"/>
          </w:divBdr>
        </w:div>
        <w:div w:id="959610727">
          <w:marLeft w:val="640"/>
          <w:marRight w:val="0"/>
          <w:marTop w:val="0"/>
          <w:marBottom w:val="0"/>
          <w:divBdr>
            <w:top w:val="none" w:sz="0" w:space="0" w:color="auto"/>
            <w:left w:val="none" w:sz="0" w:space="0" w:color="auto"/>
            <w:bottom w:val="none" w:sz="0" w:space="0" w:color="auto"/>
            <w:right w:val="none" w:sz="0" w:space="0" w:color="auto"/>
          </w:divBdr>
        </w:div>
        <w:div w:id="1083641814">
          <w:marLeft w:val="640"/>
          <w:marRight w:val="0"/>
          <w:marTop w:val="0"/>
          <w:marBottom w:val="0"/>
          <w:divBdr>
            <w:top w:val="none" w:sz="0" w:space="0" w:color="auto"/>
            <w:left w:val="none" w:sz="0" w:space="0" w:color="auto"/>
            <w:bottom w:val="none" w:sz="0" w:space="0" w:color="auto"/>
            <w:right w:val="none" w:sz="0" w:space="0" w:color="auto"/>
          </w:divBdr>
        </w:div>
        <w:div w:id="1092438433">
          <w:marLeft w:val="640"/>
          <w:marRight w:val="0"/>
          <w:marTop w:val="0"/>
          <w:marBottom w:val="0"/>
          <w:divBdr>
            <w:top w:val="none" w:sz="0" w:space="0" w:color="auto"/>
            <w:left w:val="none" w:sz="0" w:space="0" w:color="auto"/>
            <w:bottom w:val="none" w:sz="0" w:space="0" w:color="auto"/>
            <w:right w:val="none" w:sz="0" w:space="0" w:color="auto"/>
          </w:divBdr>
        </w:div>
        <w:div w:id="1185249964">
          <w:marLeft w:val="640"/>
          <w:marRight w:val="0"/>
          <w:marTop w:val="0"/>
          <w:marBottom w:val="0"/>
          <w:divBdr>
            <w:top w:val="none" w:sz="0" w:space="0" w:color="auto"/>
            <w:left w:val="none" w:sz="0" w:space="0" w:color="auto"/>
            <w:bottom w:val="none" w:sz="0" w:space="0" w:color="auto"/>
            <w:right w:val="none" w:sz="0" w:space="0" w:color="auto"/>
          </w:divBdr>
        </w:div>
        <w:div w:id="1221408113">
          <w:marLeft w:val="640"/>
          <w:marRight w:val="0"/>
          <w:marTop w:val="0"/>
          <w:marBottom w:val="0"/>
          <w:divBdr>
            <w:top w:val="none" w:sz="0" w:space="0" w:color="auto"/>
            <w:left w:val="none" w:sz="0" w:space="0" w:color="auto"/>
            <w:bottom w:val="none" w:sz="0" w:space="0" w:color="auto"/>
            <w:right w:val="none" w:sz="0" w:space="0" w:color="auto"/>
          </w:divBdr>
        </w:div>
        <w:div w:id="1332102775">
          <w:marLeft w:val="640"/>
          <w:marRight w:val="0"/>
          <w:marTop w:val="0"/>
          <w:marBottom w:val="0"/>
          <w:divBdr>
            <w:top w:val="none" w:sz="0" w:space="0" w:color="auto"/>
            <w:left w:val="none" w:sz="0" w:space="0" w:color="auto"/>
            <w:bottom w:val="none" w:sz="0" w:space="0" w:color="auto"/>
            <w:right w:val="none" w:sz="0" w:space="0" w:color="auto"/>
          </w:divBdr>
        </w:div>
        <w:div w:id="1375302520">
          <w:marLeft w:val="640"/>
          <w:marRight w:val="0"/>
          <w:marTop w:val="0"/>
          <w:marBottom w:val="0"/>
          <w:divBdr>
            <w:top w:val="none" w:sz="0" w:space="0" w:color="auto"/>
            <w:left w:val="none" w:sz="0" w:space="0" w:color="auto"/>
            <w:bottom w:val="none" w:sz="0" w:space="0" w:color="auto"/>
            <w:right w:val="none" w:sz="0" w:space="0" w:color="auto"/>
          </w:divBdr>
        </w:div>
        <w:div w:id="1401902289">
          <w:marLeft w:val="640"/>
          <w:marRight w:val="0"/>
          <w:marTop w:val="0"/>
          <w:marBottom w:val="0"/>
          <w:divBdr>
            <w:top w:val="none" w:sz="0" w:space="0" w:color="auto"/>
            <w:left w:val="none" w:sz="0" w:space="0" w:color="auto"/>
            <w:bottom w:val="none" w:sz="0" w:space="0" w:color="auto"/>
            <w:right w:val="none" w:sz="0" w:space="0" w:color="auto"/>
          </w:divBdr>
        </w:div>
        <w:div w:id="1414619785">
          <w:marLeft w:val="640"/>
          <w:marRight w:val="0"/>
          <w:marTop w:val="0"/>
          <w:marBottom w:val="0"/>
          <w:divBdr>
            <w:top w:val="none" w:sz="0" w:space="0" w:color="auto"/>
            <w:left w:val="none" w:sz="0" w:space="0" w:color="auto"/>
            <w:bottom w:val="none" w:sz="0" w:space="0" w:color="auto"/>
            <w:right w:val="none" w:sz="0" w:space="0" w:color="auto"/>
          </w:divBdr>
        </w:div>
        <w:div w:id="1613173797">
          <w:marLeft w:val="640"/>
          <w:marRight w:val="0"/>
          <w:marTop w:val="0"/>
          <w:marBottom w:val="0"/>
          <w:divBdr>
            <w:top w:val="none" w:sz="0" w:space="0" w:color="auto"/>
            <w:left w:val="none" w:sz="0" w:space="0" w:color="auto"/>
            <w:bottom w:val="none" w:sz="0" w:space="0" w:color="auto"/>
            <w:right w:val="none" w:sz="0" w:space="0" w:color="auto"/>
          </w:divBdr>
        </w:div>
        <w:div w:id="1628007329">
          <w:marLeft w:val="640"/>
          <w:marRight w:val="0"/>
          <w:marTop w:val="0"/>
          <w:marBottom w:val="0"/>
          <w:divBdr>
            <w:top w:val="none" w:sz="0" w:space="0" w:color="auto"/>
            <w:left w:val="none" w:sz="0" w:space="0" w:color="auto"/>
            <w:bottom w:val="none" w:sz="0" w:space="0" w:color="auto"/>
            <w:right w:val="none" w:sz="0" w:space="0" w:color="auto"/>
          </w:divBdr>
        </w:div>
        <w:div w:id="1705867080">
          <w:marLeft w:val="640"/>
          <w:marRight w:val="0"/>
          <w:marTop w:val="0"/>
          <w:marBottom w:val="0"/>
          <w:divBdr>
            <w:top w:val="none" w:sz="0" w:space="0" w:color="auto"/>
            <w:left w:val="none" w:sz="0" w:space="0" w:color="auto"/>
            <w:bottom w:val="none" w:sz="0" w:space="0" w:color="auto"/>
            <w:right w:val="none" w:sz="0" w:space="0" w:color="auto"/>
          </w:divBdr>
        </w:div>
        <w:div w:id="1844391308">
          <w:marLeft w:val="640"/>
          <w:marRight w:val="0"/>
          <w:marTop w:val="0"/>
          <w:marBottom w:val="0"/>
          <w:divBdr>
            <w:top w:val="none" w:sz="0" w:space="0" w:color="auto"/>
            <w:left w:val="none" w:sz="0" w:space="0" w:color="auto"/>
            <w:bottom w:val="none" w:sz="0" w:space="0" w:color="auto"/>
            <w:right w:val="none" w:sz="0" w:space="0" w:color="auto"/>
          </w:divBdr>
        </w:div>
        <w:div w:id="1852571731">
          <w:marLeft w:val="640"/>
          <w:marRight w:val="0"/>
          <w:marTop w:val="0"/>
          <w:marBottom w:val="0"/>
          <w:divBdr>
            <w:top w:val="none" w:sz="0" w:space="0" w:color="auto"/>
            <w:left w:val="none" w:sz="0" w:space="0" w:color="auto"/>
            <w:bottom w:val="none" w:sz="0" w:space="0" w:color="auto"/>
            <w:right w:val="none" w:sz="0" w:space="0" w:color="auto"/>
          </w:divBdr>
        </w:div>
        <w:div w:id="1865972258">
          <w:marLeft w:val="640"/>
          <w:marRight w:val="0"/>
          <w:marTop w:val="0"/>
          <w:marBottom w:val="0"/>
          <w:divBdr>
            <w:top w:val="none" w:sz="0" w:space="0" w:color="auto"/>
            <w:left w:val="none" w:sz="0" w:space="0" w:color="auto"/>
            <w:bottom w:val="none" w:sz="0" w:space="0" w:color="auto"/>
            <w:right w:val="none" w:sz="0" w:space="0" w:color="auto"/>
          </w:divBdr>
        </w:div>
        <w:div w:id="1881089190">
          <w:marLeft w:val="640"/>
          <w:marRight w:val="0"/>
          <w:marTop w:val="0"/>
          <w:marBottom w:val="0"/>
          <w:divBdr>
            <w:top w:val="none" w:sz="0" w:space="0" w:color="auto"/>
            <w:left w:val="none" w:sz="0" w:space="0" w:color="auto"/>
            <w:bottom w:val="none" w:sz="0" w:space="0" w:color="auto"/>
            <w:right w:val="none" w:sz="0" w:space="0" w:color="auto"/>
          </w:divBdr>
        </w:div>
        <w:div w:id="2137210689">
          <w:marLeft w:val="640"/>
          <w:marRight w:val="0"/>
          <w:marTop w:val="0"/>
          <w:marBottom w:val="0"/>
          <w:divBdr>
            <w:top w:val="none" w:sz="0" w:space="0" w:color="auto"/>
            <w:left w:val="none" w:sz="0" w:space="0" w:color="auto"/>
            <w:bottom w:val="none" w:sz="0" w:space="0" w:color="auto"/>
            <w:right w:val="none" w:sz="0" w:space="0" w:color="auto"/>
          </w:divBdr>
        </w:div>
      </w:divsChild>
    </w:div>
    <w:div w:id="1040281056">
      <w:bodyDiv w:val="1"/>
      <w:marLeft w:val="0"/>
      <w:marRight w:val="0"/>
      <w:marTop w:val="0"/>
      <w:marBottom w:val="0"/>
      <w:divBdr>
        <w:top w:val="none" w:sz="0" w:space="0" w:color="auto"/>
        <w:left w:val="none" w:sz="0" w:space="0" w:color="auto"/>
        <w:bottom w:val="none" w:sz="0" w:space="0" w:color="auto"/>
        <w:right w:val="none" w:sz="0" w:space="0" w:color="auto"/>
      </w:divBdr>
      <w:divsChild>
        <w:div w:id="128088695">
          <w:marLeft w:val="640"/>
          <w:marRight w:val="0"/>
          <w:marTop w:val="0"/>
          <w:marBottom w:val="0"/>
          <w:divBdr>
            <w:top w:val="none" w:sz="0" w:space="0" w:color="auto"/>
            <w:left w:val="none" w:sz="0" w:space="0" w:color="auto"/>
            <w:bottom w:val="none" w:sz="0" w:space="0" w:color="auto"/>
            <w:right w:val="none" w:sz="0" w:space="0" w:color="auto"/>
          </w:divBdr>
        </w:div>
        <w:div w:id="229997935">
          <w:marLeft w:val="640"/>
          <w:marRight w:val="0"/>
          <w:marTop w:val="0"/>
          <w:marBottom w:val="0"/>
          <w:divBdr>
            <w:top w:val="none" w:sz="0" w:space="0" w:color="auto"/>
            <w:left w:val="none" w:sz="0" w:space="0" w:color="auto"/>
            <w:bottom w:val="none" w:sz="0" w:space="0" w:color="auto"/>
            <w:right w:val="none" w:sz="0" w:space="0" w:color="auto"/>
          </w:divBdr>
        </w:div>
        <w:div w:id="322509248">
          <w:marLeft w:val="640"/>
          <w:marRight w:val="0"/>
          <w:marTop w:val="0"/>
          <w:marBottom w:val="0"/>
          <w:divBdr>
            <w:top w:val="none" w:sz="0" w:space="0" w:color="auto"/>
            <w:left w:val="none" w:sz="0" w:space="0" w:color="auto"/>
            <w:bottom w:val="none" w:sz="0" w:space="0" w:color="auto"/>
            <w:right w:val="none" w:sz="0" w:space="0" w:color="auto"/>
          </w:divBdr>
        </w:div>
        <w:div w:id="568155422">
          <w:marLeft w:val="640"/>
          <w:marRight w:val="0"/>
          <w:marTop w:val="0"/>
          <w:marBottom w:val="0"/>
          <w:divBdr>
            <w:top w:val="none" w:sz="0" w:space="0" w:color="auto"/>
            <w:left w:val="none" w:sz="0" w:space="0" w:color="auto"/>
            <w:bottom w:val="none" w:sz="0" w:space="0" w:color="auto"/>
            <w:right w:val="none" w:sz="0" w:space="0" w:color="auto"/>
          </w:divBdr>
        </w:div>
        <w:div w:id="737631257">
          <w:marLeft w:val="640"/>
          <w:marRight w:val="0"/>
          <w:marTop w:val="0"/>
          <w:marBottom w:val="0"/>
          <w:divBdr>
            <w:top w:val="none" w:sz="0" w:space="0" w:color="auto"/>
            <w:left w:val="none" w:sz="0" w:space="0" w:color="auto"/>
            <w:bottom w:val="none" w:sz="0" w:space="0" w:color="auto"/>
            <w:right w:val="none" w:sz="0" w:space="0" w:color="auto"/>
          </w:divBdr>
        </w:div>
        <w:div w:id="742876496">
          <w:marLeft w:val="640"/>
          <w:marRight w:val="0"/>
          <w:marTop w:val="0"/>
          <w:marBottom w:val="0"/>
          <w:divBdr>
            <w:top w:val="none" w:sz="0" w:space="0" w:color="auto"/>
            <w:left w:val="none" w:sz="0" w:space="0" w:color="auto"/>
            <w:bottom w:val="none" w:sz="0" w:space="0" w:color="auto"/>
            <w:right w:val="none" w:sz="0" w:space="0" w:color="auto"/>
          </w:divBdr>
        </w:div>
        <w:div w:id="743454517">
          <w:marLeft w:val="640"/>
          <w:marRight w:val="0"/>
          <w:marTop w:val="0"/>
          <w:marBottom w:val="0"/>
          <w:divBdr>
            <w:top w:val="none" w:sz="0" w:space="0" w:color="auto"/>
            <w:left w:val="none" w:sz="0" w:space="0" w:color="auto"/>
            <w:bottom w:val="none" w:sz="0" w:space="0" w:color="auto"/>
            <w:right w:val="none" w:sz="0" w:space="0" w:color="auto"/>
          </w:divBdr>
        </w:div>
        <w:div w:id="931207071">
          <w:marLeft w:val="640"/>
          <w:marRight w:val="0"/>
          <w:marTop w:val="0"/>
          <w:marBottom w:val="0"/>
          <w:divBdr>
            <w:top w:val="none" w:sz="0" w:space="0" w:color="auto"/>
            <w:left w:val="none" w:sz="0" w:space="0" w:color="auto"/>
            <w:bottom w:val="none" w:sz="0" w:space="0" w:color="auto"/>
            <w:right w:val="none" w:sz="0" w:space="0" w:color="auto"/>
          </w:divBdr>
        </w:div>
        <w:div w:id="946811142">
          <w:marLeft w:val="640"/>
          <w:marRight w:val="0"/>
          <w:marTop w:val="0"/>
          <w:marBottom w:val="0"/>
          <w:divBdr>
            <w:top w:val="none" w:sz="0" w:space="0" w:color="auto"/>
            <w:left w:val="none" w:sz="0" w:space="0" w:color="auto"/>
            <w:bottom w:val="none" w:sz="0" w:space="0" w:color="auto"/>
            <w:right w:val="none" w:sz="0" w:space="0" w:color="auto"/>
          </w:divBdr>
        </w:div>
        <w:div w:id="962661634">
          <w:marLeft w:val="640"/>
          <w:marRight w:val="0"/>
          <w:marTop w:val="0"/>
          <w:marBottom w:val="0"/>
          <w:divBdr>
            <w:top w:val="none" w:sz="0" w:space="0" w:color="auto"/>
            <w:left w:val="none" w:sz="0" w:space="0" w:color="auto"/>
            <w:bottom w:val="none" w:sz="0" w:space="0" w:color="auto"/>
            <w:right w:val="none" w:sz="0" w:space="0" w:color="auto"/>
          </w:divBdr>
        </w:div>
        <w:div w:id="1106341765">
          <w:marLeft w:val="640"/>
          <w:marRight w:val="0"/>
          <w:marTop w:val="0"/>
          <w:marBottom w:val="0"/>
          <w:divBdr>
            <w:top w:val="none" w:sz="0" w:space="0" w:color="auto"/>
            <w:left w:val="none" w:sz="0" w:space="0" w:color="auto"/>
            <w:bottom w:val="none" w:sz="0" w:space="0" w:color="auto"/>
            <w:right w:val="none" w:sz="0" w:space="0" w:color="auto"/>
          </w:divBdr>
        </w:div>
        <w:div w:id="1126388214">
          <w:marLeft w:val="640"/>
          <w:marRight w:val="0"/>
          <w:marTop w:val="0"/>
          <w:marBottom w:val="0"/>
          <w:divBdr>
            <w:top w:val="none" w:sz="0" w:space="0" w:color="auto"/>
            <w:left w:val="none" w:sz="0" w:space="0" w:color="auto"/>
            <w:bottom w:val="none" w:sz="0" w:space="0" w:color="auto"/>
            <w:right w:val="none" w:sz="0" w:space="0" w:color="auto"/>
          </w:divBdr>
        </w:div>
        <w:div w:id="1140460077">
          <w:marLeft w:val="640"/>
          <w:marRight w:val="0"/>
          <w:marTop w:val="0"/>
          <w:marBottom w:val="0"/>
          <w:divBdr>
            <w:top w:val="none" w:sz="0" w:space="0" w:color="auto"/>
            <w:left w:val="none" w:sz="0" w:space="0" w:color="auto"/>
            <w:bottom w:val="none" w:sz="0" w:space="0" w:color="auto"/>
            <w:right w:val="none" w:sz="0" w:space="0" w:color="auto"/>
          </w:divBdr>
        </w:div>
        <w:div w:id="1241136938">
          <w:marLeft w:val="640"/>
          <w:marRight w:val="0"/>
          <w:marTop w:val="0"/>
          <w:marBottom w:val="0"/>
          <w:divBdr>
            <w:top w:val="none" w:sz="0" w:space="0" w:color="auto"/>
            <w:left w:val="none" w:sz="0" w:space="0" w:color="auto"/>
            <w:bottom w:val="none" w:sz="0" w:space="0" w:color="auto"/>
            <w:right w:val="none" w:sz="0" w:space="0" w:color="auto"/>
          </w:divBdr>
        </w:div>
        <w:div w:id="1274363805">
          <w:marLeft w:val="640"/>
          <w:marRight w:val="0"/>
          <w:marTop w:val="0"/>
          <w:marBottom w:val="0"/>
          <w:divBdr>
            <w:top w:val="none" w:sz="0" w:space="0" w:color="auto"/>
            <w:left w:val="none" w:sz="0" w:space="0" w:color="auto"/>
            <w:bottom w:val="none" w:sz="0" w:space="0" w:color="auto"/>
            <w:right w:val="none" w:sz="0" w:space="0" w:color="auto"/>
          </w:divBdr>
        </w:div>
        <w:div w:id="1314867521">
          <w:marLeft w:val="640"/>
          <w:marRight w:val="0"/>
          <w:marTop w:val="0"/>
          <w:marBottom w:val="0"/>
          <w:divBdr>
            <w:top w:val="none" w:sz="0" w:space="0" w:color="auto"/>
            <w:left w:val="none" w:sz="0" w:space="0" w:color="auto"/>
            <w:bottom w:val="none" w:sz="0" w:space="0" w:color="auto"/>
            <w:right w:val="none" w:sz="0" w:space="0" w:color="auto"/>
          </w:divBdr>
        </w:div>
        <w:div w:id="1321499696">
          <w:marLeft w:val="640"/>
          <w:marRight w:val="0"/>
          <w:marTop w:val="0"/>
          <w:marBottom w:val="0"/>
          <w:divBdr>
            <w:top w:val="none" w:sz="0" w:space="0" w:color="auto"/>
            <w:left w:val="none" w:sz="0" w:space="0" w:color="auto"/>
            <w:bottom w:val="none" w:sz="0" w:space="0" w:color="auto"/>
            <w:right w:val="none" w:sz="0" w:space="0" w:color="auto"/>
          </w:divBdr>
        </w:div>
        <w:div w:id="1402361533">
          <w:marLeft w:val="640"/>
          <w:marRight w:val="0"/>
          <w:marTop w:val="0"/>
          <w:marBottom w:val="0"/>
          <w:divBdr>
            <w:top w:val="none" w:sz="0" w:space="0" w:color="auto"/>
            <w:left w:val="none" w:sz="0" w:space="0" w:color="auto"/>
            <w:bottom w:val="none" w:sz="0" w:space="0" w:color="auto"/>
            <w:right w:val="none" w:sz="0" w:space="0" w:color="auto"/>
          </w:divBdr>
        </w:div>
        <w:div w:id="1416777750">
          <w:marLeft w:val="640"/>
          <w:marRight w:val="0"/>
          <w:marTop w:val="0"/>
          <w:marBottom w:val="0"/>
          <w:divBdr>
            <w:top w:val="none" w:sz="0" w:space="0" w:color="auto"/>
            <w:left w:val="none" w:sz="0" w:space="0" w:color="auto"/>
            <w:bottom w:val="none" w:sz="0" w:space="0" w:color="auto"/>
            <w:right w:val="none" w:sz="0" w:space="0" w:color="auto"/>
          </w:divBdr>
        </w:div>
        <w:div w:id="1524318494">
          <w:marLeft w:val="640"/>
          <w:marRight w:val="0"/>
          <w:marTop w:val="0"/>
          <w:marBottom w:val="0"/>
          <w:divBdr>
            <w:top w:val="none" w:sz="0" w:space="0" w:color="auto"/>
            <w:left w:val="none" w:sz="0" w:space="0" w:color="auto"/>
            <w:bottom w:val="none" w:sz="0" w:space="0" w:color="auto"/>
            <w:right w:val="none" w:sz="0" w:space="0" w:color="auto"/>
          </w:divBdr>
        </w:div>
        <w:div w:id="1525754504">
          <w:marLeft w:val="640"/>
          <w:marRight w:val="0"/>
          <w:marTop w:val="0"/>
          <w:marBottom w:val="0"/>
          <w:divBdr>
            <w:top w:val="none" w:sz="0" w:space="0" w:color="auto"/>
            <w:left w:val="none" w:sz="0" w:space="0" w:color="auto"/>
            <w:bottom w:val="none" w:sz="0" w:space="0" w:color="auto"/>
            <w:right w:val="none" w:sz="0" w:space="0" w:color="auto"/>
          </w:divBdr>
        </w:div>
        <w:div w:id="1543325286">
          <w:marLeft w:val="640"/>
          <w:marRight w:val="0"/>
          <w:marTop w:val="0"/>
          <w:marBottom w:val="0"/>
          <w:divBdr>
            <w:top w:val="none" w:sz="0" w:space="0" w:color="auto"/>
            <w:left w:val="none" w:sz="0" w:space="0" w:color="auto"/>
            <w:bottom w:val="none" w:sz="0" w:space="0" w:color="auto"/>
            <w:right w:val="none" w:sz="0" w:space="0" w:color="auto"/>
          </w:divBdr>
        </w:div>
        <w:div w:id="1584678138">
          <w:marLeft w:val="640"/>
          <w:marRight w:val="0"/>
          <w:marTop w:val="0"/>
          <w:marBottom w:val="0"/>
          <w:divBdr>
            <w:top w:val="none" w:sz="0" w:space="0" w:color="auto"/>
            <w:left w:val="none" w:sz="0" w:space="0" w:color="auto"/>
            <w:bottom w:val="none" w:sz="0" w:space="0" w:color="auto"/>
            <w:right w:val="none" w:sz="0" w:space="0" w:color="auto"/>
          </w:divBdr>
        </w:div>
        <w:div w:id="1615359706">
          <w:marLeft w:val="640"/>
          <w:marRight w:val="0"/>
          <w:marTop w:val="0"/>
          <w:marBottom w:val="0"/>
          <w:divBdr>
            <w:top w:val="none" w:sz="0" w:space="0" w:color="auto"/>
            <w:left w:val="none" w:sz="0" w:space="0" w:color="auto"/>
            <w:bottom w:val="none" w:sz="0" w:space="0" w:color="auto"/>
            <w:right w:val="none" w:sz="0" w:space="0" w:color="auto"/>
          </w:divBdr>
        </w:div>
        <w:div w:id="1627466623">
          <w:marLeft w:val="640"/>
          <w:marRight w:val="0"/>
          <w:marTop w:val="0"/>
          <w:marBottom w:val="0"/>
          <w:divBdr>
            <w:top w:val="none" w:sz="0" w:space="0" w:color="auto"/>
            <w:left w:val="none" w:sz="0" w:space="0" w:color="auto"/>
            <w:bottom w:val="none" w:sz="0" w:space="0" w:color="auto"/>
            <w:right w:val="none" w:sz="0" w:space="0" w:color="auto"/>
          </w:divBdr>
        </w:div>
        <w:div w:id="1797337378">
          <w:marLeft w:val="640"/>
          <w:marRight w:val="0"/>
          <w:marTop w:val="0"/>
          <w:marBottom w:val="0"/>
          <w:divBdr>
            <w:top w:val="none" w:sz="0" w:space="0" w:color="auto"/>
            <w:left w:val="none" w:sz="0" w:space="0" w:color="auto"/>
            <w:bottom w:val="none" w:sz="0" w:space="0" w:color="auto"/>
            <w:right w:val="none" w:sz="0" w:space="0" w:color="auto"/>
          </w:divBdr>
        </w:div>
        <w:div w:id="1831405296">
          <w:marLeft w:val="640"/>
          <w:marRight w:val="0"/>
          <w:marTop w:val="0"/>
          <w:marBottom w:val="0"/>
          <w:divBdr>
            <w:top w:val="none" w:sz="0" w:space="0" w:color="auto"/>
            <w:left w:val="none" w:sz="0" w:space="0" w:color="auto"/>
            <w:bottom w:val="none" w:sz="0" w:space="0" w:color="auto"/>
            <w:right w:val="none" w:sz="0" w:space="0" w:color="auto"/>
          </w:divBdr>
        </w:div>
        <w:div w:id="1832333049">
          <w:marLeft w:val="640"/>
          <w:marRight w:val="0"/>
          <w:marTop w:val="0"/>
          <w:marBottom w:val="0"/>
          <w:divBdr>
            <w:top w:val="none" w:sz="0" w:space="0" w:color="auto"/>
            <w:left w:val="none" w:sz="0" w:space="0" w:color="auto"/>
            <w:bottom w:val="none" w:sz="0" w:space="0" w:color="auto"/>
            <w:right w:val="none" w:sz="0" w:space="0" w:color="auto"/>
          </w:divBdr>
        </w:div>
        <w:div w:id="1954438545">
          <w:marLeft w:val="640"/>
          <w:marRight w:val="0"/>
          <w:marTop w:val="0"/>
          <w:marBottom w:val="0"/>
          <w:divBdr>
            <w:top w:val="none" w:sz="0" w:space="0" w:color="auto"/>
            <w:left w:val="none" w:sz="0" w:space="0" w:color="auto"/>
            <w:bottom w:val="none" w:sz="0" w:space="0" w:color="auto"/>
            <w:right w:val="none" w:sz="0" w:space="0" w:color="auto"/>
          </w:divBdr>
        </w:div>
        <w:div w:id="1968966155">
          <w:marLeft w:val="640"/>
          <w:marRight w:val="0"/>
          <w:marTop w:val="0"/>
          <w:marBottom w:val="0"/>
          <w:divBdr>
            <w:top w:val="none" w:sz="0" w:space="0" w:color="auto"/>
            <w:left w:val="none" w:sz="0" w:space="0" w:color="auto"/>
            <w:bottom w:val="none" w:sz="0" w:space="0" w:color="auto"/>
            <w:right w:val="none" w:sz="0" w:space="0" w:color="auto"/>
          </w:divBdr>
        </w:div>
      </w:divsChild>
    </w:div>
    <w:div w:id="1048728670">
      <w:bodyDiv w:val="1"/>
      <w:marLeft w:val="0"/>
      <w:marRight w:val="0"/>
      <w:marTop w:val="0"/>
      <w:marBottom w:val="0"/>
      <w:divBdr>
        <w:top w:val="none" w:sz="0" w:space="0" w:color="auto"/>
        <w:left w:val="none" w:sz="0" w:space="0" w:color="auto"/>
        <w:bottom w:val="none" w:sz="0" w:space="0" w:color="auto"/>
        <w:right w:val="none" w:sz="0" w:space="0" w:color="auto"/>
      </w:divBdr>
      <w:divsChild>
        <w:div w:id="160313716">
          <w:marLeft w:val="640"/>
          <w:marRight w:val="0"/>
          <w:marTop w:val="0"/>
          <w:marBottom w:val="0"/>
          <w:divBdr>
            <w:top w:val="none" w:sz="0" w:space="0" w:color="auto"/>
            <w:left w:val="none" w:sz="0" w:space="0" w:color="auto"/>
            <w:bottom w:val="none" w:sz="0" w:space="0" w:color="auto"/>
            <w:right w:val="none" w:sz="0" w:space="0" w:color="auto"/>
          </w:divBdr>
        </w:div>
        <w:div w:id="360984478">
          <w:marLeft w:val="640"/>
          <w:marRight w:val="0"/>
          <w:marTop w:val="0"/>
          <w:marBottom w:val="0"/>
          <w:divBdr>
            <w:top w:val="none" w:sz="0" w:space="0" w:color="auto"/>
            <w:left w:val="none" w:sz="0" w:space="0" w:color="auto"/>
            <w:bottom w:val="none" w:sz="0" w:space="0" w:color="auto"/>
            <w:right w:val="none" w:sz="0" w:space="0" w:color="auto"/>
          </w:divBdr>
        </w:div>
        <w:div w:id="461925987">
          <w:marLeft w:val="640"/>
          <w:marRight w:val="0"/>
          <w:marTop w:val="0"/>
          <w:marBottom w:val="0"/>
          <w:divBdr>
            <w:top w:val="none" w:sz="0" w:space="0" w:color="auto"/>
            <w:left w:val="none" w:sz="0" w:space="0" w:color="auto"/>
            <w:bottom w:val="none" w:sz="0" w:space="0" w:color="auto"/>
            <w:right w:val="none" w:sz="0" w:space="0" w:color="auto"/>
          </w:divBdr>
        </w:div>
        <w:div w:id="464200381">
          <w:marLeft w:val="640"/>
          <w:marRight w:val="0"/>
          <w:marTop w:val="0"/>
          <w:marBottom w:val="0"/>
          <w:divBdr>
            <w:top w:val="none" w:sz="0" w:space="0" w:color="auto"/>
            <w:left w:val="none" w:sz="0" w:space="0" w:color="auto"/>
            <w:bottom w:val="none" w:sz="0" w:space="0" w:color="auto"/>
            <w:right w:val="none" w:sz="0" w:space="0" w:color="auto"/>
          </w:divBdr>
        </w:div>
        <w:div w:id="526988138">
          <w:marLeft w:val="640"/>
          <w:marRight w:val="0"/>
          <w:marTop w:val="0"/>
          <w:marBottom w:val="0"/>
          <w:divBdr>
            <w:top w:val="none" w:sz="0" w:space="0" w:color="auto"/>
            <w:left w:val="none" w:sz="0" w:space="0" w:color="auto"/>
            <w:bottom w:val="none" w:sz="0" w:space="0" w:color="auto"/>
            <w:right w:val="none" w:sz="0" w:space="0" w:color="auto"/>
          </w:divBdr>
        </w:div>
        <w:div w:id="789713244">
          <w:marLeft w:val="640"/>
          <w:marRight w:val="0"/>
          <w:marTop w:val="0"/>
          <w:marBottom w:val="0"/>
          <w:divBdr>
            <w:top w:val="none" w:sz="0" w:space="0" w:color="auto"/>
            <w:left w:val="none" w:sz="0" w:space="0" w:color="auto"/>
            <w:bottom w:val="none" w:sz="0" w:space="0" w:color="auto"/>
            <w:right w:val="none" w:sz="0" w:space="0" w:color="auto"/>
          </w:divBdr>
        </w:div>
        <w:div w:id="846754872">
          <w:marLeft w:val="640"/>
          <w:marRight w:val="0"/>
          <w:marTop w:val="0"/>
          <w:marBottom w:val="0"/>
          <w:divBdr>
            <w:top w:val="none" w:sz="0" w:space="0" w:color="auto"/>
            <w:left w:val="none" w:sz="0" w:space="0" w:color="auto"/>
            <w:bottom w:val="none" w:sz="0" w:space="0" w:color="auto"/>
            <w:right w:val="none" w:sz="0" w:space="0" w:color="auto"/>
          </w:divBdr>
        </w:div>
        <w:div w:id="893740116">
          <w:marLeft w:val="640"/>
          <w:marRight w:val="0"/>
          <w:marTop w:val="0"/>
          <w:marBottom w:val="0"/>
          <w:divBdr>
            <w:top w:val="none" w:sz="0" w:space="0" w:color="auto"/>
            <w:left w:val="none" w:sz="0" w:space="0" w:color="auto"/>
            <w:bottom w:val="none" w:sz="0" w:space="0" w:color="auto"/>
            <w:right w:val="none" w:sz="0" w:space="0" w:color="auto"/>
          </w:divBdr>
        </w:div>
        <w:div w:id="901065997">
          <w:marLeft w:val="640"/>
          <w:marRight w:val="0"/>
          <w:marTop w:val="0"/>
          <w:marBottom w:val="0"/>
          <w:divBdr>
            <w:top w:val="none" w:sz="0" w:space="0" w:color="auto"/>
            <w:left w:val="none" w:sz="0" w:space="0" w:color="auto"/>
            <w:bottom w:val="none" w:sz="0" w:space="0" w:color="auto"/>
            <w:right w:val="none" w:sz="0" w:space="0" w:color="auto"/>
          </w:divBdr>
        </w:div>
        <w:div w:id="1050764992">
          <w:marLeft w:val="640"/>
          <w:marRight w:val="0"/>
          <w:marTop w:val="0"/>
          <w:marBottom w:val="0"/>
          <w:divBdr>
            <w:top w:val="none" w:sz="0" w:space="0" w:color="auto"/>
            <w:left w:val="none" w:sz="0" w:space="0" w:color="auto"/>
            <w:bottom w:val="none" w:sz="0" w:space="0" w:color="auto"/>
            <w:right w:val="none" w:sz="0" w:space="0" w:color="auto"/>
          </w:divBdr>
        </w:div>
        <w:div w:id="1117916035">
          <w:marLeft w:val="640"/>
          <w:marRight w:val="0"/>
          <w:marTop w:val="0"/>
          <w:marBottom w:val="0"/>
          <w:divBdr>
            <w:top w:val="none" w:sz="0" w:space="0" w:color="auto"/>
            <w:left w:val="none" w:sz="0" w:space="0" w:color="auto"/>
            <w:bottom w:val="none" w:sz="0" w:space="0" w:color="auto"/>
            <w:right w:val="none" w:sz="0" w:space="0" w:color="auto"/>
          </w:divBdr>
        </w:div>
        <w:div w:id="1163273262">
          <w:marLeft w:val="640"/>
          <w:marRight w:val="0"/>
          <w:marTop w:val="0"/>
          <w:marBottom w:val="0"/>
          <w:divBdr>
            <w:top w:val="none" w:sz="0" w:space="0" w:color="auto"/>
            <w:left w:val="none" w:sz="0" w:space="0" w:color="auto"/>
            <w:bottom w:val="none" w:sz="0" w:space="0" w:color="auto"/>
            <w:right w:val="none" w:sz="0" w:space="0" w:color="auto"/>
          </w:divBdr>
        </w:div>
        <w:div w:id="1193228897">
          <w:marLeft w:val="640"/>
          <w:marRight w:val="0"/>
          <w:marTop w:val="0"/>
          <w:marBottom w:val="0"/>
          <w:divBdr>
            <w:top w:val="none" w:sz="0" w:space="0" w:color="auto"/>
            <w:left w:val="none" w:sz="0" w:space="0" w:color="auto"/>
            <w:bottom w:val="none" w:sz="0" w:space="0" w:color="auto"/>
            <w:right w:val="none" w:sz="0" w:space="0" w:color="auto"/>
          </w:divBdr>
        </w:div>
        <w:div w:id="1224170999">
          <w:marLeft w:val="640"/>
          <w:marRight w:val="0"/>
          <w:marTop w:val="0"/>
          <w:marBottom w:val="0"/>
          <w:divBdr>
            <w:top w:val="none" w:sz="0" w:space="0" w:color="auto"/>
            <w:left w:val="none" w:sz="0" w:space="0" w:color="auto"/>
            <w:bottom w:val="none" w:sz="0" w:space="0" w:color="auto"/>
            <w:right w:val="none" w:sz="0" w:space="0" w:color="auto"/>
          </w:divBdr>
        </w:div>
        <w:div w:id="1395278090">
          <w:marLeft w:val="640"/>
          <w:marRight w:val="0"/>
          <w:marTop w:val="0"/>
          <w:marBottom w:val="0"/>
          <w:divBdr>
            <w:top w:val="none" w:sz="0" w:space="0" w:color="auto"/>
            <w:left w:val="none" w:sz="0" w:space="0" w:color="auto"/>
            <w:bottom w:val="none" w:sz="0" w:space="0" w:color="auto"/>
            <w:right w:val="none" w:sz="0" w:space="0" w:color="auto"/>
          </w:divBdr>
        </w:div>
        <w:div w:id="1407922580">
          <w:marLeft w:val="640"/>
          <w:marRight w:val="0"/>
          <w:marTop w:val="0"/>
          <w:marBottom w:val="0"/>
          <w:divBdr>
            <w:top w:val="none" w:sz="0" w:space="0" w:color="auto"/>
            <w:left w:val="none" w:sz="0" w:space="0" w:color="auto"/>
            <w:bottom w:val="none" w:sz="0" w:space="0" w:color="auto"/>
            <w:right w:val="none" w:sz="0" w:space="0" w:color="auto"/>
          </w:divBdr>
        </w:div>
        <w:div w:id="1498768573">
          <w:marLeft w:val="640"/>
          <w:marRight w:val="0"/>
          <w:marTop w:val="0"/>
          <w:marBottom w:val="0"/>
          <w:divBdr>
            <w:top w:val="none" w:sz="0" w:space="0" w:color="auto"/>
            <w:left w:val="none" w:sz="0" w:space="0" w:color="auto"/>
            <w:bottom w:val="none" w:sz="0" w:space="0" w:color="auto"/>
            <w:right w:val="none" w:sz="0" w:space="0" w:color="auto"/>
          </w:divBdr>
        </w:div>
        <w:div w:id="1560902750">
          <w:marLeft w:val="640"/>
          <w:marRight w:val="0"/>
          <w:marTop w:val="0"/>
          <w:marBottom w:val="0"/>
          <w:divBdr>
            <w:top w:val="none" w:sz="0" w:space="0" w:color="auto"/>
            <w:left w:val="none" w:sz="0" w:space="0" w:color="auto"/>
            <w:bottom w:val="none" w:sz="0" w:space="0" w:color="auto"/>
            <w:right w:val="none" w:sz="0" w:space="0" w:color="auto"/>
          </w:divBdr>
        </w:div>
        <w:div w:id="1739011848">
          <w:marLeft w:val="640"/>
          <w:marRight w:val="0"/>
          <w:marTop w:val="0"/>
          <w:marBottom w:val="0"/>
          <w:divBdr>
            <w:top w:val="none" w:sz="0" w:space="0" w:color="auto"/>
            <w:left w:val="none" w:sz="0" w:space="0" w:color="auto"/>
            <w:bottom w:val="none" w:sz="0" w:space="0" w:color="auto"/>
            <w:right w:val="none" w:sz="0" w:space="0" w:color="auto"/>
          </w:divBdr>
        </w:div>
        <w:div w:id="1751736201">
          <w:marLeft w:val="640"/>
          <w:marRight w:val="0"/>
          <w:marTop w:val="0"/>
          <w:marBottom w:val="0"/>
          <w:divBdr>
            <w:top w:val="none" w:sz="0" w:space="0" w:color="auto"/>
            <w:left w:val="none" w:sz="0" w:space="0" w:color="auto"/>
            <w:bottom w:val="none" w:sz="0" w:space="0" w:color="auto"/>
            <w:right w:val="none" w:sz="0" w:space="0" w:color="auto"/>
          </w:divBdr>
        </w:div>
        <w:div w:id="1812138147">
          <w:marLeft w:val="640"/>
          <w:marRight w:val="0"/>
          <w:marTop w:val="0"/>
          <w:marBottom w:val="0"/>
          <w:divBdr>
            <w:top w:val="none" w:sz="0" w:space="0" w:color="auto"/>
            <w:left w:val="none" w:sz="0" w:space="0" w:color="auto"/>
            <w:bottom w:val="none" w:sz="0" w:space="0" w:color="auto"/>
            <w:right w:val="none" w:sz="0" w:space="0" w:color="auto"/>
          </w:divBdr>
        </w:div>
        <w:div w:id="1901789613">
          <w:marLeft w:val="640"/>
          <w:marRight w:val="0"/>
          <w:marTop w:val="0"/>
          <w:marBottom w:val="0"/>
          <w:divBdr>
            <w:top w:val="none" w:sz="0" w:space="0" w:color="auto"/>
            <w:left w:val="none" w:sz="0" w:space="0" w:color="auto"/>
            <w:bottom w:val="none" w:sz="0" w:space="0" w:color="auto"/>
            <w:right w:val="none" w:sz="0" w:space="0" w:color="auto"/>
          </w:divBdr>
        </w:div>
        <w:div w:id="1957833727">
          <w:marLeft w:val="640"/>
          <w:marRight w:val="0"/>
          <w:marTop w:val="0"/>
          <w:marBottom w:val="0"/>
          <w:divBdr>
            <w:top w:val="none" w:sz="0" w:space="0" w:color="auto"/>
            <w:left w:val="none" w:sz="0" w:space="0" w:color="auto"/>
            <w:bottom w:val="none" w:sz="0" w:space="0" w:color="auto"/>
            <w:right w:val="none" w:sz="0" w:space="0" w:color="auto"/>
          </w:divBdr>
        </w:div>
        <w:div w:id="2147310506">
          <w:marLeft w:val="640"/>
          <w:marRight w:val="0"/>
          <w:marTop w:val="0"/>
          <w:marBottom w:val="0"/>
          <w:divBdr>
            <w:top w:val="none" w:sz="0" w:space="0" w:color="auto"/>
            <w:left w:val="none" w:sz="0" w:space="0" w:color="auto"/>
            <w:bottom w:val="none" w:sz="0" w:space="0" w:color="auto"/>
            <w:right w:val="none" w:sz="0" w:space="0" w:color="auto"/>
          </w:divBdr>
        </w:div>
      </w:divsChild>
    </w:div>
    <w:div w:id="1057364481">
      <w:bodyDiv w:val="1"/>
      <w:marLeft w:val="0"/>
      <w:marRight w:val="0"/>
      <w:marTop w:val="0"/>
      <w:marBottom w:val="0"/>
      <w:divBdr>
        <w:top w:val="none" w:sz="0" w:space="0" w:color="auto"/>
        <w:left w:val="none" w:sz="0" w:space="0" w:color="auto"/>
        <w:bottom w:val="none" w:sz="0" w:space="0" w:color="auto"/>
        <w:right w:val="none" w:sz="0" w:space="0" w:color="auto"/>
      </w:divBdr>
      <w:divsChild>
        <w:div w:id="42019809">
          <w:marLeft w:val="640"/>
          <w:marRight w:val="0"/>
          <w:marTop w:val="0"/>
          <w:marBottom w:val="0"/>
          <w:divBdr>
            <w:top w:val="none" w:sz="0" w:space="0" w:color="auto"/>
            <w:left w:val="none" w:sz="0" w:space="0" w:color="auto"/>
            <w:bottom w:val="none" w:sz="0" w:space="0" w:color="auto"/>
            <w:right w:val="none" w:sz="0" w:space="0" w:color="auto"/>
          </w:divBdr>
        </w:div>
        <w:div w:id="158080891">
          <w:marLeft w:val="640"/>
          <w:marRight w:val="0"/>
          <w:marTop w:val="0"/>
          <w:marBottom w:val="0"/>
          <w:divBdr>
            <w:top w:val="none" w:sz="0" w:space="0" w:color="auto"/>
            <w:left w:val="none" w:sz="0" w:space="0" w:color="auto"/>
            <w:bottom w:val="none" w:sz="0" w:space="0" w:color="auto"/>
            <w:right w:val="none" w:sz="0" w:space="0" w:color="auto"/>
          </w:divBdr>
        </w:div>
        <w:div w:id="158158355">
          <w:marLeft w:val="640"/>
          <w:marRight w:val="0"/>
          <w:marTop w:val="0"/>
          <w:marBottom w:val="0"/>
          <w:divBdr>
            <w:top w:val="none" w:sz="0" w:space="0" w:color="auto"/>
            <w:left w:val="none" w:sz="0" w:space="0" w:color="auto"/>
            <w:bottom w:val="none" w:sz="0" w:space="0" w:color="auto"/>
            <w:right w:val="none" w:sz="0" w:space="0" w:color="auto"/>
          </w:divBdr>
        </w:div>
        <w:div w:id="248856602">
          <w:marLeft w:val="640"/>
          <w:marRight w:val="0"/>
          <w:marTop w:val="0"/>
          <w:marBottom w:val="0"/>
          <w:divBdr>
            <w:top w:val="none" w:sz="0" w:space="0" w:color="auto"/>
            <w:left w:val="none" w:sz="0" w:space="0" w:color="auto"/>
            <w:bottom w:val="none" w:sz="0" w:space="0" w:color="auto"/>
            <w:right w:val="none" w:sz="0" w:space="0" w:color="auto"/>
          </w:divBdr>
        </w:div>
        <w:div w:id="290400465">
          <w:marLeft w:val="640"/>
          <w:marRight w:val="0"/>
          <w:marTop w:val="0"/>
          <w:marBottom w:val="0"/>
          <w:divBdr>
            <w:top w:val="none" w:sz="0" w:space="0" w:color="auto"/>
            <w:left w:val="none" w:sz="0" w:space="0" w:color="auto"/>
            <w:bottom w:val="none" w:sz="0" w:space="0" w:color="auto"/>
            <w:right w:val="none" w:sz="0" w:space="0" w:color="auto"/>
          </w:divBdr>
        </w:div>
        <w:div w:id="519198941">
          <w:marLeft w:val="640"/>
          <w:marRight w:val="0"/>
          <w:marTop w:val="0"/>
          <w:marBottom w:val="0"/>
          <w:divBdr>
            <w:top w:val="none" w:sz="0" w:space="0" w:color="auto"/>
            <w:left w:val="none" w:sz="0" w:space="0" w:color="auto"/>
            <w:bottom w:val="none" w:sz="0" w:space="0" w:color="auto"/>
            <w:right w:val="none" w:sz="0" w:space="0" w:color="auto"/>
          </w:divBdr>
        </w:div>
        <w:div w:id="548498314">
          <w:marLeft w:val="640"/>
          <w:marRight w:val="0"/>
          <w:marTop w:val="0"/>
          <w:marBottom w:val="0"/>
          <w:divBdr>
            <w:top w:val="none" w:sz="0" w:space="0" w:color="auto"/>
            <w:left w:val="none" w:sz="0" w:space="0" w:color="auto"/>
            <w:bottom w:val="none" w:sz="0" w:space="0" w:color="auto"/>
            <w:right w:val="none" w:sz="0" w:space="0" w:color="auto"/>
          </w:divBdr>
        </w:div>
        <w:div w:id="647395593">
          <w:marLeft w:val="640"/>
          <w:marRight w:val="0"/>
          <w:marTop w:val="0"/>
          <w:marBottom w:val="0"/>
          <w:divBdr>
            <w:top w:val="none" w:sz="0" w:space="0" w:color="auto"/>
            <w:left w:val="none" w:sz="0" w:space="0" w:color="auto"/>
            <w:bottom w:val="none" w:sz="0" w:space="0" w:color="auto"/>
            <w:right w:val="none" w:sz="0" w:space="0" w:color="auto"/>
          </w:divBdr>
        </w:div>
        <w:div w:id="817303993">
          <w:marLeft w:val="640"/>
          <w:marRight w:val="0"/>
          <w:marTop w:val="0"/>
          <w:marBottom w:val="0"/>
          <w:divBdr>
            <w:top w:val="none" w:sz="0" w:space="0" w:color="auto"/>
            <w:left w:val="none" w:sz="0" w:space="0" w:color="auto"/>
            <w:bottom w:val="none" w:sz="0" w:space="0" w:color="auto"/>
            <w:right w:val="none" w:sz="0" w:space="0" w:color="auto"/>
          </w:divBdr>
        </w:div>
        <w:div w:id="826634488">
          <w:marLeft w:val="640"/>
          <w:marRight w:val="0"/>
          <w:marTop w:val="0"/>
          <w:marBottom w:val="0"/>
          <w:divBdr>
            <w:top w:val="none" w:sz="0" w:space="0" w:color="auto"/>
            <w:left w:val="none" w:sz="0" w:space="0" w:color="auto"/>
            <w:bottom w:val="none" w:sz="0" w:space="0" w:color="auto"/>
            <w:right w:val="none" w:sz="0" w:space="0" w:color="auto"/>
          </w:divBdr>
        </w:div>
        <w:div w:id="833030953">
          <w:marLeft w:val="640"/>
          <w:marRight w:val="0"/>
          <w:marTop w:val="0"/>
          <w:marBottom w:val="0"/>
          <w:divBdr>
            <w:top w:val="none" w:sz="0" w:space="0" w:color="auto"/>
            <w:left w:val="none" w:sz="0" w:space="0" w:color="auto"/>
            <w:bottom w:val="none" w:sz="0" w:space="0" w:color="auto"/>
            <w:right w:val="none" w:sz="0" w:space="0" w:color="auto"/>
          </w:divBdr>
        </w:div>
        <w:div w:id="906184660">
          <w:marLeft w:val="640"/>
          <w:marRight w:val="0"/>
          <w:marTop w:val="0"/>
          <w:marBottom w:val="0"/>
          <w:divBdr>
            <w:top w:val="none" w:sz="0" w:space="0" w:color="auto"/>
            <w:left w:val="none" w:sz="0" w:space="0" w:color="auto"/>
            <w:bottom w:val="none" w:sz="0" w:space="0" w:color="auto"/>
            <w:right w:val="none" w:sz="0" w:space="0" w:color="auto"/>
          </w:divBdr>
        </w:div>
        <w:div w:id="1049913353">
          <w:marLeft w:val="640"/>
          <w:marRight w:val="0"/>
          <w:marTop w:val="0"/>
          <w:marBottom w:val="0"/>
          <w:divBdr>
            <w:top w:val="none" w:sz="0" w:space="0" w:color="auto"/>
            <w:left w:val="none" w:sz="0" w:space="0" w:color="auto"/>
            <w:bottom w:val="none" w:sz="0" w:space="0" w:color="auto"/>
            <w:right w:val="none" w:sz="0" w:space="0" w:color="auto"/>
          </w:divBdr>
        </w:div>
        <w:div w:id="1083642189">
          <w:marLeft w:val="640"/>
          <w:marRight w:val="0"/>
          <w:marTop w:val="0"/>
          <w:marBottom w:val="0"/>
          <w:divBdr>
            <w:top w:val="none" w:sz="0" w:space="0" w:color="auto"/>
            <w:left w:val="none" w:sz="0" w:space="0" w:color="auto"/>
            <w:bottom w:val="none" w:sz="0" w:space="0" w:color="auto"/>
            <w:right w:val="none" w:sz="0" w:space="0" w:color="auto"/>
          </w:divBdr>
        </w:div>
        <w:div w:id="1123185291">
          <w:marLeft w:val="640"/>
          <w:marRight w:val="0"/>
          <w:marTop w:val="0"/>
          <w:marBottom w:val="0"/>
          <w:divBdr>
            <w:top w:val="none" w:sz="0" w:space="0" w:color="auto"/>
            <w:left w:val="none" w:sz="0" w:space="0" w:color="auto"/>
            <w:bottom w:val="none" w:sz="0" w:space="0" w:color="auto"/>
            <w:right w:val="none" w:sz="0" w:space="0" w:color="auto"/>
          </w:divBdr>
        </w:div>
        <w:div w:id="1235161126">
          <w:marLeft w:val="640"/>
          <w:marRight w:val="0"/>
          <w:marTop w:val="0"/>
          <w:marBottom w:val="0"/>
          <w:divBdr>
            <w:top w:val="none" w:sz="0" w:space="0" w:color="auto"/>
            <w:left w:val="none" w:sz="0" w:space="0" w:color="auto"/>
            <w:bottom w:val="none" w:sz="0" w:space="0" w:color="auto"/>
            <w:right w:val="none" w:sz="0" w:space="0" w:color="auto"/>
          </w:divBdr>
        </w:div>
        <w:div w:id="1284851813">
          <w:marLeft w:val="640"/>
          <w:marRight w:val="0"/>
          <w:marTop w:val="0"/>
          <w:marBottom w:val="0"/>
          <w:divBdr>
            <w:top w:val="none" w:sz="0" w:space="0" w:color="auto"/>
            <w:left w:val="none" w:sz="0" w:space="0" w:color="auto"/>
            <w:bottom w:val="none" w:sz="0" w:space="0" w:color="auto"/>
            <w:right w:val="none" w:sz="0" w:space="0" w:color="auto"/>
          </w:divBdr>
        </w:div>
        <w:div w:id="1474525780">
          <w:marLeft w:val="640"/>
          <w:marRight w:val="0"/>
          <w:marTop w:val="0"/>
          <w:marBottom w:val="0"/>
          <w:divBdr>
            <w:top w:val="none" w:sz="0" w:space="0" w:color="auto"/>
            <w:left w:val="none" w:sz="0" w:space="0" w:color="auto"/>
            <w:bottom w:val="none" w:sz="0" w:space="0" w:color="auto"/>
            <w:right w:val="none" w:sz="0" w:space="0" w:color="auto"/>
          </w:divBdr>
        </w:div>
        <w:div w:id="1529487569">
          <w:marLeft w:val="640"/>
          <w:marRight w:val="0"/>
          <w:marTop w:val="0"/>
          <w:marBottom w:val="0"/>
          <w:divBdr>
            <w:top w:val="none" w:sz="0" w:space="0" w:color="auto"/>
            <w:left w:val="none" w:sz="0" w:space="0" w:color="auto"/>
            <w:bottom w:val="none" w:sz="0" w:space="0" w:color="auto"/>
            <w:right w:val="none" w:sz="0" w:space="0" w:color="auto"/>
          </w:divBdr>
        </w:div>
        <w:div w:id="1688487342">
          <w:marLeft w:val="640"/>
          <w:marRight w:val="0"/>
          <w:marTop w:val="0"/>
          <w:marBottom w:val="0"/>
          <w:divBdr>
            <w:top w:val="none" w:sz="0" w:space="0" w:color="auto"/>
            <w:left w:val="none" w:sz="0" w:space="0" w:color="auto"/>
            <w:bottom w:val="none" w:sz="0" w:space="0" w:color="auto"/>
            <w:right w:val="none" w:sz="0" w:space="0" w:color="auto"/>
          </w:divBdr>
        </w:div>
        <w:div w:id="1712337377">
          <w:marLeft w:val="640"/>
          <w:marRight w:val="0"/>
          <w:marTop w:val="0"/>
          <w:marBottom w:val="0"/>
          <w:divBdr>
            <w:top w:val="none" w:sz="0" w:space="0" w:color="auto"/>
            <w:left w:val="none" w:sz="0" w:space="0" w:color="auto"/>
            <w:bottom w:val="none" w:sz="0" w:space="0" w:color="auto"/>
            <w:right w:val="none" w:sz="0" w:space="0" w:color="auto"/>
          </w:divBdr>
        </w:div>
        <w:div w:id="1825469853">
          <w:marLeft w:val="640"/>
          <w:marRight w:val="0"/>
          <w:marTop w:val="0"/>
          <w:marBottom w:val="0"/>
          <w:divBdr>
            <w:top w:val="none" w:sz="0" w:space="0" w:color="auto"/>
            <w:left w:val="none" w:sz="0" w:space="0" w:color="auto"/>
            <w:bottom w:val="none" w:sz="0" w:space="0" w:color="auto"/>
            <w:right w:val="none" w:sz="0" w:space="0" w:color="auto"/>
          </w:divBdr>
        </w:div>
        <w:div w:id="1978148883">
          <w:marLeft w:val="640"/>
          <w:marRight w:val="0"/>
          <w:marTop w:val="0"/>
          <w:marBottom w:val="0"/>
          <w:divBdr>
            <w:top w:val="none" w:sz="0" w:space="0" w:color="auto"/>
            <w:left w:val="none" w:sz="0" w:space="0" w:color="auto"/>
            <w:bottom w:val="none" w:sz="0" w:space="0" w:color="auto"/>
            <w:right w:val="none" w:sz="0" w:space="0" w:color="auto"/>
          </w:divBdr>
        </w:div>
        <w:div w:id="1981421683">
          <w:marLeft w:val="640"/>
          <w:marRight w:val="0"/>
          <w:marTop w:val="0"/>
          <w:marBottom w:val="0"/>
          <w:divBdr>
            <w:top w:val="none" w:sz="0" w:space="0" w:color="auto"/>
            <w:left w:val="none" w:sz="0" w:space="0" w:color="auto"/>
            <w:bottom w:val="none" w:sz="0" w:space="0" w:color="auto"/>
            <w:right w:val="none" w:sz="0" w:space="0" w:color="auto"/>
          </w:divBdr>
        </w:div>
        <w:div w:id="2142192020">
          <w:marLeft w:val="640"/>
          <w:marRight w:val="0"/>
          <w:marTop w:val="0"/>
          <w:marBottom w:val="0"/>
          <w:divBdr>
            <w:top w:val="none" w:sz="0" w:space="0" w:color="auto"/>
            <w:left w:val="none" w:sz="0" w:space="0" w:color="auto"/>
            <w:bottom w:val="none" w:sz="0" w:space="0" w:color="auto"/>
            <w:right w:val="none" w:sz="0" w:space="0" w:color="auto"/>
          </w:divBdr>
        </w:div>
        <w:div w:id="2145929108">
          <w:marLeft w:val="640"/>
          <w:marRight w:val="0"/>
          <w:marTop w:val="0"/>
          <w:marBottom w:val="0"/>
          <w:divBdr>
            <w:top w:val="none" w:sz="0" w:space="0" w:color="auto"/>
            <w:left w:val="none" w:sz="0" w:space="0" w:color="auto"/>
            <w:bottom w:val="none" w:sz="0" w:space="0" w:color="auto"/>
            <w:right w:val="none" w:sz="0" w:space="0" w:color="auto"/>
          </w:divBdr>
        </w:div>
      </w:divsChild>
    </w:div>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062215187">
      <w:bodyDiv w:val="1"/>
      <w:marLeft w:val="0"/>
      <w:marRight w:val="0"/>
      <w:marTop w:val="0"/>
      <w:marBottom w:val="0"/>
      <w:divBdr>
        <w:top w:val="none" w:sz="0" w:space="0" w:color="auto"/>
        <w:left w:val="none" w:sz="0" w:space="0" w:color="auto"/>
        <w:bottom w:val="none" w:sz="0" w:space="0" w:color="auto"/>
        <w:right w:val="none" w:sz="0" w:space="0" w:color="auto"/>
      </w:divBdr>
      <w:divsChild>
        <w:div w:id="173620093">
          <w:marLeft w:val="640"/>
          <w:marRight w:val="0"/>
          <w:marTop w:val="0"/>
          <w:marBottom w:val="0"/>
          <w:divBdr>
            <w:top w:val="none" w:sz="0" w:space="0" w:color="auto"/>
            <w:left w:val="none" w:sz="0" w:space="0" w:color="auto"/>
            <w:bottom w:val="none" w:sz="0" w:space="0" w:color="auto"/>
            <w:right w:val="none" w:sz="0" w:space="0" w:color="auto"/>
          </w:divBdr>
        </w:div>
        <w:div w:id="317156224">
          <w:marLeft w:val="640"/>
          <w:marRight w:val="0"/>
          <w:marTop w:val="0"/>
          <w:marBottom w:val="0"/>
          <w:divBdr>
            <w:top w:val="none" w:sz="0" w:space="0" w:color="auto"/>
            <w:left w:val="none" w:sz="0" w:space="0" w:color="auto"/>
            <w:bottom w:val="none" w:sz="0" w:space="0" w:color="auto"/>
            <w:right w:val="none" w:sz="0" w:space="0" w:color="auto"/>
          </w:divBdr>
        </w:div>
        <w:div w:id="420874031">
          <w:marLeft w:val="640"/>
          <w:marRight w:val="0"/>
          <w:marTop w:val="0"/>
          <w:marBottom w:val="0"/>
          <w:divBdr>
            <w:top w:val="none" w:sz="0" w:space="0" w:color="auto"/>
            <w:left w:val="none" w:sz="0" w:space="0" w:color="auto"/>
            <w:bottom w:val="none" w:sz="0" w:space="0" w:color="auto"/>
            <w:right w:val="none" w:sz="0" w:space="0" w:color="auto"/>
          </w:divBdr>
        </w:div>
        <w:div w:id="495418838">
          <w:marLeft w:val="640"/>
          <w:marRight w:val="0"/>
          <w:marTop w:val="0"/>
          <w:marBottom w:val="0"/>
          <w:divBdr>
            <w:top w:val="none" w:sz="0" w:space="0" w:color="auto"/>
            <w:left w:val="none" w:sz="0" w:space="0" w:color="auto"/>
            <w:bottom w:val="none" w:sz="0" w:space="0" w:color="auto"/>
            <w:right w:val="none" w:sz="0" w:space="0" w:color="auto"/>
          </w:divBdr>
        </w:div>
        <w:div w:id="659580766">
          <w:marLeft w:val="640"/>
          <w:marRight w:val="0"/>
          <w:marTop w:val="0"/>
          <w:marBottom w:val="0"/>
          <w:divBdr>
            <w:top w:val="none" w:sz="0" w:space="0" w:color="auto"/>
            <w:left w:val="none" w:sz="0" w:space="0" w:color="auto"/>
            <w:bottom w:val="none" w:sz="0" w:space="0" w:color="auto"/>
            <w:right w:val="none" w:sz="0" w:space="0" w:color="auto"/>
          </w:divBdr>
        </w:div>
        <w:div w:id="720399256">
          <w:marLeft w:val="640"/>
          <w:marRight w:val="0"/>
          <w:marTop w:val="0"/>
          <w:marBottom w:val="0"/>
          <w:divBdr>
            <w:top w:val="none" w:sz="0" w:space="0" w:color="auto"/>
            <w:left w:val="none" w:sz="0" w:space="0" w:color="auto"/>
            <w:bottom w:val="none" w:sz="0" w:space="0" w:color="auto"/>
            <w:right w:val="none" w:sz="0" w:space="0" w:color="auto"/>
          </w:divBdr>
        </w:div>
        <w:div w:id="730807819">
          <w:marLeft w:val="640"/>
          <w:marRight w:val="0"/>
          <w:marTop w:val="0"/>
          <w:marBottom w:val="0"/>
          <w:divBdr>
            <w:top w:val="none" w:sz="0" w:space="0" w:color="auto"/>
            <w:left w:val="none" w:sz="0" w:space="0" w:color="auto"/>
            <w:bottom w:val="none" w:sz="0" w:space="0" w:color="auto"/>
            <w:right w:val="none" w:sz="0" w:space="0" w:color="auto"/>
          </w:divBdr>
        </w:div>
        <w:div w:id="777405598">
          <w:marLeft w:val="640"/>
          <w:marRight w:val="0"/>
          <w:marTop w:val="0"/>
          <w:marBottom w:val="0"/>
          <w:divBdr>
            <w:top w:val="none" w:sz="0" w:space="0" w:color="auto"/>
            <w:left w:val="none" w:sz="0" w:space="0" w:color="auto"/>
            <w:bottom w:val="none" w:sz="0" w:space="0" w:color="auto"/>
            <w:right w:val="none" w:sz="0" w:space="0" w:color="auto"/>
          </w:divBdr>
        </w:div>
        <w:div w:id="844444156">
          <w:marLeft w:val="640"/>
          <w:marRight w:val="0"/>
          <w:marTop w:val="0"/>
          <w:marBottom w:val="0"/>
          <w:divBdr>
            <w:top w:val="none" w:sz="0" w:space="0" w:color="auto"/>
            <w:left w:val="none" w:sz="0" w:space="0" w:color="auto"/>
            <w:bottom w:val="none" w:sz="0" w:space="0" w:color="auto"/>
            <w:right w:val="none" w:sz="0" w:space="0" w:color="auto"/>
          </w:divBdr>
        </w:div>
        <w:div w:id="909579128">
          <w:marLeft w:val="640"/>
          <w:marRight w:val="0"/>
          <w:marTop w:val="0"/>
          <w:marBottom w:val="0"/>
          <w:divBdr>
            <w:top w:val="none" w:sz="0" w:space="0" w:color="auto"/>
            <w:left w:val="none" w:sz="0" w:space="0" w:color="auto"/>
            <w:bottom w:val="none" w:sz="0" w:space="0" w:color="auto"/>
            <w:right w:val="none" w:sz="0" w:space="0" w:color="auto"/>
          </w:divBdr>
        </w:div>
        <w:div w:id="988048112">
          <w:marLeft w:val="640"/>
          <w:marRight w:val="0"/>
          <w:marTop w:val="0"/>
          <w:marBottom w:val="0"/>
          <w:divBdr>
            <w:top w:val="none" w:sz="0" w:space="0" w:color="auto"/>
            <w:left w:val="none" w:sz="0" w:space="0" w:color="auto"/>
            <w:bottom w:val="none" w:sz="0" w:space="0" w:color="auto"/>
            <w:right w:val="none" w:sz="0" w:space="0" w:color="auto"/>
          </w:divBdr>
        </w:div>
        <w:div w:id="1015962148">
          <w:marLeft w:val="640"/>
          <w:marRight w:val="0"/>
          <w:marTop w:val="0"/>
          <w:marBottom w:val="0"/>
          <w:divBdr>
            <w:top w:val="none" w:sz="0" w:space="0" w:color="auto"/>
            <w:left w:val="none" w:sz="0" w:space="0" w:color="auto"/>
            <w:bottom w:val="none" w:sz="0" w:space="0" w:color="auto"/>
            <w:right w:val="none" w:sz="0" w:space="0" w:color="auto"/>
          </w:divBdr>
        </w:div>
        <w:div w:id="1050153402">
          <w:marLeft w:val="640"/>
          <w:marRight w:val="0"/>
          <w:marTop w:val="0"/>
          <w:marBottom w:val="0"/>
          <w:divBdr>
            <w:top w:val="none" w:sz="0" w:space="0" w:color="auto"/>
            <w:left w:val="none" w:sz="0" w:space="0" w:color="auto"/>
            <w:bottom w:val="none" w:sz="0" w:space="0" w:color="auto"/>
            <w:right w:val="none" w:sz="0" w:space="0" w:color="auto"/>
          </w:divBdr>
        </w:div>
        <w:div w:id="1050573368">
          <w:marLeft w:val="640"/>
          <w:marRight w:val="0"/>
          <w:marTop w:val="0"/>
          <w:marBottom w:val="0"/>
          <w:divBdr>
            <w:top w:val="none" w:sz="0" w:space="0" w:color="auto"/>
            <w:left w:val="none" w:sz="0" w:space="0" w:color="auto"/>
            <w:bottom w:val="none" w:sz="0" w:space="0" w:color="auto"/>
            <w:right w:val="none" w:sz="0" w:space="0" w:color="auto"/>
          </w:divBdr>
        </w:div>
        <w:div w:id="1185897366">
          <w:marLeft w:val="640"/>
          <w:marRight w:val="0"/>
          <w:marTop w:val="0"/>
          <w:marBottom w:val="0"/>
          <w:divBdr>
            <w:top w:val="none" w:sz="0" w:space="0" w:color="auto"/>
            <w:left w:val="none" w:sz="0" w:space="0" w:color="auto"/>
            <w:bottom w:val="none" w:sz="0" w:space="0" w:color="auto"/>
            <w:right w:val="none" w:sz="0" w:space="0" w:color="auto"/>
          </w:divBdr>
        </w:div>
        <w:div w:id="1217351141">
          <w:marLeft w:val="640"/>
          <w:marRight w:val="0"/>
          <w:marTop w:val="0"/>
          <w:marBottom w:val="0"/>
          <w:divBdr>
            <w:top w:val="none" w:sz="0" w:space="0" w:color="auto"/>
            <w:left w:val="none" w:sz="0" w:space="0" w:color="auto"/>
            <w:bottom w:val="none" w:sz="0" w:space="0" w:color="auto"/>
            <w:right w:val="none" w:sz="0" w:space="0" w:color="auto"/>
          </w:divBdr>
        </w:div>
        <w:div w:id="1276673191">
          <w:marLeft w:val="640"/>
          <w:marRight w:val="0"/>
          <w:marTop w:val="0"/>
          <w:marBottom w:val="0"/>
          <w:divBdr>
            <w:top w:val="none" w:sz="0" w:space="0" w:color="auto"/>
            <w:left w:val="none" w:sz="0" w:space="0" w:color="auto"/>
            <w:bottom w:val="none" w:sz="0" w:space="0" w:color="auto"/>
            <w:right w:val="none" w:sz="0" w:space="0" w:color="auto"/>
          </w:divBdr>
        </w:div>
        <w:div w:id="1445227496">
          <w:marLeft w:val="640"/>
          <w:marRight w:val="0"/>
          <w:marTop w:val="0"/>
          <w:marBottom w:val="0"/>
          <w:divBdr>
            <w:top w:val="none" w:sz="0" w:space="0" w:color="auto"/>
            <w:left w:val="none" w:sz="0" w:space="0" w:color="auto"/>
            <w:bottom w:val="none" w:sz="0" w:space="0" w:color="auto"/>
            <w:right w:val="none" w:sz="0" w:space="0" w:color="auto"/>
          </w:divBdr>
        </w:div>
        <w:div w:id="1461610612">
          <w:marLeft w:val="640"/>
          <w:marRight w:val="0"/>
          <w:marTop w:val="0"/>
          <w:marBottom w:val="0"/>
          <w:divBdr>
            <w:top w:val="none" w:sz="0" w:space="0" w:color="auto"/>
            <w:left w:val="none" w:sz="0" w:space="0" w:color="auto"/>
            <w:bottom w:val="none" w:sz="0" w:space="0" w:color="auto"/>
            <w:right w:val="none" w:sz="0" w:space="0" w:color="auto"/>
          </w:divBdr>
        </w:div>
        <w:div w:id="1508331140">
          <w:marLeft w:val="640"/>
          <w:marRight w:val="0"/>
          <w:marTop w:val="0"/>
          <w:marBottom w:val="0"/>
          <w:divBdr>
            <w:top w:val="none" w:sz="0" w:space="0" w:color="auto"/>
            <w:left w:val="none" w:sz="0" w:space="0" w:color="auto"/>
            <w:bottom w:val="none" w:sz="0" w:space="0" w:color="auto"/>
            <w:right w:val="none" w:sz="0" w:space="0" w:color="auto"/>
          </w:divBdr>
        </w:div>
        <w:div w:id="1519588025">
          <w:marLeft w:val="640"/>
          <w:marRight w:val="0"/>
          <w:marTop w:val="0"/>
          <w:marBottom w:val="0"/>
          <w:divBdr>
            <w:top w:val="none" w:sz="0" w:space="0" w:color="auto"/>
            <w:left w:val="none" w:sz="0" w:space="0" w:color="auto"/>
            <w:bottom w:val="none" w:sz="0" w:space="0" w:color="auto"/>
            <w:right w:val="none" w:sz="0" w:space="0" w:color="auto"/>
          </w:divBdr>
        </w:div>
        <w:div w:id="1562670521">
          <w:marLeft w:val="640"/>
          <w:marRight w:val="0"/>
          <w:marTop w:val="0"/>
          <w:marBottom w:val="0"/>
          <w:divBdr>
            <w:top w:val="none" w:sz="0" w:space="0" w:color="auto"/>
            <w:left w:val="none" w:sz="0" w:space="0" w:color="auto"/>
            <w:bottom w:val="none" w:sz="0" w:space="0" w:color="auto"/>
            <w:right w:val="none" w:sz="0" w:space="0" w:color="auto"/>
          </w:divBdr>
        </w:div>
        <w:div w:id="1619527271">
          <w:marLeft w:val="640"/>
          <w:marRight w:val="0"/>
          <w:marTop w:val="0"/>
          <w:marBottom w:val="0"/>
          <w:divBdr>
            <w:top w:val="none" w:sz="0" w:space="0" w:color="auto"/>
            <w:left w:val="none" w:sz="0" w:space="0" w:color="auto"/>
            <w:bottom w:val="none" w:sz="0" w:space="0" w:color="auto"/>
            <w:right w:val="none" w:sz="0" w:space="0" w:color="auto"/>
          </w:divBdr>
        </w:div>
        <w:div w:id="1684163898">
          <w:marLeft w:val="640"/>
          <w:marRight w:val="0"/>
          <w:marTop w:val="0"/>
          <w:marBottom w:val="0"/>
          <w:divBdr>
            <w:top w:val="none" w:sz="0" w:space="0" w:color="auto"/>
            <w:left w:val="none" w:sz="0" w:space="0" w:color="auto"/>
            <w:bottom w:val="none" w:sz="0" w:space="0" w:color="auto"/>
            <w:right w:val="none" w:sz="0" w:space="0" w:color="auto"/>
          </w:divBdr>
        </w:div>
        <w:div w:id="1814639124">
          <w:marLeft w:val="640"/>
          <w:marRight w:val="0"/>
          <w:marTop w:val="0"/>
          <w:marBottom w:val="0"/>
          <w:divBdr>
            <w:top w:val="none" w:sz="0" w:space="0" w:color="auto"/>
            <w:left w:val="none" w:sz="0" w:space="0" w:color="auto"/>
            <w:bottom w:val="none" w:sz="0" w:space="0" w:color="auto"/>
            <w:right w:val="none" w:sz="0" w:space="0" w:color="auto"/>
          </w:divBdr>
        </w:div>
        <w:div w:id="1855613168">
          <w:marLeft w:val="640"/>
          <w:marRight w:val="0"/>
          <w:marTop w:val="0"/>
          <w:marBottom w:val="0"/>
          <w:divBdr>
            <w:top w:val="none" w:sz="0" w:space="0" w:color="auto"/>
            <w:left w:val="none" w:sz="0" w:space="0" w:color="auto"/>
            <w:bottom w:val="none" w:sz="0" w:space="0" w:color="auto"/>
            <w:right w:val="none" w:sz="0" w:space="0" w:color="auto"/>
          </w:divBdr>
        </w:div>
        <w:div w:id="1869097264">
          <w:marLeft w:val="640"/>
          <w:marRight w:val="0"/>
          <w:marTop w:val="0"/>
          <w:marBottom w:val="0"/>
          <w:divBdr>
            <w:top w:val="none" w:sz="0" w:space="0" w:color="auto"/>
            <w:left w:val="none" w:sz="0" w:space="0" w:color="auto"/>
            <w:bottom w:val="none" w:sz="0" w:space="0" w:color="auto"/>
            <w:right w:val="none" w:sz="0" w:space="0" w:color="auto"/>
          </w:divBdr>
        </w:div>
        <w:div w:id="2015574347">
          <w:marLeft w:val="640"/>
          <w:marRight w:val="0"/>
          <w:marTop w:val="0"/>
          <w:marBottom w:val="0"/>
          <w:divBdr>
            <w:top w:val="none" w:sz="0" w:space="0" w:color="auto"/>
            <w:left w:val="none" w:sz="0" w:space="0" w:color="auto"/>
            <w:bottom w:val="none" w:sz="0" w:space="0" w:color="auto"/>
            <w:right w:val="none" w:sz="0" w:space="0" w:color="auto"/>
          </w:divBdr>
        </w:div>
      </w:divsChild>
    </w:div>
    <w:div w:id="1104686248">
      <w:bodyDiv w:val="1"/>
      <w:marLeft w:val="0"/>
      <w:marRight w:val="0"/>
      <w:marTop w:val="0"/>
      <w:marBottom w:val="0"/>
      <w:divBdr>
        <w:top w:val="none" w:sz="0" w:space="0" w:color="auto"/>
        <w:left w:val="none" w:sz="0" w:space="0" w:color="auto"/>
        <w:bottom w:val="none" w:sz="0" w:space="0" w:color="auto"/>
        <w:right w:val="none" w:sz="0" w:space="0" w:color="auto"/>
      </w:divBdr>
      <w:divsChild>
        <w:div w:id="29117084">
          <w:marLeft w:val="640"/>
          <w:marRight w:val="0"/>
          <w:marTop w:val="0"/>
          <w:marBottom w:val="0"/>
          <w:divBdr>
            <w:top w:val="none" w:sz="0" w:space="0" w:color="auto"/>
            <w:left w:val="none" w:sz="0" w:space="0" w:color="auto"/>
            <w:bottom w:val="none" w:sz="0" w:space="0" w:color="auto"/>
            <w:right w:val="none" w:sz="0" w:space="0" w:color="auto"/>
          </w:divBdr>
        </w:div>
        <w:div w:id="48307954">
          <w:marLeft w:val="640"/>
          <w:marRight w:val="0"/>
          <w:marTop w:val="0"/>
          <w:marBottom w:val="0"/>
          <w:divBdr>
            <w:top w:val="none" w:sz="0" w:space="0" w:color="auto"/>
            <w:left w:val="none" w:sz="0" w:space="0" w:color="auto"/>
            <w:bottom w:val="none" w:sz="0" w:space="0" w:color="auto"/>
            <w:right w:val="none" w:sz="0" w:space="0" w:color="auto"/>
          </w:divBdr>
        </w:div>
        <w:div w:id="100541461">
          <w:marLeft w:val="640"/>
          <w:marRight w:val="0"/>
          <w:marTop w:val="0"/>
          <w:marBottom w:val="0"/>
          <w:divBdr>
            <w:top w:val="none" w:sz="0" w:space="0" w:color="auto"/>
            <w:left w:val="none" w:sz="0" w:space="0" w:color="auto"/>
            <w:bottom w:val="none" w:sz="0" w:space="0" w:color="auto"/>
            <w:right w:val="none" w:sz="0" w:space="0" w:color="auto"/>
          </w:divBdr>
        </w:div>
        <w:div w:id="155192614">
          <w:marLeft w:val="640"/>
          <w:marRight w:val="0"/>
          <w:marTop w:val="0"/>
          <w:marBottom w:val="0"/>
          <w:divBdr>
            <w:top w:val="none" w:sz="0" w:space="0" w:color="auto"/>
            <w:left w:val="none" w:sz="0" w:space="0" w:color="auto"/>
            <w:bottom w:val="none" w:sz="0" w:space="0" w:color="auto"/>
            <w:right w:val="none" w:sz="0" w:space="0" w:color="auto"/>
          </w:divBdr>
        </w:div>
        <w:div w:id="236326886">
          <w:marLeft w:val="640"/>
          <w:marRight w:val="0"/>
          <w:marTop w:val="0"/>
          <w:marBottom w:val="0"/>
          <w:divBdr>
            <w:top w:val="none" w:sz="0" w:space="0" w:color="auto"/>
            <w:left w:val="none" w:sz="0" w:space="0" w:color="auto"/>
            <w:bottom w:val="none" w:sz="0" w:space="0" w:color="auto"/>
            <w:right w:val="none" w:sz="0" w:space="0" w:color="auto"/>
          </w:divBdr>
        </w:div>
        <w:div w:id="343553947">
          <w:marLeft w:val="640"/>
          <w:marRight w:val="0"/>
          <w:marTop w:val="0"/>
          <w:marBottom w:val="0"/>
          <w:divBdr>
            <w:top w:val="none" w:sz="0" w:space="0" w:color="auto"/>
            <w:left w:val="none" w:sz="0" w:space="0" w:color="auto"/>
            <w:bottom w:val="none" w:sz="0" w:space="0" w:color="auto"/>
            <w:right w:val="none" w:sz="0" w:space="0" w:color="auto"/>
          </w:divBdr>
        </w:div>
        <w:div w:id="477694670">
          <w:marLeft w:val="640"/>
          <w:marRight w:val="0"/>
          <w:marTop w:val="0"/>
          <w:marBottom w:val="0"/>
          <w:divBdr>
            <w:top w:val="none" w:sz="0" w:space="0" w:color="auto"/>
            <w:left w:val="none" w:sz="0" w:space="0" w:color="auto"/>
            <w:bottom w:val="none" w:sz="0" w:space="0" w:color="auto"/>
            <w:right w:val="none" w:sz="0" w:space="0" w:color="auto"/>
          </w:divBdr>
        </w:div>
        <w:div w:id="537548541">
          <w:marLeft w:val="640"/>
          <w:marRight w:val="0"/>
          <w:marTop w:val="0"/>
          <w:marBottom w:val="0"/>
          <w:divBdr>
            <w:top w:val="none" w:sz="0" w:space="0" w:color="auto"/>
            <w:left w:val="none" w:sz="0" w:space="0" w:color="auto"/>
            <w:bottom w:val="none" w:sz="0" w:space="0" w:color="auto"/>
            <w:right w:val="none" w:sz="0" w:space="0" w:color="auto"/>
          </w:divBdr>
        </w:div>
        <w:div w:id="593171222">
          <w:marLeft w:val="640"/>
          <w:marRight w:val="0"/>
          <w:marTop w:val="0"/>
          <w:marBottom w:val="0"/>
          <w:divBdr>
            <w:top w:val="none" w:sz="0" w:space="0" w:color="auto"/>
            <w:left w:val="none" w:sz="0" w:space="0" w:color="auto"/>
            <w:bottom w:val="none" w:sz="0" w:space="0" w:color="auto"/>
            <w:right w:val="none" w:sz="0" w:space="0" w:color="auto"/>
          </w:divBdr>
        </w:div>
        <w:div w:id="662319637">
          <w:marLeft w:val="640"/>
          <w:marRight w:val="0"/>
          <w:marTop w:val="0"/>
          <w:marBottom w:val="0"/>
          <w:divBdr>
            <w:top w:val="none" w:sz="0" w:space="0" w:color="auto"/>
            <w:left w:val="none" w:sz="0" w:space="0" w:color="auto"/>
            <w:bottom w:val="none" w:sz="0" w:space="0" w:color="auto"/>
            <w:right w:val="none" w:sz="0" w:space="0" w:color="auto"/>
          </w:divBdr>
        </w:div>
        <w:div w:id="751926858">
          <w:marLeft w:val="640"/>
          <w:marRight w:val="0"/>
          <w:marTop w:val="0"/>
          <w:marBottom w:val="0"/>
          <w:divBdr>
            <w:top w:val="none" w:sz="0" w:space="0" w:color="auto"/>
            <w:left w:val="none" w:sz="0" w:space="0" w:color="auto"/>
            <w:bottom w:val="none" w:sz="0" w:space="0" w:color="auto"/>
            <w:right w:val="none" w:sz="0" w:space="0" w:color="auto"/>
          </w:divBdr>
        </w:div>
        <w:div w:id="786854887">
          <w:marLeft w:val="640"/>
          <w:marRight w:val="0"/>
          <w:marTop w:val="0"/>
          <w:marBottom w:val="0"/>
          <w:divBdr>
            <w:top w:val="none" w:sz="0" w:space="0" w:color="auto"/>
            <w:left w:val="none" w:sz="0" w:space="0" w:color="auto"/>
            <w:bottom w:val="none" w:sz="0" w:space="0" w:color="auto"/>
            <w:right w:val="none" w:sz="0" w:space="0" w:color="auto"/>
          </w:divBdr>
        </w:div>
        <w:div w:id="803084302">
          <w:marLeft w:val="640"/>
          <w:marRight w:val="0"/>
          <w:marTop w:val="0"/>
          <w:marBottom w:val="0"/>
          <w:divBdr>
            <w:top w:val="none" w:sz="0" w:space="0" w:color="auto"/>
            <w:left w:val="none" w:sz="0" w:space="0" w:color="auto"/>
            <w:bottom w:val="none" w:sz="0" w:space="0" w:color="auto"/>
            <w:right w:val="none" w:sz="0" w:space="0" w:color="auto"/>
          </w:divBdr>
        </w:div>
        <w:div w:id="911936409">
          <w:marLeft w:val="640"/>
          <w:marRight w:val="0"/>
          <w:marTop w:val="0"/>
          <w:marBottom w:val="0"/>
          <w:divBdr>
            <w:top w:val="none" w:sz="0" w:space="0" w:color="auto"/>
            <w:left w:val="none" w:sz="0" w:space="0" w:color="auto"/>
            <w:bottom w:val="none" w:sz="0" w:space="0" w:color="auto"/>
            <w:right w:val="none" w:sz="0" w:space="0" w:color="auto"/>
          </w:divBdr>
        </w:div>
        <w:div w:id="915554479">
          <w:marLeft w:val="640"/>
          <w:marRight w:val="0"/>
          <w:marTop w:val="0"/>
          <w:marBottom w:val="0"/>
          <w:divBdr>
            <w:top w:val="none" w:sz="0" w:space="0" w:color="auto"/>
            <w:left w:val="none" w:sz="0" w:space="0" w:color="auto"/>
            <w:bottom w:val="none" w:sz="0" w:space="0" w:color="auto"/>
            <w:right w:val="none" w:sz="0" w:space="0" w:color="auto"/>
          </w:divBdr>
        </w:div>
        <w:div w:id="945845922">
          <w:marLeft w:val="640"/>
          <w:marRight w:val="0"/>
          <w:marTop w:val="0"/>
          <w:marBottom w:val="0"/>
          <w:divBdr>
            <w:top w:val="none" w:sz="0" w:space="0" w:color="auto"/>
            <w:left w:val="none" w:sz="0" w:space="0" w:color="auto"/>
            <w:bottom w:val="none" w:sz="0" w:space="0" w:color="auto"/>
            <w:right w:val="none" w:sz="0" w:space="0" w:color="auto"/>
          </w:divBdr>
        </w:div>
        <w:div w:id="967081404">
          <w:marLeft w:val="640"/>
          <w:marRight w:val="0"/>
          <w:marTop w:val="0"/>
          <w:marBottom w:val="0"/>
          <w:divBdr>
            <w:top w:val="none" w:sz="0" w:space="0" w:color="auto"/>
            <w:left w:val="none" w:sz="0" w:space="0" w:color="auto"/>
            <w:bottom w:val="none" w:sz="0" w:space="0" w:color="auto"/>
            <w:right w:val="none" w:sz="0" w:space="0" w:color="auto"/>
          </w:divBdr>
        </w:div>
        <w:div w:id="998074533">
          <w:marLeft w:val="640"/>
          <w:marRight w:val="0"/>
          <w:marTop w:val="0"/>
          <w:marBottom w:val="0"/>
          <w:divBdr>
            <w:top w:val="none" w:sz="0" w:space="0" w:color="auto"/>
            <w:left w:val="none" w:sz="0" w:space="0" w:color="auto"/>
            <w:bottom w:val="none" w:sz="0" w:space="0" w:color="auto"/>
            <w:right w:val="none" w:sz="0" w:space="0" w:color="auto"/>
          </w:divBdr>
        </w:div>
        <w:div w:id="1036391661">
          <w:marLeft w:val="640"/>
          <w:marRight w:val="0"/>
          <w:marTop w:val="0"/>
          <w:marBottom w:val="0"/>
          <w:divBdr>
            <w:top w:val="none" w:sz="0" w:space="0" w:color="auto"/>
            <w:left w:val="none" w:sz="0" w:space="0" w:color="auto"/>
            <w:bottom w:val="none" w:sz="0" w:space="0" w:color="auto"/>
            <w:right w:val="none" w:sz="0" w:space="0" w:color="auto"/>
          </w:divBdr>
        </w:div>
        <w:div w:id="1072120847">
          <w:marLeft w:val="640"/>
          <w:marRight w:val="0"/>
          <w:marTop w:val="0"/>
          <w:marBottom w:val="0"/>
          <w:divBdr>
            <w:top w:val="none" w:sz="0" w:space="0" w:color="auto"/>
            <w:left w:val="none" w:sz="0" w:space="0" w:color="auto"/>
            <w:bottom w:val="none" w:sz="0" w:space="0" w:color="auto"/>
            <w:right w:val="none" w:sz="0" w:space="0" w:color="auto"/>
          </w:divBdr>
        </w:div>
        <w:div w:id="1137606167">
          <w:marLeft w:val="640"/>
          <w:marRight w:val="0"/>
          <w:marTop w:val="0"/>
          <w:marBottom w:val="0"/>
          <w:divBdr>
            <w:top w:val="none" w:sz="0" w:space="0" w:color="auto"/>
            <w:left w:val="none" w:sz="0" w:space="0" w:color="auto"/>
            <w:bottom w:val="none" w:sz="0" w:space="0" w:color="auto"/>
            <w:right w:val="none" w:sz="0" w:space="0" w:color="auto"/>
          </w:divBdr>
        </w:div>
        <w:div w:id="1151364764">
          <w:marLeft w:val="640"/>
          <w:marRight w:val="0"/>
          <w:marTop w:val="0"/>
          <w:marBottom w:val="0"/>
          <w:divBdr>
            <w:top w:val="none" w:sz="0" w:space="0" w:color="auto"/>
            <w:left w:val="none" w:sz="0" w:space="0" w:color="auto"/>
            <w:bottom w:val="none" w:sz="0" w:space="0" w:color="auto"/>
            <w:right w:val="none" w:sz="0" w:space="0" w:color="auto"/>
          </w:divBdr>
        </w:div>
        <w:div w:id="1220819133">
          <w:marLeft w:val="640"/>
          <w:marRight w:val="0"/>
          <w:marTop w:val="0"/>
          <w:marBottom w:val="0"/>
          <w:divBdr>
            <w:top w:val="none" w:sz="0" w:space="0" w:color="auto"/>
            <w:left w:val="none" w:sz="0" w:space="0" w:color="auto"/>
            <w:bottom w:val="none" w:sz="0" w:space="0" w:color="auto"/>
            <w:right w:val="none" w:sz="0" w:space="0" w:color="auto"/>
          </w:divBdr>
        </w:div>
        <w:div w:id="1270234889">
          <w:marLeft w:val="640"/>
          <w:marRight w:val="0"/>
          <w:marTop w:val="0"/>
          <w:marBottom w:val="0"/>
          <w:divBdr>
            <w:top w:val="none" w:sz="0" w:space="0" w:color="auto"/>
            <w:left w:val="none" w:sz="0" w:space="0" w:color="auto"/>
            <w:bottom w:val="none" w:sz="0" w:space="0" w:color="auto"/>
            <w:right w:val="none" w:sz="0" w:space="0" w:color="auto"/>
          </w:divBdr>
        </w:div>
        <w:div w:id="1317763126">
          <w:marLeft w:val="640"/>
          <w:marRight w:val="0"/>
          <w:marTop w:val="0"/>
          <w:marBottom w:val="0"/>
          <w:divBdr>
            <w:top w:val="none" w:sz="0" w:space="0" w:color="auto"/>
            <w:left w:val="none" w:sz="0" w:space="0" w:color="auto"/>
            <w:bottom w:val="none" w:sz="0" w:space="0" w:color="auto"/>
            <w:right w:val="none" w:sz="0" w:space="0" w:color="auto"/>
          </w:divBdr>
        </w:div>
        <w:div w:id="1403989918">
          <w:marLeft w:val="640"/>
          <w:marRight w:val="0"/>
          <w:marTop w:val="0"/>
          <w:marBottom w:val="0"/>
          <w:divBdr>
            <w:top w:val="none" w:sz="0" w:space="0" w:color="auto"/>
            <w:left w:val="none" w:sz="0" w:space="0" w:color="auto"/>
            <w:bottom w:val="none" w:sz="0" w:space="0" w:color="auto"/>
            <w:right w:val="none" w:sz="0" w:space="0" w:color="auto"/>
          </w:divBdr>
        </w:div>
        <w:div w:id="1427725337">
          <w:marLeft w:val="640"/>
          <w:marRight w:val="0"/>
          <w:marTop w:val="0"/>
          <w:marBottom w:val="0"/>
          <w:divBdr>
            <w:top w:val="none" w:sz="0" w:space="0" w:color="auto"/>
            <w:left w:val="none" w:sz="0" w:space="0" w:color="auto"/>
            <w:bottom w:val="none" w:sz="0" w:space="0" w:color="auto"/>
            <w:right w:val="none" w:sz="0" w:space="0" w:color="auto"/>
          </w:divBdr>
        </w:div>
        <w:div w:id="1531533638">
          <w:marLeft w:val="640"/>
          <w:marRight w:val="0"/>
          <w:marTop w:val="0"/>
          <w:marBottom w:val="0"/>
          <w:divBdr>
            <w:top w:val="none" w:sz="0" w:space="0" w:color="auto"/>
            <w:left w:val="none" w:sz="0" w:space="0" w:color="auto"/>
            <w:bottom w:val="none" w:sz="0" w:space="0" w:color="auto"/>
            <w:right w:val="none" w:sz="0" w:space="0" w:color="auto"/>
          </w:divBdr>
        </w:div>
        <w:div w:id="1557164772">
          <w:marLeft w:val="640"/>
          <w:marRight w:val="0"/>
          <w:marTop w:val="0"/>
          <w:marBottom w:val="0"/>
          <w:divBdr>
            <w:top w:val="none" w:sz="0" w:space="0" w:color="auto"/>
            <w:left w:val="none" w:sz="0" w:space="0" w:color="auto"/>
            <w:bottom w:val="none" w:sz="0" w:space="0" w:color="auto"/>
            <w:right w:val="none" w:sz="0" w:space="0" w:color="auto"/>
          </w:divBdr>
        </w:div>
        <w:div w:id="1679430542">
          <w:marLeft w:val="640"/>
          <w:marRight w:val="0"/>
          <w:marTop w:val="0"/>
          <w:marBottom w:val="0"/>
          <w:divBdr>
            <w:top w:val="none" w:sz="0" w:space="0" w:color="auto"/>
            <w:left w:val="none" w:sz="0" w:space="0" w:color="auto"/>
            <w:bottom w:val="none" w:sz="0" w:space="0" w:color="auto"/>
            <w:right w:val="none" w:sz="0" w:space="0" w:color="auto"/>
          </w:divBdr>
        </w:div>
        <w:div w:id="1684089076">
          <w:marLeft w:val="640"/>
          <w:marRight w:val="0"/>
          <w:marTop w:val="0"/>
          <w:marBottom w:val="0"/>
          <w:divBdr>
            <w:top w:val="none" w:sz="0" w:space="0" w:color="auto"/>
            <w:left w:val="none" w:sz="0" w:space="0" w:color="auto"/>
            <w:bottom w:val="none" w:sz="0" w:space="0" w:color="auto"/>
            <w:right w:val="none" w:sz="0" w:space="0" w:color="auto"/>
          </w:divBdr>
        </w:div>
        <w:div w:id="1705446138">
          <w:marLeft w:val="640"/>
          <w:marRight w:val="0"/>
          <w:marTop w:val="0"/>
          <w:marBottom w:val="0"/>
          <w:divBdr>
            <w:top w:val="none" w:sz="0" w:space="0" w:color="auto"/>
            <w:left w:val="none" w:sz="0" w:space="0" w:color="auto"/>
            <w:bottom w:val="none" w:sz="0" w:space="0" w:color="auto"/>
            <w:right w:val="none" w:sz="0" w:space="0" w:color="auto"/>
          </w:divBdr>
        </w:div>
        <w:div w:id="1775440530">
          <w:marLeft w:val="640"/>
          <w:marRight w:val="0"/>
          <w:marTop w:val="0"/>
          <w:marBottom w:val="0"/>
          <w:divBdr>
            <w:top w:val="none" w:sz="0" w:space="0" w:color="auto"/>
            <w:left w:val="none" w:sz="0" w:space="0" w:color="auto"/>
            <w:bottom w:val="none" w:sz="0" w:space="0" w:color="auto"/>
            <w:right w:val="none" w:sz="0" w:space="0" w:color="auto"/>
          </w:divBdr>
        </w:div>
        <w:div w:id="1816145865">
          <w:marLeft w:val="640"/>
          <w:marRight w:val="0"/>
          <w:marTop w:val="0"/>
          <w:marBottom w:val="0"/>
          <w:divBdr>
            <w:top w:val="none" w:sz="0" w:space="0" w:color="auto"/>
            <w:left w:val="none" w:sz="0" w:space="0" w:color="auto"/>
            <w:bottom w:val="none" w:sz="0" w:space="0" w:color="auto"/>
            <w:right w:val="none" w:sz="0" w:space="0" w:color="auto"/>
          </w:divBdr>
        </w:div>
        <w:div w:id="1847595379">
          <w:marLeft w:val="640"/>
          <w:marRight w:val="0"/>
          <w:marTop w:val="0"/>
          <w:marBottom w:val="0"/>
          <w:divBdr>
            <w:top w:val="none" w:sz="0" w:space="0" w:color="auto"/>
            <w:left w:val="none" w:sz="0" w:space="0" w:color="auto"/>
            <w:bottom w:val="none" w:sz="0" w:space="0" w:color="auto"/>
            <w:right w:val="none" w:sz="0" w:space="0" w:color="auto"/>
          </w:divBdr>
        </w:div>
        <w:div w:id="1860389731">
          <w:marLeft w:val="640"/>
          <w:marRight w:val="0"/>
          <w:marTop w:val="0"/>
          <w:marBottom w:val="0"/>
          <w:divBdr>
            <w:top w:val="none" w:sz="0" w:space="0" w:color="auto"/>
            <w:left w:val="none" w:sz="0" w:space="0" w:color="auto"/>
            <w:bottom w:val="none" w:sz="0" w:space="0" w:color="auto"/>
            <w:right w:val="none" w:sz="0" w:space="0" w:color="auto"/>
          </w:divBdr>
        </w:div>
        <w:div w:id="1969773233">
          <w:marLeft w:val="640"/>
          <w:marRight w:val="0"/>
          <w:marTop w:val="0"/>
          <w:marBottom w:val="0"/>
          <w:divBdr>
            <w:top w:val="none" w:sz="0" w:space="0" w:color="auto"/>
            <w:left w:val="none" w:sz="0" w:space="0" w:color="auto"/>
            <w:bottom w:val="none" w:sz="0" w:space="0" w:color="auto"/>
            <w:right w:val="none" w:sz="0" w:space="0" w:color="auto"/>
          </w:divBdr>
        </w:div>
        <w:div w:id="2022655402">
          <w:marLeft w:val="640"/>
          <w:marRight w:val="0"/>
          <w:marTop w:val="0"/>
          <w:marBottom w:val="0"/>
          <w:divBdr>
            <w:top w:val="none" w:sz="0" w:space="0" w:color="auto"/>
            <w:left w:val="none" w:sz="0" w:space="0" w:color="auto"/>
            <w:bottom w:val="none" w:sz="0" w:space="0" w:color="auto"/>
            <w:right w:val="none" w:sz="0" w:space="0" w:color="auto"/>
          </w:divBdr>
        </w:div>
        <w:div w:id="2087877739">
          <w:marLeft w:val="640"/>
          <w:marRight w:val="0"/>
          <w:marTop w:val="0"/>
          <w:marBottom w:val="0"/>
          <w:divBdr>
            <w:top w:val="none" w:sz="0" w:space="0" w:color="auto"/>
            <w:left w:val="none" w:sz="0" w:space="0" w:color="auto"/>
            <w:bottom w:val="none" w:sz="0" w:space="0" w:color="auto"/>
            <w:right w:val="none" w:sz="0" w:space="0" w:color="auto"/>
          </w:divBdr>
        </w:div>
      </w:divsChild>
    </w:div>
    <w:div w:id="1114521548">
      <w:bodyDiv w:val="1"/>
      <w:marLeft w:val="0"/>
      <w:marRight w:val="0"/>
      <w:marTop w:val="0"/>
      <w:marBottom w:val="0"/>
      <w:divBdr>
        <w:top w:val="none" w:sz="0" w:space="0" w:color="auto"/>
        <w:left w:val="none" w:sz="0" w:space="0" w:color="auto"/>
        <w:bottom w:val="none" w:sz="0" w:space="0" w:color="auto"/>
        <w:right w:val="none" w:sz="0" w:space="0" w:color="auto"/>
      </w:divBdr>
      <w:divsChild>
        <w:div w:id="138887532">
          <w:marLeft w:val="640"/>
          <w:marRight w:val="0"/>
          <w:marTop w:val="0"/>
          <w:marBottom w:val="0"/>
          <w:divBdr>
            <w:top w:val="none" w:sz="0" w:space="0" w:color="auto"/>
            <w:left w:val="none" w:sz="0" w:space="0" w:color="auto"/>
            <w:bottom w:val="none" w:sz="0" w:space="0" w:color="auto"/>
            <w:right w:val="none" w:sz="0" w:space="0" w:color="auto"/>
          </w:divBdr>
        </w:div>
        <w:div w:id="209542012">
          <w:marLeft w:val="640"/>
          <w:marRight w:val="0"/>
          <w:marTop w:val="0"/>
          <w:marBottom w:val="0"/>
          <w:divBdr>
            <w:top w:val="none" w:sz="0" w:space="0" w:color="auto"/>
            <w:left w:val="none" w:sz="0" w:space="0" w:color="auto"/>
            <w:bottom w:val="none" w:sz="0" w:space="0" w:color="auto"/>
            <w:right w:val="none" w:sz="0" w:space="0" w:color="auto"/>
          </w:divBdr>
        </w:div>
        <w:div w:id="399064050">
          <w:marLeft w:val="640"/>
          <w:marRight w:val="0"/>
          <w:marTop w:val="0"/>
          <w:marBottom w:val="0"/>
          <w:divBdr>
            <w:top w:val="none" w:sz="0" w:space="0" w:color="auto"/>
            <w:left w:val="none" w:sz="0" w:space="0" w:color="auto"/>
            <w:bottom w:val="none" w:sz="0" w:space="0" w:color="auto"/>
            <w:right w:val="none" w:sz="0" w:space="0" w:color="auto"/>
          </w:divBdr>
        </w:div>
        <w:div w:id="439227333">
          <w:marLeft w:val="640"/>
          <w:marRight w:val="0"/>
          <w:marTop w:val="0"/>
          <w:marBottom w:val="0"/>
          <w:divBdr>
            <w:top w:val="none" w:sz="0" w:space="0" w:color="auto"/>
            <w:left w:val="none" w:sz="0" w:space="0" w:color="auto"/>
            <w:bottom w:val="none" w:sz="0" w:space="0" w:color="auto"/>
            <w:right w:val="none" w:sz="0" w:space="0" w:color="auto"/>
          </w:divBdr>
        </w:div>
        <w:div w:id="577592124">
          <w:marLeft w:val="640"/>
          <w:marRight w:val="0"/>
          <w:marTop w:val="0"/>
          <w:marBottom w:val="0"/>
          <w:divBdr>
            <w:top w:val="none" w:sz="0" w:space="0" w:color="auto"/>
            <w:left w:val="none" w:sz="0" w:space="0" w:color="auto"/>
            <w:bottom w:val="none" w:sz="0" w:space="0" w:color="auto"/>
            <w:right w:val="none" w:sz="0" w:space="0" w:color="auto"/>
          </w:divBdr>
        </w:div>
        <w:div w:id="607389585">
          <w:marLeft w:val="640"/>
          <w:marRight w:val="0"/>
          <w:marTop w:val="0"/>
          <w:marBottom w:val="0"/>
          <w:divBdr>
            <w:top w:val="none" w:sz="0" w:space="0" w:color="auto"/>
            <w:left w:val="none" w:sz="0" w:space="0" w:color="auto"/>
            <w:bottom w:val="none" w:sz="0" w:space="0" w:color="auto"/>
            <w:right w:val="none" w:sz="0" w:space="0" w:color="auto"/>
          </w:divBdr>
        </w:div>
        <w:div w:id="609509324">
          <w:marLeft w:val="640"/>
          <w:marRight w:val="0"/>
          <w:marTop w:val="0"/>
          <w:marBottom w:val="0"/>
          <w:divBdr>
            <w:top w:val="none" w:sz="0" w:space="0" w:color="auto"/>
            <w:left w:val="none" w:sz="0" w:space="0" w:color="auto"/>
            <w:bottom w:val="none" w:sz="0" w:space="0" w:color="auto"/>
            <w:right w:val="none" w:sz="0" w:space="0" w:color="auto"/>
          </w:divBdr>
        </w:div>
        <w:div w:id="681204662">
          <w:marLeft w:val="640"/>
          <w:marRight w:val="0"/>
          <w:marTop w:val="0"/>
          <w:marBottom w:val="0"/>
          <w:divBdr>
            <w:top w:val="none" w:sz="0" w:space="0" w:color="auto"/>
            <w:left w:val="none" w:sz="0" w:space="0" w:color="auto"/>
            <w:bottom w:val="none" w:sz="0" w:space="0" w:color="auto"/>
            <w:right w:val="none" w:sz="0" w:space="0" w:color="auto"/>
          </w:divBdr>
        </w:div>
        <w:div w:id="693845321">
          <w:marLeft w:val="640"/>
          <w:marRight w:val="0"/>
          <w:marTop w:val="0"/>
          <w:marBottom w:val="0"/>
          <w:divBdr>
            <w:top w:val="none" w:sz="0" w:space="0" w:color="auto"/>
            <w:left w:val="none" w:sz="0" w:space="0" w:color="auto"/>
            <w:bottom w:val="none" w:sz="0" w:space="0" w:color="auto"/>
            <w:right w:val="none" w:sz="0" w:space="0" w:color="auto"/>
          </w:divBdr>
        </w:div>
        <w:div w:id="745423911">
          <w:marLeft w:val="640"/>
          <w:marRight w:val="0"/>
          <w:marTop w:val="0"/>
          <w:marBottom w:val="0"/>
          <w:divBdr>
            <w:top w:val="none" w:sz="0" w:space="0" w:color="auto"/>
            <w:left w:val="none" w:sz="0" w:space="0" w:color="auto"/>
            <w:bottom w:val="none" w:sz="0" w:space="0" w:color="auto"/>
            <w:right w:val="none" w:sz="0" w:space="0" w:color="auto"/>
          </w:divBdr>
        </w:div>
        <w:div w:id="780106803">
          <w:marLeft w:val="640"/>
          <w:marRight w:val="0"/>
          <w:marTop w:val="0"/>
          <w:marBottom w:val="0"/>
          <w:divBdr>
            <w:top w:val="none" w:sz="0" w:space="0" w:color="auto"/>
            <w:left w:val="none" w:sz="0" w:space="0" w:color="auto"/>
            <w:bottom w:val="none" w:sz="0" w:space="0" w:color="auto"/>
            <w:right w:val="none" w:sz="0" w:space="0" w:color="auto"/>
          </w:divBdr>
        </w:div>
        <w:div w:id="934242930">
          <w:marLeft w:val="640"/>
          <w:marRight w:val="0"/>
          <w:marTop w:val="0"/>
          <w:marBottom w:val="0"/>
          <w:divBdr>
            <w:top w:val="none" w:sz="0" w:space="0" w:color="auto"/>
            <w:left w:val="none" w:sz="0" w:space="0" w:color="auto"/>
            <w:bottom w:val="none" w:sz="0" w:space="0" w:color="auto"/>
            <w:right w:val="none" w:sz="0" w:space="0" w:color="auto"/>
          </w:divBdr>
        </w:div>
        <w:div w:id="1088694636">
          <w:marLeft w:val="640"/>
          <w:marRight w:val="0"/>
          <w:marTop w:val="0"/>
          <w:marBottom w:val="0"/>
          <w:divBdr>
            <w:top w:val="none" w:sz="0" w:space="0" w:color="auto"/>
            <w:left w:val="none" w:sz="0" w:space="0" w:color="auto"/>
            <w:bottom w:val="none" w:sz="0" w:space="0" w:color="auto"/>
            <w:right w:val="none" w:sz="0" w:space="0" w:color="auto"/>
          </w:divBdr>
        </w:div>
        <w:div w:id="1241252849">
          <w:marLeft w:val="640"/>
          <w:marRight w:val="0"/>
          <w:marTop w:val="0"/>
          <w:marBottom w:val="0"/>
          <w:divBdr>
            <w:top w:val="none" w:sz="0" w:space="0" w:color="auto"/>
            <w:left w:val="none" w:sz="0" w:space="0" w:color="auto"/>
            <w:bottom w:val="none" w:sz="0" w:space="0" w:color="auto"/>
            <w:right w:val="none" w:sz="0" w:space="0" w:color="auto"/>
          </w:divBdr>
        </w:div>
        <w:div w:id="1248810420">
          <w:marLeft w:val="640"/>
          <w:marRight w:val="0"/>
          <w:marTop w:val="0"/>
          <w:marBottom w:val="0"/>
          <w:divBdr>
            <w:top w:val="none" w:sz="0" w:space="0" w:color="auto"/>
            <w:left w:val="none" w:sz="0" w:space="0" w:color="auto"/>
            <w:bottom w:val="none" w:sz="0" w:space="0" w:color="auto"/>
            <w:right w:val="none" w:sz="0" w:space="0" w:color="auto"/>
          </w:divBdr>
        </w:div>
        <w:div w:id="1282105870">
          <w:marLeft w:val="640"/>
          <w:marRight w:val="0"/>
          <w:marTop w:val="0"/>
          <w:marBottom w:val="0"/>
          <w:divBdr>
            <w:top w:val="none" w:sz="0" w:space="0" w:color="auto"/>
            <w:left w:val="none" w:sz="0" w:space="0" w:color="auto"/>
            <w:bottom w:val="none" w:sz="0" w:space="0" w:color="auto"/>
            <w:right w:val="none" w:sz="0" w:space="0" w:color="auto"/>
          </w:divBdr>
        </w:div>
        <w:div w:id="1310743482">
          <w:marLeft w:val="640"/>
          <w:marRight w:val="0"/>
          <w:marTop w:val="0"/>
          <w:marBottom w:val="0"/>
          <w:divBdr>
            <w:top w:val="none" w:sz="0" w:space="0" w:color="auto"/>
            <w:left w:val="none" w:sz="0" w:space="0" w:color="auto"/>
            <w:bottom w:val="none" w:sz="0" w:space="0" w:color="auto"/>
            <w:right w:val="none" w:sz="0" w:space="0" w:color="auto"/>
          </w:divBdr>
        </w:div>
        <w:div w:id="1327630118">
          <w:marLeft w:val="640"/>
          <w:marRight w:val="0"/>
          <w:marTop w:val="0"/>
          <w:marBottom w:val="0"/>
          <w:divBdr>
            <w:top w:val="none" w:sz="0" w:space="0" w:color="auto"/>
            <w:left w:val="none" w:sz="0" w:space="0" w:color="auto"/>
            <w:bottom w:val="none" w:sz="0" w:space="0" w:color="auto"/>
            <w:right w:val="none" w:sz="0" w:space="0" w:color="auto"/>
          </w:divBdr>
        </w:div>
        <w:div w:id="1345866475">
          <w:marLeft w:val="640"/>
          <w:marRight w:val="0"/>
          <w:marTop w:val="0"/>
          <w:marBottom w:val="0"/>
          <w:divBdr>
            <w:top w:val="none" w:sz="0" w:space="0" w:color="auto"/>
            <w:left w:val="none" w:sz="0" w:space="0" w:color="auto"/>
            <w:bottom w:val="none" w:sz="0" w:space="0" w:color="auto"/>
            <w:right w:val="none" w:sz="0" w:space="0" w:color="auto"/>
          </w:divBdr>
        </w:div>
        <w:div w:id="1366514917">
          <w:marLeft w:val="640"/>
          <w:marRight w:val="0"/>
          <w:marTop w:val="0"/>
          <w:marBottom w:val="0"/>
          <w:divBdr>
            <w:top w:val="none" w:sz="0" w:space="0" w:color="auto"/>
            <w:left w:val="none" w:sz="0" w:space="0" w:color="auto"/>
            <w:bottom w:val="none" w:sz="0" w:space="0" w:color="auto"/>
            <w:right w:val="none" w:sz="0" w:space="0" w:color="auto"/>
          </w:divBdr>
        </w:div>
        <w:div w:id="1405300940">
          <w:marLeft w:val="640"/>
          <w:marRight w:val="0"/>
          <w:marTop w:val="0"/>
          <w:marBottom w:val="0"/>
          <w:divBdr>
            <w:top w:val="none" w:sz="0" w:space="0" w:color="auto"/>
            <w:left w:val="none" w:sz="0" w:space="0" w:color="auto"/>
            <w:bottom w:val="none" w:sz="0" w:space="0" w:color="auto"/>
            <w:right w:val="none" w:sz="0" w:space="0" w:color="auto"/>
          </w:divBdr>
        </w:div>
        <w:div w:id="1480346568">
          <w:marLeft w:val="640"/>
          <w:marRight w:val="0"/>
          <w:marTop w:val="0"/>
          <w:marBottom w:val="0"/>
          <w:divBdr>
            <w:top w:val="none" w:sz="0" w:space="0" w:color="auto"/>
            <w:left w:val="none" w:sz="0" w:space="0" w:color="auto"/>
            <w:bottom w:val="none" w:sz="0" w:space="0" w:color="auto"/>
            <w:right w:val="none" w:sz="0" w:space="0" w:color="auto"/>
          </w:divBdr>
        </w:div>
        <w:div w:id="1671373248">
          <w:marLeft w:val="640"/>
          <w:marRight w:val="0"/>
          <w:marTop w:val="0"/>
          <w:marBottom w:val="0"/>
          <w:divBdr>
            <w:top w:val="none" w:sz="0" w:space="0" w:color="auto"/>
            <w:left w:val="none" w:sz="0" w:space="0" w:color="auto"/>
            <w:bottom w:val="none" w:sz="0" w:space="0" w:color="auto"/>
            <w:right w:val="none" w:sz="0" w:space="0" w:color="auto"/>
          </w:divBdr>
        </w:div>
        <w:div w:id="1717971980">
          <w:marLeft w:val="640"/>
          <w:marRight w:val="0"/>
          <w:marTop w:val="0"/>
          <w:marBottom w:val="0"/>
          <w:divBdr>
            <w:top w:val="none" w:sz="0" w:space="0" w:color="auto"/>
            <w:left w:val="none" w:sz="0" w:space="0" w:color="auto"/>
            <w:bottom w:val="none" w:sz="0" w:space="0" w:color="auto"/>
            <w:right w:val="none" w:sz="0" w:space="0" w:color="auto"/>
          </w:divBdr>
        </w:div>
        <w:div w:id="1748964911">
          <w:marLeft w:val="640"/>
          <w:marRight w:val="0"/>
          <w:marTop w:val="0"/>
          <w:marBottom w:val="0"/>
          <w:divBdr>
            <w:top w:val="none" w:sz="0" w:space="0" w:color="auto"/>
            <w:left w:val="none" w:sz="0" w:space="0" w:color="auto"/>
            <w:bottom w:val="none" w:sz="0" w:space="0" w:color="auto"/>
            <w:right w:val="none" w:sz="0" w:space="0" w:color="auto"/>
          </w:divBdr>
        </w:div>
        <w:div w:id="1837452378">
          <w:marLeft w:val="640"/>
          <w:marRight w:val="0"/>
          <w:marTop w:val="0"/>
          <w:marBottom w:val="0"/>
          <w:divBdr>
            <w:top w:val="none" w:sz="0" w:space="0" w:color="auto"/>
            <w:left w:val="none" w:sz="0" w:space="0" w:color="auto"/>
            <w:bottom w:val="none" w:sz="0" w:space="0" w:color="auto"/>
            <w:right w:val="none" w:sz="0" w:space="0" w:color="auto"/>
          </w:divBdr>
        </w:div>
        <w:div w:id="1868326624">
          <w:marLeft w:val="640"/>
          <w:marRight w:val="0"/>
          <w:marTop w:val="0"/>
          <w:marBottom w:val="0"/>
          <w:divBdr>
            <w:top w:val="none" w:sz="0" w:space="0" w:color="auto"/>
            <w:left w:val="none" w:sz="0" w:space="0" w:color="auto"/>
            <w:bottom w:val="none" w:sz="0" w:space="0" w:color="auto"/>
            <w:right w:val="none" w:sz="0" w:space="0" w:color="auto"/>
          </w:divBdr>
        </w:div>
        <w:div w:id="1869486488">
          <w:marLeft w:val="640"/>
          <w:marRight w:val="0"/>
          <w:marTop w:val="0"/>
          <w:marBottom w:val="0"/>
          <w:divBdr>
            <w:top w:val="none" w:sz="0" w:space="0" w:color="auto"/>
            <w:left w:val="none" w:sz="0" w:space="0" w:color="auto"/>
            <w:bottom w:val="none" w:sz="0" w:space="0" w:color="auto"/>
            <w:right w:val="none" w:sz="0" w:space="0" w:color="auto"/>
          </w:divBdr>
        </w:div>
        <w:div w:id="1879655942">
          <w:marLeft w:val="640"/>
          <w:marRight w:val="0"/>
          <w:marTop w:val="0"/>
          <w:marBottom w:val="0"/>
          <w:divBdr>
            <w:top w:val="none" w:sz="0" w:space="0" w:color="auto"/>
            <w:left w:val="none" w:sz="0" w:space="0" w:color="auto"/>
            <w:bottom w:val="none" w:sz="0" w:space="0" w:color="auto"/>
            <w:right w:val="none" w:sz="0" w:space="0" w:color="auto"/>
          </w:divBdr>
        </w:div>
        <w:div w:id="1939099716">
          <w:marLeft w:val="640"/>
          <w:marRight w:val="0"/>
          <w:marTop w:val="0"/>
          <w:marBottom w:val="0"/>
          <w:divBdr>
            <w:top w:val="none" w:sz="0" w:space="0" w:color="auto"/>
            <w:left w:val="none" w:sz="0" w:space="0" w:color="auto"/>
            <w:bottom w:val="none" w:sz="0" w:space="0" w:color="auto"/>
            <w:right w:val="none" w:sz="0" w:space="0" w:color="auto"/>
          </w:divBdr>
        </w:div>
        <w:div w:id="1971280043">
          <w:marLeft w:val="640"/>
          <w:marRight w:val="0"/>
          <w:marTop w:val="0"/>
          <w:marBottom w:val="0"/>
          <w:divBdr>
            <w:top w:val="none" w:sz="0" w:space="0" w:color="auto"/>
            <w:left w:val="none" w:sz="0" w:space="0" w:color="auto"/>
            <w:bottom w:val="none" w:sz="0" w:space="0" w:color="auto"/>
            <w:right w:val="none" w:sz="0" w:space="0" w:color="auto"/>
          </w:divBdr>
        </w:div>
        <w:div w:id="2013335877">
          <w:marLeft w:val="640"/>
          <w:marRight w:val="0"/>
          <w:marTop w:val="0"/>
          <w:marBottom w:val="0"/>
          <w:divBdr>
            <w:top w:val="none" w:sz="0" w:space="0" w:color="auto"/>
            <w:left w:val="none" w:sz="0" w:space="0" w:color="auto"/>
            <w:bottom w:val="none" w:sz="0" w:space="0" w:color="auto"/>
            <w:right w:val="none" w:sz="0" w:space="0" w:color="auto"/>
          </w:divBdr>
        </w:div>
        <w:div w:id="2037731845">
          <w:marLeft w:val="640"/>
          <w:marRight w:val="0"/>
          <w:marTop w:val="0"/>
          <w:marBottom w:val="0"/>
          <w:divBdr>
            <w:top w:val="none" w:sz="0" w:space="0" w:color="auto"/>
            <w:left w:val="none" w:sz="0" w:space="0" w:color="auto"/>
            <w:bottom w:val="none" w:sz="0" w:space="0" w:color="auto"/>
            <w:right w:val="none" w:sz="0" w:space="0" w:color="auto"/>
          </w:divBdr>
        </w:div>
      </w:divsChild>
    </w:div>
    <w:div w:id="1115096137">
      <w:bodyDiv w:val="1"/>
      <w:marLeft w:val="0"/>
      <w:marRight w:val="0"/>
      <w:marTop w:val="0"/>
      <w:marBottom w:val="0"/>
      <w:divBdr>
        <w:top w:val="none" w:sz="0" w:space="0" w:color="auto"/>
        <w:left w:val="none" w:sz="0" w:space="0" w:color="auto"/>
        <w:bottom w:val="none" w:sz="0" w:space="0" w:color="auto"/>
        <w:right w:val="none" w:sz="0" w:space="0" w:color="auto"/>
      </w:divBdr>
    </w:div>
    <w:div w:id="1118597151">
      <w:bodyDiv w:val="1"/>
      <w:marLeft w:val="0"/>
      <w:marRight w:val="0"/>
      <w:marTop w:val="0"/>
      <w:marBottom w:val="0"/>
      <w:divBdr>
        <w:top w:val="none" w:sz="0" w:space="0" w:color="auto"/>
        <w:left w:val="none" w:sz="0" w:space="0" w:color="auto"/>
        <w:bottom w:val="none" w:sz="0" w:space="0" w:color="auto"/>
        <w:right w:val="none" w:sz="0" w:space="0" w:color="auto"/>
      </w:divBdr>
      <w:divsChild>
        <w:div w:id="37632231">
          <w:marLeft w:val="640"/>
          <w:marRight w:val="0"/>
          <w:marTop w:val="0"/>
          <w:marBottom w:val="0"/>
          <w:divBdr>
            <w:top w:val="none" w:sz="0" w:space="0" w:color="auto"/>
            <w:left w:val="none" w:sz="0" w:space="0" w:color="auto"/>
            <w:bottom w:val="none" w:sz="0" w:space="0" w:color="auto"/>
            <w:right w:val="none" w:sz="0" w:space="0" w:color="auto"/>
          </w:divBdr>
        </w:div>
        <w:div w:id="104153098">
          <w:marLeft w:val="640"/>
          <w:marRight w:val="0"/>
          <w:marTop w:val="0"/>
          <w:marBottom w:val="0"/>
          <w:divBdr>
            <w:top w:val="none" w:sz="0" w:space="0" w:color="auto"/>
            <w:left w:val="none" w:sz="0" w:space="0" w:color="auto"/>
            <w:bottom w:val="none" w:sz="0" w:space="0" w:color="auto"/>
            <w:right w:val="none" w:sz="0" w:space="0" w:color="auto"/>
          </w:divBdr>
        </w:div>
        <w:div w:id="111099895">
          <w:marLeft w:val="640"/>
          <w:marRight w:val="0"/>
          <w:marTop w:val="0"/>
          <w:marBottom w:val="0"/>
          <w:divBdr>
            <w:top w:val="none" w:sz="0" w:space="0" w:color="auto"/>
            <w:left w:val="none" w:sz="0" w:space="0" w:color="auto"/>
            <w:bottom w:val="none" w:sz="0" w:space="0" w:color="auto"/>
            <w:right w:val="none" w:sz="0" w:space="0" w:color="auto"/>
          </w:divBdr>
        </w:div>
        <w:div w:id="316541307">
          <w:marLeft w:val="640"/>
          <w:marRight w:val="0"/>
          <w:marTop w:val="0"/>
          <w:marBottom w:val="0"/>
          <w:divBdr>
            <w:top w:val="none" w:sz="0" w:space="0" w:color="auto"/>
            <w:left w:val="none" w:sz="0" w:space="0" w:color="auto"/>
            <w:bottom w:val="none" w:sz="0" w:space="0" w:color="auto"/>
            <w:right w:val="none" w:sz="0" w:space="0" w:color="auto"/>
          </w:divBdr>
        </w:div>
        <w:div w:id="320887597">
          <w:marLeft w:val="640"/>
          <w:marRight w:val="0"/>
          <w:marTop w:val="0"/>
          <w:marBottom w:val="0"/>
          <w:divBdr>
            <w:top w:val="none" w:sz="0" w:space="0" w:color="auto"/>
            <w:left w:val="none" w:sz="0" w:space="0" w:color="auto"/>
            <w:bottom w:val="none" w:sz="0" w:space="0" w:color="auto"/>
            <w:right w:val="none" w:sz="0" w:space="0" w:color="auto"/>
          </w:divBdr>
        </w:div>
        <w:div w:id="377515494">
          <w:marLeft w:val="640"/>
          <w:marRight w:val="0"/>
          <w:marTop w:val="0"/>
          <w:marBottom w:val="0"/>
          <w:divBdr>
            <w:top w:val="none" w:sz="0" w:space="0" w:color="auto"/>
            <w:left w:val="none" w:sz="0" w:space="0" w:color="auto"/>
            <w:bottom w:val="none" w:sz="0" w:space="0" w:color="auto"/>
            <w:right w:val="none" w:sz="0" w:space="0" w:color="auto"/>
          </w:divBdr>
        </w:div>
        <w:div w:id="379944107">
          <w:marLeft w:val="640"/>
          <w:marRight w:val="0"/>
          <w:marTop w:val="0"/>
          <w:marBottom w:val="0"/>
          <w:divBdr>
            <w:top w:val="none" w:sz="0" w:space="0" w:color="auto"/>
            <w:left w:val="none" w:sz="0" w:space="0" w:color="auto"/>
            <w:bottom w:val="none" w:sz="0" w:space="0" w:color="auto"/>
            <w:right w:val="none" w:sz="0" w:space="0" w:color="auto"/>
          </w:divBdr>
        </w:div>
        <w:div w:id="389772026">
          <w:marLeft w:val="640"/>
          <w:marRight w:val="0"/>
          <w:marTop w:val="0"/>
          <w:marBottom w:val="0"/>
          <w:divBdr>
            <w:top w:val="none" w:sz="0" w:space="0" w:color="auto"/>
            <w:left w:val="none" w:sz="0" w:space="0" w:color="auto"/>
            <w:bottom w:val="none" w:sz="0" w:space="0" w:color="auto"/>
            <w:right w:val="none" w:sz="0" w:space="0" w:color="auto"/>
          </w:divBdr>
        </w:div>
        <w:div w:id="477261012">
          <w:marLeft w:val="640"/>
          <w:marRight w:val="0"/>
          <w:marTop w:val="0"/>
          <w:marBottom w:val="0"/>
          <w:divBdr>
            <w:top w:val="none" w:sz="0" w:space="0" w:color="auto"/>
            <w:left w:val="none" w:sz="0" w:space="0" w:color="auto"/>
            <w:bottom w:val="none" w:sz="0" w:space="0" w:color="auto"/>
            <w:right w:val="none" w:sz="0" w:space="0" w:color="auto"/>
          </w:divBdr>
        </w:div>
        <w:div w:id="487408642">
          <w:marLeft w:val="640"/>
          <w:marRight w:val="0"/>
          <w:marTop w:val="0"/>
          <w:marBottom w:val="0"/>
          <w:divBdr>
            <w:top w:val="none" w:sz="0" w:space="0" w:color="auto"/>
            <w:left w:val="none" w:sz="0" w:space="0" w:color="auto"/>
            <w:bottom w:val="none" w:sz="0" w:space="0" w:color="auto"/>
            <w:right w:val="none" w:sz="0" w:space="0" w:color="auto"/>
          </w:divBdr>
        </w:div>
        <w:div w:id="490870454">
          <w:marLeft w:val="640"/>
          <w:marRight w:val="0"/>
          <w:marTop w:val="0"/>
          <w:marBottom w:val="0"/>
          <w:divBdr>
            <w:top w:val="none" w:sz="0" w:space="0" w:color="auto"/>
            <w:left w:val="none" w:sz="0" w:space="0" w:color="auto"/>
            <w:bottom w:val="none" w:sz="0" w:space="0" w:color="auto"/>
            <w:right w:val="none" w:sz="0" w:space="0" w:color="auto"/>
          </w:divBdr>
        </w:div>
        <w:div w:id="511913722">
          <w:marLeft w:val="640"/>
          <w:marRight w:val="0"/>
          <w:marTop w:val="0"/>
          <w:marBottom w:val="0"/>
          <w:divBdr>
            <w:top w:val="none" w:sz="0" w:space="0" w:color="auto"/>
            <w:left w:val="none" w:sz="0" w:space="0" w:color="auto"/>
            <w:bottom w:val="none" w:sz="0" w:space="0" w:color="auto"/>
            <w:right w:val="none" w:sz="0" w:space="0" w:color="auto"/>
          </w:divBdr>
        </w:div>
        <w:div w:id="513227752">
          <w:marLeft w:val="640"/>
          <w:marRight w:val="0"/>
          <w:marTop w:val="0"/>
          <w:marBottom w:val="0"/>
          <w:divBdr>
            <w:top w:val="none" w:sz="0" w:space="0" w:color="auto"/>
            <w:left w:val="none" w:sz="0" w:space="0" w:color="auto"/>
            <w:bottom w:val="none" w:sz="0" w:space="0" w:color="auto"/>
            <w:right w:val="none" w:sz="0" w:space="0" w:color="auto"/>
          </w:divBdr>
        </w:div>
        <w:div w:id="523249392">
          <w:marLeft w:val="640"/>
          <w:marRight w:val="0"/>
          <w:marTop w:val="0"/>
          <w:marBottom w:val="0"/>
          <w:divBdr>
            <w:top w:val="none" w:sz="0" w:space="0" w:color="auto"/>
            <w:left w:val="none" w:sz="0" w:space="0" w:color="auto"/>
            <w:bottom w:val="none" w:sz="0" w:space="0" w:color="auto"/>
            <w:right w:val="none" w:sz="0" w:space="0" w:color="auto"/>
          </w:divBdr>
        </w:div>
        <w:div w:id="689722188">
          <w:marLeft w:val="640"/>
          <w:marRight w:val="0"/>
          <w:marTop w:val="0"/>
          <w:marBottom w:val="0"/>
          <w:divBdr>
            <w:top w:val="none" w:sz="0" w:space="0" w:color="auto"/>
            <w:left w:val="none" w:sz="0" w:space="0" w:color="auto"/>
            <w:bottom w:val="none" w:sz="0" w:space="0" w:color="auto"/>
            <w:right w:val="none" w:sz="0" w:space="0" w:color="auto"/>
          </w:divBdr>
        </w:div>
        <w:div w:id="792014820">
          <w:marLeft w:val="640"/>
          <w:marRight w:val="0"/>
          <w:marTop w:val="0"/>
          <w:marBottom w:val="0"/>
          <w:divBdr>
            <w:top w:val="none" w:sz="0" w:space="0" w:color="auto"/>
            <w:left w:val="none" w:sz="0" w:space="0" w:color="auto"/>
            <w:bottom w:val="none" w:sz="0" w:space="0" w:color="auto"/>
            <w:right w:val="none" w:sz="0" w:space="0" w:color="auto"/>
          </w:divBdr>
        </w:div>
        <w:div w:id="809328998">
          <w:marLeft w:val="640"/>
          <w:marRight w:val="0"/>
          <w:marTop w:val="0"/>
          <w:marBottom w:val="0"/>
          <w:divBdr>
            <w:top w:val="none" w:sz="0" w:space="0" w:color="auto"/>
            <w:left w:val="none" w:sz="0" w:space="0" w:color="auto"/>
            <w:bottom w:val="none" w:sz="0" w:space="0" w:color="auto"/>
            <w:right w:val="none" w:sz="0" w:space="0" w:color="auto"/>
          </w:divBdr>
        </w:div>
        <w:div w:id="826671317">
          <w:marLeft w:val="640"/>
          <w:marRight w:val="0"/>
          <w:marTop w:val="0"/>
          <w:marBottom w:val="0"/>
          <w:divBdr>
            <w:top w:val="none" w:sz="0" w:space="0" w:color="auto"/>
            <w:left w:val="none" w:sz="0" w:space="0" w:color="auto"/>
            <w:bottom w:val="none" w:sz="0" w:space="0" w:color="auto"/>
            <w:right w:val="none" w:sz="0" w:space="0" w:color="auto"/>
          </w:divBdr>
        </w:div>
        <w:div w:id="852766300">
          <w:marLeft w:val="640"/>
          <w:marRight w:val="0"/>
          <w:marTop w:val="0"/>
          <w:marBottom w:val="0"/>
          <w:divBdr>
            <w:top w:val="none" w:sz="0" w:space="0" w:color="auto"/>
            <w:left w:val="none" w:sz="0" w:space="0" w:color="auto"/>
            <w:bottom w:val="none" w:sz="0" w:space="0" w:color="auto"/>
            <w:right w:val="none" w:sz="0" w:space="0" w:color="auto"/>
          </w:divBdr>
        </w:div>
        <w:div w:id="878862209">
          <w:marLeft w:val="640"/>
          <w:marRight w:val="0"/>
          <w:marTop w:val="0"/>
          <w:marBottom w:val="0"/>
          <w:divBdr>
            <w:top w:val="none" w:sz="0" w:space="0" w:color="auto"/>
            <w:left w:val="none" w:sz="0" w:space="0" w:color="auto"/>
            <w:bottom w:val="none" w:sz="0" w:space="0" w:color="auto"/>
            <w:right w:val="none" w:sz="0" w:space="0" w:color="auto"/>
          </w:divBdr>
        </w:div>
        <w:div w:id="942342861">
          <w:marLeft w:val="640"/>
          <w:marRight w:val="0"/>
          <w:marTop w:val="0"/>
          <w:marBottom w:val="0"/>
          <w:divBdr>
            <w:top w:val="none" w:sz="0" w:space="0" w:color="auto"/>
            <w:left w:val="none" w:sz="0" w:space="0" w:color="auto"/>
            <w:bottom w:val="none" w:sz="0" w:space="0" w:color="auto"/>
            <w:right w:val="none" w:sz="0" w:space="0" w:color="auto"/>
          </w:divBdr>
        </w:div>
        <w:div w:id="1069185381">
          <w:marLeft w:val="640"/>
          <w:marRight w:val="0"/>
          <w:marTop w:val="0"/>
          <w:marBottom w:val="0"/>
          <w:divBdr>
            <w:top w:val="none" w:sz="0" w:space="0" w:color="auto"/>
            <w:left w:val="none" w:sz="0" w:space="0" w:color="auto"/>
            <w:bottom w:val="none" w:sz="0" w:space="0" w:color="auto"/>
            <w:right w:val="none" w:sz="0" w:space="0" w:color="auto"/>
          </w:divBdr>
        </w:div>
        <w:div w:id="1120879817">
          <w:marLeft w:val="640"/>
          <w:marRight w:val="0"/>
          <w:marTop w:val="0"/>
          <w:marBottom w:val="0"/>
          <w:divBdr>
            <w:top w:val="none" w:sz="0" w:space="0" w:color="auto"/>
            <w:left w:val="none" w:sz="0" w:space="0" w:color="auto"/>
            <w:bottom w:val="none" w:sz="0" w:space="0" w:color="auto"/>
            <w:right w:val="none" w:sz="0" w:space="0" w:color="auto"/>
          </w:divBdr>
        </w:div>
        <w:div w:id="1125998507">
          <w:marLeft w:val="640"/>
          <w:marRight w:val="0"/>
          <w:marTop w:val="0"/>
          <w:marBottom w:val="0"/>
          <w:divBdr>
            <w:top w:val="none" w:sz="0" w:space="0" w:color="auto"/>
            <w:left w:val="none" w:sz="0" w:space="0" w:color="auto"/>
            <w:bottom w:val="none" w:sz="0" w:space="0" w:color="auto"/>
            <w:right w:val="none" w:sz="0" w:space="0" w:color="auto"/>
          </w:divBdr>
        </w:div>
        <w:div w:id="1129058192">
          <w:marLeft w:val="640"/>
          <w:marRight w:val="0"/>
          <w:marTop w:val="0"/>
          <w:marBottom w:val="0"/>
          <w:divBdr>
            <w:top w:val="none" w:sz="0" w:space="0" w:color="auto"/>
            <w:left w:val="none" w:sz="0" w:space="0" w:color="auto"/>
            <w:bottom w:val="none" w:sz="0" w:space="0" w:color="auto"/>
            <w:right w:val="none" w:sz="0" w:space="0" w:color="auto"/>
          </w:divBdr>
        </w:div>
        <w:div w:id="1135414201">
          <w:marLeft w:val="640"/>
          <w:marRight w:val="0"/>
          <w:marTop w:val="0"/>
          <w:marBottom w:val="0"/>
          <w:divBdr>
            <w:top w:val="none" w:sz="0" w:space="0" w:color="auto"/>
            <w:left w:val="none" w:sz="0" w:space="0" w:color="auto"/>
            <w:bottom w:val="none" w:sz="0" w:space="0" w:color="auto"/>
            <w:right w:val="none" w:sz="0" w:space="0" w:color="auto"/>
          </w:divBdr>
        </w:div>
        <w:div w:id="1162819869">
          <w:marLeft w:val="640"/>
          <w:marRight w:val="0"/>
          <w:marTop w:val="0"/>
          <w:marBottom w:val="0"/>
          <w:divBdr>
            <w:top w:val="none" w:sz="0" w:space="0" w:color="auto"/>
            <w:left w:val="none" w:sz="0" w:space="0" w:color="auto"/>
            <w:bottom w:val="none" w:sz="0" w:space="0" w:color="auto"/>
            <w:right w:val="none" w:sz="0" w:space="0" w:color="auto"/>
          </w:divBdr>
        </w:div>
        <w:div w:id="1191601771">
          <w:marLeft w:val="640"/>
          <w:marRight w:val="0"/>
          <w:marTop w:val="0"/>
          <w:marBottom w:val="0"/>
          <w:divBdr>
            <w:top w:val="none" w:sz="0" w:space="0" w:color="auto"/>
            <w:left w:val="none" w:sz="0" w:space="0" w:color="auto"/>
            <w:bottom w:val="none" w:sz="0" w:space="0" w:color="auto"/>
            <w:right w:val="none" w:sz="0" w:space="0" w:color="auto"/>
          </w:divBdr>
        </w:div>
        <w:div w:id="1196310947">
          <w:marLeft w:val="640"/>
          <w:marRight w:val="0"/>
          <w:marTop w:val="0"/>
          <w:marBottom w:val="0"/>
          <w:divBdr>
            <w:top w:val="none" w:sz="0" w:space="0" w:color="auto"/>
            <w:left w:val="none" w:sz="0" w:space="0" w:color="auto"/>
            <w:bottom w:val="none" w:sz="0" w:space="0" w:color="auto"/>
            <w:right w:val="none" w:sz="0" w:space="0" w:color="auto"/>
          </w:divBdr>
        </w:div>
        <w:div w:id="1207334655">
          <w:marLeft w:val="640"/>
          <w:marRight w:val="0"/>
          <w:marTop w:val="0"/>
          <w:marBottom w:val="0"/>
          <w:divBdr>
            <w:top w:val="none" w:sz="0" w:space="0" w:color="auto"/>
            <w:left w:val="none" w:sz="0" w:space="0" w:color="auto"/>
            <w:bottom w:val="none" w:sz="0" w:space="0" w:color="auto"/>
            <w:right w:val="none" w:sz="0" w:space="0" w:color="auto"/>
          </w:divBdr>
        </w:div>
        <w:div w:id="1240365214">
          <w:marLeft w:val="640"/>
          <w:marRight w:val="0"/>
          <w:marTop w:val="0"/>
          <w:marBottom w:val="0"/>
          <w:divBdr>
            <w:top w:val="none" w:sz="0" w:space="0" w:color="auto"/>
            <w:left w:val="none" w:sz="0" w:space="0" w:color="auto"/>
            <w:bottom w:val="none" w:sz="0" w:space="0" w:color="auto"/>
            <w:right w:val="none" w:sz="0" w:space="0" w:color="auto"/>
          </w:divBdr>
        </w:div>
        <w:div w:id="1263613161">
          <w:marLeft w:val="640"/>
          <w:marRight w:val="0"/>
          <w:marTop w:val="0"/>
          <w:marBottom w:val="0"/>
          <w:divBdr>
            <w:top w:val="none" w:sz="0" w:space="0" w:color="auto"/>
            <w:left w:val="none" w:sz="0" w:space="0" w:color="auto"/>
            <w:bottom w:val="none" w:sz="0" w:space="0" w:color="auto"/>
            <w:right w:val="none" w:sz="0" w:space="0" w:color="auto"/>
          </w:divBdr>
        </w:div>
        <w:div w:id="1330333763">
          <w:marLeft w:val="640"/>
          <w:marRight w:val="0"/>
          <w:marTop w:val="0"/>
          <w:marBottom w:val="0"/>
          <w:divBdr>
            <w:top w:val="none" w:sz="0" w:space="0" w:color="auto"/>
            <w:left w:val="none" w:sz="0" w:space="0" w:color="auto"/>
            <w:bottom w:val="none" w:sz="0" w:space="0" w:color="auto"/>
            <w:right w:val="none" w:sz="0" w:space="0" w:color="auto"/>
          </w:divBdr>
        </w:div>
        <w:div w:id="1332097168">
          <w:marLeft w:val="640"/>
          <w:marRight w:val="0"/>
          <w:marTop w:val="0"/>
          <w:marBottom w:val="0"/>
          <w:divBdr>
            <w:top w:val="none" w:sz="0" w:space="0" w:color="auto"/>
            <w:left w:val="none" w:sz="0" w:space="0" w:color="auto"/>
            <w:bottom w:val="none" w:sz="0" w:space="0" w:color="auto"/>
            <w:right w:val="none" w:sz="0" w:space="0" w:color="auto"/>
          </w:divBdr>
        </w:div>
        <w:div w:id="1334526789">
          <w:marLeft w:val="640"/>
          <w:marRight w:val="0"/>
          <w:marTop w:val="0"/>
          <w:marBottom w:val="0"/>
          <w:divBdr>
            <w:top w:val="none" w:sz="0" w:space="0" w:color="auto"/>
            <w:left w:val="none" w:sz="0" w:space="0" w:color="auto"/>
            <w:bottom w:val="none" w:sz="0" w:space="0" w:color="auto"/>
            <w:right w:val="none" w:sz="0" w:space="0" w:color="auto"/>
          </w:divBdr>
        </w:div>
        <w:div w:id="1338070351">
          <w:marLeft w:val="640"/>
          <w:marRight w:val="0"/>
          <w:marTop w:val="0"/>
          <w:marBottom w:val="0"/>
          <w:divBdr>
            <w:top w:val="none" w:sz="0" w:space="0" w:color="auto"/>
            <w:left w:val="none" w:sz="0" w:space="0" w:color="auto"/>
            <w:bottom w:val="none" w:sz="0" w:space="0" w:color="auto"/>
            <w:right w:val="none" w:sz="0" w:space="0" w:color="auto"/>
          </w:divBdr>
        </w:div>
        <w:div w:id="1618099050">
          <w:marLeft w:val="640"/>
          <w:marRight w:val="0"/>
          <w:marTop w:val="0"/>
          <w:marBottom w:val="0"/>
          <w:divBdr>
            <w:top w:val="none" w:sz="0" w:space="0" w:color="auto"/>
            <w:left w:val="none" w:sz="0" w:space="0" w:color="auto"/>
            <w:bottom w:val="none" w:sz="0" w:space="0" w:color="auto"/>
            <w:right w:val="none" w:sz="0" w:space="0" w:color="auto"/>
          </w:divBdr>
        </w:div>
        <w:div w:id="1701784121">
          <w:marLeft w:val="640"/>
          <w:marRight w:val="0"/>
          <w:marTop w:val="0"/>
          <w:marBottom w:val="0"/>
          <w:divBdr>
            <w:top w:val="none" w:sz="0" w:space="0" w:color="auto"/>
            <w:left w:val="none" w:sz="0" w:space="0" w:color="auto"/>
            <w:bottom w:val="none" w:sz="0" w:space="0" w:color="auto"/>
            <w:right w:val="none" w:sz="0" w:space="0" w:color="auto"/>
          </w:divBdr>
        </w:div>
        <w:div w:id="1708873119">
          <w:marLeft w:val="640"/>
          <w:marRight w:val="0"/>
          <w:marTop w:val="0"/>
          <w:marBottom w:val="0"/>
          <w:divBdr>
            <w:top w:val="none" w:sz="0" w:space="0" w:color="auto"/>
            <w:left w:val="none" w:sz="0" w:space="0" w:color="auto"/>
            <w:bottom w:val="none" w:sz="0" w:space="0" w:color="auto"/>
            <w:right w:val="none" w:sz="0" w:space="0" w:color="auto"/>
          </w:divBdr>
        </w:div>
        <w:div w:id="1793787800">
          <w:marLeft w:val="640"/>
          <w:marRight w:val="0"/>
          <w:marTop w:val="0"/>
          <w:marBottom w:val="0"/>
          <w:divBdr>
            <w:top w:val="none" w:sz="0" w:space="0" w:color="auto"/>
            <w:left w:val="none" w:sz="0" w:space="0" w:color="auto"/>
            <w:bottom w:val="none" w:sz="0" w:space="0" w:color="auto"/>
            <w:right w:val="none" w:sz="0" w:space="0" w:color="auto"/>
          </w:divBdr>
        </w:div>
        <w:div w:id="1796942783">
          <w:marLeft w:val="640"/>
          <w:marRight w:val="0"/>
          <w:marTop w:val="0"/>
          <w:marBottom w:val="0"/>
          <w:divBdr>
            <w:top w:val="none" w:sz="0" w:space="0" w:color="auto"/>
            <w:left w:val="none" w:sz="0" w:space="0" w:color="auto"/>
            <w:bottom w:val="none" w:sz="0" w:space="0" w:color="auto"/>
            <w:right w:val="none" w:sz="0" w:space="0" w:color="auto"/>
          </w:divBdr>
        </w:div>
        <w:div w:id="1799687161">
          <w:marLeft w:val="640"/>
          <w:marRight w:val="0"/>
          <w:marTop w:val="0"/>
          <w:marBottom w:val="0"/>
          <w:divBdr>
            <w:top w:val="none" w:sz="0" w:space="0" w:color="auto"/>
            <w:left w:val="none" w:sz="0" w:space="0" w:color="auto"/>
            <w:bottom w:val="none" w:sz="0" w:space="0" w:color="auto"/>
            <w:right w:val="none" w:sz="0" w:space="0" w:color="auto"/>
          </w:divBdr>
        </w:div>
        <w:div w:id="1802653442">
          <w:marLeft w:val="640"/>
          <w:marRight w:val="0"/>
          <w:marTop w:val="0"/>
          <w:marBottom w:val="0"/>
          <w:divBdr>
            <w:top w:val="none" w:sz="0" w:space="0" w:color="auto"/>
            <w:left w:val="none" w:sz="0" w:space="0" w:color="auto"/>
            <w:bottom w:val="none" w:sz="0" w:space="0" w:color="auto"/>
            <w:right w:val="none" w:sz="0" w:space="0" w:color="auto"/>
          </w:divBdr>
        </w:div>
        <w:div w:id="1830554996">
          <w:marLeft w:val="640"/>
          <w:marRight w:val="0"/>
          <w:marTop w:val="0"/>
          <w:marBottom w:val="0"/>
          <w:divBdr>
            <w:top w:val="none" w:sz="0" w:space="0" w:color="auto"/>
            <w:left w:val="none" w:sz="0" w:space="0" w:color="auto"/>
            <w:bottom w:val="none" w:sz="0" w:space="0" w:color="auto"/>
            <w:right w:val="none" w:sz="0" w:space="0" w:color="auto"/>
          </w:divBdr>
        </w:div>
        <w:div w:id="1832402426">
          <w:marLeft w:val="640"/>
          <w:marRight w:val="0"/>
          <w:marTop w:val="0"/>
          <w:marBottom w:val="0"/>
          <w:divBdr>
            <w:top w:val="none" w:sz="0" w:space="0" w:color="auto"/>
            <w:left w:val="none" w:sz="0" w:space="0" w:color="auto"/>
            <w:bottom w:val="none" w:sz="0" w:space="0" w:color="auto"/>
            <w:right w:val="none" w:sz="0" w:space="0" w:color="auto"/>
          </w:divBdr>
        </w:div>
        <w:div w:id="1900626212">
          <w:marLeft w:val="640"/>
          <w:marRight w:val="0"/>
          <w:marTop w:val="0"/>
          <w:marBottom w:val="0"/>
          <w:divBdr>
            <w:top w:val="none" w:sz="0" w:space="0" w:color="auto"/>
            <w:left w:val="none" w:sz="0" w:space="0" w:color="auto"/>
            <w:bottom w:val="none" w:sz="0" w:space="0" w:color="auto"/>
            <w:right w:val="none" w:sz="0" w:space="0" w:color="auto"/>
          </w:divBdr>
        </w:div>
        <w:div w:id="1915779898">
          <w:marLeft w:val="640"/>
          <w:marRight w:val="0"/>
          <w:marTop w:val="0"/>
          <w:marBottom w:val="0"/>
          <w:divBdr>
            <w:top w:val="none" w:sz="0" w:space="0" w:color="auto"/>
            <w:left w:val="none" w:sz="0" w:space="0" w:color="auto"/>
            <w:bottom w:val="none" w:sz="0" w:space="0" w:color="auto"/>
            <w:right w:val="none" w:sz="0" w:space="0" w:color="auto"/>
          </w:divBdr>
        </w:div>
        <w:div w:id="1963461340">
          <w:marLeft w:val="640"/>
          <w:marRight w:val="0"/>
          <w:marTop w:val="0"/>
          <w:marBottom w:val="0"/>
          <w:divBdr>
            <w:top w:val="none" w:sz="0" w:space="0" w:color="auto"/>
            <w:left w:val="none" w:sz="0" w:space="0" w:color="auto"/>
            <w:bottom w:val="none" w:sz="0" w:space="0" w:color="auto"/>
            <w:right w:val="none" w:sz="0" w:space="0" w:color="auto"/>
          </w:divBdr>
        </w:div>
        <w:div w:id="1970088132">
          <w:marLeft w:val="640"/>
          <w:marRight w:val="0"/>
          <w:marTop w:val="0"/>
          <w:marBottom w:val="0"/>
          <w:divBdr>
            <w:top w:val="none" w:sz="0" w:space="0" w:color="auto"/>
            <w:left w:val="none" w:sz="0" w:space="0" w:color="auto"/>
            <w:bottom w:val="none" w:sz="0" w:space="0" w:color="auto"/>
            <w:right w:val="none" w:sz="0" w:space="0" w:color="auto"/>
          </w:divBdr>
        </w:div>
        <w:div w:id="1994527187">
          <w:marLeft w:val="640"/>
          <w:marRight w:val="0"/>
          <w:marTop w:val="0"/>
          <w:marBottom w:val="0"/>
          <w:divBdr>
            <w:top w:val="none" w:sz="0" w:space="0" w:color="auto"/>
            <w:left w:val="none" w:sz="0" w:space="0" w:color="auto"/>
            <w:bottom w:val="none" w:sz="0" w:space="0" w:color="auto"/>
            <w:right w:val="none" w:sz="0" w:space="0" w:color="auto"/>
          </w:divBdr>
        </w:div>
        <w:div w:id="2042901827">
          <w:marLeft w:val="640"/>
          <w:marRight w:val="0"/>
          <w:marTop w:val="0"/>
          <w:marBottom w:val="0"/>
          <w:divBdr>
            <w:top w:val="none" w:sz="0" w:space="0" w:color="auto"/>
            <w:left w:val="none" w:sz="0" w:space="0" w:color="auto"/>
            <w:bottom w:val="none" w:sz="0" w:space="0" w:color="auto"/>
            <w:right w:val="none" w:sz="0" w:space="0" w:color="auto"/>
          </w:divBdr>
        </w:div>
        <w:div w:id="2093306650">
          <w:marLeft w:val="640"/>
          <w:marRight w:val="0"/>
          <w:marTop w:val="0"/>
          <w:marBottom w:val="0"/>
          <w:divBdr>
            <w:top w:val="none" w:sz="0" w:space="0" w:color="auto"/>
            <w:left w:val="none" w:sz="0" w:space="0" w:color="auto"/>
            <w:bottom w:val="none" w:sz="0" w:space="0" w:color="auto"/>
            <w:right w:val="none" w:sz="0" w:space="0" w:color="auto"/>
          </w:divBdr>
        </w:div>
      </w:divsChild>
    </w:div>
    <w:div w:id="1133212198">
      <w:bodyDiv w:val="1"/>
      <w:marLeft w:val="0"/>
      <w:marRight w:val="0"/>
      <w:marTop w:val="0"/>
      <w:marBottom w:val="0"/>
      <w:divBdr>
        <w:top w:val="none" w:sz="0" w:space="0" w:color="auto"/>
        <w:left w:val="none" w:sz="0" w:space="0" w:color="auto"/>
        <w:bottom w:val="none" w:sz="0" w:space="0" w:color="auto"/>
        <w:right w:val="none" w:sz="0" w:space="0" w:color="auto"/>
      </w:divBdr>
      <w:divsChild>
        <w:div w:id="18550202">
          <w:marLeft w:val="640"/>
          <w:marRight w:val="0"/>
          <w:marTop w:val="0"/>
          <w:marBottom w:val="0"/>
          <w:divBdr>
            <w:top w:val="none" w:sz="0" w:space="0" w:color="auto"/>
            <w:left w:val="none" w:sz="0" w:space="0" w:color="auto"/>
            <w:bottom w:val="none" w:sz="0" w:space="0" w:color="auto"/>
            <w:right w:val="none" w:sz="0" w:space="0" w:color="auto"/>
          </w:divBdr>
        </w:div>
        <w:div w:id="29694185">
          <w:marLeft w:val="640"/>
          <w:marRight w:val="0"/>
          <w:marTop w:val="0"/>
          <w:marBottom w:val="0"/>
          <w:divBdr>
            <w:top w:val="none" w:sz="0" w:space="0" w:color="auto"/>
            <w:left w:val="none" w:sz="0" w:space="0" w:color="auto"/>
            <w:bottom w:val="none" w:sz="0" w:space="0" w:color="auto"/>
            <w:right w:val="none" w:sz="0" w:space="0" w:color="auto"/>
          </w:divBdr>
        </w:div>
        <w:div w:id="129131152">
          <w:marLeft w:val="640"/>
          <w:marRight w:val="0"/>
          <w:marTop w:val="0"/>
          <w:marBottom w:val="0"/>
          <w:divBdr>
            <w:top w:val="none" w:sz="0" w:space="0" w:color="auto"/>
            <w:left w:val="none" w:sz="0" w:space="0" w:color="auto"/>
            <w:bottom w:val="none" w:sz="0" w:space="0" w:color="auto"/>
            <w:right w:val="none" w:sz="0" w:space="0" w:color="auto"/>
          </w:divBdr>
        </w:div>
        <w:div w:id="336153912">
          <w:marLeft w:val="640"/>
          <w:marRight w:val="0"/>
          <w:marTop w:val="0"/>
          <w:marBottom w:val="0"/>
          <w:divBdr>
            <w:top w:val="none" w:sz="0" w:space="0" w:color="auto"/>
            <w:left w:val="none" w:sz="0" w:space="0" w:color="auto"/>
            <w:bottom w:val="none" w:sz="0" w:space="0" w:color="auto"/>
            <w:right w:val="none" w:sz="0" w:space="0" w:color="auto"/>
          </w:divBdr>
        </w:div>
        <w:div w:id="527641953">
          <w:marLeft w:val="640"/>
          <w:marRight w:val="0"/>
          <w:marTop w:val="0"/>
          <w:marBottom w:val="0"/>
          <w:divBdr>
            <w:top w:val="none" w:sz="0" w:space="0" w:color="auto"/>
            <w:left w:val="none" w:sz="0" w:space="0" w:color="auto"/>
            <w:bottom w:val="none" w:sz="0" w:space="0" w:color="auto"/>
            <w:right w:val="none" w:sz="0" w:space="0" w:color="auto"/>
          </w:divBdr>
        </w:div>
        <w:div w:id="572551083">
          <w:marLeft w:val="640"/>
          <w:marRight w:val="0"/>
          <w:marTop w:val="0"/>
          <w:marBottom w:val="0"/>
          <w:divBdr>
            <w:top w:val="none" w:sz="0" w:space="0" w:color="auto"/>
            <w:left w:val="none" w:sz="0" w:space="0" w:color="auto"/>
            <w:bottom w:val="none" w:sz="0" w:space="0" w:color="auto"/>
            <w:right w:val="none" w:sz="0" w:space="0" w:color="auto"/>
          </w:divBdr>
        </w:div>
        <w:div w:id="678695594">
          <w:marLeft w:val="640"/>
          <w:marRight w:val="0"/>
          <w:marTop w:val="0"/>
          <w:marBottom w:val="0"/>
          <w:divBdr>
            <w:top w:val="none" w:sz="0" w:space="0" w:color="auto"/>
            <w:left w:val="none" w:sz="0" w:space="0" w:color="auto"/>
            <w:bottom w:val="none" w:sz="0" w:space="0" w:color="auto"/>
            <w:right w:val="none" w:sz="0" w:space="0" w:color="auto"/>
          </w:divBdr>
        </w:div>
        <w:div w:id="745498007">
          <w:marLeft w:val="640"/>
          <w:marRight w:val="0"/>
          <w:marTop w:val="0"/>
          <w:marBottom w:val="0"/>
          <w:divBdr>
            <w:top w:val="none" w:sz="0" w:space="0" w:color="auto"/>
            <w:left w:val="none" w:sz="0" w:space="0" w:color="auto"/>
            <w:bottom w:val="none" w:sz="0" w:space="0" w:color="auto"/>
            <w:right w:val="none" w:sz="0" w:space="0" w:color="auto"/>
          </w:divBdr>
        </w:div>
        <w:div w:id="853615339">
          <w:marLeft w:val="640"/>
          <w:marRight w:val="0"/>
          <w:marTop w:val="0"/>
          <w:marBottom w:val="0"/>
          <w:divBdr>
            <w:top w:val="none" w:sz="0" w:space="0" w:color="auto"/>
            <w:left w:val="none" w:sz="0" w:space="0" w:color="auto"/>
            <w:bottom w:val="none" w:sz="0" w:space="0" w:color="auto"/>
            <w:right w:val="none" w:sz="0" w:space="0" w:color="auto"/>
          </w:divBdr>
        </w:div>
        <w:div w:id="889220145">
          <w:marLeft w:val="640"/>
          <w:marRight w:val="0"/>
          <w:marTop w:val="0"/>
          <w:marBottom w:val="0"/>
          <w:divBdr>
            <w:top w:val="none" w:sz="0" w:space="0" w:color="auto"/>
            <w:left w:val="none" w:sz="0" w:space="0" w:color="auto"/>
            <w:bottom w:val="none" w:sz="0" w:space="0" w:color="auto"/>
            <w:right w:val="none" w:sz="0" w:space="0" w:color="auto"/>
          </w:divBdr>
        </w:div>
        <w:div w:id="909660671">
          <w:marLeft w:val="640"/>
          <w:marRight w:val="0"/>
          <w:marTop w:val="0"/>
          <w:marBottom w:val="0"/>
          <w:divBdr>
            <w:top w:val="none" w:sz="0" w:space="0" w:color="auto"/>
            <w:left w:val="none" w:sz="0" w:space="0" w:color="auto"/>
            <w:bottom w:val="none" w:sz="0" w:space="0" w:color="auto"/>
            <w:right w:val="none" w:sz="0" w:space="0" w:color="auto"/>
          </w:divBdr>
        </w:div>
        <w:div w:id="912201879">
          <w:marLeft w:val="640"/>
          <w:marRight w:val="0"/>
          <w:marTop w:val="0"/>
          <w:marBottom w:val="0"/>
          <w:divBdr>
            <w:top w:val="none" w:sz="0" w:space="0" w:color="auto"/>
            <w:left w:val="none" w:sz="0" w:space="0" w:color="auto"/>
            <w:bottom w:val="none" w:sz="0" w:space="0" w:color="auto"/>
            <w:right w:val="none" w:sz="0" w:space="0" w:color="auto"/>
          </w:divBdr>
        </w:div>
        <w:div w:id="1145200101">
          <w:marLeft w:val="640"/>
          <w:marRight w:val="0"/>
          <w:marTop w:val="0"/>
          <w:marBottom w:val="0"/>
          <w:divBdr>
            <w:top w:val="none" w:sz="0" w:space="0" w:color="auto"/>
            <w:left w:val="none" w:sz="0" w:space="0" w:color="auto"/>
            <w:bottom w:val="none" w:sz="0" w:space="0" w:color="auto"/>
            <w:right w:val="none" w:sz="0" w:space="0" w:color="auto"/>
          </w:divBdr>
        </w:div>
        <w:div w:id="1618294741">
          <w:marLeft w:val="640"/>
          <w:marRight w:val="0"/>
          <w:marTop w:val="0"/>
          <w:marBottom w:val="0"/>
          <w:divBdr>
            <w:top w:val="none" w:sz="0" w:space="0" w:color="auto"/>
            <w:left w:val="none" w:sz="0" w:space="0" w:color="auto"/>
            <w:bottom w:val="none" w:sz="0" w:space="0" w:color="auto"/>
            <w:right w:val="none" w:sz="0" w:space="0" w:color="auto"/>
          </w:divBdr>
        </w:div>
        <w:div w:id="1688289359">
          <w:marLeft w:val="640"/>
          <w:marRight w:val="0"/>
          <w:marTop w:val="0"/>
          <w:marBottom w:val="0"/>
          <w:divBdr>
            <w:top w:val="none" w:sz="0" w:space="0" w:color="auto"/>
            <w:left w:val="none" w:sz="0" w:space="0" w:color="auto"/>
            <w:bottom w:val="none" w:sz="0" w:space="0" w:color="auto"/>
            <w:right w:val="none" w:sz="0" w:space="0" w:color="auto"/>
          </w:divBdr>
        </w:div>
        <w:div w:id="1772511031">
          <w:marLeft w:val="640"/>
          <w:marRight w:val="0"/>
          <w:marTop w:val="0"/>
          <w:marBottom w:val="0"/>
          <w:divBdr>
            <w:top w:val="none" w:sz="0" w:space="0" w:color="auto"/>
            <w:left w:val="none" w:sz="0" w:space="0" w:color="auto"/>
            <w:bottom w:val="none" w:sz="0" w:space="0" w:color="auto"/>
            <w:right w:val="none" w:sz="0" w:space="0" w:color="auto"/>
          </w:divBdr>
        </w:div>
        <w:div w:id="1883859057">
          <w:marLeft w:val="640"/>
          <w:marRight w:val="0"/>
          <w:marTop w:val="0"/>
          <w:marBottom w:val="0"/>
          <w:divBdr>
            <w:top w:val="none" w:sz="0" w:space="0" w:color="auto"/>
            <w:left w:val="none" w:sz="0" w:space="0" w:color="auto"/>
            <w:bottom w:val="none" w:sz="0" w:space="0" w:color="auto"/>
            <w:right w:val="none" w:sz="0" w:space="0" w:color="auto"/>
          </w:divBdr>
        </w:div>
        <w:div w:id="2013532185">
          <w:marLeft w:val="640"/>
          <w:marRight w:val="0"/>
          <w:marTop w:val="0"/>
          <w:marBottom w:val="0"/>
          <w:divBdr>
            <w:top w:val="none" w:sz="0" w:space="0" w:color="auto"/>
            <w:left w:val="none" w:sz="0" w:space="0" w:color="auto"/>
            <w:bottom w:val="none" w:sz="0" w:space="0" w:color="auto"/>
            <w:right w:val="none" w:sz="0" w:space="0" w:color="auto"/>
          </w:divBdr>
        </w:div>
      </w:divsChild>
    </w:div>
    <w:div w:id="1137993525">
      <w:bodyDiv w:val="1"/>
      <w:marLeft w:val="0"/>
      <w:marRight w:val="0"/>
      <w:marTop w:val="0"/>
      <w:marBottom w:val="0"/>
      <w:divBdr>
        <w:top w:val="none" w:sz="0" w:space="0" w:color="auto"/>
        <w:left w:val="none" w:sz="0" w:space="0" w:color="auto"/>
        <w:bottom w:val="none" w:sz="0" w:space="0" w:color="auto"/>
        <w:right w:val="none" w:sz="0" w:space="0" w:color="auto"/>
      </w:divBdr>
      <w:divsChild>
        <w:div w:id="52001958">
          <w:marLeft w:val="640"/>
          <w:marRight w:val="0"/>
          <w:marTop w:val="0"/>
          <w:marBottom w:val="0"/>
          <w:divBdr>
            <w:top w:val="none" w:sz="0" w:space="0" w:color="auto"/>
            <w:left w:val="none" w:sz="0" w:space="0" w:color="auto"/>
            <w:bottom w:val="none" w:sz="0" w:space="0" w:color="auto"/>
            <w:right w:val="none" w:sz="0" w:space="0" w:color="auto"/>
          </w:divBdr>
        </w:div>
        <w:div w:id="121274194">
          <w:marLeft w:val="640"/>
          <w:marRight w:val="0"/>
          <w:marTop w:val="0"/>
          <w:marBottom w:val="0"/>
          <w:divBdr>
            <w:top w:val="none" w:sz="0" w:space="0" w:color="auto"/>
            <w:left w:val="none" w:sz="0" w:space="0" w:color="auto"/>
            <w:bottom w:val="none" w:sz="0" w:space="0" w:color="auto"/>
            <w:right w:val="none" w:sz="0" w:space="0" w:color="auto"/>
          </w:divBdr>
        </w:div>
        <w:div w:id="188835991">
          <w:marLeft w:val="640"/>
          <w:marRight w:val="0"/>
          <w:marTop w:val="0"/>
          <w:marBottom w:val="0"/>
          <w:divBdr>
            <w:top w:val="none" w:sz="0" w:space="0" w:color="auto"/>
            <w:left w:val="none" w:sz="0" w:space="0" w:color="auto"/>
            <w:bottom w:val="none" w:sz="0" w:space="0" w:color="auto"/>
            <w:right w:val="none" w:sz="0" w:space="0" w:color="auto"/>
          </w:divBdr>
        </w:div>
        <w:div w:id="236281237">
          <w:marLeft w:val="640"/>
          <w:marRight w:val="0"/>
          <w:marTop w:val="0"/>
          <w:marBottom w:val="0"/>
          <w:divBdr>
            <w:top w:val="none" w:sz="0" w:space="0" w:color="auto"/>
            <w:left w:val="none" w:sz="0" w:space="0" w:color="auto"/>
            <w:bottom w:val="none" w:sz="0" w:space="0" w:color="auto"/>
            <w:right w:val="none" w:sz="0" w:space="0" w:color="auto"/>
          </w:divBdr>
        </w:div>
        <w:div w:id="282268782">
          <w:marLeft w:val="640"/>
          <w:marRight w:val="0"/>
          <w:marTop w:val="0"/>
          <w:marBottom w:val="0"/>
          <w:divBdr>
            <w:top w:val="none" w:sz="0" w:space="0" w:color="auto"/>
            <w:left w:val="none" w:sz="0" w:space="0" w:color="auto"/>
            <w:bottom w:val="none" w:sz="0" w:space="0" w:color="auto"/>
            <w:right w:val="none" w:sz="0" w:space="0" w:color="auto"/>
          </w:divBdr>
        </w:div>
        <w:div w:id="300116259">
          <w:marLeft w:val="640"/>
          <w:marRight w:val="0"/>
          <w:marTop w:val="0"/>
          <w:marBottom w:val="0"/>
          <w:divBdr>
            <w:top w:val="none" w:sz="0" w:space="0" w:color="auto"/>
            <w:left w:val="none" w:sz="0" w:space="0" w:color="auto"/>
            <w:bottom w:val="none" w:sz="0" w:space="0" w:color="auto"/>
            <w:right w:val="none" w:sz="0" w:space="0" w:color="auto"/>
          </w:divBdr>
        </w:div>
        <w:div w:id="300159642">
          <w:marLeft w:val="640"/>
          <w:marRight w:val="0"/>
          <w:marTop w:val="0"/>
          <w:marBottom w:val="0"/>
          <w:divBdr>
            <w:top w:val="none" w:sz="0" w:space="0" w:color="auto"/>
            <w:left w:val="none" w:sz="0" w:space="0" w:color="auto"/>
            <w:bottom w:val="none" w:sz="0" w:space="0" w:color="auto"/>
            <w:right w:val="none" w:sz="0" w:space="0" w:color="auto"/>
          </w:divBdr>
        </w:div>
        <w:div w:id="401178436">
          <w:marLeft w:val="640"/>
          <w:marRight w:val="0"/>
          <w:marTop w:val="0"/>
          <w:marBottom w:val="0"/>
          <w:divBdr>
            <w:top w:val="none" w:sz="0" w:space="0" w:color="auto"/>
            <w:left w:val="none" w:sz="0" w:space="0" w:color="auto"/>
            <w:bottom w:val="none" w:sz="0" w:space="0" w:color="auto"/>
            <w:right w:val="none" w:sz="0" w:space="0" w:color="auto"/>
          </w:divBdr>
        </w:div>
        <w:div w:id="433089650">
          <w:marLeft w:val="640"/>
          <w:marRight w:val="0"/>
          <w:marTop w:val="0"/>
          <w:marBottom w:val="0"/>
          <w:divBdr>
            <w:top w:val="none" w:sz="0" w:space="0" w:color="auto"/>
            <w:left w:val="none" w:sz="0" w:space="0" w:color="auto"/>
            <w:bottom w:val="none" w:sz="0" w:space="0" w:color="auto"/>
            <w:right w:val="none" w:sz="0" w:space="0" w:color="auto"/>
          </w:divBdr>
        </w:div>
        <w:div w:id="664554061">
          <w:marLeft w:val="640"/>
          <w:marRight w:val="0"/>
          <w:marTop w:val="0"/>
          <w:marBottom w:val="0"/>
          <w:divBdr>
            <w:top w:val="none" w:sz="0" w:space="0" w:color="auto"/>
            <w:left w:val="none" w:sz="0" w:space="0" w:color="auto"/>
            <w:bottom w:val="none" w:sz="0" w:space="0" w:color="auto"/>
            <w:right w:val="none" w:sz="0" w:space="0" w:color="auto"/>
          </w:divBdr>
        </w:div>
        <w:div w:id="948509310">
          <w:marLeft w:val="640"/>
          <w:marRight w:val="0"/>
          <w:marTop w:val="0"/>
          <w:marBottom w:val="0"/>
          <w:divBdr>
            <w:top w:val="none" w:sz="0" w:space="0" w:color="auto"/>
            <w:left w:val="none" w:sz="0" w:space="0" w:color="auto"/>
            <w:bottom w:val="none" w:sz="0" w:space="0" w:color="auto"/>
            <w:right w:val="none" w:sz="0" w:space="0" w:color="auto"/>
          </w:divBdr>
        </w:div>
        <w:div w:id="995501401">
          <w:marLeft w:val="640"/>
          <w:marRight w:val="0"/>
          <w:marTop w:val="0"/>
          <w:marBottom w:val="0"/>
          <w:divBdr>
            <w:top w:val="none" w:sz="0" w:space="0" w:color="auto"/>
            <w:left w:val="none" w:sz="0" w:space="0" w:color="auto"/>
            <w:bottom w:val="none" w:sz="0" w:space="0" w:color="auto"/>
            <w:right w:val="none" w:sz="0" w:space="0" w:color="auto"/>
          </w:divBdr>
        </w:div>
        <w:div w:id="1116483533">
          <w:marLeft w:val="640"/>
          <w:marRight w:val="0"/>
          <w:marTop w:val="0"/>
          <w:marBottom w:val="0"/>
          <w:divBdr>
            <w:top w:val="none" w:sz="0" w:space="0" w:color="auto"/>
            <w:left w:val="none" w:sz="0" w:space="0" w:color="auto"/>
            <w:bottom w:val="none" w:sz="0" w:space="0" w:color="auto"/>
            <w:right w:val="none" w:sz="0" w:space="0" w:color="auto"/>
          </w:divBdr>
        </w:div>
        <w:div w:id="1174610310">
          <w:marLeft w:val="640"/>
          <w:marRight w:val="0"/>
          <w:marTop w:val="0"/>
          <w:marBottom w:val="0"/>
          <w:divBdr>
            <w:top w:val="none" w:sz="0" w:space="0" w:color="auto"/>
            <w:left w:val="none" w:sz="0" w:space="0" w:color="auto"/>
            <w:bottom w:val="none" w:sz="0" w:space="0" w:color="auto"/>
            <w:right w:val="none" w:sz="0" w:space="0" w:color="auto"/>
          </w:divBdr>
        </w:div>
        <w:div w:id="1204826809">
          <w:marLeft w:val="640"/>
          <w:marRight w:val="0"/>
          <w:marTop w:val="0"/>
          <w:marBottom w:val="0"/>
          <w:divBdr>
            <w:top w:val="none" w:sz="0" w:space="0" w:color="auto"/>
            <w:left w:val="none" w:sz="0" w:space="0" w:color="auto"/>
            <w:bottom w:val="none" w:sz="0" w:space="0" w:color="auto"/>
            <w:right w:val="none" w:sz="0" w:space="0" w:color="auto"/>
          </w:divBdr>
        </w:div>
        <w:div w:id="1213225132">
          <w:marLeft w:val="640"/>
          <w:marRight w:val="0"/>
          <w:marTop w:val="0"/>
          <w:marBottom w:val="0"/>
          <w:divBdr>
            <w:top w:val="none" w:sz="0" w:space="0" w:color="auto"/>
            <w:left w:val="none" w:sz="0" w:space="0" w:color="auto"/>
            <w:bottom w:val="none" w:sz="0" w:space="0" w:color="auto"/>
            <w:right w:val="none" w:sz="0" w:space="0" w:color="auto"/>
          </w:divBdr>
        </w:div>
        <w:div w:id="1482119344">
          <w:marLeft w:val="640"/>
          <w:marRight w:val="0"/>
          <w:marTop w:val="0"/>
          <w:marBottom w:val="0"/>
          <w:divBdr>
            <w:top w:val="none" w:sz="0" w:space="0" w:color="auto"/>
            <w:left w:val="none" w:sz="0" w:space="0" w:color="auto"/>
            <w:bottom w:val="none" w:sz="0" w:space="0" w:color="auto"/>
            <w:right w:val="none" w:sz="0" w:space="0" w:color="auto"/>
          </w:divBdr>
        </w:div>
        <w:div w:id="1495561308">
          <w:marLeft w:val="640"/>
          <w:marRight w:val="0"/>
          <w:marTop w:val="0"/>
          <w:marBottom w:val="0"/>
          <w:divBdr>
            <w:top w:val="none" w:sz="0" w:space="0" w:color="auto"/>
            <w:left w:val="none" w:sz="0" w:space="0" w:color="auto"/>
            <w:bottom w:val="none" w:sz="0" w:space="0" w:color="auto"/>
            <w:right w:val="none" w:sz="0" w:space="0" w:color="auto"/>
          </w:divBdr>
        </w:div>
        <w:div w:id="1524898306">
          <w:marLeft w:val="640"/>
          <w:marRight w:val="0"/>
          <w:marTop w:val="0"/>
          <w:marBottom w:val="0"/>
          <w:divBdr>
            <w:top w:val="none" w:sz="0" w:space="0" w:color="auto"/>
            <w:left w:val="none" w:sz="0" w:space="0" w:color="auto"/>
            <w:bottom w:val="none" w:sz="0" w:space="0" w:color="auto"/>
            <w:right w:val="none" w:sz="0" w:space="0" w:color="auto"/>
          </w:divBdr>
        </w:div>
        <w:div w:id="1553350801">
          <w:marLeft w:val="640"/>
          <w:marRight w:val="0"/>
          <w:marTop w:val="0"/>
          <w:marBottom w:val="0"/>
          <w:divBdr>
            <w:top w:val="none" w:sz="0" w:space="0" w:color="auto"/>
            <w:left w:val="none" w:sz="0" w:space="0" w:color="auto"/>
            <w:bottom w:val="none" w:sz="0" w:space="0" w:color="auto"/>
            <w:right w:val="none" w:sz="0" w:space="0" w:color="auto"/>
          </w:divBdr>
        </w:div>
        <w:div w:id="1584561433">
          <w:marLeft w:val="640"/>
          <w:marRight w:val="0"/>
          <w:marTop w:val="0"/>
          <w:marBottom w:val="0"/>
          <w:divBdr>
            <w:top w:val="none" w:sz="0" w:space="0" w:color="auto"/>
            <w:left w:val="none" w:sz="0" w:space="0" w:color="auto"/>
            <w:bottom w:val="none" w:sz="0" w:space="0" w:color="auto"/>
            <w:right w:val="none" w:sz="0" w:space="0" w:color="auto"/>
          </w:divBdr>
        </w:div>
        <w:div w:id="1846509459">
          <w:marLeft w:val="640"/>
          <w:marRight w:val="0"/>
          <w:marTop w:val="0"/>
          <w:marBottom w:val="0"/>
          <w:divBdr>
            <w:top w:val="none" w:sz="0" w:space="0" w:color="auto"/>
            <w:left w:val="none" w:sz="0" w:space="0" w:color="auto"/>
            <w:bottom w:val="none" w:sz="0" w:space="0" w:color="auto"/>
            <w:right w:val="none" w:sz="0" w:space="0" w:color="auto"/>
          </w:divBdr>
        </w:div>
        <w:div w:id="1877617428">
          <w:marLeft w:val="640"/>
          <w:marRight w:val="0"/>
          <w:marTop w:val="0"/>
          <w:marBottom w:val="0"/>
          <w:divBdr>
            <w:top w:val="none" w:sz="0" w:space="0" w:color="auto"/>
            <w:left w:val="none" w:sz="0" w:space="0" w:color="auto"/>
            <w:bottom w:val="none" w:sz="0" w:space="0" w:color="auto"/>
            <w:right w:val="none" w:sz="0" w:space="0" w:color="auto"/>
          </w:divBdr>
        </w:div>
        <w:div w:id="1965039037">
          <w:marLeft w:val="640"/>
          <w:marRight w:val="0"/>
          <w:marTop w:val="0"/>
          <w:marBottom w:val="0"/>
          <w:divBdr>
            <w:top w:val="none" w:sz="0" w:space="0" w:color="auto"/>
            <w:left w:val="none" w:sz="0" w:space="0" w:color="auto"/>
            <w:bottom w:val="none" w:sz="0" w:space="0" w:color="auto"/>
            <w:right w:val="none" w:sz="0" w:space="0" w:color="auto"/>
          </w:divBdr>
        </w:div>
        <w:div w:id="1999267702">
          <w:marLeft w:val="640"/>
          <w:marRight w:val="0"/>
          <w:marTop w:val="0"/>
          <w:marBottom w:val="0"/>
          <w:divBdr>
            <w:top w:val="none" w:sz="0" w:space="0" w:color="auto"/>
            <w:left w:val="none" w:sz="0" w:space="0" w:color="auto"/>
            <w:bottom w:val="none" w:sz="0" w:space="0" w:color="auto"/>
            <w:right w:val="none" w:sz="0" w:space="0" w:color="auto"/>
          </w:divBdr>
        </w:div>
      </w:divsChild>
    </w:div>
    <w:div w:id="1143081728">
      <w:bodyDiv w:val="1"/>
      <w:marLeft w:val="0"/>
      <w:marRight w:val="0"/>
      <w:marTop w:val="0"/>
      <w:marBottom w:val="0"/>
      <w:divBdr>
        <w:top w:val="none" w:sz="0" w:space="0" w:color="auto"/>
        <w:left w:val="none" w:sz="0" w:space="0" w:color="auto"/>
        <w:bottom w:val="none" w:sz="0" w:space="0" w:color="auto"/>
        <w:right w:val="none" w:sz="0" w:space="0" w:color="auto"/>
      </w:divBdr>
      <w:divsChild>
        <w:div w:id="8071710">
          <w:marLeft w:val="640"/>
          <w:marRight w:val="0"/>
          <w:marTop w:val="0"/>
          <w:marBottom w:val="0"/>
          <w:divBdr>
            <w:top w:val="none" w:sz="0" w:space="0" w:color="auto"/>
            <w:left w:val="none" w:sz="0" w:space="0" w:color="auto"/>
            <w:bottom w:val="none" w:sz="0" w:space="0" w:color="auto"/>
            <w:right w:val="none" w:sz="0" w:space="0" w:color="auto"/>
          </w:divBdr>
        </w:div>
        <w:div w:id="18899242">
          <w:marLeft w:val="640"/>
          <w:marRight w:val="0"/>
          <w:marTop w:val="0"/>
          <w:marBottom w:val="0"/>
          <w:divBdr>
            <w:top w:val="none" w:sz="0" w:space="0" w:color="auto"/>
            <w:left w:val="none" w:sz="0" w:space="0" w:color="auto"/>
            <w:bottom w:val="none" w:sz="0" w:space="0" w:color="auto"/>
            <w:right w:val="none" w:sz="0" w:space="0" w:color="auto"/>
          </w:divBdr>
        </w:div>
        <w:div w:id="91362018">
          <w:marLeft w:val="640"/>
          <w:marRight w:val="0"/>
          <w:marTop w:val="0"/>
          <w:marBottom w:val="0"/>
          <w:divBdr>
            <w:top w:val="none" w:sz="0" w:space="0" w:color="auto"/>
            <w:left w:val="none" w:sz="0" w:space="0" w:color="auto"/>
            <w:bottom w:val="none" w:sz="0" w:space="0" w:color="auto"/>
            <w:right w:val="none" w:sz="0" w:space="0" w:color="auto"/>
          </w:divBdr>
        </w:div>
        <w:div w:id="107504020">
          <w:marLeft w:val="640"/>
          <w:marRight w:val="0"/>
          <w:marTop w:val="0"/>
          <w:marBottom w:val="0"/>
          <w:divBdr>
            <w:top w:val="none" w:sz="0" w:space="0" w:color="auto"/>
            <w:left w:val="none" w:sz="0" w:space="0" w:color="auto"/>
            <w:bottom w:val="none" w:sz="0" w:space="0" w:color="auto"/>
            <w:right w:val="none" w:sz="0" w:space="0" w:color="auto"/>
          </w:divBdr>
        </w:div>
        <w:div w:id="222720393">
          <w:marLeft w:val="640"/>
          <w:marRight w:val="0"/>
          <w:marTop w:val="0"/>
          <w:marBottom w:val="0"/>
          <w:divBdr>
            <w:top w:val="none" w:sz="0" w:space="0" w:color="auto"/>
            <w:left w:val="none" w:sz="0" w:space="0" w:color="auto"/>
            <w:bottom w:val="none" w:sz="0" w:space="0" w:color="auto"/>
            <w:right w:val="none" w:sz="0" w:space="0" w:color="auto"/>
          </w:divBdr>
        </w:div>
        <w:div w:id="314341936">
          <w:marLeft w:val="640"/>
          <w:marRight w:val="0"/>
          <w:marTop w:val="0"/>
          <w:marBottom w:val="0"/>
          <w:divBdr>
            <w:top w:val="none" w:sz="0" w:space="0" w:color="auto"/>
            <w:left w:val="none" w:sz="0" w:space="0" w:color="auto"/>
            <w:bottom w:val="none" w:sz="0" w:space="0" w:color="auto"/>
            <w:right w:val="none" w:sz="0" w:space="0" w:color="auto"/>
          </w:divBdr>
        </w:div>
        <w:div w:id="377707897">
          <w:marLeft w:val="640"/>
          <w:marRight w:val="0"/>
          <w:marTop w:val="0"/>
          <w:marBottom w:val="0"/>
          <w:divBdr>
            <w:top w:val="none" w:sz="0" w:space="0" w:color="auto"/>
            <w:left w:val="none" w:sz="0" w:space="0" w:color="auto"/>
            <w:bottom w:val="none" w:sz="0" w:space="0" w:color="auto"/>
            <w:right w:val="none" w:sz="0" w:space="0" w:color="auto"/>
          </w:divBdr>
        </w:div>
        <w:div w:id="428085457">
          <w:marLeft w:val="640"/>
          <w:marRight w:val="0"/>
          <w:marTop w:val="0"/>
          <w:marBottom w:val="0"/>
          <w:divBdr>
            <w:top w:val="none" w:sz="0" w:space="0" w:color="auto"/>
            <w:left w:val="none" w:sz="0" w:space="0" w:color="auto"/>
            <w:bottom w:val="none" w:sz="0" w:space="0" w:color="auto"/>
            <w:right w:val="none" w:sz="0" w:space="0" w:color="auto"/>
          </w:divBdr>
        </w:div>
        <w:div w:id="579021573">
          <w:marLeft w:val="640"/>
          <w:marRight w:val="0"/>
          <w:marTop w:val="0"/>
          <w:marBottom w:val="0"/>
          <w:divBdr>
            <w:top w:val="none" w:sz="0" w:space="0" w:color="auto"/>
            <w:left w:val="none" w:sz="0" w:space="0" w:color="auto"/>
            <w:bottom w:val="none" w:sz="0" w:space="0" w:color="auto"/>
            <w:right w:val="none" w:sz="0" w:space="0" w:color="auto"/>
          </w:divBdr>
        </w:div>
        <w:div w:id="599992762">
          <w:marLeft w:val="640"/>
          <w:marRight w:val="0"/>
          <w:marTop w:val="0"/>
          <w:marBottom w:val="0"/>
          <w:divBdr>
            <w:top w:val="none" w:sz="0" w:space="0" w:color="auto"/>
            <w:left w:val="none" w:sz="0" w:space="0" w:color="auto"/>
            <w:bottom w:val="none" w:sz="0" w:space="0" w:color="auto"/>
            <w:right w:val="none" w:sz="0" w:space="0" w:color="auto"/>
          </w:divBdr>
        </w:div>
        <w:div w:id="647512624">
          <w:marLeft w:val="640"/>
          <w:marRight w:val="0"/>
          <w:marTop w:val="0"/>
          <w:marBottom w:val="0"/>
          <w:divBdr>
            <w:top w:val="none" w:sz="0" w:space="0" w:color="auto"/>
            <w:left w:val="none" w:sz="0" w:space="0" w:color="auto"/>
            <w:bottom w:val="none" w:sz="0" w:space="0" w:color="auto"/>
            <w:right w:val="none" w:sz="0" w:space="0" w:color="auto"/>
          </w:divBdr>
        </w:div>
        <w:div w:id="691032272">
          <w:marLeft w:val="640"/>
          <w:marRight w:val="0"/>
          <w:marTop w:val="0"/>
          <w:marBottom w:val="0"/>
          <w:divBdr>
            <w:top w:val="none" w:sz="0" w:space="0" w:color="auto"/>
            <w:left w:val="none" w:sz="0" w:space="0" w:color="auto"/>
            <w:bottom w:val="none" w:sz="0" w:space="0" w:color="auto"/>
            <w:right w:val="none" w:sz="0" w:space="0" w:color="auto"/>
          </w:divBdr>
        </w:div>
        <w:div w:id="833372001">
          <w:marLeft w:val="640"/>
          <w:marRight w:val="0"/>
          <w:marTop w:val="0"/>
          <w:marBottom w:val="0"/>
          <w:divBdr>
            <w:top w:val="none" w:sz="0" w:space="0" w:color="auto"/>
            <w:left w:val="none" w:sz="0" w:space="0" w:color="auto"/>
            <w:bottom w:val="none" w:sz="0" w:space="0" w:color="auto"/>
            <w:right w:val="none" w:sz="0" w:space="0" w:color="auto"/>
          </w:divBdr>
        </w:div>
        <w:div w:id="855654145">
          <w:marLeft w:val="640"/>
          <w:marRight w:val="0"/>
          <w:marTop w:val="0"/>
          <w:marBottom w:val="0"/>
          <w:divBdr>
            <w:top w:val="none" w:sz="0" w:space="0" w:color="auto"/>
            <w:left w:val="none" w:sz="0" w:space="0" w:color="auto"/>
            <w:bottom w:val="none" w:sz="0" w:space="0" w:color="auto"/>
            <w:right w:val="none" w:sz="0" w:space="0" w:color="auto"/>
          </w:divBdr>
        </w:div>
        <w:div w:id="1005203101">
          <w:marLeft w:val="640"/>
          <w:marRight w:val="0"/>
          <w:marTop w:val="0"/>
          <w:marBottom w:val="0"/>
          <w:divBdr>
            <w:top w:val="none" w:sz="0" w:space="0" w:color="auto"/>
            <w:left w:val="none" w:sz="0" w:space="0" w:color="auto"/>
            <w:bottom w:val="none" w:sz="0" w:space="0" w:color="auto"/>
            <w:right w:val="none" w:sz="0" w:space="0" w:color="auto"/>
          </w:divBdr>
        </w:div>
        <w:div w:id="1237322448">
          <w:marLeft w:val="640"/>
          <w:marRight w:val="0"/>
          <w:marTop w:val="0"/>
          <w:marBottom w:val="0"/>
          <w:divBdr>
            <w:top w:val="none" w:sz="0" w:space="0" w:color="auto"/>
            <w:left w:val="none" w:sz="0" w:space="0" w:color="auto"/>
            <w:bottom w:val="none" w:sz="0" w:space="0" w:color="auto"/>
            <w:right w:val="none" w:sz="0" w:space="0" w:color="auto"/>
          </w:divBdr>
        </w:div>
        <w:div w:id="1249116570">
          <w:marLeft w:val="640"/>
          <w:marRight w:val="0"/>
          <w:marTop w:val="0"/>
          <w:marBottom w:val="0"/>
          <w:divBdr>
            <w:top w:val="none" w:sz="0" w:space="0" w:color="auto"/>
            <w:left w:val="none" w:sz="0" w:space="0" w:color="auto"/>
            <w:bottom w:val="none" w:sz="0" w:space="0" w:color="auto"/>
            <w:right w:val="none" w:sz="0" w:space="0" w:color="auto"/>
          </w:divBdr>
        </w:div>
        <w:div w:id="1301691030">
          <w:marLeft w:val="640"/>
          <w:marRight w:val="0"/>
          <w:marTop w:val="0"/>
          <w:marBottom w:val="0"/>
          <w:divBdr>
            <w:top w:val="none" w:sz="0" w:space="0" w:color="auto"/>
            <w:left w:val="none" w:sz="0" w:space="0" w:color="auto"/>
            <w:bottom w:val="none" w:sz="0" w:space="0" w:color="auto"/>
            <w:right w:val="none" w:sz="0" w:space="0" w:color="auto"/>
          </w:divBdr>
        </w:div>
        <w:div w:id="1499156834">
          <w:marLeft w:val="640"/>
          <w:marRight w:val="0"/>
          <w:marTop w:val="0"/>
          <w:marBottom w:val="0"/>
          <w:divBdr>
            <w:top w:val="none" w:sz="0" w:space="0" w:color="auto"/>
            <w:left w:val="none" w:sz="0" w:space="0" w:color="auto"/>
            <w:bottom w:val="none" w:sz="0" w:space="0" w:color="auto"/>
            <w:right w:val="none" w:sz="0" w:space="0" w:color="auto"/>
          </w:divBdr>
        </w:div>
        <w:div w:id="1561012734">
          <w:marLeft w:val="640"/>
          <w:marRight w:val="0"/>
          <w:marTop w:val="0"/>
          <w:marBottom w:val="0"/>
          <w:divBdr>
            <w:top w:val="none" w:sz="0" w:space="0" w:color="auto"/>
            <w:left w:val="none" w:sz="0" w:space="0" w:color="auto"/>
            <w:bottom w:val="none" w:sz="0" w:space="0" w:color="auto"/>
            <w:right w:val="none" w:sz="0" w:space="0" w:color="auto"/>
          </w:divBdr>
        </w:div>
        <w:div w:id="1702588009">
          <w:marLeft w:val="640"/>
          <w:marRight w:val="0"/>
          <w:marTop w:val="0"/>
          <w:marBottom w:val="0"/>
          <w:divBdr>
            <w:top w:val="none" w:sz="0" w:space="0" w:color="auto"/>
            <w:left w:val="none" w:sz="0" w:space="0" w:color="auto"/>
            <w:bottom w:val="none" w:sz="0" w:space="0" w:color="auto"/>
            <w:right w:val="none" w:sz="0" w:space="0" w:color="auto"/>
          </w:divBdr>
        </w:div>
        <w:div w:id="1754278146">
          <w:marLeft w:val="640"/>
          <w:marRight w:val="0"/>
          <w:marTop w:val="0"/>
          <w:marBottom w:val="0"/>
          <w:divBdr>
            <w:top w:val="none" w:sz="0" w:space="0" w:color="auto"/>
            <w:left w:val="none" w:sz="0" w:space="0" w:color="auto"/>
            <w:bottom w:val="none" w:sz="0" w:space="0" w:color="auto"/>
            <w:right w:val="none" w:sz="0" w:space="0" w:color="auto"/>
          </w:divBdr>
        </w:div>
        <w:div w:id="1797484939">
          <w:marLeft w:val="640"/>
          <w:marRight w:val="0"/>
          <w:marTop w:val="0"/>
          <w:marBottom w:val="0"/>
          <w:divBdr>
            <w:top w:val="none" w:sz="0" w:space="0" w:color="auto"/>
            <w:left w:val="none" w:sz="0" w:space="0" w:color="auto"/>
            <w:bottom w:val="none" w:sz="0" w:space="0" w:color="auto"/>
            <w:right w:val="none" w:sz="0" w:space="0" w:color="auto"/>
          </w:divBdr>
        </w:div>
        <w:div w:id="1813136318">
          <w:marLeft w:val="640"/>
          <w:marRight w:val="0"/>
          <w:marTop w:val="0"/>
          <w:marBottom w:val="0"/>
          <w:divBdr>
            <w:top w:val="none" w:sz="0" w:space="0" w:color="auto"/>
            <w:left w:val="none" w:sz="0" w:space="0" w:color="auto"/>
            <w:bottom w:val="none" w:sz="0" w:space="0" w:color="auto"/>
            <w:right w:val="none" w:sz="0" w:space="0" w:color="auto"/>
          </w:divBdr>
        </w:div>
      </w:divsChild>
    </w:div>
    <w:div w:id="1152059631">
      <w:bodyDiv w:val="1"/>
      <w:marLeft w:val="0"/>
      <w:marRight w:val="0"/>
      <w:marTop w:val="0"/>
      <w:marBottom w:val="0"/>
      <w:divBdr>
        <w:top w:val="none" w:sz="0" w:space="0" w:color="auto"/>
        <w:left w:val="none" w:sz="0" w:space="0" w:color="auto"/>
        <w:bottom w:val="none" w:sz="0" w:space="0" w:color="auto"/>
        <w:right w:val="none" w:sz="0" w:space="0" w:color="auto"/>
      </w:divBdr>
      <w:divsChild>
        <w:div w:id="40446162">
          <w:marLeft w:val="640"/>
          <w:marRight w:val="0"/>
          <w:marTop w:val="0"/>
          <w:marBottom w:val="0"/>
          <w:divBdr>
            <w:top w:val="none" w:sz="0" w:space="0" w:color="auto"/>
            <w:left w:val="none" w:sz="0" w:space="0" w:color="auto"/>
            <w:bottom w:val="none" w:sz="0" w:space="0" w:color="auto"/>
            <w:right w:val="none" w:sz="0" w:space="0" w:color="auto"/>
          </w:divBdr>
        </w:div>
        <w:div w:id="63572419">
          <w:marLeft w:val="640"/>
          <w:marRight w:val="0"/>
          <w:marTop w:val="0"/>
          <w:marBottom w:val="0"/>
          <w:divBdr>
            <w:top w:val="none" w:sz="0" w:space="0" w:color="auto"/>
            <w:left w:val="none" w:sz="0" w:space="0" w:color="auto"/>
            <w:bottom w:val="none" w:sz="0" w:space="0" w:color="auto"/>
            <w:right w:val="none" w:sz="0" w:space="0" w:color="auto"/>
          </w:divBdr>
        </w:div>
        <w:div w:id="194855248">
          <w:marLeft w:val="640"/>
          <w:marRight w:val="0"/>
          <w:marTop w:val="0"/>
          <w:marBottom w:val="0"/>
          <w:divBdr>
            <w:top w:val="none" w:sz="0" w:space="0" w:color="auto"/>
            <w:left w:val="none" w:sz="0" w:space="0" w:color="auto"/>
            <w:bottom w:val="none" w:sz="0" w:space="0" w:color="auto"/>
            <w:right w:val="none" w:sz="0" w:space="0" w:color="auto"/>
          </w:divBdr>
        </w:div>
        <w:div w:id="327250013">
          <w:marLeft w:val="640"/>
          <w:marRight w:val="0"/>
          <w:marTop w:val="0"/>
          <w:marBottom w:val="0"/>
          <w:divBdr>
            <w:top w:val="none" w:sz="0" w:space="0" w:color="auto"/>
            <w:left w:val="none" w:sz="0" w:space="0" w:color="auto"/>
            <w:bottom w:val="none" w:sz="0" w:space="0" w:color="auto"/>
            <w:right w:val="none" w:sz="0" w:space="0" w:color="auto"/>
          </w:divBdr>
        </w:div>
        <w:div w:id="645745497">
          <w:marLeft w:val="640"/>
          <w:marRight w:val="0"/>
          <w:marTop w:val="0"/>
          <w:marBottom w:val="0"/>
          <w:divBdr>
            <w:top w:val="none" w:sz="0" w:space="0" w:color="auto"/>
            <w:left w:val="none" w:sz="0" w:space="0" w:color="auto"/>
            <w:bottom w:val="none" w:sz="0" w:space="0" w:color="auto"/>
            <w:right w:val="none" w:sz="0" w:space="0" w:color="auto"/>
          </w:divBdr>
        </w:div>
        <w:div w:id="692222605">
          <w:marLeft w:val="640"/>
          <w:marRight w:val="0"/>
          <w:marTop w:val="0"/>
          <w:marBottom w:val="0"/>
          <w:divBdr>
            <w:top w:val="none" w:sz="0" w:space="0" w:color="auto"/>
            <w:left w:val="none" w:sz="0" w:space="0" w:color="auto"/>
            <w:bottom w:val="none" w:sz="0" w:space="0" w:color="auto"/>
            <w:right w:val="none" w:sz="0" w:space="0" w:color="auto"/>
          </w:divBdr>
        </w:div>
        <w:div w:id="879241400">
          <w:marLeft w:val="640"/>
          <w:marRight w:val="0"/>
          <w:marTop w:val="0"/>
          <w:marBottom w:val="0"/>
          <w:divBdr>
            <w:top w:val="none" w:sz="0" w:space="0" w:color="auto"/>
            <w:left w:val="none" w:sz="0" w:space="0" w:color="auto"/>
            <w:bottom w:val="none" w:sz="0" w:space="0" w:color="auto"/>
            <w:right w:val="none" w:sz="0" w:space="0" w:color="auto"/>
          </w:divBdr>
        </w:div>
        <w:div w:id="1161893726">
          <w:marLeft w:val="640"/>
          <w:marRight w:val="0"/>
          <w:marTop w:val="0"/>
          <w:marBottom w:val="0"/>
          <w:divBdr>
            <w:top w:val="none" w:sz="0" w:space="0" w:color="auto"/>
            <w:left w:val="none" w:sz="0" w:space="0" w:color="auto"/>
            <w:bottom w:val="none" w:sz="0" w:space="0" w:color="auto"/>
            <w:right w:val="none" w:sz="0" w:space="0" w:color="auto"/>
          </w:divBdr>
        </w:div>
        <w:div w:id="1168329095">
          <w:marLeft w:val="640"/>
          <w:marRight w:val="0"/>
          <w:marTop w:val="0"/>
          <w:marBottom w:val="0"/>
          <w:divBdr>
            <w:top w:val="none" w:sz="0" w:space="0" w:color="auto"/>
            <w:left w:val="none" w:sz="0" w:space="0" w:color="auto"/>
            <w:bottom w:val="none" w:sz="0" w:space="0" w:color="auto"/>
            <w:right w:val="none" w:sz="0" w:space="0" w:color="auto"/>
          </w:divBdr>
        </w:div>
        <w:div w:id="1174566562">
          <w:marLeft w:val="640"/>
          <w:marRight w:val="0"/>
          <w:marTop w:val="0"/>
          <w:marBottom w:val="0"/>
          <w:divBdr>
            <w:top w:val="none" w:sz="0" w:space="0" w:color="auto"/>
            <w:left w:val="none" w:sz="0" w:space="0" w:color="auto"/>
            <w:bottom w:val="none" w:sz="0" w:space="0" w:color="auto"/>
            <w:right w:val="none" w:sz="0" w:space="0" w:color="auto"/>
          </w:divBdr>
        </w:div>
        <w:div w:id="1178081488">
          <w:marLeft w:val="640"/>
          <w:marRight w:val="0"/>
          <w:marTop w:val="0"/>
          <w:marBottom w:val="0"/>
          <w:divBdr>
            <w:top w:val="none" w:sz="0" w:space="0" w:color="auto"/>
            <w:left w:val="none" w:sz="0" w:space="0" w:color="auto"/>
            <w:bottom w:val="none" w:sz="0" w:space="0" w:color="auto"/>
            <w:right w:val="none" w:sz="0" w:space="0" w:color="auto"/>
          </w:divBdr>
        </w:div>
        <w:div w:id="1270969604">
          <w:marLeft w:val="640"/>
          <w:marRight w:val="0"/>
          <w:marTop w:val="0"/>
          <w:marBottom w:val="0"/>
          <w:divBdr>
            <w:top w:val="none" w:sz="0" w:space="0" w:color="auto"/>
            <w:left w:val="none" w:sz="0" w:space="0" w:color="auto"/>
            <w:bottom w:val="none" w:sz="0" w:space="0" w:color="auto"/>
            <w:right w:val="none" w:sz="0" w:space="0" w:color="auto"/>
          </w:divBdr>
        </w:div>
        <w:div w:id="1500535996">
          <w:marLeft w:val="640"/>
          <w:marRight w:val="0"/>
          <w:marTop w:val="0"/>
          <w:marBottom w:val="0"/>
          <w:divBdr>
            <w:top w:val="none" w:sz="0" w:space="0" w:color="auto"/>
            <w:left w:val="none" w:sz="0" w:space="0" w:color="auto"/>
            <w:bottom w:val="none" w:sz="0" w:space="0" w:color="auto"/>
            <w:right w:val="none" w:sz="0" w:space="0" w:color="auto"/>
          </w:divBdr>
        </w:div>
        <w:div w:id="1540779124">
          <w:marLeft w:val="640"/>
          <w:marRight w:val="0"/>
          <w:marTop w:val="0"/>
          <w:marBottom w:val="0"/>
          <w:divBdr>
            <w:top w:val="none" w:sz="0" w:space="0" w:color="auto"/>
            <w:left w:val="none" w:sz="0" w:space="0" w:color="auto"/>
            <w:bottom w:val="none" w:sz="0" w:space="0" w:color="auto"/>
            <w:right w:val="none" w:sz="0" w:space="0" w:color="auto"/>
          </w:divBdr>
        </w:div>
        <w:div w:id="1885672301">
          <w:marLeft w:val="640"/>
          <w:marRight w:val="0"/>
          <w:marTop w:val="0"/>
          <w:marBottom w:val="0"/>
          <w:divBdr>
            <w:top w:val="none" w:sz="0" w:space="0" w:color="auto"/>
            <w:left w:val="none" w:sz="0" w:space="0" w:color="auto"/>
            <w:bottom w:val="none" w:sz="0" w:space="0" w:color="auto"/>
            <w:right w:val="none" w:sz="0" w:space="0" w:color="auto"/>
          </w:divBdr>
        </w:div>
        <w:div w:id="1929844939">
          <w:marLeft w:val="640"/>
          <w:marRight w:val="0"/>
          <w:marTop w:val="0"/>
          <w:marBottom w:val="0"/>
          <w:divBdr>
            <w:top w:val="none" w:sz="0" w:space="0" w:color="auto"/>
            <w:left w:val="none" w:sz="0" w:space="0" w:color="auto"/>
            <w:bottom w:val="none" w:sz="0" w:space="0" w:color="auto"/>
            <w:right w:val="none" w:sz="0" w:space="0" w:color="auto"/>
          </w:divBdr>
        </w:div>
        <w:div w:id="1956130325">
          <w:marLeft w:val="640"/>
          <w:marRight w:val="0"/>
          <w:marTop w:val="0"/>
          <w:marBottom w:val="0"/>
          <w:divBdr>
            <w:top w:val="none" w:sz="0" w:space="0" w:color="auto"/>
            <w:left w:val="none" w:sz="0" w:space="0" w:color="auto"/>
            <w:bottom w:val="none" w:sz="0" w:space="0" w:color="auto"/>
            <w:right w:val="none" w:sz="0" w:space="0" w:color="auto"/>
          </w:divBdr>
        </w:div>
        <w:div w:id="2060400912">
          <w:marLeft w:val="640"/>
          <w:marRight w:val="0"/>
          <w:marTop w:val="0"/>
          <w:marBottom w:val="0"/>
          <w:divBdr>
            <w:top w:val="none" w:sz="0" w:space="0" w:color="auto"/>
            <w:left w:val="none" w:sz="0" w:space="0" w:color="auto"/>
            <w:bottom w:val="none" w:sz="0" w:space="0" w:color="auto"/>
            <w:right w:val="none" w:sz="0" w:space="0" w:color="auto"/>
          </w:divBdr>
        </w:div>
      </w:divsChild>
    </w:div>
    <w:div w:id="1166172479">
      <w:bodyDiv w:val="1"/>
      <w:marLeft w:val="0"/>
      <w:marRight w:val="0"/>
      <w:marTop w:val="0"/>
      <w:marBottom w:val="0"/>
      <w:divBdr>
        <w:top w:val="none" w:sz="0" w:space="0" w:color="auto"/>
        <w:left w:val="none" w:sz="0" w:space="0" w:color="auto"/>
        <w:bottom w:val="none" w:sz="0" w:space="0" w:color="auto"/>
        <w:right w:val="none" w:sz="0" w:space="0" w:color="auto"/>
      </w:divBdr>
      <w:divsChild>
        <w:div w:id="83233792">
          <w:marLeft w:val="640"/>
          <w:marRight w:val="0"/>
          <w:marTop w:val="0"/>
          <w:marBottom w:val="0"/>
          <w:divBdr>
            <w:top w:val="none" w:sz="0" w:space="0" w:color="auto"/>
            <w:left w:val="none" w:sz="0" w:space="0" w:color="auto"/>
            <w:bottom w:val="none" w:sz="0" w:space="0" w:color="auto"/>
            <w:right w:val="none" w:sz="0" w:space="0" w:color="auto"/>
          </w:divBdr>
        </w:div>
        <w:div w:id="150875591">
          <w:marLeft w:val="640"/>
          <w:marRight w:val="0"/>
          <w:marTop w:val="0"/>
          <w:marBottom w:val="0"/>
          <w:divBdr>
            <w:top w:val="none" w:sz="0" w:space="0" w:color="auto"/>
            <w:left w:val="none" w:sz="0" w:space="0" w:color="auto"/>
            <w:bottom w:val="none" w:sz="0" w:space="0" w:color="auto"/>
            <w:right w:val="none" w:sz="0" w:space="0" w:color="auto"/>
          </w:divBdr>
        </w:div>
        <w:div w:id="768886845">
          <w:marLeft w:val="640"/>
          <w:marRight w:val="0"/>
          <w:marTop w:val="0"/>
          <w:marBottom w:val="0"/>
          <w:divBdr>
            <w:top w:val="none" w:sz="0" w:space="0" w:color="auto"/>
            <w:left w:val="none" w:sz="0" w:space="0" w:color="auto"/>
            <w:bottom w:val="none" w:sz="0" w:space="0" w:color="auto"/>
            <w:right w:val="none" w:sz="0" w:space="0" w:color="auto"/>
          </w:divBdr>
        </w:div>
        <w:div w:id="983118011">
          <w:marLeft w:val="640"/>
          <w:marRight w:val="0"/>
          <w:marTop w:val="0"/>
          <w:marBottom w:val="0"/>
          <w:divBdr>
            <w:top w:val="none" w:sz="0" w:space="0" w:color="auto"/>
            <w:left w:val="none" w:sz="0" w:space="0" w:color="auto"/>
            <w:bottom w:val="none" w:sz="0" w:space="0" w:color="auto"/>
            <w:right w:val="none" w:sz="0" w:space="0" w:color="auto"/>
          </w:divBdr>
        </w:div>
        <w:div w:id="1159006003">
          <w:marLeft w:val="640"/>
          <w:marRight w:val="0"/>
          <w:marTop w:val="0"/>
          <w:marBottom w:val="0"/>
          <w:divBdr>
            <w:top w:val="none" w:sz="0" w:space="0" w:color="auto"/>
            <w:left w:val="none" w:sz="0" w:space="0" w:color="auto"/>
            <w:bottom w:val="none" w:sz="0" w:space="0" w:color="auto"/>
            <w:right w:val="none" w:sz="0" w:space="0" w:color="auto"/>
          </w:divBdr>
        </w:div>
        <w:div w:id="1209875256">
          <w:marLeft w:val="640"/>
          <w:marRight w:val="0"/>
          <w:marTop w:val="0"/>
          <w:marBottom w:val="0"/>
          <w:divBdr>
            <w:top w:val="none" w:sz="0" w:space="0" w:color="auto"/>
            <w:left w:val="none" w:sz="0" w:space="0" w:color="auto"/>
            <w:bottom w:val="none" w:sz="0" w:space="0" w:color="auto"/>
            <w:right w:val="none" w:sz="0" w:space="0" w:color="auto"/>
          </w:divBdr>
        </w:div>
        <w:div w:id="1227490756">
          <w:marLeft w:val="640"/>
          <w:marRight w:val="0"/>
          <w:marTop w:val="0"/>
          <w:marBottom w:val="0"/>
          <w:divBdr>
            <w:top w:val="none" w:sz="0" w:space="0" w:color="auto"/>
            <w:left w:val="none" w:sz="0" w:space="0" w:color="auto"/>
            <w:bottom w:val="none" w:sz="0" w:space="0" w:color="auto"/>
            <w:right w:val="none" w:sz="0" w:space="0" w:color="auto"/>
          </w:divBdr>
        </w:div>
        <w:div w:id="1442263076">
          <w:marLeft w:val="640"/>
          <w:marRight w:val="0"/>
          <w:marTop w:val="0"/>
          <w:marBottom w:val="0"/>
          <w:divBdr>
            <w:top w:val="none" w:sz="0" w:space="0" w:color="auto"/>
            <w:left w:val="none" w:sz="0" w:space="0" w:color="auto"/>
            <w:bottom w:val="none" w:sz="0" w:space="0" w:color="auto"/>
            <w:right w:val="none" w:sz="0" w:space="0" w:color="auto"/>
          </w:divBdr>
        </w:div>
        <w:div w:id="1476097545">
          <w:marLeft w:val="640"/>
          <w:marRight w:val="0"/>
          <w:marTop w:val="0"/>
          <w:marBottom w:val="0"/>
          <w:divBdr>
            <w:top w:val="none" w:sz="0" w:space="0" w:color="auto"/>
            <w:left w:val="none" w:sz="0" w:space="0" w:color="auto"/>
            <w:bottom w:val="none" w:sz="0" w:space="0" w:color="auto"/>
            <w:right w:val="none" w:sz="0" w:space="0" w:color="auto"/>
          </w:divBdr>
        </w:div>
        <w:div w:id="1511605633">
          <w:marLeft w:val="640"/>
          <w:marRight w:val="0"/>
          <w:marTop w:val="0"/>
          <w:marBottom w:val="0"/>
          <w:divBdr>
            <w:top w:val="none" w:sz="0" w:space="0" w:color="auto"/>
            <w:left w:val="none" w:sz="0" w:space="0" w:color="auto"/>
            <w:bottom w:val="none" w:sz="0" w:space="0" w:color="auto"/>
            <w:right w:val="none" w:sz="0" w:space="0" w:color="auto"/>
          </w:divBdr>
        </w:div>
        <w:div w:id="1531449474">
          <w:marLeft w:val="640"/>
          <w:marRight w:val="0"/>
          <w:marTop w:val="0"/>
          <w:marBottom w:val="0"/>
          <w:divBdr>
            <w:top w:val="none" w:sz="0" w:space="0" w:color="auto"/>
            <w:left w:val="none" w:sz="0" w:space="0" w:color="auto"/>
            <w:bottom w:val="none" w:sz="0" w:space="0" w:color="auto"/>
            <w:right w:val="none" w:sz="0" w:space="0" w:color="auto"/>
          </w:divBdr>
        </w:div>
        <w:div w:id="1557743282">
          <w:marLeft w:val="640"/>
          <w:marRight w:val="0"/>
          <w:marTop w:val="0"/>
          <w:marBottom w:val="0"/>
          <w:divBdr>
            <w:top w:val="none" w:sz="0" w:space="0" w:color="auto"/>
            <w:left w:val="none" w:sz="0" w:space="0" w:color="auto"/>
            <w:bottom w:val="none" w:sz="0" w:space="0" w:color="auto"/>
            <w:right w:val="none" w:sz="0" w:space="0" w:color="auto"/>
          </w:divBdr>
        </w:div>
        <w:div w:id="1650475446">
          <w:marLeft w:val="640"/>
          <w:marRight w:val="0"/>
          <w:marTop w:val="0"/>
          <w:marBottom w:val="0"/>
          <w:divBdr>
            <w:top w:val="none" w:sz="0" w:space="0" w:color="auto"/>
            <w:left w:val="none" w:sz="0" w:space="0" w:color="auto"/>
            <w:bottom w:val="none" w:sz="0" w:space="0" w:color="auto"/>
            <w:right w:val="none" w:sz="0" w:space="0" w:color="auto"/>
          </w:divBdr>
        </w:div>
        <w:div w:id="1677270352">
          <w:marLeft w:val="640"/>
          <w:marRight w:val="0"/>
          <w:marTop w:val="0"/>
          <w:marBottom w:val="0"/>
          <w:divBdr>
            <w:top w:val="none" w:sz="0" w:space="0" w:color="auto"/>
            <w:left w:val="none" w:sz="0" w:space="0" w:color="auto"/>
            <w:bottom w:val="none" w:sz="0" w:space="0" w:color="auto"/>
            <w:right w:val="none" w:sz="0" w:space="0" w:color="auto"/>
          </w:divBdr>
        </w:div>
        <w:div w:id="1711297174">
          <w:marLeft w:val="640"/>
          <w:marRight w:val="0"/>
          <w:marTop w:val="0"/>
          <w:marBottom w:val="0"/>
          <w:divBdr>
            <w:top w:val="none" w:sz="0" w:space="0" w:color="auto"/>
            <w:left w:val="none" w:sz="0" w:space="0" w:color="auto"/>
            <w:bottom w:val="none" w:sz="0" w:space="0" w:color="auto"/>
            <w:right w:val="none" w:sz="0" w:space="0" w:color="auto"/>
          </w:divBdr>
        </w:div>
        <w:div w:id="1740470716">
          <w:marLeft w:val="640"/>
          <w:marRight w:val="0"/>
          <w:marTop w:val="0"/>
          <w:marBottom w:val="0"/>
          <w:divBdr>
            <w:top w:val="none" w:sz="0" w:space="0" w:color="auto"/>
            <w:left w:val="none" w:sz="0" w:space="0" w:color="auto"/>
            <w:bottom w:val="none" w:sz="0" w:space="0" w:color="auto"/>
            <w:right w:val="none" w:sz="0" w:space="0" w:color="auto"/>
          </w:divBdr>
        </w:div>
        <w:div w:id="1916166620">
          <w:marLeft w:val="640"/>
          <w:marRight w:val="0"/>
          <w:marTop w:val="0"/>
          <w:marBottom w:val="0"/>
          <w:divBdr>
            <w:top w:val="none" w:sz="0" w:space="0" w:color="auto"/>
            <w:left w:val="none" w:sz="0" w:space="0" w:color="auto"/>
            <w:bottom w:val="none" w:sz="0" w:space="0" w:color="auto"/>
            <w:right w:val="none" w:sz="0" w:space="0" w:color="auto"/>
          </w:divBdr>
        </w:div>
        <w:div w:id="2050370028">
          <w:marLeft w:val="640"/>
          <w:marRight w:val="0"/>
          <w:marTop w:val="0"/>
          <w:marBottom w:val="0"/>
          <w:divBdr>
            <w:top w:val="none" w:sz="0" w:space="0" w:color="auto"/>
            <w:left w:val="none" w:sz="0" w:space="0" w:color="auto"/>
            <w:bottom w:val="none" w:sz="0" w:space="0" w:color="auto"/>
            <w:right w:val="none" w:sz="0" w:space="0" w:color="auto"/>
          </w:divBdr>
        </w:div>
      </w:divsChild>
    </w:div>
    <w:div w:id="1166821348">
      <w:bodyDiv w:val="1"/>
      <w:marLeft w:val="0"/>
      <w:marRight w:val="0"/>
      <w:marTop w:val="0"/>
      <w:marBottom w:val="0"/>
      <w:divBdr>
        <w:top w:val="none" w:sz="0" w:space="0" w:color="auto"/>
        <w:left w:val="none" w:sz="0" w:space="0" w:color="auto"/>
        <w:bottom w:val="none" w:sz="0" w:space="0" w:color="auto"/>
        <w:right w:val="none" w:sz="0" w:space="0" w:color="auto"/>
      </w:divBdr>
      <w:divsChild>
        <w:div w:id="4290924">
          <w:marLeft w:val="640"/>
          <w:marRight w:val="0"/>
          <w:marTop w:val="0"/>
          <w:marBottom w:val="0"/>
          <w:divBdr>
            <w:top w:val="none" w:sz="0" w:space="0" w:color="auto"/>
            <w:left w:val="none" w:sz="0" w:space="0" w:color="auto"/>
            <w:bottom w:val="none" w:sz="0" w:space="0" w:color="auto"/>
            <w:right w:val="none" w:sz="0" w:space="0" w:color="auto"/>
          </w:divBdr>
        </w:div>
        <w:div w:id="36980454">
          <w:marLeft w:val="640"/>
          <w:marRight w:val="0"/>
          <w:marTop w:val="0"/>
          <w:marBottom w:val="0"/>
          <w:divBdr>
            <w:top w:val="none" w:sz="0" w:space="0" w:color="auto"/>
            <w:left w:val="none" w:sz="0" w:space="0" w:color="auto"/>
            <w:bottom w:val="none" w:sz="0" w:space="0" w:color="auto"/>
            <w:right w:val="none" w:sz="0" w:space="0" w:color="auto"/>
          </w:divBdr>
        </w:div>
        <w:div w:id="50231333">
          <w:marLeft w:val="640"/>
          <w:marRight w:val="0"/>
          <w:marTop w:val="0"/>
          <w:marBottom w:val="0"/>
          <w:divBdr>
            <w:top w:val="none" w:sz="0" w:space="0" w:color="auto"/>
            <w:left w:val="none" w:sz="0" w:space="0" w:color="auto"/>
            <w:bottom w:val="none" w:sz="0" w:space="0" w:color="auto"/>
            <w:right w:val="none" w:sz="0" w:space="0" w:color="auto"/>
          </w:divBdr>
        </w:div>
        <w:div w:id="85615757">
          <w:marLeft w:val="640"/>
          <w:marRight w:val="0"/>
          <w:marTop w:val="0"/>
          <w:marBottom w:val="0"/>
          <w:divBdr>
            <w:top w:val="none" w:sz="0" w:space="0" w:color="auto"/>
            <w:left w:val="none" w:sz="0" w:space="0" w:color="auto"/>
            <w:bottom w:val="none" w:sz="0" w:space="0" w:color="auto"/>
            <w:right w:val="none" w:sz="0" w:space="0" w:color="auto"/>
          </w:divBdr>
        </w:div>
        <w:div w:id="154345580">
          <w:marLeft w:val="640"/>
          <w:marRight w:val="0"/>
          <w:marTop w:val="0"/>
          <w:marBottom w:val="0"/>
          <w:divBdr>
            <w:top w:val="none" w:sz="0" w:space="0" w:color="auto"/>
            <w:left w:val="none" w:sz="0" w:space="0" w:color="auto"/>
            <w:bottom w:val="none" w:sz="0" w:space="0" w:color="auto"/>
            <w:right w:val="none" w:sz="0" w:space="0" w:color="auto"/>
          </w:divBdr>
        </w:div>
        <w:div w:id="285816156">
          <w:marLeft w:val="640"/>
          <w:marRight w:val="0"/>
          <w:marTop w:val="0"/>
          <w:marBottom w:val="0"/>
          <w:divBdr>
            <w:top w:val="none" w:sz="0" w:space="0" w:color="auto"/>
            <w:left w:val="none" w:sz="0" w:space="0" w:color="auto"/>
            <w:bottom w:val="none" w:sz="0" w:space="0" w:color="auto"/>
            <w:right w:val="none" w:sz="0" w:space="0" w:color="auto"/>
          </w:divBdr>
        </w:div>
        <w:div w:id="367680053">
          <w:marLeft w:val="640"/>
          <w:marRight w:val="0"/>
          <w:marTop w:val="0"/>
          <w:marBottom w:val="0"/>
          <w:divBdr>
            <w:top w:val="none" w:sz="0" w:space="0" w:color="auto"/>
            <w:left w:val="none" w:sz="0" w:space="0" w:color="auto"/>
            <w:bottom w:val="none" w:sz="0" w:space="0" w:color="auto"/>
            <w:right w:val="none" w:sz="0" w:space="0" w:color="auto"/>
          </w:divBdr>
        </w:div>
        <w:div w:id="383138083">
          <w:marLeft w:val="640"/>
          <w:marRight w:val="0"/>
          <w:marTop w:val="0"/>
          <w:marBottom w:val="0"/>
          <w:divBdr>
            <w:top w:val="none" w:sz="0" w:space="0" w:color="auto"/>
            <w:left w:val="none" w:sz="0" w:space="0" w:color="auto"/>
            <w:bottom w:val="none" w:sz="0" w:space="0" w:color="auto"/>
            <w:right w:val="none" w:sz="0" w:space="0" w:color="auto"/>
          </w:divBdr>
        </w:div>
        <w:div w:id="396632328">
          <w:marLeft w:val="640"/>
          <w:marRight w:val="0"/>
          <w:marTop w:val="0"/>
          <w:marBottom w:val="0"/>
          <w:divBdr>
            <w:top w:val="none" w:sz="0" w:space="0" w:color="auto"/>
            <w:left w:val="none" w:sz="0" w:space="0" w:color="auto"/>
            <w:bottom w:val="none" w:sz="0" w:space="0" w:color="auto"/>
            <w:right w:val="none" w:sz="0" w:space="0" w:color="auto"/>
          </w:divBdr>
        </w:div>
        <w:div w:id="410125926">
          <w:marLeft w:val="640"/>
          <w:marRight w:val="0"/>
          <w:marTop w:val="0"/>
          <w:marBottom w:val="0"/>
          <w:divBdr>
            <w:top w:val="none" w:sz="0" w:space="0" w:color="auto"/>
            <w:left w:val="none" w:sz="0" w:space="0" w:color="auto"/>
            <w:bottom w:val="none" w:sz="0" w:space="0" w:color="auto"/>
            <w:right w:val="none" w:sz="0" w:space="0" w:color="auto"/>
          </w:divBdr>
        </w:div>
        <w:div w:id="480804347">
          <w:marLeft w:val="640"/>
          <w:marRight w:val="0"/>
          <w:marTop w:val="0"/>
          <w:marBottom w:val="0"/>
          <w:divBdr>
            <w:top w:val="none" w:sz="0" w:space="0" w:color="auto"/>
            <w:left w:val="none" w:sz="0" w:space="0" w:color="auto"/>
            <w:bottom w:val="none" w:sz="0" w:space="0" w:color="auto"/>
            <w:right w:val="none" w:sz="0" w:space="0" w:color="auto"/>
          </w:divBdr>
        </w:div>
        <w:div w:id="505101004">
          <w:marLeft w:val="640"/>
          <w:marRight w:val="0"/>
          <w:marTop w:val="0"/>
          <w:marBottom w:val="0"/>
          <w:divBdr>
            <w:top w:val="none" w:sz="0" w:space="0" w:color="auto"/>
            <w:left w:val="none" w:sz="0" w:space="0" w:color="auto"/>
            <w:bottom w:val="none" w:sz="0" w:space="0" w:color="auto"/>
            <w:right w:val="none" w:sz="0" w:space="0" w:color="auto"/>
          </w:divBdr>
        </w:div>
        <w:div w:id="557787256">
          <w:marLeft w:val="640"/>
          <w:marRight w:val="0"/>
          <w:marTop w:val="0"/>
          <w:marBottom w:val="0"/>
          <w:divBdr>
            <w:top w:val="none" w:sz="0" w:space="0" w:color="auto"/>
            <w:left w:val="none" w:sz="0" w:space="0" w:color="auto"/>
            <w:bottom w:val="none" w:sz="0" w:space="0" w:color="auto"/>
            <w:right w:val="none" w:sz="0" w:space="0" w:color="auto"/>
          </w:divBdr>
        </w:div>
        <w:div w:id="574779327">
          <w:marLeft w:val="640"/>
          <w:marRight w:val="0"/>
          <w:marTop w:val="0"/>
          <w:marBottom w:val="0"/>
          <w:divBdr>
            <w:top w:val="none" w:sz="0" w:space="0" w:color="auto"/>
            <w:left w:val="none" w:sz="0" w:space="0" w:color="auto"/>
            <w:bottom w:val="none" w:sz="0" w:space="0" w:color="auto"/>
            <w:right w:val="none" w:sz="0" w:space="0" w:color="auto"/>
          </w:divBdr>
        </w:div>
        <w:div w:id="643856083">
          <w:marLeft w:val="640"/>
          <w:marRight w:val="0"/>
          <w:marTop w:val="0"/>
          <w:marBottom w:val="0"/>
          <w:divBdr>
            <w:top w:val="none" w:sz="0" w:space="0" w:color="auto"/>
            <w:left w:val="none" w:sz="0" w:space="0" w:color="auto"/>
            <w:bottom w:val="none" w:sz="0" w:space="0" w:color="auto"/>
            <w:right w:val="none" w:sz="0" w:space="0" w:color="auto"/>
          </w:divBdr>
        </w:div>
        <w:div w:id="648706138">
          <w:marLeft w:val="640"/>
          <w:marRight w:val="0"/>
          <w:marTop w:val="0"/>
          <w:marBottom w:val="0"/>
          <w:divBdr>
            <w:top w:val="none" w:sz="0" w:space="0" w:color="auto"/>
            <w:left w:val="none" w:sz="0" w:space="0" w:color="auto"/>
            <w:bottom w:val="none" w:sz="0" w:space="0" w:color="auto"/>
            <w:right w:val="none" w:sz="0" w:space="0" w:color="auto"/>
          </w:divBdr>
        </w:div>
        <w:div w:id="656424120">
          <w:marLeft w:val="640"/>
          <w:marRight w:val="0"/>
          <w:marTop w:val="0"/>
          <w:marBottom w:val="0"/>
          <w:divBdr>
            <w:top w:val="none" w:sz="0" w:space="0" w:color="auto"/>
            <w:left w:val="none" w:sz="0" w:space="0" w:color="auto"/>
            <w:bottom w:val="none" w:sz="0" w:space="0" w:color="auto"/>
            <w:right w:val="none" w:sz="0" w:space="0" w:color="auto"/>
          </w:divBdr>
        </w:div>
        <w:div w:id="658847215">
          <w:marLeft w:val="640"/>
          <w:marRight w:val="0"/>
          <w:marTop w:val="0"/>
          <w:marBottom w:val="0"/>
          <w:divBdr>
            <w:top w:val="none" w:sz="0" w:space="0" w:color="auto"/>
            <w:left w:val="none" w:sz="0" w:space="0" w:color="auto"/>
            <w:bottom w:val="none" w:sz="0" w:space="0" w:color="auto"/>
            <w:right w:val="none" w:sz="0" w:space="0" w:color="auto"/>
          </w:divBdr>
        </w:div>
        <w:div w:id="665278880">
          <w:marLeft w:val="640"/>
          <w:marRight w:val="0"/>
          <w:marTop w:val="0"/>
          <w:marBottom w:val="0"/>
          <w:divBdr>
            <w:top w:val="none" w:sz="0" w:space="0" w:color="auto"/>
            <w:left w:val="none" w:sz="0" w:space="0" w:color="auto"/>
            <w:bottom w:val="none" w:sz="0" w:space="0" w:color="auto"/>
            <w:right w:val="none" w:sz="0" w:space="0" w:color="auto"/>
          </w:divBdr>
        </w:div>
        <w:div w:id="745301400">
          <w:marLeft w:val="640"/>
          <w:marRight w:val="0"/>
          <w:marTop w:val="0"/>
          <w:marBottom w:val="0"/>
          <w:divBdr>
            <w:top w:val="none" w:sz="0" w:space="0" w:color="auto"/>
            <w:left w:val="none" w:sz="0" w:space="0" w:color="auto"/>
            <w:bottom w:val="none" w:sz="0" w:space="0" w:color="auto"/>
            <w:right w:val="none" w:sz="0" w:space="0" w:color="auto"/>
          </w:divBdr>
        </w:div>
        <w:div w:id="762148866">
          <w:marLeft w:val="640"/>
          <w:marRight w:val="0"/>
          <w:marTop w:val="0"/>
          <w:marBottom w:val="0"/>
          <w:divBdr>
            <w:top w:val="none" w:sz="0" w:space="0" w:color="auto"/>
            <w:left w:val="none" w:sz="0" w:space="0" w:color="auto"/>
            <w:bottom w:val="none" w:sz="0" w:space="0" w:color="auto"/>
            <w:right w:val="none" w:sz="0" w:space="0" w:color="auto"/>
          </w:divBdr>
        </w:div>
        <w:div w:id="860239170">
          <w:marLeft w:val="640"/>
          <w:marRight w:val="0"/>
          <w:marTop w:val="0"/>
          <w:marBottom w:val="0"/>
          <w:divBdr>
            <w:top w:val="none" w:sz="0" w:space="0" w:color="auto"/>
            <w:left w:val="none" w:sz="0" w:space="0" w:color="auto"/>
            <w:bottom w:val="none" w:sz="0" w:space="0" w:color="auto"/>
            <w:right w:val="none" w:sz="0" w:space="0" w:color="auto"/>
          </w:divBdr>
        </w:div>
        <w:div w:id="876048755">
          <w:marLeft w:val="640"/>
          <w:marRight w:val="0"/>
          <w:marTop w:val="0"/>
          <w:marBottom w:val="0"/>
          <w:divBdr>
            <w:top w:val="none" w:sz="0" w:space="0" w:color="auto"/>
            <w:left w:val="none" w:sz="0" w:space="0" w:color="auto"/>
            <w:bottom w:val="none" w:sz="0" w:space="0" w:color="auto"/>
            <w:right w:val="none" w:sz="0" w:space="0" w:color="auto"/>
          </w:divBdr>
        </w:div>
        <w:div w:id="1038091498">
          <w:marLeft w:val="640"/>
          <w:marRight w:val="0"/>
          <w:marTop w:val="0"/>
          <w:marBottom w:val="0"/>
          <w:divBdr>
            <w:top w:val="none" w:sz="0" w:space="0" w:color="auto"/>
            <w:left w:val="none" w:sz="0" w:space="0" w:color="auto"/>
            <w:bottom w:val="none" w:sz="0" w:space="0" w:color="auto"/>
            <w:right w:val="none" w:sz="0" w:space="0" w:color="auto"/>
          </w:divBdr>
        </w:div>
        <w:div w:id="1058289106">
          <w:marLeft w:val="640"/>
          <w:marRight w:val="0"/>
          <w:marTop w:val="0"/>
          <w:marBottom w:val="0"/>
          <w:divBdr>
            <w:top w:val="none" w:sz="0" w:space="0" w:color="auto"/>
            <w:left w:val="none" w:sz="0" w:space="0" w:color="auto"/>
            <w:bottom w:val="none" w:sz="0" w:space="0" w:color="auto"/>
            <w:right w:val="none" w:sz="0" w:space="0" w:color="auto"/>
          </w:divBdr>
        </w:div>
        <w:div w:id="1071846940">
          <w:marLeft w:val="640"/>
          <w:marRight w:val="0"/>
          <w:marTop w:val="0"/>
          <w:marBottom w:val="0"/>
          <w:divBdr>
            <w:top w:val="none" w:sz="0" w:space="0" w:color="auto"/>
            <w:left w:val="none" w:sz="0" w:space="0" w:color="auto"/>
            <w:bottom w:val="none" w:sz="0" w:space="0" w:color="auto"/>
            <w:right w:val="none" w:sz="0" w:space="0" w:color="auto"/>
          </w:divBdr>
        </w:div>
        <w:div w:id="1105423960">
          <w:marLeft w:val="640"/>
          <w:marRight w:val="0"/>
          <w:marTop w:val="0"/>
          <w:marBottom w:val="0"/>
          <w:divBdr>
            <w:top w:val="none" w:sz="0" w:space="0" w:color="auto"/>
            <w:left w:val="none" w:sz="0" w:space="0" w:color="auto"/>
            <w:bottom w:val="none" w:sz="0" w:space="0" w:color="auto"/>
            <w:right w:val="none" w:sz="0" w:space="0" w:color="auto"/>
          </w:divBdr>
        </w:div>
        <w:div w:id="1130051630">
          <w:marLeft w:val="640"/>
          <w:marRight w:val="0"/>
          <w:marTop w:val="0"/>
          <w:marBottom w:val="0"/>
          <w:divBdr>
            <w:top w:val="none" w:sz="0" w:space="0" w:color="auto"/>
            <w:left w:val="none" w:sz="0" w:space="0" w:color="auto"/>
            <w:bottom w:val="none" w:sz="0" w:space="0" w:color="auto"/>
            <w:right w:val="none" w:sz="0" w:space="0" w:color="auto"/>
          </w:divBdr>
        </w:div>
        <w:div w:id="1141732260">
          <w:marLeft w:val="640"/>
          <w:marRight w:val="0"/>
          <w:marTop w:val="0"/>
          <w:marBottom w:val="0"/>
          <w:divBdr>
            <w:top w:val="none" w:sz="0" w:space="0" w:color="auto"/>
            <w:left w:val="none" w:sz="0" w:space="0" w:color="auto"/>
            <w:bottom w:val="none" w:sz="0" w:space="0" w:color="auto"/>
            <w:right w:val="none" w:sz="0" w:space="0" w:color="auto"/>
          </w:divBdr>
        </w:div>
        <w:div w:id="1142235214">
          <w:marLeft w:val="640"/>
          <w:marRight w:val="0"/>
          <w:marTop w:val="0"/>
          <w:marBottom w:val="0"/>
          <w:divBdr>
            <w:top w:val="none" w:sz="0" w:space="0" w:color="auto"/>
            <w:left w:val="none" w:sz="0" w:space="0" w:color="auto"/>
            <w:bottom w:val="none" w:sz="0" w:space="0" w:color="auto"/>
            <w:right w:val="none" w:sz="0" w:space="0" w:color="auto"/>
          </w:divBdr>
        </w:div>
        <w:div w:id="1193805043">
          <w:marLeft w:val="640"/>
          <w:marRight w:val="0"/>
          <w:marTop w:val="0"/>
          <w:marBottom w:val="0"/>
          <w:divBdr>
            <w:top w:val="none" w:sz="0" w:space="0" w:color="auto"/>
            <w:left w:val="none" w:sz="0" w:space="0" w:color="auto"/>
            <w:bottom w:val="none" w:sz="0" w:space="0" w:color="auto"/>
            <w:right w:val="none" w:sz="0" w:space="0" w:color="auto"/>
          </w:divBdr>
        </w:div>
        <w:div w:id="1210267420">
          <w:marLeft w:val="640"/>
          <w:marRight w:val="0"/>
          <w:marTop w:val="0"/>
          <w:marBottom w:val="0"/>
          <w:divBdr>
            <w:top w:val="none" w:sz="0" w:space="0" w:color="auto"/>
            <w:left w:val="none" w:sz="0" w:space="0" w:color="auto"/>
            <w:bottom w:val="none" w:sz="0" w:space="0" w:color="auto"/>
            <w:right w:val="none" w:sz="0" w:space="0" w:color="auto"/>
          </w:divBdr>
        </w:div>
        <w:div w:id="1369987765">
          <w:marLeft w:val="640"/>
          <w:marRight w:val="0"/>
          <w:marTop w:val="0"/>
          <w:marBottom w:val="0"/>
          <w:divBdr>
            <w:top w:val="none" w:sz="0" w:space="0" w:color="auto"/>
            <w:left w:val="none" w:sz="0" w:space="0" w:color="auto"/>
            <w:bottom w:val="none" w:sz="0" w:space="0" w:color="auto"/>
            <w:right w:val="none" w:sz="0" w:space="0" w:color="auto"/>
          </w:divBdr>
        </w:div>
        <w:div w:id="1370882755">
          <w:marLeft w:val="640"/>
          <w:marRight w:val="0"/>
          <w:marTop w:val="0"/>
          <w:marBottom w:val="0"/>
          <w:divBdr>
            <w:top w:val="none" w:sz="0" w:space="0" w:color="auto"/>
            <w:left w:val="none" w:sz="0" w:space="0" w:color="auto"/>
            <w:bottom w:val="none" w:sz="0" w:space="0" w:color="auto"/>
            <w:right w:val="none" w:sz="0" w:space="0" w:color="auto"/>
          </w:divBdr>
        </w:div>
        <w:div w:id="1413240630">
          <w:marLeft w:val="640"/>
          <w:marRight w:val="0"/>
          <w:marTop w:val="0"/>
          <w:marBottom w:val="0"/>
          <w:divBdr>
            <w:top w:val="none" w:sz="0" w:space="0" w:color="auto"/>
            <w:left w:val="none" w:sz="0" w:space="0" w:color="auto"/>
            <w:bottom w:val="none" w:sz="0" w:space="0" w:color="auto"/>
            <w:right w:val="none" w:sz="0" w:space="0" w:color="auto"/>
          </w:divBdr>
        </w:div>
        <w:div w:id="1434668712">
          <w:marLeft w:val="640"/>
          <w:marRight w:val="0"/>
          <w:marTop w:val="0"/>
          <w:marBottom w:val="0"/>
          <w:divBdr>
            <w:top w:val="none" w:sz="0" w:space="0" w:color="auto"/>
            <w:left w:val="none" w:sz="0" w:space="0" w:color="auto"/>
            <w:bottom w:val="none" w:sz="0" w:space="0" w:color="auto"/>
            <w:right w:val="none" w:sz="0" w:space="0" w:color="auto"/>
          </w:divBdr>
        </w:div>
        <w:div w:id="1437873202">
          <w:marLeft w:val="640"/>
          <w:marRight w:val="0"/>
          <w:marTop w:val="0"/>
          <w:marBottom w:val="0"/>
          <w:divBdr>
            <w:top w:val="none" w:sz="0" w:space="0" w:color="auto"/>
            <w:left w:val="none" w:sz="0" w:space="0" w:color="auto"/>
            <w:bottom w:val="none" w:sz="0" w:space="0" w:color="auto"/>
            <w:right w:val="none" w:sz="0" w:space="0" w:color="auto"/>
          </w:divBdr>
        </w:div>
        <w:div w:id="1541943120">
          <w:marLeft w:val="640"/>
          <w:marRight w:val="0"/>
          <w:marTop w:val="0"/>
          <w:marBottom w:val="0"/>
          <w:divBdr>
            <w:top w:val="none" w:sz="0" w:space="0" w:color="auto"/>
            <w:left w:val="none" w:sz="0" w:space="0" w:color="auto"/>
            <w:bottom w:val="none" w:sz="0" w:space="0" w:color="auto"/>
            <w:right w:val="none" w:sz="0" w:space="0" w:color="auto"/>
          </w:divBdr>
        </w:div>
        <w:div w:id="1755543350">
          <w:marLeft w:val="640"/>
          <w:marRight w:val="0"/>
          <w:marTop w:val="0"/>
          <w:marBottom w:val="0"/>
          <w:divBdr>
            <w:top w:val="none" w:sz="0" w:space="0" w:color="auto"/>
            <w:left w:val="none" w:sz="0" w:space="0" w:color="auto"/>
            <w:bottom w:val="none" w:sz="0" w:space="0" w:color="auto"/>
            <w:right w:val="none" w:sz="0" w:space="0" w:color="auto"/>
          </w:divBdr>
        </w:div>
        <w:div w:id="1778790070">
          <w:marLeft w:val="640"/>
          <w:marRight w:val="0"/>
          <w:marTop w:val="0"/>
          <w:marBottom w:val="0"/>
          <w:divBdr>
            <w:top w:val="none" w:sz="0" w:space="0" w:color="auto"/>
            <w:left w:val="none" w:sz="0" w:space="0" w:color="auto"/>
            <w:bottom w:val="none" w:sz="0" w:space="0" w:color="auto"/>
            <w:right w:val="none" w:sz="0" w:space="0" w:color="auto"/>
          </w:divBdr>
        </w:div>
        <w:div w:id="1817841665">
          <w:marLeft w:val="640"/>
          <w:marRight w:val="0"/>
          <w:marTop w:val="0"/>
          <w:marBottom w:val="0"/>
          <w:divBdr>
            <w:top w:val="none" w:sz="0" w:space="0" w:color="auto"/>
            <w:left w:val="none" w:sz="0" w:space="0" w:color="auto"/>
            <w:bottom w:val="none" w:sz="0" w:space="0" w:color="auto"/>
            <w:right w:val="none" w:sz="0" w:space="0" w:color="auto"/>
          </w:divBdr>
        </w:div>
        <w:div w:id="1877354063">
          <w:marLeft w:val="640"/>
          <w:marRight w:val="0"/>
          <w:marTop w:val="0"/>
          <w:marBottom w:val="0"/>
          <w:divBdr>
            <w:top w:val="none" w:sz="0" w:space="0" w:color="auto"/>
            <w:left w:val="none" w:sz="0" w:space="0" w:color="auto"/>
            <w:bottom w:val="none" w:sz="0" w:space="0" w:color="auto"/>
            <w:right w:val="none" w:sz="0" w:space="0" w:color="auto"/>
          </w:divBdr>
        </w:div>
        <w:div w:id="1907177588">
          <w:marLeft w:val="640"/>
          <w:marRight w:val="0"/>
          <w:marTop w:val="0"/>
          <w:marBottom w:val="0"/>
          <w:divBdr>
            <w:top w:val="none" w:sz="0" w:space="0" w:color="auto"/>
            <w:left w:val="none" w:sz="0" w:space="0" w:color="auto"/>
            <w:bottom w:val="none" w:sz="0" w:space="0" w:color="auto"/>
            <w:right w:val="none" w:sz="0" w:space="0" w:color="auto"/>
          </w:divBdr>
        </w:div>
        <w:div w:id="1910187028">
          <w:marLeft w:val="640"/>
          <w:marRight w:val="0"/>
          <w:marTop w:val="0"/>
          <w:marBottom w:val="0"/>
          <w:divBdr>
            <w:top w:val="none" w:sz="0" w:space="0" w:color="auto"/>
            <w:left w:val="none" w:sz="0" w:space="0" w:color="auto"/>
            <w:bottom w:val="none" w:sz="0" w:space="0" w:color="auto"/>
            <w:right w:val="none" w:sz="0" w:space="0" w:color="auto"/>
          </w:divBdr>
        </w:div>
        <w:div w:id="1941138059">
          <w:marLeft w:val="640"/>
          <w:marRight w:val="0"/>
          <w:marTop w:val="0"/>
          <w:marBottom w:val="0"/>
          <w:divBdr>
            <w:top w:val="none" w:sz="0" w:space="0" w:color="auto"/>
            <w:left w:val="none" w:sz="0" w:space="0" w:color="auto"/>
            <w:bottom w:val="none" w:sz="0" w:space="0" w:color="auto"/>
            <w:right w:val="none" w:sz="0" w:space="0" w:color="auto"/>
          </w:divBdr>
        </w:div>
        <w:div w:id="1968848118">
          <w:marLeft w:val="640"/>
          <w:marRight w:val="0"/>
          <w:marTop w:val="0"/>
          <w:marBottom w:val="0"/>
          <w:divBdr>
            <w:top w:val="none" w:sz="0" w:space="0" w:color="auto"/>
            <w:left w:val="none" w:sz="0" w:space="0" w:color="auto"/>
            <w:bottom w:val="none" w:sz="0" w:space="0" w:color="auto"/>
            <w:right w:val="none" w:sz="0" w:space="0" w:color="auto"/>
          </w:divBdr>
        </w:div>
        <w:div w:id="2031641197">
          <w:marLeft w:val="640"/>
          <w:marRight w:val="0"/>
          <w:marTop w:val="0"/>
          <w:marBottom w:val="0"/>
          <w:divBdr>
            <w:top w:val="none" w:sz="0" w:space="0" w:color="auto"/>
            <w:left w:val="none" w:sz="0" w:space="0" w:color="auto"/>
            <w:bottom w:val="none" w:sz="0" w:space="0" w:color="auto"/>
            <w:right w:val="none" w:sz="0" w:space="0" w:color="auto"/>
          </w:divBdr>
        </w:div>
        <w:div w:id="2113092020">
          <w:marLeft w:val="640"/>
          <w:marRight w:val="0"/>
          <w:marTop w:val="0"/>
          <w:marBottom w:val="0"/>
          <w:divBdr>
            <w:top w:val="none" w:sz="0" w:space="0" w:color="auto"/>
            <w:left w:val="none" w:sz="0" w:space="0" w:color="auto"/>
            <w:bottom w:val="none" w:sz="0" w:space="0" w:color="auto"/>
            <w:right w:val="none" w:sz="0" w:space="0" w:color="auto"/>
          </w:divBdr>
        </w:div>
      </w:divsChild>
    </w:div>
    <w:div w:id="1185291708">
      <w:bodyDiv w:val="1"/>
      <w:marLeft w:val="0"/>
      <w:marRight w:val="0"/>
      <w:marTop w:val="0"/>
      <w:marBottom w:val="0"/>
      <w:divBdr>
        <w:top w:val="none" w:sz="0" w:space="0" w:color="auto"/>
        <w:left w:val="none" w:sz="0" w:space="0" w:color="auto"/>
        <w:bottom w:val="none" w:sz="0" w:space="0" w:color="auto"/>
        <w:right w:val="none" w:sz="0" w:space="0" w:color="auto"/>
      </w:divBdr>
      <w:divsChild>
        <w:div w:id="168452120">
          <w:marLeft w:val="640"/>
          <w:marRight w:val="0"/>
          <w:marTop w:val="0"/>
          <w:marBottom w:val="0"/>
          <w:divBdr>
            <w:top w:val="none" w:sz="0" w:space="0" w:color="auto"/>
            <w:left w:val="none" w:sz="0" w:space="0" w:color="auto"/>
            <w:bottom w:val="none" w:sz="0" w:space="0" w:color="auto"/>
            <w:right w:val="none" w:sz="0" w:space="0" w:color="auto"/>
          </w:divBdr>
        </w:div>
        <w:div w:id="319770401">
          <w:marLeft w:val="640"/>
          <w:marRight w:val="0"/>
          <w:marTop w:val="0"/>
          <w:marBottom w:val="0"/>
          <w:divBdr>
            <w:top w:val="none" w:sz="0" w:space="0" w:color="auto"/>
            <w:left w:val="none" w:sz="0" w:space="0" w:color="auto"/>
            <w:bottom w:val="none" w:sz="0" w:space="0" w:color="auto"/>
            <w:right w:val="none" w:sz="0" w:space="0" w:color="auto"/>
          </w:divBdr>
        </w:div>
        <w:div w:id="382565517">
          <w:marLeft w:val="640"/>
          <w:marRight w:val="0"/>
          <w:marTop w:val="0"/>
          <w:marBottom w:val="0"/>
          <w:divBdr>
            <w:top w:val="none" w:sz="0" w:space="0" w:color="auto"/>
            <w:left w:val="none" w:sz="0" w:space="0" w:color="auto"/>
            <w:bottom w:val="none" w:sz="0" w:space="0" w:color="auto"/>
            <w:right w:val="none" w:sz="0" w:space="0" w:color="auto"/>
          </w:divBdr>
        </w:div>
        <w:div w:id="392047905">
          <w:marLeft w:val="640"/>
          <w:marRight w:val="0"/>
          <w:marTop w:val="0"/>
          <w:marBottom w:val="0"/>
          <w:divBdr>
            <w:top w:val="none" w:sz="0" w:space="0" w:color="auto"/>
            <w:left w:val="none" w:sz="0" w:space="0" w:color="auto"/>
            <w:bottom w:val="none" w:sz="0" w:space="0" w:color="auto"/>
            <w:right w:val="none" w:sz="0" w:space="0" w:color="auto"/>
          </w:divBdr>
        </w:div>
        <w:div w:id="488910328">
          <w:marLeft w:val="640"/>
          <w:marRight w:val="0"/>
          <w:marTop w:val="0"/>
          <w:marBottom w:val="0"/>
          <w:divBdr>
            <w:top w:val="none" w:sz="0" w:space="0" w:color="auto"/>
            <w:left w:val="none" w:sz="0" w:space="0" w:color="auto"/>
            <w:bottom w:val="none" w:sz="0" w:space="0" w:color="auto"/>
            <w:right w:val="none" w:sz="0" w:space="0" w:color="auto"/>
          </w:divBdr>
        </w:div>
        <w:div w:id="554660883">
          <w:marLeft w:val="640"/>
          <w:marRight w:val="0"/>
          <w:marTop w:val="0"/>
          <w:marBottom w:val="0"/>
          <w:divBdr>
            <w:top w:val="none" w:sz="0" w:space="0" w:color="auto"/>
            <w:left w:val="none" w:sz="0" w:space="0" w:color="auto"/>
            <w:bottom w:val="none" w:sz="0" w:space="0" w:color="auto"/>
            <w:right w:val="none" w:sz="0" w:space="0" w:color="auto"/>
          </w:divBdr>
        </w:div>
        <w:div w:id="583417675">
          <w:marLeft w:val="640"/>
          <w:marRight w:val="0"/>
          <w:marTop w:val="0"/>
          <w:marBottom w:val="0"/>
          <w:divBdr>
            <w:top w:val="none" w:sz="0" w:space="0" w:color="auto"/>
            <w:left w:val="none" w:sz="0" w:space="0" w:color="auto"/>
            <w:bottom w:val="none" w:sz="0" w:space="0" w:color="auto"/>
            <w:right w:val="none" w:sz="0" w:space="0" w:color="auto"/>
          </w:divBdr>
        </w:div>
        <w:div w:id="788089288">
          <w:marLeft w:val="640"/>
          <w:marRight w:val="0"/>
          <w:marTop w:val="0"/>
          <w:marBottom w:val="0"/>
          <w:divBdr>
            <w:top w:val="none" w:sz="0" w:space="0" w:color="auto"/>
            <w:left w:val="none" w:sz="0" w:space="0" w:color="auto"/>
            <w:bottom w:val="none" w:sz="0" w:space="0" w:color="auto"/>
            <w:right w:val="none" w:sz="0" w:space="0" w:color="auto"/>
          </w:divBdr>
        </w:div>
        <w:div w:id="901867304">
          <w:marLeft w:val="640"/>
          <w:marRight w:val="0"/>
          <w:marTop w:val="0"/>
          <w:marBottom w:val="0"/>
          <w:divBdr>
            <w:top w:val="none" w:sz="0" w:space="0" w:color="auto"/>
            <w:left w:val="none" w:sz="0" w:space="0" w:color="auto"/>
            <w:bottom w:val="none" w:sz="0" w:space="0" w:color="auto"/>
            <w:right w:val="none" w:sz="0" w:space="0" w:color="auto"/>
          </w:divBdr>
        </w:div>
        <w:div w:id="995306574">
          <w:marLeft w:val="640"/>
          <w:marRight w:val="0"/>
          <w:marTop w:val="0"/>
          <w:marBottom w:val="0"/>
          <w:divBdr>
            <w:top w:val="none" w:sz="0" w:space="0" w:color="auto"/>
            <w:left w:val="none" w:sz="0" w:space="0" w:color="auto"/>
            <w:bottom w:val="none" w:sz="0" w:space="0" w:color="auto"/>
            <w:right w:val="none" w:sz="0" w:space="0" w:color="auto"/>
          </w:divBdr>
        </w:div>
        <w:div w:id="1018968637">
          <w:marLeft w:val="640"/>
          <w:marRight w:val="0"/>
          <w:marTop w:val="0"/>
          <w:marBottom w:val="0"/>
          <w:divBdr>
            <w:top w:val="none" w:sz="0" w:space="0" w:color="auto"/>
            <w:left w:val="none" w:sz="0" w:space="0" w:color="auto"/>
            <w:bottom w:val="none" w:sz="0" w:space="0" w:color="auto"/>
            <w:right w:val="none" w:sz="0" w:space="0" w:color="auto"/>
          </w:divBdr>
        </w:div>
        <w:div w:id="1201094649">
          <w:marLeft w:val="640"/>
          <w:marRight w:val="0"/>
          <w:marTop w:val="0"/>
          <w:marBottom w:val="0"/>
          <w:divBdr>
            <w:top w:val="none" w:sz="0" w:space="0" w:color="auto"/>
            <w:left w:val="none" w:sz="0" w:space="0" w:color="auto"/>
            <w:bottom w:val="none" w:sz="0" w:space="0" w:color="auto"/>
            <w:right w:val="none" w:sz="0" w:space="0" w:color="auto"/>
          </w:divBdr>
        </w:div>
        <w:div w:id="1204635602">
          <w:marLeft w:val="640"/>
          <w:marRight w:val="0"/>
          <w:marTop w:val="0"/>
          <w:marBottom w:val="0"/>
          <w:divBdr>
            <w:top w:val="none" w:sz="0" w:space="0" w:color="auto"/>
            <w:left w:val="none" w:sz="0" w:space="0" w:color="auto"/>
            <w:bottom w:val="none" w:sz="0" w:space="0" w:color="auto"/>
            <w:right w:val="none" w:sz="0" w:space="0" w:color="auto"/>
          </w:divBdr>
        </w:div>
        <w:div w:id="1301496401">
          <w:marLeft w:val="640"/>
          <w:marRight w:val="0"/>
          <w:marTop w:val="0"/>
          <w:marBottom w:val="0"/>
          <w:divBdr>
            <w:top w:val="none" w:sz="0" w:space="0" w:color="auto"/>
            <w:left w:val="none" w:sz="0" w:space="0" w:color="auto"/>
            <w:bottom w:val="none" w:sz="0" w:space="0" w:color="auto"/>
            <w:right w:val="none" w:sz="0" w:space="0" w:color="auto"/>
          </w:divBdr>
        </w:div>
        <w:div w:id="1317563963">
          <w:marLeft w:val="640"/>
          <w:marRight w:val="0"/>
          <w:marTop w:val="0"/>
          <w:marBottom w:val="0"/>
          <w:divBdr>
            <w:top w:val="none" w:sz="0" w:space="0" w:color="auto"/>
            <w:left w:val="none" w:sz="0" w:space="0" w:color="auto"/>
            <w:bottom w:val="none" w:sz="0" w:space="0" w:color="auto"/>
            <w:right w:val="none" w:sz="0" w:space="0" w:color="auto"/>
          </w:divBdr>
        </w:div>
        <w:div w:id="1586527896">
          <w:marLeft w:val="640"/>
          <w:marRight w:val="0"/>
          <w:marTop w:val="0"/>
          <w:marBottom w:val="0"/>
          <w:divBdr>
            <w:top w:val="none" w:sz="0" w:space="0" w:color="auto"/>
            <w:left w:val="none" w:sz="0" w:space="0" w:color="auto"/>
            <w:bottom w:val="none" w:sz="0" w:space="0" w:color="auto"/>
            <w:right w:val="none" w:sz="0" w:space="0" w:color="auto"/>
          </w:divBdr>
        </w:div>
        <w:div w:id="1621838099">
          <w:marLeft w:val="640"/>
          <w:marRight w:val="0"/>
          <w:marTop w:val="0"/>
          <w:marBottom w:val="0"/>
          <w:divBdr>
            <w:top w:val="none" w:sz="0" w:space="0" w:color="auto"/>
            <w:left w:val="none" w:sz="0" w:space="0" w:color="auto"/>
            <w:bottom w:val="none" w:sz="0" w:space="0" w:color="auto"/>
            <w:right w:val="none" w:sz="0" w:space="0" w:color="auto"/>
          </w:divBdr>
        </w:div>
        <w:div w:id="1654530263">
          <w:marLeft w:val="640"/>
          <w:marRight w:val="0"/>
          <w:marTop w:val="0"/>
          <w:marBottom w:val="0"/>
          <w:divBdr>
            <w:top w:val="none" w:sz="0" w:space="0" w:color="auto"/>
            <w:left w:val="none" w:sz="0" w:space="0" w:color="auto"/>
            <w:bottom w:val="none" w:sz="0" w:space="0" w:color="auto"/>
            <w:right w:val="none" w:sz="0" w:space="0" w:color="auto"/>
          </w:divBdr>
        </w:div>
        <w:div w:id="1723558147">
          <w:marLeft w:val="640"/>
          <w:marRight w:val="0"/>
          <w:marTop w:val="0"/>
          <w:marBottom w:val="0"/>
          <w:divBdr>
            <w:top w:val="none" w:sz="0" w:space="0" w:color="auto"/>
            <w:left w:val="none" w:sz="0" w:space="0" w:color="auto"/>
            <w:bottom w:val="none" w:sz="0" w:space="0" w:color="auto"/>
            <w:right w:val="none" w:sz="0" w:space="0" w:color="auto"/>
          </w:divBdr>
        </w:div>
        <w:div w:id="1731802115">
          <w:marLeft w:val="640"/>
          <w:marRight w:val="0"/>
          <w:marTop w:val="0"/>
          <w:marBottom w:val="0"/>
          <w:divBdr>
            <w:top w:val="none" w:sz="0" w:space="0" w:color="auto"/>
            <w:left w:val="none" w:sz="0" w:space="0" w:color="auto"/>
            <w:bottom w:val="none" w:sz="0" w:space="0" w:color="auto"/>
            <w:right w:val="none" w:sz="0" w:space="0" w:color="auto"/>
          </w:divBdr>
        </w:div>
        <w:div w:id="1748382405">
          <w:marLeft w:val="640"/>
          <w:marRight w:val="0"/>
          <w:marTop w:val="0"/>
          <w:marBottom w:val="0"/>
          <w:divBdr>
            <w:top w:val="none" w:sz="0" w:space="0" w:color="auto"/>
            <w:left w:val="none" w:sz="0" w:space="0" w:color="auto"/>
            <w:bottom w:val="none" w:sz="0" w:space="0" w:color="auto"/>
            <w:right w:val="none" w:sz="0" w:space="0" w:color="auto"/>
          </w:divBdr>
        </w:div>
        <w:div w:id="1766461560">
          <w:marLeft w:val="640"/>
          <w:marRight w:val="0"/>
          <w:marTop w:val="0"/>
          <w:marBottom w:val="0"/>
          <w:divBdr>
            <w:top w:val="none" w:sz="0" w:space="0" w:color="auto"/>
            <w:left w:val="none" w:sz="0" w:space="0" w:color="auto"/>
            <w:bottom w:val="none" w:sz="0" w:space="0" w:color="auto"/>
            <w:right w:val="none" w:sz="0" w:space="0" w:color="auto"/>
          </w:divBdr>
        </w:div>
        <w:div w:id="1859738688">
          <w:marLeft w:val="640"/>
          <w:marRight w:val="0"/>
          <w:marTop w:val="0"/>
          <w:marBottom w:val="0"/>
          <w:divBdr>
            <w:top w:val="none" w:sz="0" w:space="0" w:color="auto"/>
            <w:left w:val="none" w:sz="0" w:space="0" w:color="auto"/>
            <w:bottom w:val="none" w:sz="0" w:space="0" w:color="auto"/>
            <w:right w:val="none" w:sz="0" w:space="0" w:color="auto"/>
          </w:divBdr>
        </w:div>
        <w:div w:id="2027633752">
          <w:marLeft w:val="640"/>
          <w:marRight w:val="0"/>
          <w:marTop w:val="0"/>
          <w:marBottom w:val="0"/>
          <w:divBdr>
            <w:top w:val="none" w:sz="0" w:space="0" w:color="auto"/>
            <w:left w:val="none" w:sz="0" w:space="0" w:color="auto"/>
            <w:bottom w:val="none" w:sz="0" w:space="0" w:color="auto"/>
            <w:right w:val="none" w:sz="0" w:space="0" w:color="auto"/>
          </w:divBdr>
        </w:div>
        <w:div w:id="2135635687">
          <w:marLeft w:val="640"/>
          <w:marRight w:val="0"/>
          <w:marTop w:val="0"/>
          <w:marBottom w:val="0"/>
          <w:divBdr>
            <w:top w:val="none" w:sz="0" w:space="0" w:color="auto"/>
            <w:left w:val="none" w:sz="0" w:space="0" w:color="auto"/>
            <w:bottom w:val="none" w:sz="0" w:space="0" w:color="auto"/>
            <w:right w:val="none" w:sz="0" w:space="0" w:color="auto"/>
          </w:divBdr>
        </w:div>
      </w:divsChild>
    </w:div>
    <w:div w:id="1198934345">
      <w:bodyDiv w:val="1"/>
      <w:marLeft w:val="0"/>
      <w:marRight w:val="0"/>
      <w:marTop w:val="0"/>
      <w:marBottom w:val="0"/>
      <w:divBdr>
        <w:top w:val="none" w:sz="0" w:space="0" w:color="auto"/>
        <w:left w:val="none" w:sz="0" w:space="0" w:color="auto"/>
        <w:bottom w:val="none" w:sz="0" w:space="0" w:color="auto"/>
        <w:right w:val="none" w:sz="0" w:space="0" w:color="auto"/>
      </w:divBdr>
      <w:divsChild>
        <w:div w:id="160857749">
          <w:marLeft w:val="640"/>
          <w:marRight w:val="0"/>
          <w:marTop w:val="0"/>
          <w:marBottom w:val="0"/>
          <w:divBdr>
            <w:top w:val="none" w:sz="0" w:space="0" w:color="auto"/>
            <w:left w:val="none" w:sz="0" w:space="0" w:color="auto"/>
            <w:bottom w:val="none" w:sz="0" w:space="0" w:color="auto"/>
            <w:right w:val="none" w:sz="0" w:space="0" w:color="auto"/>
          </w:divBdr>
        </w:div>
        <w:div w:id="610359847">
          <w:marLeft w:val="640"/>
          <w:marRight w:val="0"/>
          <w:marTop w:val="0"/>
          <w:marBottom w:val="0"/>
          <w:divBdr>
            <w:top w:val="none" w:sz="0" w:space="0" w:color="auto"/>
            <w:left w:val="none" w:sz="0" w:space="0" w:color="auto"/>
            <w:bottom w:val="none" w:sz="0" w:space="0" w:color="auto"/>
            <w:right w:val="none" w:sz="0" w:space="0" w:color="auto"/>
          </w:divBdr>
        </w:div>
        <w:div w:id="664166222">
          <w:marLeft w:val="640"/>
          <w:marRight w:val="0"/>
          <w:marTop w:val="0"/>
          <w:marBottom w:val="0"/>
          <w:divBdr>
            <w:top w:val="none" w:sz="0" w:space="0" w:color="auto"/>
            <w:left w:val="none" w:sz="0" w:space="0" w:color="auto"/>
            <w:bottom w:val="none" w:sz="0" w:space="0" w:color="auto"/>
            <w:right w:val="none" w:sz="0" w:space="0" w:color="auto"/>
          </w:divBdr>
        </w:div>
        <w:div w:id="681975242">
          <w:marLeft w:val="640"/>
          <w:marRight w:val="0"/>
          <w:marTop w:val="0"/>
          <w:marBottom w:val="0"/>
          <w:divBdr>
            <w:top w:val="none" w:sz="0" w:space="0" w:color="auto"/>
            <w:left w:val="none" w:sz="0" w:space="0" w:color="auto"/>
            <w:bottom w:val="none" w:sz="0" w:space="0" w:color="auto"/>
            <w:right w:val="none" w:sz="0" w:space="0" w:color="auto"/>
          </w:divBdr>
        </w:div>
        <w:div w:id="683016999">
          <w:marLeft w:val="640"/>
          <w:marRight w:val="0"/>
          <w:marTop w:val="0"/>
          <w:marBottom w:val="0"/>
          <w:divBdr>
            <w:top w:val="none" w:sz="0" w:space="0" w:color="auto"/>
            <w:left w:val="none" w:sz="0" w:space="0" w:color="auto"/>
            <w:bottom w:val="none" w:sz="0" w:space="0" w:color="auto"/>
            <w:right w:val="none" w:sz="0" w:space="0" w:color="auto"/>
          </w:divBdr>
        </w:div>
        <w:div w:id="773476907">
          <w:marLeft w:val="640"/>
          <w:marRight w:val="0"/>
          <w:marTop w:val="0"/>
          <w:marBottom w:val="0"/>
          <w:divBdr>
            <w:top w:val="none" w:sz="0" w:space="0" w:color="auto"/>
            <w:left w:val="none" w:sz="0" w:space="0" w:color="auto"/>
            <w:bottom w:val="none" w:sz="0" w:space="0" w:color="auto"/>
            <w:right w:val="none" w:sz="0" w:space="0" w:color="auto"/>
          </w:divBdr>
        </w:div>
        <w:div w:id="787546740">
          <w:marLeft w:val="640"/>
          <w:marRight w:val="0"/>
          <w:marTop w:val="0"/>
          <w:marBottom w:val="0"/>
          <w:divBdr>
            <w:top w:val="none" w:sz="0" w:space="0" w:color="auto"/>
            <w:left w:val="none" w:sz="0" w:space="0" w:color="auto"/>
            <w:bottom w:val="none" w:sz="0" w:space="0" w:color="auto"/>
            <w:right w:val="none" w:sz="0" w:space="0" w:color="auto"/>
          </w:divBdr>
        </w:div>
        <w:div w:id="829950339">
          <w:marLeft w:val="640"/>
          <w:marRight w:val="0"/>
          <w:marTop w:val="0"/>
          <w:marBottom w:val="0"/>
          <w:divBdr>
            <w:top w:val="none" w:sz="0" w:space="0" w:color="auto"/>
            <w:left w:val="none" w:sz="0" w:space="0" w:color="auto"/>
            <w:bottom w:val="none" w:sz="0" w:space="0" w:color="auto"/>
            <w:right w:val="none" w:sz="0" w:space="0" w:color="auto"/>
          </w:divBdr>
        </w:div>
        <w:div w:id="938292767">
          <w:marLeft w:val="640"/>
          <w:marRight w:val="0"/>
          <w:marTop w:val="0"/>
          <w:marBottom w:val="0"/>
          <w:divBdr>
            <w:top w:val="none" w:sz="0" w:space="0" w:color="auto"/>
            <w:left w:val="none" w:sz="0" w:space="0" w:color="auto"/>
            <w:bottom w:val="none" w:sz="0" w:space="0" w:color="auto"/>
            <w:right w:val="none" w:sz="0" w:space="0" w:color="auto"/>
          </w:divBdr>
        </w:div>
        <w:div w:id="1217820787">
          <w:marLeft w:val="640"/>
          <w:marRight w:val="0"/>
          <w:marTop w:val="0"/>
          <w:marBottom w:val="0"/>
          <w:divBdr>
            <w:top w:val="none" w:sz="0" w:space="0" w:color="auto"/>
            <w:left w:val="none" w:sz="0" w:space="0" w:color="auto"/>
            <w:bottom w:val="none" w:sz="0" w:space="0" w:color="auto"/>
            <w:right w:val="none" w:sz="0" w:space="0" w:color="auto"/>
          </w:divBdr>
        </w:div>
        <w:div w:id="1242716666">
          <w:marLeft w:val="640"/>
          <w:marRight w:val="0"/>
          <w:marTop w:val="0"/>
          <w:marBottom w:val="0"/>
          <w:divBdr>
            <w:top w:val="none" w:sz="0" w:space="0" w:color="auto"/>
            <w:left w:val="none" w:sz="0" w:space="0" w:color="auto"/>
            <w:bottom w:val="none" w:sz="0" w:space="0" w:color="auto"/>
            <w:right w:val="none" w:sz="0" w:space="0" w:color="auto"/>
          </w:divBdr>
        </w:div>
        <w:div w:id="1332487327">
          <w:marLeft w:val="640"/>
          <w:marRight w:val="0"/>
          <w:marTop w:val="0"/>
          <w:marBottom w:val="0"/>
          <w:divBdr>
            <w:top w:val="none" w:sz="0" w:space="0" w:color="auto"/>
            <w:left w:val="none" w:sz="0" w:space="0" w:color="auto"/>
            <w:bottom w:val="none" w:sz="0" w:space="0" w:color="auto"/>
            <w:right w:val="none" w:sz="0" w:space="0" w:color="auto"/>
          </w:divBdr>
        </w:div>
        <w:div w:id="1414858536">
          <w:marLeft w:val="640"/>
          <w:marRight w:val="0"/>
          <w:marTop w:val="0"/>
          <w:marBottom w:val="0"/>
          <w:divBdr>
            <w:top w:val="none" w:sz="0" w:space="0" w:color="auto"/>
            <w:left w:val="none" w:sz="0" w:space="0" w:color="auto"/>
            <w:bottom w:val="none" w:sz="0" w:space="0" w:color="auto"/>
            <w:right w:val="none" w:sz="0" w:space="0" w:color="auto"/>
          </w:divBdr>
        </w:div>
        <w:div w:id="1474175083">
          <w:marLeft w:val="640"/>
          <w:marRight w:val="0"/>
          <w:marTop w:val="0"/>
          <w:marBottom w:val="0"/>
          <w:divBdr>
            <w:top w:val="none" w:sz="0" w:space="0" w:color="auto"/>
            <w:left w:val="none" w:sz="0" w:space="0" w:color="auto"/>
            <w:bottom w:val="none" w:sz="0" w:space="0" w:color="auto"/>
            <w:right w:val="none" w:sz="0" w:space="0" w:color="auto"/>
          </w:divBdr>
        </w:div>
        <w:div w:id="1628663364">
          <w:marLeft w:val="640"/>
          <w:marRight w:val="0"/>
          <w:marTop w:val="0"/>
          <w:marBottom w:val="0"/>
          <w:divBdr>
            <w:top w:val="none" w:sz="0" w:space="0" w:color="auto"/>
            <w:left w:val="none" w:sz="0" w:space="0" w:color="auto"/>
            <w:bottom w:val="none" w:sz="0" w:space="0" w:color="auto"/>
            <w:right w:val="none" w:sz="0" w:space="0" w:color="auto"/>
          </w:divBdr>
        </w:div>
        <w:div w:id="1665205726">
          <w:marLeft w:val="640"/>
          <w:marRight w:val="0"/>
          <w:marTop w:val="0"/>
          <w:marBottom w:val="0"/>
          <w:divBdr>
            <w:top w:val="none" w:sz="0" w:space="0" w:color="auto"/>
            <w:left w:val="none" w:sz="0" w:space="0" w:color="auto"/>
            <w:bottom w:val="none" w:sz="0" w:space="0" w:color="auto"/>
            <w:right w:val="none" w:sz="0" w:space="0" w:color="auto"/>
          </w:divBdr>
        </w:div>
        <w:div w:id="1687368530">
          <w:marLeft w:val="640"/>
          <w:marRight w:val="0"/>
          <w:marTop w:val="0"/>
          <w:marBottom w:val="0"/>
          <w:divBdr>
            <w:top w:val="none" w:sz="0" w:space="0" w:color="auto"/>
            <w:left w:val="none" w:sz="0" w:space="0" w:color="auto"/>
            <w:bottom w:val="none" w:sz="0" w:space="0" w:color="auto"/>
            <w:right w:val="none" w:sz="0" w:space="0" w:color="auto"/>
          </w:divBdr>
        </w:div>
        <w:div w:id="1704669215">
          <w:marLeft w:val="640"/>
          <w:marRight w:val="0"/>
          <w:marTop w:val="0"/>
          <w:marBottom w:val="0"/>
          <w:divBdr>
            <w:top w:val="none" w:sz="0" w:space="0" w:color="auto"/>
            <w:left w:val="none" w:sz="0" w:space="0" w:color="auto"/>
            <w:bottom w:val="none" w:sz="0" w:space="0" w:color="auto"/>
            <w:right w:val="none" w:sz="0" w:space="0" w:color="auto"/>
          </w:divBdr>
        </w:div>
        <w:div w:id="1721706979">
          <w:marLeft w:val="640"/>
          <w:marRight w:val="0"/>
          <w:marTop w:val="0"/>
          <w:marBottom w:val="0"/>
          <w:divBdr>
            <w:top w:val="none" w:sz="0" w:space="0" w:color="auto"/>
            <w:left w:val="none" w:sz="0" w:space="0" w:color="auto"/>
            <w:bottom w:val="none" w:sz="0" w:space="0" w:color="auto"/>
            <w:right w:val="none" w:sz="0" w:space="0" w:color="auto"/>
          </w:divBdr>
        </w:div>
        <w:div w:id="1847405959">
          <w:marLeft w:val="640"/>
          <w:marRight w:val="0"/>
          <w:marTop w:val="0"/>
          <w:marBottom w:val="0"/>
          <w:divBdr>
            <w:top w:val="none" w:sz="0" w:space="0" w:color="auto"/>
            <w:left w:val="none" w:sz="0" w:space="0" w:color="auto"/>
            <w:bottom w:val="none" w:sz="0" w:space="0" w:color="auto"/>
            <w:right w:val="none" w:sz="0" w:space="0" w:color="auto"/>
          </w:divBdr>
        </w:div>
        <w:div w:id="1870532615">
          <w:marLeft w:val="640"/>
          <w:marRight w:val="0"/>
          <w:marTop w:val="0"/>
          <w:marBottom w:val="0"/>
          <w:divBdr>
            <w:top w:val="none" w:sz="0" w:space="0" w:color="auto"/>
            <w:left w:val="none" w:sz="0" w:space="0" w:color="auto"/>
            <w:bottom w:val="none" w:sz="0" w:space="0" w:color="auto"/>
            <w:right w:val="none" w:sz="0" w:space="0" w:color="auto"/>
          </w:divBdr>
        </w:div>
        <w:div w:id="1885556103">
          <w:marLeft w:val="640"/>
          <w:marRight w:val="0"/>
          <w:marTop w:val="0"/>
          <w:marBottom w:val="0"/>
          <w:divBdr>
            <w:top w:val="none" w:sz="0" w:space="0" w:color="auto"/>
            <w:left w:val="none" w:sz="0" w:space="0" w:color="auto"/>
            <w:bottom w:val="none" w:sz="0" w:space="0" w:color="auto"/>
            <w:right w:val="none" w:sz="0" w:space="0" w:color="auto"/>
          </w:divBdr>
        </w:div>
        <w:div w:id="1893226171">
          <w:marLeft w:val="640"/>
          <w:marRight w:val="0"/>
          <w:marTop w:val="0"/>
          <w:marBottom w:val="0"/>
          <w:divBdr>
            <w:top w:val="none" w:sz="0" w:space="0" w:color="auto"/>
            <w:left w:val="none" w:sz="0" w:space="0" w:color="auto"/>
            <w:bottom w:val="none" w:sz="0" w:space="0" w:color="auto"/>
            <w:right w:val="none" w:sz="0" w:space="0" w:color="auto"/>
          </w:divBdr>
        </w:div>
        <w:div w:id="1901593293">
          <w:marLeft w:val="640"/>
          <w:marRight w:val="0"/>
          <w:marTop w:val="0"/>
          <w:marBottom w:val="0"/>
          <w:divBdr>
            <w:top w:val="none" w:sz="0" w:space="0" w:color="auto"/>
            <w:left w:val="none" w:sz="0" w:space="0" w:color="auto"/>
            <w:bottom w:val="none" w:sz="0" w:space="0" w:color="auto"/>
            <w:right w:val="none" w:sz="0" w:space="0" w:color="auto"/>
          </w:divBdr>
        </w:div>
        <w:div w:id="1935354210">
          <w:marLeft w:val="640"/>
          <w:marRight w:val="0"/>
          <w:marTop w:val="0"/>
          <w:marBottom w:val="0"/>
          <w:divBdr>
            <w:top w:val="none" w:sz="0" w:space="0" w:color="auto"/>
            <w:left w:val="none" w:sz="0" w:space="0" w:color="auto"/>
            <w:bottom w:val="none" w:sz="0" w:space="0" w:color="auto"/>
            <w:right w:val="none" w:sz="0" w:space="0" w:color="auto"/>
          </w:divBdr>
        </w:div>
      </w:divsChild>
    </w:div>
    <w:div w:id="1245065432">
      <w:bodyDiv w:val="1"/>
      <w:marLeft w:val="0"/>
      <w:marRight w:val="0"/>
      <w:marTop w:val="0"/>
      <w:marBottom w:val="0"/>
      <w:divBdr>
        <w:top w:val="none" w:sz="0" w:space="0" w:color="auto"/>
        <w:left w:val="none" w:sz="0" w:space="0" w:color="auto"/>
        <w:bottom w:val="none" w:sz="0" w:space="0" w:color="auto"/>
        <w:right w:val="none" w:sz="0" w:space="0" w:color="auto"/>
      </w:divBdr>
      <w:divsChild>
        <w:div w:id="18821306">
          <w:marLeft w:val="640"/>
          <w:marRight w:val="0"/>
          <w:marTop w:val="0"/>
          <w:marBottom w:val="0"/>
          <w:divBdr>
            <w:top w:val="none" w:sz="0" w:space="0" w:color="auto"/>
            <w:left w:val="none" w:sz="0" w:space="0" w:color="auto"/>
            <w:bottom w:val="none" w:sz="0" w:space="0" w:color="auto"/>
            <w:right w:val="none" w:sz="0" w:space="0" w:color="auto"/>
          </w:divBdr>
        </w:div>
        <w:div w:id="173736391">
          <w:marLeft w:val="640"/>
          <w:marRight w:val="0"/>
          <w:marTop w:val="0"/>
          <w:marBottom w:val="0"/>
          <w:divBdr>
            <w:top w:val="none" w:sz="0" w:space="0" w:color="auto"/>
            <w:left w:val="none" w:sz="0" w:space="0" w:color="auto"/>
            <w:bottom w:val="none" w:sz="0" w:space="0" w:color="auto"/>
            <w:right w:val="none" w:sz="0" w:space="0" w:color="auto"/>
          </w:divBdr>
        </w:div>
        <w:div w:id="215043821">
          <w:marLeft w:val="640"/>
          <w:marRight w:val="0"/>
          <w:marTop w:val="0"/>
          <w:marBottom w:val="0"/>
          <w:divBdr>
            <w:top w:val="none" w:sz="0" w:space="0" w:color="auto"/>
            <w:left w:val="none" w:sz="0" w:space="0" w:color="auto"/>
            <w:bottom w:val="none" w:sz="0" w:space="0" w:color="auto"/>
            <w:right w:val="none" w:sz="0" w:space="0" w:color="auto"/>
          </w:divBdr>
        </w:div>
        <w:div w:id="221403828">
          <w:marLeft w:val="640"/>
          <w:marRight w:val="0"/>
          <w:marTop w:val="0"/>
          <w:marBottom w:val="0"/>
          <w:divBdr>
            <w:top w:val="none" w:sz="0" w:space="0" w:color="auto"/>
            <w:left w:val="none" w:sz="0" w:space="0" w:color="auto"/>
            <w:bottom w:val="none" w:sz="0" w:space="0" w:color="auto"/>
            <w:right w:val="none" w:sz="0" w:space="0" w:color="auto"/>
          </w:divBdr>
        </w:div>
        <w:div w:id="277219700">
          <w:marLeft w:val="640"/>
          <w:marRight w:val="0"/>
          <w:marTop w:val="0"/>
          <w:marBottom w:val="0"/>
          <w:divBdr>
            <w:top w:val="none" w:sz="0" w:space="0" w:color="auto"/>
            <w:left w:val="none" w:sz="0" w:space="0" w:color="auto"/>
            <w:bottom w:val="none" w:sz="0" w:space="0" w:color="auto"/>
            <w:right w:val="none" w:sz="0" w:space="0" w:color="auto"/>
          </w:divBdr>
        </w:div>
        <w:div w:id="348604088">
          <w:marLeft w:val="640"/>
          <w:marRight w:val="0"/>
          <w:marTop w:val="0"/>
          <w:marBottom w:val="0"/>
          <w:divBdr>
            <w:top w:val="none" w:sz="0" w:space="0" w:color="auto"/>
            <w:left w:val="none" w:sz="0" w:space="0" w:color="auto"/>
            <w:bottom w:val="none" w:sz="0" w:space="0" w:color="auto"/>
            <w:right w:val="none" w:sz="0" w:space="0" w:color="auto"/>
          </w:divBdr>
        </w:div>
        <w:div w:id="397948097">
          <w:marLeft w:val="640"/>
          <w:marRight w:val="0"/>
          <w:marTop w:val="0"/>
          <w:marBottom w:val="0"/>
          <w:divBdr>
            <w:top w:val="none" w:sz="0" w:space="0" w:color="auto"/>
            <w:left w:val="none" w:sz="0" w:space="0" w:color="auto"/>
            <w:bottom w:val="none" w:sz="0" w:space="0" w:color="auto"/>
            <w:right w:val="none" w:sz="0" w:space="0" w:color="auto"/>
          </w:divBdr>
        </w:div>
        <w:div w:id="464472336">
          <w:marLeft w:val="640"/>
          <w:marRight w:val="0"/>
          <w:marTop w:val="0"/>
          <w:marBottom w:val="0"/>
          <w:divBdr>
            <w:top w:val="none" w:sz="0" w:space="0" w:color="auto"/>
            <w:left w:val="none" w:sz="0" w:space="0" w:color="auto"/>
            <w:bottom w:val="none" w:sz="0" w:space="0" w:color="auto"/>
            <w:right w:val="none" w:sz="0" w:space="0" w:color="auto"/>
          </w:divBdr>
        </w:div>
        <w:div w:id="605163431">
          <w:marLeft w:val="640"/>
          <w:marRight w:val="0"/>
          <w:marTop w:val="0"/>
          <w:marBottom w:val="0"/>
          <w:divBdr>
            <w:top w:val="none" w:sz="0" w:space="0" w:color="auto"/>
            <w:left w:val="none" w:sz="0" w:space="0" w:color="auto"/>
            <w:bottom w:val="none" w:sz="0" w:space="0" w:color="auto"/>
            <w:right w:val="none" w:sz="0" w:space="0" w:color="auto"/>
          </w:divBdr>
        </w:div>
        <w:div w:id="640889790">
          <w:marLeft w:val="640"/>
          <w:marRight w:val="0"/>
          <w:marTop w:val="0"/>
          <w:marBottom w:val="0"/>
          <w:divBdr>
            <w:top w:val="none" w:sz="0" w:space="0" w:color="auto"/>
            <w:left w:val="none" w:sz="0" w:space="0" w:color="auto"/>
            <w:bottom w:val="none" w:sz="0" w:space="0" w:color="auto"/>
            <w:right w:val="none" w:sz="0" w:space="0" w:color="auto"/>
          </w:divBdr>
        </w:div>
        <w:div w:id="778838397">
          <w:marLeft w:val="640"/>
          <w:marRight w:val="0"/>
          <w:marTop w:val="0"/>
          <w:marBottom w:val="0"/>
          <w:divBdr>
            <w:top w:val="none" w:sz="0" w:space="0" w:color="auto"/>
            <w:left w:val="none" w:sz="0" w:space="0" w:color="auto"/>
            <w:bottom w:val="none" w:sz="0" w:space="0" w:color="auto"/>
            <w:right w:val="none" w:sz="0" w:space="0" w:color="auto"/>
          </w:divBdr>
        </w:div>
        <w:div w:id="1181704812">
          <w:marLeft w:val="640"/>
          <w:marRight w:val="0"/>
          <w:marTop w:val="0"/>
          <w:marBottom w:val="0"/>
          <w:divBdr>
            <w:top w:val="none" w:sz="0" w:space="0" w:color="auto"/>
            <w:left w:val="none" w:sz="0" w:space="0" w:color="auto"/>
            <w:bottom w:val="none" w:sz="0" w:space="0" w:color="auto"/>
            <w:right w:val="none" w:sz="0" w:space="0" w:color="auto"/>
          </w:divBdr>
        </w:div>
        <w:div w:id="1232813873">
          <w:marLeft w:val="640"/>
          <w:marRight w:val="0"/>
          <w:marTop w:val="0"/>
          <w:marBottom w:val="0"/>
          <w:divBdr>
            <w:top w:val="none" w:sz="0" w:space="0" w:color="auto"/>
            <w:left w:val="none" w:sz="0" w:space="0" w:color="auto"/>
            <w:bottom w:val="none" w:sz="0" w:space="0" w:color="auto"/>
            <w:right w:val="none" w:sz="0" w:space="0" w:color="auto"/>
          </w:divBdr>
        </w:div>
        <w:div w:id="1498618879">
          <w:marLeft w:val="640"/>
          <w:marRight w:val="0"/>
          <w:marTop w:val="0"/>
          <w:marBottom w:val="0"/>
          <w:divBdr>
            <w:top w:val="none" w:sz="0" w:space="0" w:color="auto"/>
            <w:left w:val="none" w:sz="0" w:space="0" w:color="auto"/>
            <w:bottom w:val="none" w:sz="0" w:space="0" w:color="auto"/>
            <w:right w:val="none" w:sz="0" w:space="0" w:color="auto"/>
          </w:divBdr>
        </w:div>
        <w:div w:id="1510027261">
          <w:marLeft w:val="640"/>
          <w:marRight w:val="0"/>
          <w:marTop w:val="0"/>
          <w:marBottom w:val="0"/>
          <w:divBdr>
            <w:top w:val="none" w:sz="0" w:space="0" w:color="auto"/>
            <w:left w:val="none" w:sz="0" w:space="0" w:color="auto"/>
            <w:bottom w:val="none" w:sz="0" w:space="0" w:color="auto"/>
            <w:right w:val="none" w:sz="0" w:space="0" w:color="auto"/>
          </w:divBdr>
        </w:div>
        <w:div w:id="1549949948">
          <w:marLeft w:val="640"/>
          <w:marRight w:val="0"/>
          <w:marTop w:val="0"/>
          <w:marBottom w:val="0"/>
          <w:divBdr>
            <w:top w:val="none" w:sz="0" w:space="0" w:color="auto"/>
            <w:left w:val="none" w:sz="0" w:space="0" w:color="auto"/>
            <w:bottom w:val="none" w:sz="0" w:space="0" w:color="auto"/>
            <w:right w:val="none" w:sz="0" w:space="0" w:color="auto"/>
          </w:divBdr>
        </w:div>
        <w:div w:id="1553233148">
          <w:marLeft w:val="640"/>
          <w:marRight w:val="0"/>
          <w:marTop w:val="0"/>
          <w:marBottom w:val="0"/>
          <w:divBdr>
            <w:top w:val="none" w:sz="0" w:space="0" w:color="auto"/>
            <w:left w:val="none" w:sz="0" w:space="0" w:color="auto"/>
            <w:bottom w:val="none" w:sz="0" w:space="0" w:color="auto"/>
            <w:right w:val="none" w:sz="0" w:space="0" w:color="auto"/>
          </w:divBdr>
        </w:div>
        <w:div w:id="1733455596">
          <w:marLeft w:val="640"/>
          <w:marRight w:val="0"/>
          <w:marTop w:val="0"/>
          <w:marBottom w:val="0"/>
          <w:divBdr>
            <w:top w:val="none" w:sz="0" w:space="0" w:color="auto"/>
            <w:left w:val="none" w:sz="0" w:space="0" w:color="auto"/>
            <w:bottom w:val="none" w:sz="0" w:space="0" w:color="auto"/>
            <w:right w:val="none" w:sz="0" w:space="0" w:color="auto"/>
          </w:divBdr>
        </w:div>
        <w:div w:id="1766417959">
          <w:marLeft w:val="640"/>
          <w:marRight w:val="0"/>
          <w:marTop w:val="0"/>
          <w:marBottom w:val="0"/>
          <w:divBdr>
            <w:top w:val="none" w:sz="0" w:space="0" w:color="auto"/>
            <w:left w:val="none" w:sz="0" w:space="0" w:color="auto"/>
            <w:bottom w:val="none" w:sz="0" w:space="0" w:color="auto"/>
            <w:right w:val="none" w:sz="0" w:space="0" w:color="auto"/>
          </w:divBdr>
        </w:div>
        <w:div w:id="1908682658">
          <w:marLeft w:val="640"/>
          <w:marRight w:val="0"/>
          <w:marTop w:val="0"/>
          <w:marBottom w:val="0"/>
          <w:divBdr>
            <w:top w:val="none" w:sz="0" w:space="0" w:color="auto"/>
            <w:left w:val="none" w:sz="0" w:space="0" w:color="auto"/>
            <w:bottom w:val="none" w:sz="0" w:space="0" w:color="auto"/>
            <w:right w:val="none" w:sz="0" w:space="0" w:color="auto"/>
          </w:divBdr>
        </w:div>
        <w:div w:id="1928346605">
          <w:marLeft w:val="640"/>
          <w:marRight w:val="0"/>
          <w:marTop w:val="0"/>
          <w:marBottom w:val="0"/>
          <w:divBdr>
            <w:top w:val="none" w:sz="0" w:space="0" w:color="auto"/>
            <w:left w:val="none" w:sz="0" w:space="0" w:color="auto"/>
            <w:bottom w:val="none" w:sz="0" w:space="0" w:color="auto"/>
            <w:right w:val="none" w:sz="0" w:space="0" w:color="auto"/>
          </w:divBdr>
        </w:div>
        <w:div w:id="1992128465">
          <w:marLeft w:val="640"/>
          <w:marRight w:val="0"/>
          <w:marTop w:val="0"/>
          <w:marBottom w:val="0"/>
          <w:divBdr>
            <w:top w:val="none" w:sz="0" w:space="0" w:color="auto"/>
            <w:left w:val="none" w:sz="0" w:space="0" w:color="auto"/>
            <w:bottom w:val="none" w:sz="0" w:space="0" w:color="auto"/>
            <w:right w:val="none" w:sz="0" w:space="0" w:color="auto"/>
          </w:divBdr>
        </w:div>
        <w:div w:id="1992951576">
          <w:marLeft w:val="640"/>
          <w:marRight w:val="0"/>
          <w:marTop w:val="0"/>
          <w:marBottom w:val="0"/>
          <w:divBdr>
            <w:top w:val="none" w:sz="0" w:space="0" w:color="auto"/>
            <w:left w:val="none" w:sz="0" w:space="0" w:color="auto"/>
            <w:bottom w:val="none" w:sz="0" w:space="0" w:color="auto"/>
            <w:right w:val="none" w:sz="0" w:space="0" w:color="auto"/>
          </w:divBdr>
        </w:div>
        <w:div w:id="2089576601">
          <w:marLeft w:val="640"/>
          <w:marRight w:val="0"/>
          <w:marTop w:val="0"/>
          <w:marBottom w:val="0"/>
          <w:divBdr>
            <w:top w:val="none" w:sz="0" w:space="0" w:color="auto"/>
            <w:left w:val="none" w:sz="0" w:space="0" w:color="auto"/>
            <w:bottom w:val="none" w:sz="0" w:space="0" w:color="auto"/>
            <w:right w:val="none" w:sz="0" w:space="0" w:color="auto"/>
          </w:divBdr>
        </w:div>
        <w:div w:id="2112160125">
          <w:marLeft w:val="640"/>
          <w:marRight w:val="0"/>
          <w:marTop w:val="0"/>
          <w:marBottom w:val="0"/>
          <w:divBdr>
            <w:top w:val="none" w:sz="0" w:space="0" w:color="auto"/>
            <w:left w:val="none" w:sz="0" w:space="0" w:color="auto"/>
            <w:bottom w:val="none" w:sz="0" w:space="0" w:color="auto"/>
            <w:right w:val="none" w:sz="0" w:space="0" w:color="auto"/>
          </w:divBdr>
        </w:div>
      </w:divsChild>
    </w:div>
    <w:div w:id="1280064942">
      <w:bodyDiv w:val="1"/>
      <w:marLeft w:val="0"/>
      <w:marRight w:val="0"/>
      <w:marTop w:val="0"/>
      <w:marBottom w:val="0"/>
      <w:divBdr>
        <w:top w:val="none" w:sz="0" w:space="0" w:color="auto"/>
        <w:left w:val="none" w:sz="0" w:space="0" w:color="auto"/>
        <w:bottom w:val="none" w:sz="0" w:space="0" w:color="auto"/>
        <w:right w:val="none" w:sz="0" w:space="0" w:color="auto"/>
      </w:divBdr>
      <w:divsChild>
        <w:div w:id="153490596">
          <w:marLeft w:val="640"/>
          <w:marRight w:val="0"/>
          <w:marTop w:val="0"/>
          <w:marBottom w:val="0"/>
          <w:divBdr>
            <w:top w:val="none" w:sz="0" w:space="0" w:color="auto"/>
            <w:left w:val="none" w:sz="0" w:space="0" w:color="auto"/>
            <w:bottom w:val="none" w:sz="0" w:space="0" w:color="auto"/>
            <w:right w:val="none" w:sz="0" w:space="0" w:color="auto"/>
          </w:divBdr>
        </w:div>
        <w:div w:id="186259273">
          <w:marLeft w:val="640"/>
          <w:marRight w:val="0"/>
          <w:marTop w:val="0"/>
          <w:marBottom w:val="0"/>
          <w:divBdr>
            <w:top w:val="none" w:sz="0" w:space="0" w:color="auto"/>
            <w:left w:val="none" w:sz="0" w:space="0" w:color="auto"/>
            <w:bottom w:val="none" w:sz="0" w:space="0" w:color="auto"/>
            <w:right w:val="none" w:sz="0" w:space="0" w:color="auto"/>
          </w:divBdr>
        </w:div>
        <w:div w:id="289482317">
          <w:marLeft w:val="640"/>
          <w:marRight w:val="0"/>
          <w:marTop w:val="0"/>
          <w:marBottom w:val="0"/>
          <w:divBdr>
            <w:top w:val="none" w:sz="0" w:space="0" w:color="auto"/>
            <w:left w:val="none" w:sz="0" w:space="0" w:color="auto"/>
            <w:bottom w:val="none" w:sz="0" w:space="0" w:color="auto"/>
            <w:right w:val="none" w:sz="0" w:space="0" w:color="auto"/>
          </w:divBdr>
        </w:div>
        <w:div w:id="468592644">
          <w:marLeft w:val="640"/>
          <w:marRight w:val="0"/>
          <w:marTop w:val="0"/>
          <w:marBottom w:val="0"/>
          <w:divBdr>
            <w:top w:val="none" w:sz="0" w:space="0" w:color="auto"/>
            <w:left w:val="none" w:sz="0" w:space="0" w:color="auto"/>
            <w:bottom w:val="none" w:sz="0" w:space="0" w:color="auto"/>
            <w:right w:val="none" w:sz="0" w:space="0" w:color="auto"/>
          </w:divBdr>
        </w:div>
        <w:div w:id="510726403">
          <w:marLeft w:val="640"/>
          <w:marRight w:val="0"/>
          <w:marTop w:val="0"/>
          <w:marBottom w:val="0"/>
          <w:divBdr>
            <w:top w:val="none" w:sz="0" w:space="0" w:color="auto"/>
            <w:left w:val="none" w:sz="0" w:space="0" w:color="auto"/>
            <w:bottom w:val="none" w:sz="0" w:space="0" w:color="auto"/>
            <w:right w:val="none" w:sz="0" w:space="0" w:color="auto"/>
          </w:divBdr>
        </w:div>
        <w:div w:id="720059556">
          <w:marLeft w:val="640"/>
          <w:marRight w:val="0"/>
          <w:marTop w:val="0"/>
          <w:marBottom w:val="0"/>
          <w:divBdr>
            <w:top w:val="none" w:sz="0" w:space="0" w:color="auto"/>
            <w:left w:val="none" w:sz="0" w:space="0" w:color="auto"/>
            <w:bottom w:val="none" w:sz="0" w:space="0" w:color="auto"/>
            <w:right w:val="none" w:sz="0" w:space="0" w:color="auto"/>
          </w:divBdr>
        </w:div>
        <w:div w:id="784692912">
          <w:marLeft w:val="640"/>
          <w:marRight w:val="0"/>
          <w:marTop w:val="0"/>
          <w:marBottom w:val="0"/>
          <w:divBdr>
            <w:top w:val="none" w:sz="0" w:space="0" w:color="auto"/>
            <w:left w:val="none" w:sz="0" w:space="0" w:color="auto"/>
            <w:bottom w:val="none" w:sz="0" w:space="0" w:color="auto"/>
            <w:right w:val="none" w:sz="0" w:space="0" w:color="auto"/>
          </w:divBdr>
        </w:div>
        <w:div w:id="806168580">
          <w:marLeft w:val="640"/>
          <w:marRight w:val="0"/>
          <w:marTop w:val="0"/>
          <w:marBottom w:val="0"/>
          <w:divBdr>
            <w:top w:val="none" w:sz="0" w:space="0" w:color="auto"/>
            <w:left w:val="none" w:sz="0" w:space="0" w:color="auto"/>
            <w:bottom w:val="none" w:sz="0" w:space="0" w:color="auto"/>
            <w:right w:val="none" w:sz="0" w:space="0" w:color="auto"/>
          </w:divBdr>
        </w:div>
        <w:div w:id="834301901">
          <w:marLeft w:val="640"/>
          <w:marRight w:val="0"/>
          <w:marTop w:val="0"/>
          <w:marBottom w:val="0"/>
          <w:divBdr>
            <w:top w:val="none" w:sz="0" w:space="0" w:color="auto"/>
            <w:left w:val="none" w:sz="0" w:space="0" w:color="auto"/>
            <w:bottom w:val="none" w:sz="0" w:space="0" w:color="auto"/>
            <w:right w:val="none" w:sz="0" w:space="0" w:color="auto"/>
          </w:divBdr>
        </w:div>
        <w:div w:id="876357958">
          <w:marLeft w:val="640"/>
          <w:marRight w:val="0"/>
          <w:marTop w:val="0"/>
          <w:marBottom w:val="0"/>
          <w:divBdr>
            <w:top w:val="none" w:sz="0" w:space="0" w:color="auto"/>
            <w:left w:val="none" w:sz="0" w:space="0" w:color="auto"/>
            <w:bottom w:val="none" w:sz="0" w:space="0" w:color="auto"/>
            <w:right w:val="none" w:sz="0" w:space="0" w:color="auto"/>
          </w:divBdr>
        </w:div>
        <w:div w:id="975184180">
          <w:marLeft w:val="640"/>
          <w:marRight w:val="0"/>
          <w:marTop w:val="0"/>
          <w:marBottom w:val="0"/>
          <w:divBdr>
            <w:top w:val="none" w:sz="0" w:space="0" w:color="auto"/>
            <w:left w:val="none" w:sz="0" w:space="0" w:color="auto"/>
            <w:bottom w:val="none" w:sz="0" w:space="0" w:color="auto"/>
            <w:right w:val="none" w:sz="0" w:space="0" w:color="auto"/>
          </w:divBdr>
        </w:div>
        <w:div w:id="1099985690">
          <w:marLeft w:val="640"/>
          <w:marRight w:val="0"/>
          <w:marTop w:val="0"/>
          <w:marBottom w:val="0"/>
          <w:divBdr>
            <w:top w:val="none" w:sz="0" w:space="0" w:color="auto"/>
            <w:left w:val="none" w:sz="0" w:space="0" w:color="auto"/>
            <w:bottom w:val="none" w:sz="0" w:space="0" w:color="auto"/>
            <w:right w:val="none" w:sz="0" w:space="0" w:color="auto"/>
          </w:divBdr>
        </w:div>
        <w:div w:id="1255357112">
          <w:marLeft w:val="640"/>
          <w:marRight w:val="0"/>
          <w:marTop w:val="0"/>
          <w:marBottom w:val="0"/>
          <w:divBdr>
            <w:top w:val="none" w:sz="0" w:space="0" w:color="auto"/>
            <w:left w:val="none" w:sz="0" w:space="0" w:color="auto"/>
            <w:bottom w:val="none" w:sz="0" w:space="0" w:color="auto"/>
            <w:right w:val="none" w:sz="0" w:space="0" w:color="auto"/>
          </w:divBdr>
        </w:div>
        <w:div w:id="1456560400">
          <w:marLeft w:val="640"/>
          <w:marRight w:val="0"/>
          <w:marTop w:val="0"/>
          <w:marBottom w:val="0"/>
          <w:divBdr>
            <w:top w:val="none" w:sz="0" w:space="0" w:color="auto"/>
            <w:left w:val="none" w:sz="0" w:space="0" w:color="auto"/>
            <w:bottom w:val="none" w:sz="0" w:space="0" w:color="auto"/>
            <w:right w:val="none" w:sz="0" w:space="0" w:color="auto"/>
          </w:divBdr>
        </w:div>
        <w:div w:id="1472747398">
          <w:marLeft w:val="640"/>
          <w:marRight w:val="0"/>
          <w:marTop w:val="0"/>
          <w:marBottom w:val="0"/>
          <w:divBdr>
            <w:top w:val="none" w:sz="0" w:space="0" w:color="auto"/>
            <w:left w:val="none" w:sz="0" w:space="0" w:color="auto"/>
            <w:bottom w:val="none" w:sz="0" w:space="0" w:color="auto"/>
            <w:right w:val="none" w:sz="0" w:space="0" w:color="auto"/>
          </w:divBdr>
        </w:div>
        <w:div w:id="1528442063">
          <w:marLeft w:val="640"/>
          <w:marRight w:val="0"/>
          <w:marTop w:val="0"/>
          <w:marBottom w:val="0"/>
          <w:divBdr>
            <w:top w:val="none" w:sz="0" w:space="0" w:color="auto"/>
            <w:left w:val="none" w:sz="0" w:space="0" w:color="auto"/>
            <w:bottom w:val="none" w:sz="0" w:space="0" w:color="auto"/>
            <w:right w:val="none" w:sz="0" w:space="0" w:color="auto"/>
          </w:divBdr>
        </w:div>
        <w:div w:id="1535263884">
          <w:marLeft w:val="640"/>
          <w:marRight w:val="0"/>
          <w:marTop w:val="0"/>
          <w:marBottom w:val="0"/>
          <w:divBdr>
            <w:top w:val="none" w:sz="0" w:space="0" w:color="auto"/>
            <w:left w:val="none" w:sz="0" w:space="0" w:color="auto"/>
            <w:bottom w:val="none" w:sz="0" w:space="0" w:color="auto"/>
            <w:right w:val="none" w:sz="0" w:space="0" w:color="auto"/>
          </w:divBdr>
        </w:div>
        <w:div w:id="1574122837">
          <w:marLeft w:val="640"/>
          <w:marRight w:val="0"/>
          <w:marTop w:val="0"/>
          <w:marBottom w:val="0"/>
          <w:divBdr>
            <w:top w:val="none" w:sz="0" w:space="0" w:color="auto"/>
            <w:left w:val="none" w:sz="0" w:space="0" w:color="auto"/>
            <w:bottom w:val="none" w:sz="0" w:space="0" w:color="auto"/>
            <w:right w:val="none" w:sz="0" w:space="0" w:color="auto"/>
          </w:divBdr>
        </w:div>
        <w:div w:id="1624145519">
          <w:marLeft w:val="640"/>
          <w:marRight w:val="0"/>
          <w:marTop w:val="0"/>
          <w:marBottom w:val="0"/>
          <w:divBdr>
            <w:top w:val="none" w:sz="0" w:space="0" w:color="auto"/>
            <w:left w:val="none" w:sz="0" w:space="0" w:color="auto"/>
            <w:bottom w:val="none" w:sz="0" w:space="0" w:color="auto"/>
            <w:right w:val="none" w:sz="0" w:space="0" w:color="auto"/>
          </w:divBdr>
        </w:div>
        <w:div w:id="1759324485">
          <w:marLeft w:val="640"/>
          <w:marRight w:val="0"/>
          <w:marTop w:val="0"/>
          <w:marBottom w:val="0"/>
          <w:divBdr>
            <w:top w:val="none" w:sz="0" w:space="0" w:color="auto"/>
            <w:left w:val="none" w:sz="0" w:space="0" w:color="auto"/>
            <w:bottom w:val="none" w:sz="0" w:space="0" w:color="auto"/>
            <w:right w:val="none" w:sz="0" w:space="0" w:color="auto"/>
          </w:divBdr>
        </w:div>
        <w:div w:id="1905527312">
          <w:marLeft w:val="640"/>
          <w:marRight w:val="0"/>
          <w:marTop w:val="0"/>
          <w:marBottom w:val="0"/>
          <w:divBdr>
            <w:top w:val="none" w:sz="0" w:space="0" w:color="auto"/>
            <w:left w:val="none" w:sz="0" w:space="0" w:color="auto"/>
            <w:bottom w:val="none" w:sz="0" w:space="0" w:color="auto"/>
            <w:right w:val="none" w:sz="0" w:space="0" w:color="auto"/>
          </w:divBdr>
        </w:div>
        <w:div w:id="1928685006">
          <w:marLeft w:val="640"/>
          <w:marRight w:val="0"/>
          <w:marTop w:val="0"/>
          <w:marBottom w:val="0"/>
          <w:divBdr>
            <w:top w:val="none" w:sz="0" w:space="0" w:color="auto"/>
            <w:left w:val="none" w:sz="0" w:space="0" w:color="auto"/>
            <w:bottom w:val="none" w:sz="0" w:space="0" w:color="auto"/>
            <w:right w:val="none" w:sz="0" w:space="0" w:color="auto"/>
          </w:divBdr>
        </w:div>
        <w:div w:id="1941378013">
          <w:marLeft w:val="640"/>
          <w:marRight w:val="0"/>
          <w:marTop w:val="0"/>
          <w:marBottom w:val="0"/>
          <w:divBdr>
            <w:top w:val="none" w:sz="0" w:space="0" w:color="auto"/>
            <w:left w:val="none" w:sz="0" w:space="0" w:color="auto"/>
            <w:bottom w:val="none" w:sz="0" w:space="0" w:color="auto"/>
            <w:right w:val="none" w:sz="0" w:space="0" w:color="auto"/>
          </w:divBdr>
        </w:div>
        <w:div w:id="2054381173">
          <w:marLeft w:val="640"/>
          <w:marRight w:val="0"/>
          <w:marTop w:val="0"/>
          <w:marBottom w:val="0"/>
          <w:divBdr>
            <w:top w:val="none" w:sz="0" w:space="0" w:color="auto"/>
            <w:left w:val="none" w:sz="0" w:space="0" w:color="auto"/>
            <w:bottom w:val="none" w:sz="0" w:space="0" w:color="auto"/>
            <w:right w:val="none" w:sz="0" w:space="0" w:color="auto"/>
          </w:divBdr>
        </w:div>
        <w:div w:id="2068533272">
          <w:marLeft w:val="640"/>
          <w:marRight w:val="0"/>
          <w:marTop w:val="0"/>
          <w:marBottom w:val="0"/>
          <w:divBdr>
            <w:top w:val="none" w:sz="0" w:space="0" w:color="auto"/>
            <w:left w:val="none" w:sz="0" w:space="0" w:color="auto"/>
            <w:bottom w:val="none" w:sz="0" w:space="0" w:color="auto"/>
            <w:right w:val="none" w:sz="0" w:space="0" w:color="auto"/>
          </w:divBdr>
        </w:div>
      </w:divsChild>
    </w:div>
    <w:div w:id="1293633918">
      <w:bodyDiv w:val="1"/>
      <w:marLeft w:val="0"/>
      <w:marRight w:val="0"/>
      <w:marTop w:val="0"/>
      <w:marBottom w:val="0"/>
      <w:divBdr>
        <w:top w:val="none" w:sz="0" w:space="0" w:color="auto"/>
        <w:left w:val="none" w:sz="0" w:space="0" w:color="auto"/>
        <w:bottom w:val="none" w:sz="0" w:space="0" w:color="auto"/>
        <w:right w:val="none" w:sz="0" w:space="0" w:color="auto"/>
      </w:divBdr>
      <w:divsChild>
        <w:div w:id="38016434">
          <w:marLeft w:val="640"/>
          <w:marRight w:val="0"/>
          <w:marTop w:val="0"/>
          <w:marBottom w:val="0"/>
          <w:divBdr>
            <w:top w:val="none" w:sz="0" w:space="0" w:color="auto"/>
            <w:left w:val="none" w:sz="0" w:space="0" w:color="auto"/>
            <w:bottom w:val="none" w:sz="0" w:space="0" w:color="auto"/>
            <w:right w:val="none" w:sz="0" w:space="0" w:color="auto"/>
          </w:divBdr>
        </w:div>
        <w:div w:id="148255013">
          <w:marLeft w:val="640"/>
          <w:marRight w:val="0"/>
          <w:marTop w:val="0"/>
          <w:marBottom w:val="0"/>
          <w:divBdr>
            <w:top w:val="none" w:sz="0" w:space="0" w:color="auto"/>
            <w:left w:val="none" w:sz="0" w:space="0" w:color="auto"/>
            <w:bottom w:val="none" w:sz="0" w:space="0" w:color="auto"/>
            <w:right w:val="none" w:sz="0" w:space="0" w:color="auto"/>
          </w:divBdr>
        </w:div>
        <w:div w:id="268398094">
          <w:marLeft w:val="640"/>
          <w:marRight w:val="0"/>
          <w:marTop w:val="0"/>
          <w:marBottom w:val="0"/>
          <w:divBdr>
            <w:top w:val="none" w:sz="0" w:space="0" w:color="auto"/>
            <w:left w:val="none" w:sz="0" w:space="0" w:color="auto"/>
            <w:bottom w:val="none" w:sz="0" w:space="0" w:color="auto"/>
            <w:right w:val="none" w:sz="0" w:space="0" w:color="auto"/>
          </w:divBdr>
        </w:div>
        <w:div w:id="269364555">
          <w:marLeft w:val="640"/>
          <w:marRight w:val="0"/>
          <w:marTop w:val="0"/>
          <w:marBottom w:val="0"/>
          <w:divBdr>
            <w:top w:val="none" w:sz="0" w:space="0" w:color="auto"/>
            <w:left w:val="none" w:sz="0" w:space="0" w:color="auto"/>
            <w:bottom w:val="none" w:sz="0" w:space="0" w:color="auto"/>
            <w:right w:val="none" w:sz="0" w:space="0" w:color="auto"/>
          </w:divBdr>
        </w:div>
        <w:div w:id="311982910">
          <w:marLeft w:val="640"/>
          <w:marRight w:val="0"/>
          <w:marTop w:val="0"/>
          <w:marBottom w:val="0"/>
          <w:divBdr>
            <w:top w:val="none" w:sz="0" w:space="0" w:color="auto"/>
            <w:left w:val="none" w:sz="0" w:space="0" w:color="auto"/>
            <w:bottom w:val="none" w:sz="0" w:space="0" w:color="auto"/>
            <w:right w:val="none" w:sz="0" w:space="0" w:color="auto"/>
          </w:divBdr>
        </w:div>
        <w:div w:id="461270442">
          <w:marLeft w:val="640"/>
          <w:marRight w:val="0"/>
          <w:marTop w:val="0"/>
          <w:marBottom w:val="0"/>
          <w:divBdr>
            <w:top w:val="none" w:sz="0" w:space="0" w:color="auto"/>
            <w:left w:val="none" w:sz="0" w:space="0" w:color="auto"/>
            <w:bottom w:val="none" w:sz="0" w:space="0" w:color="auto"/>
            <w:right w:val="none" w:sz="0" w:space="0" w:color="auto"/>
          </w:divBdr>
        </w:div>
        <w:div w:id="471363225">
          <w:marLeft w:val="640"/>
          <w:marRight w:val="0"/>
          <w:marTop w:val="0"/>
          <w:marBottom w:val="0"/>
          <w:divBdr>
            <w:top w:val="none" w:sz="0" w:space="0" w:color="auto"/>
            <w:left w:val="none" w:sz="0" w:space="0" w:color="auto"/>
            <w:bottom w:val="none" w:sz="0" w:space="0" w:color="auto"/>
            <w:right w:val="none" w:sz="0" w:space="0" w:color="auto"/>
          </w:divBdr>
        </w:div>
        <w:div w:id="484129365">
          <w:marLeft w:val="640"/>
          <w:marRight w:val="0"/>
          <w:marTop w:val="0"/>
          <w:marBottom w:val="0"/>
          <w:divBdr>
            <w:top w:val="none" w:sz="0" w:space="0" w:color="auto"/>
            <w:left w:val="none" w:sz="0" w:space="0" w:color="auto"/>
            <w:bottom w:val="none" w:sz="0" w:space="0" w:color="auto"/>
            <w:right w:val="none" w:sz="0" w:space="0" w:color="auto"/>
          </w:divBdr>
        </w:div>
        <w:div w:id="545339570">
          <w:marLeft w:val="640"/>
          <w:marRight w:val="0"/>
          <w:marTop w:val="0"/>
          <w:marBottom w:val="0"/>
          <w:divBdr>
            <w:top w:val="none" w:sz="0" w:space="0" w:color="auto"/>
            <w:left w:val="none" w:sz="0" w:space="0" w:color="auto"/>
            <w:bottom w:val="none" w:sz="0" w:space="0" w:color="auto"/>
            <w:right w:val="none" w:sz="0" w:space="0" w:color="auto"/>
          </w:divBdr>
        </w:div>
        <w:div w:id="548228575">
          <w:marLeft w:val="640"/>
          <w:marRight w:val="0"/>
          <w:marTop w:val="0"/>
          <w:marBottom w:val="0"/>
          <w:divBdr>
            <w:top w:val="none" w:sz="0" w:space="0" w:color="auto"/>
            <w:left w:val="none" w:sz="0" w:space="0" w:color="auto"/>
            <w:bottom w:val="none" w:sz="0" w:space="0" w:color="auto"/>
            <w:right w:val="none" w:sz="0" w:space="0" w:color="auto"/>
          </w:divBdr>
        </w:div>
        <w:div w:id="654846356">
          <w:marLeft w:val="640"/>
          <w:marRight w:val="0"/>
          <w:marTop w:val="0"/>
          <w:marBottom w:val="0"/>
          <w:divBdr>
            <w:top w:val="none" w:sz="0" w:space="0" w:color="auto"/>
            <w:left w:val="none" w:sz="0" w:space="0" w:color="auto"/>
            <w:bottom w:val="none" w:sz="0" w:space="0" w:color="auto"/>
            <w:right w:val="none" w:sz="0" w:space="0" w:color="auto"/>
          </w:divBdr>
        </w:div>
        <w:div w:id="656885700">
          <w:marLeft w:val="640"/>
          <w:marRight w:val="0"/>
          <w:marTop w:val="0"/>
          <w:marBottom w:val="0"/>
          <w:divBdr>
            <w:top w:val="none" w:sz="0" w:space="0" w:color="auto"/>
            <w:left w:val="none" w:sz="0" w:space="0" w:color="auto"/>
            <w:bottom w:val="none" w:sz="0" w:space="0" w:color="auto"/>
            <w:right w:val="none" w:sz="0" w:space="0" w:color="auto"/>
          </w:divBdr>
        </w:div>
        <w:div w:id="676544376">
          <w:marLeft w:val="640"/>
          <w:marRight w:val="0"/>
          <w:marTop w:val="0"/>
          <w:marBottom w:val="0"/>
          <w:divBdr>
            <w:top w:val="none" w:sz="0" w:space="0" w:color="auto"/>
            <w:left w:val="none" w:sz="0" w:space="0" w:color="auto"/>
            <w:bottom w:val="none" w:sz="0" w:space="0" w:color="auto"/>
            <w:right w:val="none" w:sz="0" w:space="0" w:color="auto"/>
          </w:divBdr>
        </w:div>
        <w:div w:id="724640783">
          <w:marLeft w:val="640"/>
          <w:marRight w:val="0"/>
          <w:marTop w:val="0"/>
          <w:marBottom w:val="0"/>
          <w:divBdr>
            <w:top w:val="none" w:sz="0" w:space="0" w:color="auto"/>
            <w:left w:val="none" w:sz="0" w:space="0" w:color="auto"/>
            <w:bottom w:val="none" w:sz="0" w:space="0" w:color="auto"/>
            <w:right w:val="none" w:sz="0" w:space="0" w:color="auto"/>
          </w:divBdr>
        </w:div>
        <w:div w:id="825514041">
          <w:marLeft w:val="640"/>
          <w:marRight w:val="0"/>
          <w:marTop w:val="0"/>
          <w:marBottom w:val="0"/>
          <w:divBdr>
            <w:top w:val="none" w:sz="0" w:space="0" w:color="auto"/>
            <w:left w:val="none" w:sz="0" w:space="0" w:color="auto"/>
            <w:bottom w:val="none" w:sz="0" w:space="0" w:color="auto"/>
            <w:right w:val="none" w:sz="0" w:space="0" w:color="auto"/>
          </w:divBdr>
        </w:div>
        <w:div w:id="830415124">
          <w:marLeft w:val="640"/>
          <w:marRight w:val="0"/>
          <w:marTop w:val="0"/>
          <w:marBottom w:val="0"/>
          <w:divBdr>
            <w:top w:val="none" w:sz="0" w:space="0" w:color="auto"/>
            <w:left w:val="none" w:sz="0" w:space="0" w:color="auto"/>
            <w:bottom w:val="none" w:sz="0" w:space="0" w:color="auto"/>
            <w:right w:val="none" w:sz="0" w:space="0" w:color="auto"/>
          </w:divBdr>
        </w:div>
        <w:div w:id="856236848">
          <w:marLeft w:val="640"/>
          <w:marRight w:val="0"/>
          <w:marTop w:val="0"/>
          <w:marBottom w:val="0"/>
          <w:divBdr>
            <w:top w:val="none" w:sz="0" w:space="0" w:color="auto"/>
            <w:left w:val="none" w:sz="0" w:space="0" w:color="auto"/>
            <w:bottom w:val="none" w:sz="0" w:space="0" w:color="auto"/>
            <w:right w:val="none" w:sz="0" w:space="0" w:color="auto"/>
          </w:divBdr>
        </w:div>
        <w:div w:id="882710178">
          <w:marLeft w:val="640"/>
          <w:marRight w:val="0"/>
          <w:marTop w:val="0"/>
          <w:marBottom w:val="0"/>
          <w:divBdr>
            <w:top w:val="none" w:sz="0" w:space="0" w:color="auto"/>
            <w:left w:val="none" w:sz="0" w:space="0" w:color="auto"/>
            <w:bottom w:val="none" w:sz="0" w:space="0" w:color="auto"/>
            <w:right w:val="none" w:sz="0" w:space="0" w:color="auto"/>
          </w:divBdr>
        </w:div>
        <w:div w:id="987200995">
          <w:marLeft w:val="640"/>
          <w:marRight w:val="0"/>
          <w:marTop w:val="0"/>
          <w:marBottom w:val="0"/>
          <w:divBdr>
            <w:top w:val="none" w:sz="0" w:space="0" w:color="auto"/>
            <w:left w:val="none" w:sz="0" w:space="0" w:color="auto"/>
            <w:bottom w:val="none" w:sz="0" w:space="0" w:color="auto"/>
            <w:right w:val="none" w:sz="0" w:space="0" w:color="auto"/>
          </w:divBdr>
        </w:div>
        <w:div w:id="1170020309">
          <w:marLeft w:val="640"/>
          <w:marRight w:val="0"/>
          <w:marTop w:val="0"/>
          <w:marBottom w:val="0"/>
          <w:divBdr>
            <w:top w:val="none" w:sz="0" w:space="0" w:color="auto"/>
            <w:left w:val="none" w:sz="0" w:space="0" w:color="auto"/>
            <w:bottom w:val="none" w:sz="0" w:space="0" w:color="auto"/>
            <w:right w:val="none" w:sz="0" w:space="0" w:color="auto"/>
          </w:divBdr>
        </w:div>
        <w:div w:id="1196504178">
          <w:marLeft w:val="640"/>
          <w:marRight w:val="0"/>
          <w:marTop w:val="0"/>
          <w:marBottom w:val="0"/>
          <w:divBdr>
            <w:top w:val="none" w:sz="0" w:space="0" w:color="auto"/>
            <w:left w:val="none" w:sz="0" w:space="0" w:color="auto"/>
            <w:bottom w:val="none" w:sz="0" w:space="0" w:color="auto"/>
            <w:right w:val="none" w:sz="0" w:space="0" w:color="auto"/>
          </w:divBdr>
        </w:div>
        <w:div w:id="1269895311">
          <w:marLeft w:val="640"/>
          <w:marRight w:val="0"/>
          <w:marTop w:val="0"/>
          <w:marBottom w:val="0"/>
          <w:divBdr>
            <w:top w:val="none" w:sz="0" w:space="0" w:color="auto"/>
            <w:left w:val="none" w:sz="0" w:space="0" w:color="auto"/>
            <w:bottom w:val="none" w:sz="0" w:space="0" w:color="auto"/>
            <w:right w:val="none" w:sz="0" w:space="0" w:color="auto"/>
          </w:divBdr>
        </w:div>
        <w:div w:id="1447499965">
          <w:marLeft w:val="640"/>
          <w:marRight w:val="0"/>
          <w:marTop w:val="0"/>
          <w:marBottom w:val="0"/>
          <w:divBdr>
            <w:top w:val="none" w:sz="0" w:space="0" w:color="auto"/>
            <w:left w:val="none" w:sz="0" w:space="0" w:color="auto"/>
            <w:bottom w:val="none" w:sz="0" w:space="0" w:color="auto"/>
            <w:right w:val="none" w:sz="0" w:space="0" w:color="auto"/>
          </w:divBdr>
        </w:div>
        <w:div w:id="1527869607">
          <w:marLeft w:val="640"/>
          <w:marRight w:val="0"/>
          <w:marTop w:val="0"/>
          <w:marBottom w:val="0"/>
          <w:divBdr>
            <w:top w:val="none" w:sz="0" w:space="0" w:color="auto"/>
            <w:left w:val="none" w:sz="0" w:space="0" w:color="auto"/>
            <w:bottom w:val="none" w:sz="0" w:space="0" w:color="auto"/>
            <w:right w:val="none" w:sz="0" w:space="0" w:color="auto"/>
          </w:divBdr>
        </w:div>
        <w:div w:id="1531989400">
          <w:marLeft w:val="640"/>
          <w:marRight w:val="0"/>
          <w:marTop w:val="0"/>
          <w:marBottom w:val="0"/>
          <w:divBdr>
            <w:top w:val="none" w:sz="0" w:space="0" w:color="auto"/>
            <w:left w:val="none" w:sz="0" w:space="0" w:color="auto"/>
            <w:bottom w:val="none" w:sz="0" w:space="0" w:color="auto"/>
            <w:right w:val="none" w:sz="0" w:space="0" w:color="auto"/>
          </w:divBdr>
        </w:div>
        <w:div w:id="1564097353">
          <w:marLeft w:val="640"/>
          <w:marRight w:val="0"/>
          <w:marTop w:val="0"/>
          <w:marBottom w:val="0"/>
          <w:divBdr>
            <w:top w:val="none" w:sz="0" w:space="0" w:color="auto"/>
            <w:left w:val="none" w:sz="0" w:space="0" w:color="auto"/>
            <w:bottom w:val="none" w:sz="0" w:space="0" w:color="auto"/>
            <w:right w:val="none" w:sz="0" w:space="0" w:color="auto"/>
          </w:divBdr>
        </w:div>
        <w:div w:id="1574046340">
          <w:marLeft w:val="640"/>
          <w:marRight w:val="0"/>
          <w:marTop w:val="0"/>
          <w:marBottom w:val="0"/>
          <w:divBdr>
            <w:top w:val="none" w:sz="0" w:space="0" w:color="auto"/>
            <w:left w:val="none" w:sz="0" w:space="0" w:color="auto"/>
            <w:bottom w:val="none" w:sz="0" w:space="0" w:color="auto"/>
            <w:right w:val="none" w:sz="0" w:space="0" w:color="auto"/>
          </w:divBdr>
        </w:div>
        <w:div w:id="1583107021">
          <w:marLeft w:val="640"/>
          <w:marRight w:val="0"/>
          <w:marTop w:val="0"/>
          <w:marBottom w:val="0"/>
          <w:divBdr>
            <w:top w:val="none" w:sz="0" w:space="0" w:color="auto"/>
            <w:left w:val="none" w:sz="0" w:space="0" w:color="auto"/>
            <w:bottom w:val="none" w:sz="0" w:space="0" w:color="auto"/>
            <w:right w:val="none" w:sz="0" w:space="0" w:color="auto"/>
          </w:divBdr>
        </w:div>
        <w:div w:id="1583485874">
          <w:marLeft w:val="640"/>
          <w:marRight w:val="0"/>
          <w:marTop w:val="0"/>
          <w:marBottom w:val="0"/>
          <w:divBdr>
            <w:top w:val="none" w:sz="0" w:space="0" w:color="auto"/>
            <w:left w:val="none" w:sz="0" w:space="0" w:color="auto"/>
            <w:bottom w:val="none" w:sz="0" w:space="0" w:color="auto"/>
            <w:right w:val="none" w:sz="0" w:space="0" w:color="auto"/>
          </w:divBdr>
        </w:div>
        <w:div w:id="1610699354">
          <w:marLeft w:val="640"/>
          <w:marRight w:val="0"/>
          <w:marTop w:val="0"/>
          <w:marBottom w:val="0"/>
          <w:divBdr>
            <w:top w:val="none" w:sz="0" w:space="0" w:color="auto"/>
            <w:left w:val="none" w:sz="0" w:space="0" w:color="auto"/>
            <w:bottom w:val="none" w:sz="0" w:space="0" w:color="auto"/>
            <w:right w:val="none" w:sz="0" w:space="0" w:color="auto"/>
          </w:divBdr>
        </w:div>
        <w:div w:id="1794783942">
          <w:marLeft w:val="640"/>
          <w:marRight w:val="0"/>
          <w:marTop w:val="0"/>
          <w:marBottom w:val="0"/>
          <w:divBdr>
            <w:top w:val="none" w:sz="0" w:space="0" w:color="auto"/>
            <w:left w:val="none" w:sz="0" w:space="0" w:color="auto"/>
            <w:bottom w:val="none" w:sz="0" w:space="0" w:color="auto"/>
            <w:right w:val="none" w:sz="0" w:space="0" w:color="auto"/>
          </w:divBdr>
        </w:div>
        <w:div w:id="1809735827">
          <w:marLeft w:val="640"/>
          <w:marRight w:val="0"/>
          <w:marTop w:val="0"/>
          <w:marBottom w:val="0"/>
          <w:divBdr>
            <w:top w:val="none" w:sz="0" w:space="0" w:color="auto"/>
            <w:left w:val="none" w:sz="0" w:space="0" w:color="auto"/>
            <w:bottom w:val="none" w:sz="0" w:space="0" w:color="auto"/>
            <w:right w:val="none" w:sz="0" w:space="0" w:color="auto"/>
          </w:divBdr>
        </w:div>
        <w:div w:id="1857160338">
          <w:marLeft w:val="640"/>
          <w:marRight w:val="0"/>
          <w:marTop w:val="0"/>
          <w:marBottom w:val="0"/>
          <w:divBdr>
            <w:top w:val="none" w:sz="0" w:space="0" w:color="auto"/>
            <w:left w:val="none" w:sz="0" w:space="0" w:color="auto"/>
            <w:bottom w:val="none" w:sz="0" w:space="0" w:color="auto"/>
            <w:right w:val="none" w:sz="0" w:space="0" w:color="auto"/>
          </w:divBdr>
        </w:div>
        <w:div w:id="1949505657">
          <w:marLeft w:val="640"/>
          <w:marRight w:val="0"/>
          <w:marTop w:val="0"/>
          <w:marBottom w:val="0"/>
          <w:divBdr>
            <w:top w:val="none" w:sz="0" w:space="0" w:color="auto"/>
            <w:left w:val="none" w:sz="0" w:space="0" w:color="auto"/>
            <w:bottom w:val="none" w:sz="0" w:space="0" w:color="auto"/>
            <w:right w:val="none" w:sz="0" w:space="0" w:color="auto"/>
          </w:divBdr>
        </w:div>
        <w:div w:id="2012944480">
          <w:marLeft w:val="640"/>
          <w:marRight w:val="0"/>
          <w:marTop w:val="0"/>
          <w:marBottom w:val="0"/>
          <w:divBdr>
            <w:top w:val="none" w:sz="0" w:space="0" w:color="auto"/>
            <w:left w:val="none" w:sz="0" w:space="0" w:color="auto"/>
            <w:bottom w:val="none" w:sz="0" w:space="0" w:color="auto"/>
            <w:right w:val="none" w:sz="0" w:space="0" w:color="auto"/>
          </w:divBdr>
        </w:div>
        <w:div w:id="2074503534">
          <w:marLeft w:val="640"/>
          <w:marRight w:val="0"/>
          <w:marTop w:val="0"/>
          <w:marBottom w:val="0"/>
          <w:divBdr>
            <w:top w:val="none" w:sz="0" w:space="0" w:color="auto"/>
            <w:left w:val="none" w:sz="0" w:space="0" w:color="auto"/>
            <w:bottom w:val="none" w:sz="0" w:space="0" w:color="auto"/>
            <w:right w:val="none" w:sz="0" w:space="0" w:color="auto"/>
          </w:divBdr>
        </w:div>
        <w:div w:id="2086684074">
          <w:marLeft w:val="640"/>
          <w:marRight w:val="0"/>
          <w:marTop w:val="0"/>
          <w:marBottom w:val="0"/>
          <w:divBdr>
            <w:top w:val="none" w:sz="0" w:space="0" w:color="auto"/>
            <w:left w:val="none" w:sz="0" w:space="0" w:color="auto"/>
            <w:bottom w:val="none" w:sz="0" w:space="0" w:color="auto"/>
            <w:right w:val="none" w:sz="0" w:space="0" w:color="auto"/>
          </w:divBdr>
        </w:div>
        <w:div w:id="2098552218">
          <w:marLeft w:val="640"/>
          <w:marRight w:val="0"/>
          <w:marTop w:val="0"/>
          <w:marBottom w:val="0"/>
          <w:divBdr>
            <w:top w:val="none" w:sz="0" w:space="0" w:color="auto"/>
            <w:left w:val="none" w:sz="0" w:space="0" w:color="auto"/>
            <w:bottom w:val="none" w:sz="0" w:space="0" w:color="auto"/>
            <w:right w:val="none" w:sz="0" w:space="0" w:color="auto"/>
          </w:divBdr>
        </w:div>
        <w:div w:id="2103531762">
          <w:marLeft w:val="640"/>
          <w:marRight w:val="0"/>
          <w:marTop w:val="0"/>
          <w:marBottom w:val="0"/>
          <w:divBdr>
            <w:top w:val="none" w:sz="0" w:space="0" w:color="auto"/>
            <w:left w:val="none" w:sz="0" w:space="0" w:color="auto"/>
            <w:bottom w:val="none" w:sz="0" w:space="0" w:color="auto"/>
            <w:right w:val="none" w:sz="0" w:space="0" w:color="auto"/>
          </w:divBdr>
        </w:div>
      </w:divsChild>
    </w:div>
    <w:div w:id="1301182662">
      <w:bodyDiv w:val="1"/>
      <w:marLeft w:val="0"/>
      <w:marRight w:val="0"/>
      <w:marTop w:val="0"/>
      <w:marBottom w:val="0"/>
      <w:divBdr>
        <w:top w:val="none" w:sz="0" w:space="0" w:color="auto"/>
        <w:left w:val="none" w:sz="0" w:space="0" w:color="auto"/>
        <w:bottom w:val="none" w:sz="0" w:space="0" w:color="auto"/>
        <w:right w:val="none" w:sz="0" w:space="0" w:color="auto"/>
      </w:divBdr>
      <w:divsChild>
        <w:div w:id="10694110">
          <w:marLeft w:val="640"/>
          <w:marRight w:val="0"/>
          <w:marTop w:val="0"/>
          <w:marBottom w:val="0"/>
          <w:divBdr>
            <w:top w:val="none" w:sz="0" w:space="0" w:color="auto"/>
            <w:left w:val="none" w:sz="0" w:space="0" w:color="auto"/>
            <w:bottom w:val="none" w:sz="0" w:space="0" w:color="auto"/>
            <w:right w:val="none" w:sz="0" w:space="0" w:color="auto"/>
          </w:divBdr>
        </w:div>
        <w:div w:id="127284505">
          <w:marLeft w:val="640"/>
          <w:marRight w:val="0"/>
          <w:marTop w:val="0"/>
          <w:marBottom w:val="0"/>
          <w:divBdr>
            <w:top w:val="none" w:sz="0" w:space="0" w:color="auto"/>
            <w:left w:val="none" w:sz="0" w:space="0" w:color="auto"/>
            <w:bottom w:val="none" w:sz="0" w:space="0" w:color="auto"/>
            <w:right w:val="none" w:sz="0" w:space="0" w:color="auto"/>
          </w:divBdr>
        </w:div>
        <w:div w:id="130903117">
          <w:marLeft w:val="640"/>
          <w:marRight w:val="0"/>
          <w:marTop w:val="0"/>
          <w:marBottom w:val="0"/>
          <w:divBdr>
            <w:top w:val="none" w:sz="0" w:space="0" w:color="auto"/>
            <w:left w:val="none" w:sz="0" w:space="0" w:color="auto"/>
            <w:bottom w:val="none" w:sz="0" w:space="0" w:color="auto"/>
            <w:right w:val="none" w:sz="0" w:space="0" w:color="auto"/>
          </w:divBdr>
        </w:div>
        <w:div w:id="223412960">
          <w:marLeft w:val="640"/>
          <w:marRight w:val="0"/>
          <w:marTop w:val="0"/>
          <w:marBottom w:val="0"/>
          <w:divBdr>
            <w:top w:val="none" w:sz="0" w:space="0" w:color="auto"/>
            <w:left w:val="none" w:sz="0" w:space="0" w:color="auto"/>
            <w:bottom w:val="none" w:sz="0" w:space="0" w:color="auto"/>
            <w:right w:val="none" w:sz="0" w:space="0" w:color="auto"/>
          </w:divBdr>
        </w:div>
        <w:div w:id="279145297">
          <w:marLeft w:val="640"/>
          <w:marRight w:val="0"/>
          <w:marTop w:val="0"/>
          <w:marBottom w:val="0"/>
          <w:divBdr>
            <w:top w:val="none" w:sz="0" w:space="0" w:color="auto"/>
            <w:left w:val="none" w:sz="0" w:space="0" w:color="auto"/>
            <w:bottom w:val="none" w:sz="0" w:space="0" w:color="auto"/>
            <w:right w:val="none" w:sz="0" w:space="0" w:color="auto"/>
          </w:divBdr>
        </w:div>
        <w:div w:id="366101292">
          <w:marLeft w:val="640"/>
          <w:marRight w:val="0"/>
          <w:marTop w:val="0"/>
          <w:marBottom w:val="0"/>
          <w:divBdr>
            <w:top w:val="none" w:sz="0" w:space="0" w:color="auto"/>
            <w:left w:val="none" w:sz="0" w:space="0" w:color="auto"/>
            <w:bottom w:val="none" w:sz="0" w:space="0" w:color="auto"/>
            <w:right w:val="none" w:sz="0" w:space="0" w:color="auto"/>
          </w:divBdr>
        </w:div>
        <w:div w:id="479082864">
          <w:marLeft w:val="640"/>
          <w:marRight w:val="0"/>
          <w:marTop w:val="0"/>
          <w:marBottom w:val="0"/>
          <w:divBdr>
            <w:top w:val="none" w:sz="0" w:space="0" w:color="auto"/>
            <w:left w:val="none" w:sz="0" w:space="0" w:color="auto"/>
            <w:bottom w:val="none" w:sz="0" w:space="0" w:color="auto"/>
            <w:right w:val="none" w:sz="0" w:space="0" w:color="auto"/>
          </w:divBdr>
        </w:div>
        <w:div w:id="537426713">
          <w:marLeft w:val="640"/>
          <w:marRight w:val="0"/>
          <w:marTop w:val="0"/>
          <w:marBottom w:val="0"/>
          <w:divBdr>
            <w:top w:val="none" w:sz="0" w:space="0" w:color="auto"/>
            <w:left w:val="none" w:sz="0" w:space="0" w:color="auto"/>
            <w:bottom w:val="none" w:sz="0" w:space="0" w:color="auto"/>
            <w:right w:val="none" w:sz="0" w:space="0" w:color="auto"/>
          </w:divBdr>
        </w:div>
        <w:div w:id="670839519">
          <w:marLeft w:val="640"/>
          <w:marRight w:val="0"/>
          <w:marTop w:val="0"/>
          <w:marBottom w:val="0"/>
          <w:divBdr>
            <w:top w:val="none" w:sz="0" w:space="0" w:color="auto"/>
            <w:left w:val="none" w:sz="0" w:space="0" w:color="auto"/>
            <w:bottom w:val="none" w:sz="0" w:space="0" w:color="auto"/>
            <w:right w:val="none" w:sz="0" w:space="0" w:color="auto"/>
          </w:divBdr>
        </w:div>
        <w:div w:id="688800775">
          <w:marLeft w:val="640"/>
          <w:marRight w:val="0"/>
          <w:marTop w:val="0"/>
          <w:marBottom w:val="0"/>
          <w:divBdr>
            <w:top w:val="none" w:sz="0" w:space="0" w:color="auto"/>
            <w:left w:val="none" w:sz="0" w:space="0" w:color="auto"/>
            <w:bottom w:val="none" w:sz="0" w:space="0" w:color="auto"/>
            <w:right w:val="none" w:sz="0" w:space="0" w:color="auto"/>
          </w:divBdr>
        </w:div>
        <w:div w:id="700084750">
          <w:marLeft w:val="640"/>
          <w:marRight w:val="0"/>
          <w:marTop w:val="0"/>
          <w:marBottom w:val="0"/>
          <w:divBdr>
            <w:top w:val="none" w:sz="0" w:space="0" w:color="auto"/>
            <w:left w:val="none" w:sz="0" w:space="0" w:color="auto"/>
            <w:bottom w:val="none" w:sz="0" w:space="0" w:color="auto"/>
            <w:right w:val="none" w:sz="0" w:space="0" w:color="auto"/>
          </w:divBdr>
        </w:div>
        <w:div w:id="710571935">
          <w:marLeft w:val="640"/>
          <w:marRight w:val="0"/>
          <w:marTop w:val="0"/>
          <w:marBottom w:val="0"/>
          <w:divBdr>
            <w:top w:val="none" w:sz="0" w:space="0" w:color="auto"/>
            <w:left w:val="none" w:sz="0" w:space="0" w:color="auto"/>
            <w:bottom w:val="none" w:sz="0" w:space="0" w:color="auto"/>
            <w:right w:val="none" w:sz="0" w:space="0" w:color="auto"/>
          </w:divBdr>
        </w:div>
        <w:div w:id="716582949">
          <w:marLeft w:val="640"/>
          <w:marRight w:val="0"/>
          <w:marTop w:val="0"/>
          <w:marBottom w:val="0"/>
          <w:divBdr>
            <w:top w:val="none" w:sz="0" w:space="0" w:color="auto"/>
            <w:left w:val="none" w:sz="0" w:space="0" w:color="auto"/>
            <w:bottom w:val="none" w:sz="0" w:space="0" w:color="auto"/>
            <w:right w:val="none" w:sz="0" w:space="0" w:color="auto"/>
          </w:divBdr>
        </w:div>
        <w:div w:id="858932063">
          <w:marLeft w:val="640"/>
          <w:marRight w:val="0"/>
          <w:marTop w:val="0"/>
          <w:marBottom w:val="0"/>
          <w:divBdr>
            <w:top w:val="none" w:sz="0" w:space="0" w:color="auto"/>
            <w:left w:val="none" w:sz="0" w:space="0" w:color="auto"/>
            <w:bottom w:val="none" w:sz="0" w:space="0" w:color="auto"/>
            <w:right w:val="none" w:sz="0" w:space="0" w:color="auto"/>
          </w:divBdr>
        </w:div>
        <w:div w:id="1116101910">
          <w:marLeft w:val="640"/>
          <w:marRight w:val="0"/>
          <w:marTop w:val="0"/>
          <w:marBottom w:val="0"/>
          <w:divBdr>
            <w:top w:val="none" w:sz="0" w:space="0" w:color="auto"/>
            <w:left w:val="none" w:sz="0" w:space="0" w:color="auto"/>
            <w:bottom w:val="none" w:sz="0" w:space="0" w:color="auto"/>
            <w:right w:val="none" w:sz="0" w:space="0" w:color="auto"/>
          </w:divBdr>
        </w:div>
        <w:div w:id="1147669653">
          <w:marLeft w:val="640"/>
          <w:marRight w:val="0"/>
          <w:marTop w:val="0"/>
          <w:marBottom w:val="0"/>
          <w:divBdr>
            <w:top w:val="none" w:sz="0" w:space="0" w:color="auto"/>
            <w:left w:val="none" w:sz="0" w:space="0" w:color="auto"/>
            <w:bottom w:val="none" w:sz="0" w:space="0" w:color="auto"/>
            <w:right w:val="none" w:sz="0" w:space="0" w:color="auto"/>
          </w:divBdr>
        </w:div>
        <w:div w:id="1155682396">
          <w:marLeft w:val="640"/>
          <w:marRight w:val="0"/>
          <w:marTop w:val="0"/>
          <w:marBottom w:val="0"/>
          <w:divBdr>
            <w:top w:val="none" w:sz="0" w:space="0" w:color="auto"/>
            <w:left w:val="none" w:sz="0" w:space="0" w:color="auto"/>
            <w:bottom w:val="none" w:sz="0" w:space="0" w:color="auto"/>
            <w:right w:val="none" w:sz="0" w:space="0" w:color="auto"/>
          </w:divBdr>
        </w:div>
        <w:div w:id="1246182700">
          <w:marLeft w:val="640"/>
          <w:marRight w:val="0"/>
          <w:marTop w:val="0"/>
          <w:marBottom w:val="0"/>
          <w:divBdr>
            <w:top w:val="none" w:sz="0" w:space="0" w:color="auto"/>
            <w:left w:val="none" w:sz="0" w:space="0" w:color="auto"/>
            <w:bottom w:val="none" w:sz="0" w:space="0" w:color="auto"/>
            <w:right w:val="none" w:sz="0" w:space="0" w:color="auto"/>
          </w:divBdr>
        </w:div>
        <w:div w:id="1470903985">
          <w:marLeft w:val="640"/>
          <w:marRight w:val="0"/>
          <w:marTop w:val="0"/>
          <w:marBottom w:val="0"/>
          <w:divBdr>
            <w:top w:val="none" w:sz="0" w:space="0" w:color="auto"/>
            <w:left w:val="none" w:sz="0" w:space="0" w:color="auto"/>
            <w:bottom w:val="none" w:sz="0" w:space="0" w:color="auto"/>
            <w:right w:val="none" w:sz="0" w:space="0" w:color="auto"/>
          </w:divBdr>
        </w:div>
        <w:div w:id="1602838054">
          <w:marLeft w:val="640"/>
          <w:marRight w:val="0"/>
          <w:marTop w:val="0"/>
          <w:marBottom w:val="0"/>
          <w:divBdr>
            <w:top w:val="none" w:sz="0" w:space="0" w:color="auto"/>
            <w:left w:val="none" w:sz="0" w:space="0" w:color="auto"/>
            <w:bottom w:val="none" w:sz="0" w:space="0" w:color="auto"/>
            <w:right w:val="none" w:sz="0" w:space="0" w:color="auto"/>
          </w:divBdr>
        </w:div>
        <w:div w:id="1716084289">
          <w:marLeft w:val="640"/>
          <w:marRight w:val="0"/>
          <w:marTop w:val="0"/>
          <w:marBottom w:val="0"/>
          <w:divBdr>
            <w:top w:val="none" w:sz="0" w:space="0" w:color="auto"/>
            <w:left w:val="none" w:sz="0" w:space="0" w:color="auto"/>
            <w:bottom w:val="none" w:sz="0" w:space="0" w:color="auto"/>
            <w:right w:val="none" w:sz="0" w:space="0" w:color="auto"/>
          </w:divBdr>
        </w:div>
        <w:div w:id="1766340871">
          <w:marLeft w:val="640"/>
          <w:marRight w:val="0"/>
          <w:marTop w:val="0"/>
          <w:marBottom w:val="0"/>
          <w:divBdr>
            <w:top w:val="none" w:sz="0" w:space="0" w:color="auto"/>
            <w:left w:val="none" w:sz="0" w:space="0" w:color="auto"/>
            <w:bottom w:val="none" w:sz="0" w:space="0" w:color="auto"/>
            <w:right w:val="none" w:sz="0" w:space="0" w:color="auto"/>
          </w:divBdr>
        </w:div>
        <w:div w:id="1839884084">
          <w:marLeft w:val="640"/>
          <w:marRight w:val="0"/>
          <w:marTop w:val="0"/>
          <w:marBottom w:val="0"/>
          <w:divBdr>
            <w:top w:val="none" w:sz="0" w:space="0" w:color="auto"/>
            <w:left w:val="none" w:sz="0" w:space="0" w:color="auto"/>
            <w:bottom w:val="none" w:sz="0" w:space="0" w:color="auto"/>
            <w:right w:val="none" w:sz="0" w:space="0" w:color="auto"/>
          </w:divBdr>
        </w:div>
        <w:div w:id="2130391028">
          <w:marLeft w:val="640"/>
          <w:marRight w:val="0"/>
          <w:marTop w:val="0"/>
          <w:marBottom w:val="0"/>
          <w:divBdr>
            <w:top w:val="none" w:sz="0" w:space="0" w:color="auto"/>
            <w:left w:val="none" w:sz="0" w:space="0" w:color="auto"/>
            <w:bottom w:val="none" w:sz="0" w:space="0" w:color="auto"/>
            <w:right w:val="none" w:sz="0" w:space="0" w:color="auto"/>
          </w:divBdr>
        </w:div>
      </w:divsChild>
    </w:div>
    <w:div w:id="1324816113">
      <w:bodyDiv w:val="1"/>
      <w:marLeft w:val="0"/>
      <w:marRight w:val="0"/>
      <w:marTop w:val="0"/>
      <w:marBottom w:val="0"/>
      <w:divBdr>
        <w:top w:val="none" w:sz="0" w:space="0" w:color="auto"/>
        <w:left w:val="none" w:sz="0" w:space="0" w:color="auto"/>
        <w:bottom w:val="none" w:sz="0" w:space="0" w:color="auto"/>
        <w:right w:val="none" w:sz="0" w:space="0" w:color="auto"/>
      </w:divBdr>
      <w:divsChild>
        <w:div w:id="6029396">
          <w:marLeft w:val="640"/>
          <w:marRight w:val="0"/>
          <w:marTop w:val="0"/>
          <w:marBottom w:val="0"/>
          <w:divBdr>
            <w:top w:val="none" w:sz="0" w:space="0" w:color="auto"/>
            <w:left w:val="none" w:sz="0" w:space="0" w:color="auto"/>
            <w:bottom w:val="none" w:sz="0" w:space="0" w:color="auto"/>
            <w:right w:val="none" w:sz="0" w:space="0" w:color="auto"/>
          </w:divBdr>
        </w:div>
        <w:div w:id="197351823">
          <w:marLeft w:val="640"/>
          <w:marRight w:val="0"/>
          <w:marTop w:val="0"/>
          <w:marBottom w:val="0"/>
          <w:divBdr>
            <w:top w:val="none" w:sz="0" w:space="0" w:color="auto"/>
            <w:left w:val="none" w:sz="0" w:space="0" w:color="auto"/>
            <w:bottom w:val="none" w:sz="0" w:space="0" w:color="auto"/>
            <w:right w:val="none" w:sz="0" w:space="0" w:color="auto"/>
          </w:divBdr>
        </w:div>
        <w:div w:id="206069627">
          <w:marLeft w:val="640"/>
          <w:marRight w:val="0"/>
          <w:marTop w:val="0"/>
          <w:marBottom w:val="0"/>
          <w:divBdr>
            <w:top w:val="none" w:sz="0" w:space="0" w:color="auto"/>
            <w:left w:val="none" w:sz="0" w:space="0" w:color="auto"/>
            <w:bottom w:val="none" w:sz="0" w:space="0" w:color="auto"/>
            <w:right w:val="none" w:sz="0" w:space="0" w:color="auto"/>
          </w:divBdr>
        </w:div>
        <w:div w:id="333997216">
          <w:marLeft w:val="640"/>
          <w:marRight w:val="0"/>
          <w:marTop w:val="0"/>
          <w:marBottom w:val="0"/>
          <w:divBdr>
            <w:top w:val="none" w:sz="0" w:space="0" w:color="auto"/>
            <w:left w:val="none" w:sz="0" w:space="0" w:color="auto"/>
            <w:bottom w:val="none" w:sz="0" w:space="0" w:color="auto"/>
            <w:right w:val="none" w:sz="0" w:space="0" w:color="auto"/>
          </w:divBdr>
        </w:div>
        <w:div w:id="393895975">
          <w:marLeft w:val="640"/>
          <w:marRight w:val="0"/>
          <w:marTop w:val="0"/>
          <w:marBottom w:val="0"/>
          <w:divBdr>
            <w:top w:val="none" w:sz="0" w:space="0" w:color="auto"/>
            <w:left w:val="none" w:sz="0" w:space="0" w:color="auto"/>
            <w:bottom w:val="none" w:sz="0" w:space="0" w:color="auto"/>
            <w:right w:val="none" w:sz="0" w:space="0" w:color="auto"/>
          </w:divBdr>
        </w:div>
        <w:div w:id="479227386">
          <w:marLeft w:val="640"/>
          <w:marRight w:val="0"/>
          <w:marTop w:val="0"/>
          <w:marBottom w:val="0"/>
          <w:divBdr>
            <w:top w:val="none" w:sz="0" w:space="0" w:color="auto"/>
            <w:left w:val="none" w:sz="0" w:space="0" w:color="auto"/>
            <w:bottom w:val="none" w:sz="0" w:space="0" w:color="auto"/>
            <w:right w:val="none" w:sz="0" w:space="0" w:color="auto"/>
          </w:divBdr>
        </w:div>
        <w:div w:id="596527644">
          <w:marLeft w:val="640"/>
          <w:marRight w:val="0"/>
          <w:marTop w:val="0"/>
          <w:marBottom w:val="0"/>
          <w:divBdr>
            <w:top w:val="none" w:sz="0" w:space="0" w:color="auto"/>
            <w:left w:val="none" w:sz="0" w:space="0" w:color="auto"/>
            <w:bottom w:val="none" w:sz="0" w:space="0" w:color="auto"/>
            <w:right w:val="none" w:sz="0" w:space="0" w:color="auto"/>
          </w:divBdr>
        </w:div>
        <w:div w:id="614563351">
          <w:marLeft w:val="640"/>
          <w:marRight w:val="0"/>
          <w:marTop w:val="0"/>
          <w:marBottom w:val="0"/>
          <w:divBdr>
            <w:top w:val="none" w:sz="0" w:space="0" w:color="auto"/>
            <w:left w:val="none" w:sz="0" w:space="0" w:color="auto"/>
            <w:bottom w:val="none" w:sz="0" w:space="0" w:color="auto"/>
            <w:right w:val="none" w:sz="0" w:space="0" w:color="auto"/>
          </w:divBdr>
        </w:div>
        <w:div w:id="653416919">
          <w:marLeft w:val="640"/>
          <w:marRight w:val="0"/>
          <w:marTop w:val="0"/>
          <w:marBottom w:val="0"/>
          <w:divBdr>
            <w:top w:val="none" w:sz="0" w:space="0" w:color="auto"/>
            <w:left w:val="none" w:sz="0" w:space="0" w:color="auto"/>
            <w:bottom w:val="none" w:sz="0" w:space="0" w:color="auto"/>
            <w:right w:val="none" w:sz="0" w:space="0" w:color="auto"/>
          </w:divBdr>
        </w:div>
        <w:div w:id="805053238">
          <w:marLeft w:val="640"/>
          <w:marRight w:val="0"/>
          <w:marTop w:val="0"/>
          <w:marBottom w:val="0"/>
          <w:divBdr>
            <w:top w:val="none" w:sz="0" w:space="0" w:color="auto"/>
            <w:left w:val="none" w:sz="0" w:space="0" w:color="auto"/>
            <w:bottom w:val="none" w:sz="0" w:space="0" w:color="auto"/>
            <w:right w:val="none" w:sz="0" w:space="0" w:color="auto"/>
          </w:divBdr>
        </w:div>
        <w:div w:id="1080558965">
          <w:marLeft w:val="640"/>
          <w:marRight w:val="0"/>
          <w:marTop w:val="0"/>
          <w:marBottom w:val="0"/>
          <w:divBdr>
            <w:top w:val="none" w:sz="0" w:space="0" w:color="auto"/>
            <w:left w:val="none" w:sz="0" w:space="0" w:color="auto"/>
            <w:bottom w:val="none" w:sz="0" w:space="0" w:color="auto"/>
            <w:right w:val="none" w:sz="0" w:space="0" w:color="auto"/>
          </w:divBdr>
        </w:div>
        <w:div w:id="1159033039">
          <w:marLeft w:val="640"/>
          <w:marRight w:val="0"/>
          <w:marTop w:val="0"/>
          <w:marBottom w:val="0"/>
          <w:divBdr>
            <w:top w:val="none" w:sz="0" w:space="0" w:color="auto"/>
            <w:left w:val="none" w:sz="0" w:space="0" w:color="auto"/>
            <w:bottom w:val="none" w:sz="0" w:space="0" w:color="auto"/>
            <w:right w:val="none" w:sz="0" w:space="0" w:color="auto"/>
          </w:divBdr>
        </w:div>
        <w:div w:id="1227835577">
          <w:marLeft w:val="640"/>
          <w:marRight w:val="0"/>
          <w:marTop w:val="0"/>
          <w:marBottom w:val="0"/>
          <w:divBdr>
            <w:top w:val="none" w:sz="0" w:space="0" w:color="auto"/>
            <w:left w:val="none" w:sz="0" w:space="0" w:color="auto"/>
            <w:bottom w:val="none" w:sz="0" w:space="0" w:color="auto"/>
            <w:right w:val="none" w:sz="0" w:space="0" w:color="auto"/>
          </w:divBdr>
        </w:div>
        <w:div w:id="1269000205">
          <w:marLeft w:val="640"/>
          <w:marRight w:val="0"/>
          <w:marTop w:val="0"/>
          <w:marBottom w:val="0"/>
          <w:divBdr>
            <w:top w:val="none" w:sz="0" w:space="0" w:color="auto"/>
            <w:left w:val="none" w:sz="0" w:space="0" w:color="auto"/>
            <w:bottom w:val="none" w:sz="0" w:space="0" w:color="auto"/>
            <w:right w:val="none" w:sz="0" w:space="0" w:color="auto"/>
          </w:divBdr>
        </w:div>
        <w:div w:id="1328708194">
          <w:marLeft w:val="640"/>
          <w:marRight w:val="0"/>
          <w:marTop w:val="0"/>
          <w:marBottom w:val="0"/>
          <w:divBdr>
            <w:top w:val="none" w:sz="0" w:space="0" w:color="auto"/>
            <w:left w:val="none" w:sz="0" w:space="0" w:color="auto"/>
            <w:bottom w:val="none" w:sz="0" w:space="0" w:color="auto"/>
            <w:right w:val="none" w:sz="0" w:space="0" w:color="auto"/>
          </w:divBdr>
        </w:div>
        <w:div w:id="1364668905">
          <w:marLeft w:val="640"/>
          <w:marRight w:val="0"/>
          <w:marTop w:val="0"/>
          <w:marBottom w:val="0"/>
          <w:divBdr>
            <w:top w:val="none" w:sz="0" w:space="0" w:color="auto"/>
            <w:left w:val="none" w:sz="0" w:space="0" w:color="auto"/>
            <w:bottom w:val="none" w:sz="0" w:space="0" w:color="auto"/>
            <w:right w:val="none" w:sz="0" w:space="0" w:color="auto"/>
          </w:divBdr>
        </w:div>
        <w:div w:id="1426808713">
          <w:marLeft w:val="640"/>
          <w:marRight w:val="0"/>
          <w:marTop w:val="0"/>
          <w:marBottom w:val="0"/>
          <w:divBdr>
            <w:top w:val="none" w:sz="0" w:space="0" w:color="auto"/>
            <w:left w:val="none" w:sz="0" w:space="0" w:color="auto"/>
            <w:bottom w:val="none" w:sz="0" w:space="0" w:color="auto"/>
            <w:right w:val="none" w:sz="0" w:space="0" w:color="auto"/>
          </w:divBdr>
        </w:div>
        <w:div w:id="1426850633">
          <w:marLeft w:val="640"/>
          <w:marRight w:val="0"/>
          <w:marTop w:val="0"/>
          <w:marBottom w:val="0"/>
          <w:divBdr>
            <w:top w:val="none" w:sz="0" w:space="0" w:color="auto"/>
            <w:left w:val="none" w:sz="0" w:space="0" w:color="auto"/>
            <w:bottom w:val="none" w:sz="0" w:space="0" w:color="auto"/>
            <w:right w:val="none" w:sz="0" w:space="0" w:color="auto"/>
          </w:divBdr>
        </w:div>
        <w:div w:id="1474255474">
          <w:marLeft w:val="640"/>
          <w:marRight w:val="0"/>
          <w:marTop w:val="0"/>
          <w:marBottom w:val="0"/>
          <w:divBdr>
            <w:top w:val="none" w:sz="0" w:space="0" w:color="auto"/>
            <w:left w:val="none" w:sz="0" w:space="0" w:color="auto"/>
            <w:bottom w:val="none" w:sz="0" w:space="0" w:color="auto"/>
            <w:right w:val="none" w:sz="0" w:space="0" w:color="auto"/>
          </w:divBdr>
        </w:div>
        <w:div w:id="1571115236">
          <w:marLeft w:val="640"/>
          <w:marRight w:val="0"/>
          <w:marTop w:val="0"/>
          <w:marBottom w:val="0"/>
          <w:divBdr>
            <w:top w:val="none" w:sz="0" w:space="0" w:color="auto"/>
            <w:left w:val="none" w:sz="0" w:space="0" w:color="auto"/>
            <w:bottom w:val="none" w:sz="0" w:space="0" w:color="auto"/>
            <w:right w:val="none" w:sz="0" w:space="0" w:color="auto"/>
          </w:divBdr>
        </w:div>
        <w:div w:id="1633320325">
          <w:marLeft w:val="640"/>
          <w:marRight w:val="0"/>
          <w:marTop w:val="0"/>
          <w:marBottom w:val="0"/>
          <w:divBdr>
            <w:top w:val="none" w:sz="0" w:space="0" w:color="auto"/>
            <w:left w:val="none" w:sz="0" w:space="0" w:color="auto"/>
            <w:bottom w:val="none" w:sz="0" w:space="0" w:color="auto"/>
            <w:right w:val="none" w:sz="0" w:space="0" w:color="auto"/>
          </w:divBdr>
        </w:div>
        <w:div w:id="1663389770">
          <w:marLeft w:val="640"/>
          <w:marRight w:val="0"/>
          <w:marTop w:val="0"/>
          <w:marBottom w:val="0"/>
          <w:divBdr>
            <w:top w:val="none" w:sz="0" w:space="0" w:color="auto"/>
            <w:left w:val="none" w:sz="0" w:space="0" w:color="auto"/>
            <w:bottom w:val="none" w:sz="0" w:space="0" w:color="auto"/>
            <w:right w:val="none" w:sz="0" w:space="0" w:color="auto"/>
          </w:divBdr>
        </w:div>
        <w:div w:id="1685784369">
          <w:marLeft w:val="640"/>
          <w:marRight w:val="0"/>
          <w:marTop w:val="0"/>
          <w:marBottom w:val="0"/>
          <w:divBdr>
            <w:top w:val="none" w:sz="0" w:space="0" w:color="auto"/>
            <w:left w:val="none" w:sz="0" w:space="0" w:color="auto"/>
            <w:bottom w:val="none" w:sz="0" w:space="0" w:color="auto"/>
            <w:right w:val="none" w:sz="0" w:space="0" w:color="auto"/>
          </w:divBdr>
        </w:div>
        <w:div w:id="1970933749">
          <w:marLeft w:val="640"/>
          <w:marRight w:val="0"/>
          <w:marTop w:val="0"/>
          <w:marBottom w:val="0"/>
          <w:divBdr>
            <w:top w:val="none" w:sz="0" w:space="0" w:color="auto"/>
            <w:left w:val="none" w:sz="0" w:space="0" w:color="auto"/>
            <w:bottom w:val="none" w:sz="0" w:space="0" w:color="auto"/>
            <w:right w:val="none" w:sz="0" w:space="0" w:color="auto"/>
          </w:divBdr>
        </w:div>
        <w:div w:id="2010598721">
          <w:marLeft w:val="640"/>
          <w:marRight w:val="0"/>
          <w:marTop w:val="0"/>
          <w:marBottom w:val="0"/>
          <w:divBdr>
            <w:top w:val="none" w:sz="0" w:space="0" w:color="auto"/>
            <w:left w:val="none" w:sz="0" w:space="0" w:color="auto"/>
            <w:bottom w:val="none" w:sz="0" w:space="0" w:color="auto"/>
            <w:right w:val="none" w:sz="0" w:space="0" w:color="auto"/>
          </w:divBdr>
        </w:div>
      </w:divsChild>
    </w:div>
    <w:div w:id="1347445925">
      <w:bodyDiv w:val="1"/>
      <w:marLeft w:val="0"/>
      <w:marRight w:val="0"/>
      <w:marTop w:val="0"/>
      <w:marBottom w:val="0"/>
      <w:divBdr>
        <w:top w:val="none" w:sz="0" w:space="0" w:color="auto"/>
        <w:left w:val="none" w:sz="0" w:space="0" w:color="auto"/>
        <w:bottom w:val="none" w:sz="0" w:space="0" w:color="auto"/>
        <w:right w:val="none" w:sz="0" w:space="0" w:color="auto"/>
      </w:divBdr>
    </w:div>
    <w:div w:id="1347554616">
      <w:bodyDiv w:val="1"/>
      <w:marLeft w:val="0"/>
      <w:marRight w:val="0"/>
      <w:marTop w:val="0"/>
      <w:marBottom w:val="0"/>
      <w:divBdr>
        <w:top w:val="none" w:sz="0" w:space="0" w:color="auto"/>
        <w:left w:val="none" w:sz="0" w:space="0" w:color="auto"/>
        <w:bottom w:val="none" w:sz="0" w:space="0" w:color="auto"/>
        <w:right w:val="none" w:sz="0" w:space="0" w:color="auto"/>
      </w:divBdr>
      <w:divsChild>
        <w:div w:id="2515864">
          <w:marLeft w:val="640"/>
          <w:marRight w:val="0"/>
          <w:marTop w:val="0"/>
          <w:marBottom w:val="0"/>
          <w:divBdr>
            <w:top w:val="none" w:sz="0" w:space="0" w:color="auto"/>
            <w:left w:val="none" w:sz="0" w:space="0" w:color="auto"/>
            <w:bottom w:val="none" w:sz="0" w:space="0" w:color="auto"/>
            <w:right w:val="none" w:sz="0" w:space="0" w:color="auto"/>
          </w:divBdr>
        </w:div>
        <w:div w:id="65616180">
          <w:marLeft w:val="640"/>
          <w:marRight w:val="0"/>
          <w:marTop w:val="0"/>
          <w:marBottom w:val="0"/>
          <w:divBdr>
            <w:top w:val="none" w:sz="0" w:space="0" w:color="auto"/>
            <w:left w:val="none" w:sz="0" w:space="0" w:color="auto"/>
            <w:bottom w:val="none" w:sz="0" w:space="0" w:color="auto"/>
            <w:right w:val="none" w:sz="0" w:space="0" w:color="auto"/>
          </w:divBdr>
        </w:div>
        <w:div w:id="92557801">
          <w:marLeft w:val="640"/>
          <w:marRight w:val="0"/>
          <w:marTop w:val="0"/>
          <w:marBottom w:val="0"/>
          <w:divBdr>
            <w:top w:val="none" w:sz="0" w:space="0" w:color="auto"/>
            <w:left w:val="none" w:sz="0" w:space="0" w:color="auto"/>
            <w:bottom w:val="none" w:sz="0" w:space="0" w:color="auto"/>
            <w:right w:val="none" w:sz="0" w:space="0" w:color="auto"/>
          </w:divBdr>
        </w:div>
        <w:div w:id="309678276">
          <w:marLeft w:val="640"/>
          <w:marRight w:val="0"/>
          <w:marTop w:val="0"/>
          <w:marBottom w:val="0"/>
          <w:divBdr>
            <w:top w:val="none" w:sz="0" w:space="0" w:color="auto"/>
            <w:left w:val="none" w:sz="0" w:space="0" w:color="auto"/>
            <w:bottom w:val="none" w:sz="0" w:space="0" w:color="auto"/>
            <w:right w:val="none" w:sz="0" w:space="0" w:color="auto"/>
          </w:divBdr>
        </w:div>
        <w:div w:id="323439805">
          <w:marLeft w:val="640"/>
          <w:marRight w:val="0"/>
          <w:marTop w:val="0"/>
          <w:marBottom w:val="0"/>
          <w:divBdr>
            <w:top w:val="none" w:sz="0" w:space="0" w:color="auto"/>
            <w:left w:val="none" w:sz="0" w:space="0" w:color="auto"/>
            <w:bottom w:val="none" w:sz="0" w:space="0" w:color="auto"/>
            <w:right w:val="none" w:sz="0" w:space="0" w:color="auto"/>
          </w:divBdr>
        </w:div>
        <w:div w:id="388384129">
          <w:marLeft w:val="640"/>
          <w:marRight w:val="0"/>
          <w:marTop w:val="0"/>
          <w:marBottom w:val="0"/>
          <w:divBdr>
            <w:top w:val="none" w:sz="0" w:space="0" w:color="auto"/>
            <w:left w:val="none" w:sz="0" w:space="0" w:color="auto"/>
            <w:bottom w:val="none" w:sz="0" w:space="0" w:color="auto"/>
            <w:right w:val="none" w:sz="0" w:space="0" w:color="auto"/>
          </w:divBdr>
        </w:div>
        <w:div w:id="414664790">
          <w:marLeft w:val="640"/>
          <w:marRight w:val="0"/>
          <w:marTop w:val="0"/>
          <w:marBottom w:val="0"/>
          <w:divBdr>
            <w:top w:val="none" w:sz="0" w:space="0" w:color="auto"/>
            <w:left w:val="none" w:sz="0" w:space="0" w:color="auto"/>
            <w:bottom w:val="none" w:sz="0" w:space="0" w:color="auto"/>
            <w:right w:val="none" w:sz="0" w:space="0" w:color="auto"/>
          </w:divBdr>
        </w:div>
        <w:div w:id="420300602">
          <w:marLeft w:val="640"/>
          <w:marRight w:val="0"/>
          <w:marTop w:val="0"/>
          <w:marBottom w:val="0"/>
          <w:divBdr>
            <w:top w:val="none" w:sz="0" w:space="0" w:color="auto"/>
            <w:left w:val="none" w:sz="0" w:space="0" w:color="auto"/>
            <w:bottom w:val="none" w:sz="0" w:space="0" w:color="auto"/>
            <w:right w:val="none" w:sz="0" w:space="0" w:color="auto"/>
          </w:divBdr>
        </w:div>
        <w:div w:id="472602499">
          <w:marLeft w:val="640"/>
          <w:marRight w:val="0"/>
          <w:marTop w:val="0"/>
          <w:marBottom w:val="0"/>
          <w:divBdr>
            <w:top w:val="none" w:sz="0" w:space="0" w:color="auto"/>
            <w:left w:val="none" w:sz="0" w:space="0" w:color="auto"/>
            <w:bottom w:val="none" w:sz="0" w:space="0" w:color="auto"/>
            <w:right w:val="none" w:sz="0" w:space="0" w:color="auto"/>
          </w:divBdr>
        </w:div>
        <w:div w:id="473571808">
          <w:marLeft w:val="640"/>
          <w:marRight w:val="0"/>
          <w:marTop w:val="0"/>
          <w:marBottom w:val="0"/>
          <w:divBdr>
            <w:top w:val="none" w:sz="0" w:space="0" w:color="auto"/>
            <w:left w:val="none" w:sz="0" w:space="0" w:color="auto"/>
            <w:bottom w:val="none" w:sz="0" w:space="0" w:color="auto"/>
            <w:right w:val="none" w:sz="0" w:space="0" w:color="auto"/>
          </w:divBdr>
        </w:div>
        <w:div w:id="486088851">
          <w:marLeft w:val="640"/>
          <w:marRight w:val="0"/>
          <w:marTop w:val="0"/>
          <w:marBottom w:val="0"/>
          <w:divBdr>
            <w:top w:val="none" w:sz="0" w:space="0" w:color="auto"/>
            <w:left w:val="none" w:sz="0" w:space="0" w:color="auto"/>
            <w:bottom w:val="none" w:sz="0" w:space="0" w:color="auto"/>
            <w:right w:val="none" w:sz="0" w:space="0" w:color="auto"/>
          </w:divBdr>
        </w:div>
        <w:div w:id="528495032">
          <w:marLeft w:val="640"/>
          <w:marRight w:val="0"/>
          <w:marTop w:val="0"/>
          <w:marBottom w:val="0"/>
          <w:divBdr>
            <w:top w:val="none" w:sz="0" w:space="0" w:color="auto"/>
            <w:left w:val="none" w:sz="0" w:space="0" w:color="auto"/>
            <w:bottom w:val="none" w:sz="0" w:space="0" w:color="auto"/>
            <w:right w:val="none" w:sz="0" w:space="0" w:color="auto"/>
          </w:divBdr>
        </w:div>
        <w:div w:id="586574434">
          <w:marLeft w:val="640"/>
          <w:marRight w:val="0"/>
          <w:marTop w:val="0"/>
          <w:marBottom w:val="0"/>
          <w:divBdr>
            <w:top w:val="none" w:sz="0" w:space="0" w:color="auto"/>
            <w:left w:val="none" w:sz="0" w:space="0" w:color="auto"/>
            <w:bottom w:val="none" w:sz="0" w:space="0" w:color="auto"/>
            <w:right w:val="none" w:sz="0" w:space="0" w:color="auto"/>
          </w:divBdr>
        </w:div>
        <w:div w:id="774785118">
          <w:marLeft w:val="640"/>
          <w:marRight w:val="0"/>
          <w:marTop w:val="0"/>
          <w:marBottom w:val="0"/>
          <w:divBdr>
            <w:top w:val="none" w:sz="0" w:space="0" w:color="auto"/>
            <w:left w:val="none" w:sz="0" w:space="0" w:color="auto"/>
            <w:bottom w:val="none" w:sz="0" w:space="0" w:color="auto"/>
            <w:right w:val="none" w:sz="0" w:space="0" w:color="auto"/>
          </w:divBdr>
        </w:div>
        <w:div w:id="853618765">
          <w:marLeft w:val="640"/>
          <w:marRight w:val="0"/>
          <w:marTop w:val="0"/>
          <w:marBottom w:val="0"/>
          <w:divBdr>
            <w:top w:val="none" w:sz="0" w:space="0" w:color="auto"/>
            <w:left w:val="none" w:sz="0" w:space="0" w:color="auto"/>
            <w:bottom w:val="none" w:sz="0" w:space="0" w:color="auto"/>
            <w:right w:val="none" w:sz="0" w:space="0" w:color="auto"/>
          </w:divBdr>
        </w:div>
        <w:div w:id="898633315">
          <w:marLeft w:val="640"/>
          <w:marRight w:val="0"/>
          <w:marTop w:val="0"/>
          <w:marBottom w:val="0"/>
          <w:divBdr>
            <w:top w:val="none" w:sz="0" w:space="0" w:color="auto"/>
            <w:left w:val="none" w:sz="0" w:space="0" w:color="auto"/>
            <w:bottom w:val="none" w:sz="0" w:space="0" w:color="auto"/>
            <w:right w:val="none" w:sz="0" w:space="0" w:color="auto"/>
          </w:divBdr>
        </w:div>
        <w:div w:id="952783073">
          <w:marLeft w:val="640"/>
          <w:marRight w:val="0"/>
          <w:marTop w:val="0"/>
          <w:marBottom w:val="0"/>
          <w:divBdr>
            <w:top w:val="none" w:sz="0" w:space="0" w:color="auto"/>
            <w:left w:val="none" w:sz="0" w:space="0" w:color="auto"/>
            <w:bottom w:val="none" w:sz="0" w:space="0" w:color="auto"/>
            <w:right w:val="none" w:sz="0" w:space="0" w:color="auto"/>
          </w:divBdr>
        </w:div>
        <w:div w:id="1041903481">
          <w:marLeft w:val="640"/>
          <w:marRight w:val="0"/>
          <w:marTop w:val="0"/>
          <w:marBottom w:val="0"/>
          <w:divBdr>
            <w:top w:val="none" w:sz="0" w:space="0" w:color="auto"/>
            <w:left w:val="none" w:sz="0" w:space="0" w:color="auto"/>
            <w:bottom w:val="none" w:sz="0" w:space="0" w:color="auto"/>
            <w:right w:val="none" w:sz="0" w:space="0" w:color="auto"/>
          </w:divBdr>
        </w:div>
        <w:div w:id="1234464804">
          <w:marLeft w:val="640"/>
          <w:marRight w:val="0"/>
          <w:marTop w:val="0"/>
          <w:marBottom w:val="0"/>
          <w:divBdr>
            <w:top w:val="none" w:sz="0" w:space="0" w:color="auto"/>
            <w:left w:val="none" w:sz="0" w:space="0" w:color="auto"/>
            <w:bottom w:val="none" w:sz="0" w:space="0" w:color="auto"/>
            <w:right w:val="none" w:sz="0" w:space="0" w:color="auto"/>
          </w:divBdr>
        </w:div>
        <w:div w:id="1243026874">
          <w:marLeft w:val="640"/>
          <w:marRight w:val="0"/>
          <w:marTop w:val="0"/>
          <w:marBottom w:val="0"/>
          <w:divBdr>
            <w:top w:val="none" w:sz="0" w:space="0" w:color="auto"/>
            <w:left w:val="none" w:sz="0" w:space="0" w:color="auto"/>
            <w:bottom w:val="none" w:sz="0" w:space="0" w:color="auto"/>
            <w:right w:val="none" w:sz="0" w:space="0" w:color="auto"/>
          </w:divBdr>
        </w:div>
        <w:div w:id="1359508684">
          <w:marLeft w:val="640"/>
          <w:marRight w:val="0"/>
          <w:marTop w:val="0"/>
          <w:marBottom w:val="0"/>
          <w:divBdr>
            <w:top w:val="none" w:sz="0" w:space="0" w:color="auto"/>
            <w:left w:val="none" w:sz="0" w:space="0" w:color="auto"/>
            <w:bottom w:val="none" w:sz="0" w:space="0" w:color="auto"/>
            <w:right w:val="none" w:sz="0" w:space="0" w:color="auto"/>
          </w:divBdr>
        </w:div>
        <w:div w:id="1400059910">
          <w:marLeft w:val="640"/>
          <w:marRight w:val="0"/>
          <w:marTop w:val="0"/>
          <w:marBottom w:val="0"/>
          <w:divBdr>
            <w:top w:val="none" w:sz="0" w:space="0" w:color="auto"/>
            <w:left w:val="none" w:sz="0" w:space="0" w:color="auto"/>
            <w:bottom w:val="none" w:sz="0" w:space="0" w:color="auto"/>
            <w:right w:val="none" w:sz="0" w:space="0" w:color="auto"/>
          </w:divBdr>
        </w:div>
        <w:div w:id="1500270139">
          <w:marLeft w:val="640"/>
          <w:marRight w:val="0"/>
          <w:marTop w:val="0"/>
          <w:marBottom w:val="0"/>
          <w:divBdr>
            <w:top w:val="none" w:sz="0" w:space="0" w:color="auto"/>
            <w:left w:val="none" w:sz="0" w:space="0" w:color="auto"/>
            <w:bottom w:val="none" w:sz="0" w:space="0" w:color="auto"/>
            <w:right w:val="none" w:sz="0" w:space="0" w:color="auto"/>
          </w:divBdr>
        </w:div>
        <w:div w:id="1528762297">
          <w:marLeft w:val="640"/>
          <w:marRight w:val="0"/>
          <w:marTop w:val="0"/>
          <w:marBottom w:val="0"/>
          <w:divBdr>
            <w:top w:val="none" w:sz="0" w:space="0" w:color="auto"/>
            <w:left w:val="none" w:sz="0" w:space="0" w:color="auto"/>
            <w:bottom w:val="none" w:sz="0" w:space="0" w:color="auto"/>
            <w:right w:val="none" w:sz="0" w:space="0" w:color="auto"/>
          </w:divBdr>
        </w:div>
        <w:div w:id="1537231049">
          <w:marLeft w:val="640"/>
          <w:marRight w:val="0"/>
          <w:marTop w:val="0"/>
          <w:marBottom w:val="0"/>
          <w:divBdr>
            <w:top w:val="none" w:sz="0" w:space="0" w:color="auto"/>
            <w:left w:val="none" w:sz="0" w:space="0" w:color="auto"/>
            <w:bottom w:val="none" w:sz="0" w:space="0" w:color="auto"/>
            <w:right w:val="none" w:sz="0" w:space="0" w:color="auto"/>
          </w:divBdr>
        </w:div>
        <w:div w:id="1541477427">
          <w:marLeft w:val="640"/>
          <w:marRight w:val="0"/>
          <w:marTop w:val="0"/>
          <w:marBottom w:val="0"/>
          <w:divBdr>
            <w:top w:val="none" w:sz="0" w:space="0" w:color="auto"/>
            <w:left w:val="none" w:sz="0" w:space="0" w:color="auto"/>
            <w:bottom w:val="none" w:sz="0" w:space="0" w:color="auto"/>
            <w:right w:val="none" w:sz="0" w:space="0" w:color="auto"/>
          </w:divBdr>
        </w:div>
        <w:div w:id="1570117651">
          <w:marLeft w:val="640"/>
          <w:marRight w:val="0"/>
          <w:marTop w:val="0"/>
          <w:marBottom w:val="0"/>
          <w:divBdr>
            <w:top w:val="none" w:sz="0" w:space="0" w:color="auto"/>
            <w:left w:val="none" w:sz="0" w:space="0" w:color="auto"/>
            <w:bottom w:val="none" w:sz="0" w:space="0" w:color="auto"/>
            <w:right w:val="none" w:sz="0" w:space="0" w:color="auto"/>
          </w:divBdr>
        </w:div>
        <w:div w:id="1723211645">
          <w:marLeft w:val="640"/>
          <w:marRight w:val="0"/>
          <w:marTop w:val="0"/>
          <w:marBottom w:val="0"/>
          <w:divBdr>
            <w:top w:val="none" w:sz="0" w:space="0" w:color="auto"/>
            <w:left w:val="none" w:sz="0" w:space="0" w:color="auto"/>
            <w:bottom w:val="none" w:sz="0" w:space="0" w:color="auto"/>
            <w:right w:val="none" w:sz="0" w:space="0" w:color="auto"/>
          </w:divBdr>
        </w:div>
        <w:div w:id="1814904445">
          <w:marLeft w:val="640"/>
          <w:marRight w:val="0"/>
          <w:marTop w:val="0"/>
          <w:marBottom w:val="0"/>
          <w:divBdr>
            <w:top w:val="none" w:sz="0" w:space="0" w:color="auto"/>
            <w:left w:val="none" w:sz="0" w:space="0" w:color="auto"/>
            <w:bottom w:val="none" w:sz="0" w:space="0" w:color="auto"/>
            <w:right w:val="none" w:sz="0" w:space="0" w:color="auto"/>
          </w:divBdr>
        </w:div>
        <w:div w:id="1871406384">
          <w:marLeft w:val="640"/>
          <w:marRight w:val="0"/>
          <w:marTop w:val="0"/>
          <w:marBottom w:val="0"/>
          <w:divBdr>
            <w:top w:val="none" w:sz="0" w:space="0" w:color="auto"/>
            <w:left w:val="none" w:sz="0" w:space="0" w:color="auto"/>
            <w:bottom w:val="none" w:sz="0" w:space="0" w:color="auto"/>
            <w:right w:val="none" w:sz="0" w:space="0" w:color="auto"/>
          </w:divBdr>
        </w:div>
        <w:div w:id="1986661573">
          <w:marLeft w:val="640"/>
          <w:marRight w:val="0"/>
          <w:marTop w:val="0"/>
          <w:marBottom w:val="0"/>
          <w:divBdr>
            <w:top w:val="none" w:sz="0" w:space="0" w:color="auto"/>
            <w:left w:val="none" w:sz="0" w:space="0" w:color="auto"/>
            <w:bottom w:val="none" w:sz="0" w:space="0" w:color="auto"/>
            <w:right w:val="none" w:sz="0" w:space="0" w:color="auto"/>
          </w:divBdr>
        </w:div>
        <w:div w:id="2041128733">
          <w:marLeft w:val="640"/>
          <w:marRight w:val="0"/>
          <w:marTop w:val="0"/>
          <w:marBottom w:val="0"/>
          <w:divBdr>
            <w:top w:val="none" w:sz="0" w:space="0" w:color="auto"/>
            <w:left w:val="none" w:sz="0" w:space="0" w:color="auto"/>
            <w:bottom w:val="none" w:sz="0" w:space="0" w:color="auto"/>
            <w:right w:val="none" w:sz="0" w:space="0" w:color="auto"/>
          </w:divBdr>
        </w:div>
        <w:div w:id="2134247688">
          <w:marLeft w:val="640"/>
          <w:marRight w:val="0"/>
          <w:marTop w:val="0"/>
          <w:marBottom w:val="0"/>
          <w:divBdr>
            <w:top w:val="none" w:sz="0" w:space="0" w:color="auto"/>
            <w:left w:val="none" w:sz="0" w:space="0" w:color="auto"/>
            <w:bottom w:val="none" w:sz="0" w:space="0" w:color="auto"/>
            <w:right w:val="none" w:sz="0" w:space="0" w:color="auto"/>
          </w:divBdr>
        </w:div>
      </w:divsChild>
    </w:div>
    <w:div w:id="1358775793">
      <w:bodyDiv w:val="1"/>
      <w:marLeft w:val="0"/>
      <w:marRight w:val="0"/>
      <w:marTop w:val="0"/>
      <w:marBottom w:val="0"/>
      <w:divBdr>
        <w:top w:val="none" w:sz="0" w:space="0" w:color="auto"/>
        <w:left w:val="none" w:sz="0" w:space="0" w:color="auto"/>
        <w:bottom w:val="none" w:sz="0" w:space="0" w:color="auto"/>
        <w:right w:val="none" w:sz="0" w:space="0" w:color="auto"/>
      </w:divBdr>
      <w:divsChild>
        <w:div w:id="83262534">
          <w:marLeft w:val="640"/>
          <w:marRight w:val="0"/>
          <w:marTop w:val="0"/>
          <w:marBottom w:val="0"/>
          <w:divBdr>
            <w:top w:val="none" w:sz="0" w:space="0" w:color="auto"/>
            <w:left w:val="none" w:sz="0" w:space="0" w:color="auto"/>
            <w:bottom w:val="none" w:sz="0" w:space="0" w:color="auto"/>
            <w:right w:val="none" w:sz="0" w:space="0" w:color="auto"/>
          </w:divBdr>
        </w:div>
        <w:div w:id="101267259">
          <w:marLeft w:val="640"/>
          <w:marRight w:val="0"/>
          <w:marTop w:val="0"/>
          <w:marBottom w:val="0"/>
          <w:divBdr>
            <w:top w:val="none" w:sz="0" w:space="0" w:color="auto"/>
            <w:left w:val="none" w:sz="0" w:space="0" w:color="auto"/>
            <w:bottom w:val="none" w:sz="0" w:space="0" w:color="auto"/>
            <w:right w:val="none" w:sz="0" w:space="0" w:color="auto"/>
          </w:divBdr>
        </w:div>
        <w:div w:id="144906466">
          <w:marLeft w:val="640"/>
          <w:marRight w:val="0"/>
          <w:marTop w:val="0"/>
          <w:marBottom w:val="0"/>
          <w:divBdr>
            <w:top w:val="none" w:sz="0" w:space="0" w:color="auto"/>
            <w:left w:val="none" w:sz="0" w:space="0" w:color="auto"/>
            <w:bottom w:val="none" w:sz="0" w:space="0" w:color="auto"/>
            <w:right w:val="none" w:sz="0" w:space="0" w:color="auto"/>
          </w:divBdr>
        </w:div>
        <w:div w:id="153182881">
          <w:marLeft w:val="640"/>
          <w:marRight w:val="0"/>
          <w:marTop w:val="0"/>
          <w:marBottom w:val="0"/>
          <w:divBdr>
            <w:top w:val="none" w:sz="0" w:space="0" w:color="auto"/>
            <w:left w:val="none" w:sz="0" w:space="0" w:color="auto"/>
            <w:bottom w:val="none" w:sz="0" w:space="0" w:color="auto"/>
            <w:right w:val="none" w:sz="0" w:space="0" w:color="auto"/>
          </w:divBdr>
        </w:div>
        <w:div w:id="576869120">
          <w:marLeft w:val="640"/>
          <w:marRight w:val="0"/>
          <w:marTop w:val="0"/>
          <w:marBottom w:val="0"/>
          <w:divBdr>
            <w:top w:val="none" w:sz="0" w:space="0" w:color="auto"/>
            <w:left w:val="none" w:sz="0" w:space="0" w:color="auto"/>
            <w:bottom w:val="none" w:sz="0" w:space="0" w:color="auto"/>
            <w:right w:val="none" w:sz="0" w:space="0" w:color="auto"/>
          </w:divBdr>
        </w:div>
        <w:div w:id="630214588">
          <w:marLeft w:val="640"/>
          <w:marRight w:val="0"/>
          <w:marTop w:val="0"/>
          <w:marBottom w:val="0"/>
          <w:divBdr>
            <w:top w:val="none" w:sz="0" w:space="0" w:color="auto"/>
            <w:left w:val="none" w:sz="0" w:space="0" w:color="auto"/>
            <w:bottom w:val="none" w:sz="0" w:space="0" w:color="auto"/>
            <w:right w:val="none" w:sz="0" w:space="0" w:color="auto"/>
          </w:divBdr>
        </w:div>
        <w:div w:id="736899514">
          <w:marLeft w:val="640"/>
          <w:marRight w:val="0"/>
          <w:marTop w:val="0"/>
          <w:marBottom w:val="0"/>
          <w:divBdr>
            <w:top w:val="none" w:sz="0" w:space="0" w:color="auto"/>
            <w:left w:val="none" w:sz="0" w:space="0" w:color="auto"/>
            <w:bottom w:val="none" w:sz="0" w:space="0" w:color="auto"/>
            <w:right w:val="none" w:sz="0" w:space="0" w:color="auto"/>
          </w:divBdr>
        </w:div>
        <w:div w:id="752315893">
          <w:marLeft w:val="640"/>
          <w:marRight w:val="0"/>
          <w:marTop w:val="0"/>
          <w:marBottom w:val="0"/>
          <w:divBdr>
            <w:top w:val="none" w:sz="0" w:space="0" w:color="auto"/>
            <w:left w:val="none" w:sz="0" w:space="0" w:color="auto"/>
            <w:bottom w:val="none" w:sz="0" w:space="0" w:color="auto"/>
            <w:right w:val="none" w:sz="0" w:space="0" w:color="auto"/>
          </w:divBdr>
        </w:div>
        <w:div w:id="961036305">
          <w:marLeft w:val="640"/>
          <w:marRight w:val="0"/>
          <w:marTop w:val="0"/>
          <w:marBottom w:val="0"/>
          <w:divBdr>
            <w:top w:val="none" w:sz="0" w:space="0" w:color="auto"/>
            <w:left w:val="none" w:sz="0" w:space="0" w:color="auto"/>
            <w:bottom w:val="none" w:sz="0" w:space="0" w:color="auto"/>
            <w:right w:val="none" w:sz="0" w:space="0" w:color="auto"/>
          </w:divBdr>
        </w:div>
        <w:div w:id="1015425192">
          <w:marLeft w:val="640"/>
          <w:marRight w:val="0"/>
          <w:marTop w:val="0"/>
          <w:marBottom w:val="0"/>
          <w:divBdr>
            <w:top w:val="none" w:sz="0" w:space="0" w:color="auto"/>
            <w:left w:val="none" w:sz="0" w:space="0" w:color="auto"/>
            <w:bottom w:val="none" w:sz="0" w:space="0" w:color="auto"/>
            <w:right w:val="none" w:sz="0" w:space="0" w:color="auto"/>
          </w:divBdr>
        </w:div>
        <w:div w:id="1030257813">
          <w:marLeft w:val="640"/>
          <w:marRight w:val="0"/>
          <w:marTop w:val="0"/>
          <w:marBottom w:val="0"/>
          <w:divBdr>
            <w:top w:val="none" w:sz="0" w:space="0" w:color="auto"/>
            <w:left w:val="none" w:sz="0" w:space="0" w:color="auto"/>
            <w:bottom w:val="none" w:sz="0" w:space="0" w:color="auto"/>
            <w:right w:val="none" w:sz="0" w:space="0" w:color="auto"/>
          </w:divBdr>
        </w:div>
        <w:div w:id="1094982683">
          <w:marLeft w:val="640"/>
          <w:marRight w:val="0"/>
          <w:marTop w:val="0"/>
          <w:marBottom w:val="0"/>
          <w:divBdr>
            <w:top w:val="none" w:sz="0" w:space="0" w:color="auto"/>
            <w:left w:val="none" w:sz="0" w:space="0" w:color="auto"/>
            <w:bottom w:val="none" w:sz="0" w:space="0" w:color="auto"/>
            <w:right w:val="none" w:sz="0" w:space="0" w:color="auto"/>
          </w:divBdr>
        </w:div>
        <w:div w:id="1251235516">
          <w:marLeft w:val="640"/>
          <w:marRight w:val="0"/>
          <w:marTop w:val="0"/>
          <w:marBottom w:val="0"/>
          <w:divBdr>
            <w:top w:val="none" w:sz="0" w:space="0" w:color="auto"/>
            <w:left w:val="none" w:sz="0" w:space="0" w:color="auto"/>
            <w:bottom w:val="none" w:sz="0" w:space="0" w:color="auto"/>
            <w:right w:val="none" w:sz="0" w:space="0" w:color="auto"/>
          </w:divBdr>
        </w:div>
        <w:div w:id="1324315187">
          <w:marLeft w:val="640"/>
          <w:marRight w:val="0"/>
          <w:marTop w:val="0"/>
          <w:marBottom w:val="0"/>
          <w:divBdr>
            <w:top w:val="none" w:sz="0" w:space="0" w:color="auto"/>
            <w:left w:val="none" w:sz="0" w:space="0" w:color="auto"/>
            <w:bottom w:val="none" w:sz="0" w:space="0" w:color="auto"/>
            <w:right w:val="none" w:sz="0" w:space="0" w:color="auto"/>
          </w:divBdr>
        </w:div>
        <w:div w:id="1375692949">
          <w:marLeft w:val="640"/>
          <w:marRight w:val="0"/>
          <w:marTop w:val="0"/>
          <w:marBottom w:val="0"/>
          <w:divBdr>
            <w:top w:val="none" w:sz="0" w:space="0" w:color="auto"/>
            <w:left w:val="none" w:sz="0" w:space="0" w:color="auto"/>
            <w:bottom w:val="none" w:sz="0" w:space="0" w:color="auto"/>
            <w:right w:val="none" w:sz="0" w:space="0" w:color="auto"/>
          </w:divBdr>
        </w:div>
        <w:div w:id="1591424313">
          <w:marLeft w:val="640"/>
          <w:marRight w:val="0"/>
          <w:marTop w:val="0"/>
          <w:marBottom w:val="0"/>
          <w:divBdr>
            <w:top w:val="none" w:sz="0" w:space="0" w:color="auto"/>
            <w:left w:val="none" w:sz="0" w:space="0" w:color="auto"/>
            <w:bottom w:val="none" w:sz="0" w:space="0" w:color="auto"/>
            <w:right w:val="none" w:sz="0" w:space="0" w:color="auto"/>
          </w:divBdr>
        </w:div>
        <w:div w:id="1607467872">
          <w:marLeft w:val="640"/>
          <w:marRight w:val="0"/>
          <w:marTop w:val="0"/>
          <w:marBottom w:val="0"/>
          <w:divBdr>
            <w:top w:val="none" w:sz="0" w:space="0" w:color="auto"/>
            <w:left w:val="none" w:sz="0" w:space="0" w:color="auto"/>
            <w:bottom w:val="none" w:sz="0" w:space="0" w:color="auto"/>
            <w:right w:val="none" w:sz="0" w:space="0" w:color="auto"/>
          </w:divBdr>
        </w:div>
        <w:div w:id="1742485658">
          <w:marLeft w:val="640"/>
          <w:marRight w:val="0"/>
          <w:marTop w:val="0"/>
          <w:marBottom w:val="0"/>
          <w:divBdr>
            <w:top w:val="none" w:sz="0" w:space="0" w:color="auto"/>
            <w:left w:val="none" w:sz="0" w:space="0" w:color="auto"/>
            <w:bottom w:val="none" w:sz="0" w:space="0" w:color="auto"/>
            <w:right w:val="none" w:sz="0" w:space="0" w:color="auto"/>
          </w:divBdr>
        </w:div>
        <w:div w:id="1792556486">
          <w:marLeft w:val="640"/>
          <w:marRight w:val="0"/>
          <w:marTop w:val="0"/>
          <w:marBottom w:val="0"/>
          <w:divBdr>
            <w:top w:val="none" w:sz="0" w:space="0" w:color="auto"/>
            <w:left w:val="none" w:sz="0" w:space="0" w:color="auto"/>
            <w:bottom w:val="none" w:sz="0" w:space="0" w:color="auto"/>
            <w:right w:val="none" w:sz="0" w:space="0" w:color="auto"/>
          </w:divBdr>
        </w:div>
        <w:div w:id="1882864110">
          <w:marLeft w:val="640"/>
          <w:marRight w:val="0"/>
          <w:marTop w:val="0"/>
          <w:marBottom w:val="0"/>
          <w:divBdr>
            <w:top w:val="none" w:sz="0" w:space="0" w:color="auto"/>
            <w:left w:val="none" w:sz="0" w:space="0" w:color="auto"/>
            <w:bottom w:val="none" w:sz="0" w:space="0" w:color="auto"/>
            <w:right w:val="none" w:sz="0" w:space="0" w:color="auto"/>
          </w:divBdr>
        </w:div>
        <w:div w:id="1921331717">
          <w:marLeft w:val="640"/>
          <w:marRight w:val="0"/>
          <w:marTop w:val="0"/>
          <w:marBottom w:val="0"/>
          <w:divBdr>
            <w:top w:val="none" w:sz="0" w:space="0" w:color="auto"/>
            <w:left w:val="none" w:sz="0" w:space="0" w:color="auto"/>
            <w:bottom w:val="none" w:sz="0" w:space="0" w:color="auto"/>
            <w:right w:val="none" w:sz="0" w:space="0" w:color="auto"/>
          </w:divBdr>
        </w:div>
        <w:div w:id="2009168425">
          <w:marLeft w:val="640"/>
          <w:marRight w:val="0"/>
          <w:marTop w:val="0"/>
          <w:marBottom w:val="0"/>
          <w:divBdr>
            <w:top w:val="none" w:sz="0" w:space="0" w:color="auto"/>
            <w:left w:val="none" w:sz="0" w:space="0" w:color="auto"/>
            <w:bottom w:val="none" w:sz="0" w:space="0" w:color="auto"/>
            <w:right w:val="none" w:sz="0" w:space="0" w:color="auto"/>
          </w:divBdr>
        </w:div>
        <w:div w:id="2033456682">
          <w:marLeft w:val="640"/>
          <w:marRight w:val="0"/>
          <w:marTop w:val="0"/>
          <w:marBottom w:val="0"/>
          <w:divBdr>
            <w:top w:val="none" w:sz="0" w:space="0" w:color="auto"/>
            <w:left w:val="none" w:sz="0" w:space="0" w:color="auto"/>
            <w:bottom w:val="none" w:sz="0" w:space="0" w:color="auto"/>
            <w:right w:val="none" w:sz="0" w:space="0" w:color="auto"/>
          </w:divBdr>
        </w:div>
        <w:div w:id="2139227504">
          <w:marLeft w:val="640"/>
          <w:marRight w:val="0"/>
          <w:marTop w:val="0"/>
          <w:marBottom w:val="0"/>
          <w:divBdr>
            <w:top w:val="none" w:sz="0" w:space="0" w:color="auto"/>
            <w:left w:val="none" w:sz="0" w:space="0" w:color="auto"/>
            <w:bottom w:val="none" w:sz="0" w:space="0" w:color="auto"/>
            <w:right w:val="none" w:sz="0" w:space="0" w:color="auto"/>
          </w:divBdr>
        </w:div>
      </w:divsChild>
    </w:div>
    <w:div w:id="1361080672">
      <w:bodyDiv w:val="1"/>
      <w:marLeft w:val="0"/>
      <w:marRight w:val="0"/>
      <w:marTop w:val="0"/>
      <w:marBottom w:val="0"/>
      <w:divBdr>
        <w:top w:val="none" w:sz="0" w:space="0" w:color="auto"/>
        <w:left w:val="none" w:sz="0" w:space="0" w:color="auto"/>
        <w:bottom w:val="none" w:sz="0" w:space="0" w:color="auto"/>
        <w:right w:val="none" w:sz="0" w:space="0" w:color="auto"/>
      </w:divBdr>
      <w:divsChild>
        <w:div w:id="55738349">
          <w:marLeft w:val="640"/>
          <w:marRight w:val="0"/>
          <w:marTop w:val="0"/>
          <w:marBottom w:val="0"/>
          <w:divBdr>
            <w:top w:val="none" w:sz="0" w:space="0" w:color="auto"/>
            <w:left w:val="none" w:sz="0" w:space="0" w:color="auto"/>
            <w:bottom w:val="none" w:sz="0" w:space="0" w:color="auto"/>
            <w:right w:val="none" w:sz="0" w:space="0" w:color="auto"/>
          </w:divBdr>
        </w:div>
        <w:div w:id="225916852">
          <w:marLeft w:val="640"/>
          <w:marRight w:val="0"/>
          <w:marTop w:val="0"/>
          <w:marBottom w:val="0"/>
          <w:divBdr>
            <w:top w:val="none" w:sz="0" w:space="0" w:color="auto"/>
            <w:left w:val="none" w:sz="0" w:space="0" w:color="auto"/>
            <w:bottom w:val="none" w:sz="0" w:space="0" w:color="auto"/>
            <w:right w:val="none" w:sz="0" w:space="0" w:color="auto"/>
          </w:divBdr>
        </w:div>
        <w:div w:id="230234199">
          <w:marLeft w:val="640"/>
          <w:marRight w:val="0"/>
          <w:marTop w:val="0"/>
          <w:marBottom w:val="0"/>
          <w:divBdr>
            <w:top w:val="none" w:sz="0" w:space="0" w:color="auto"/>
            <w:left w:val="none" w:sz="0" w:space="0" w:color="auto"/>
            <w:bottom w:val="none" w:sz="0" w:space="0" w:color="auto"/>
            <w:right w:val="none" w:sz="0" w:space="0" w:color="auto"/>
          </w:divBdr>
        </w:div>
        <w:div w:id="235749668">
          <w:marLeft w:val="640"/>
          <w:marRight w:val="0"/>
          <w:marTop w:val="0"/>
          <w:marBottom w:val="0"/>
          <w:divBdr>
            <w:top w:val="none" w:sz="0" w:space="0" w:color="auto"/>
            <w:left w:val="none" w:sz="0" w:space="0" w:color="auto"/>
            <w:bottom w:val="none" w:sz="0" w:space="0" w:color="auto"/>
            <w:right w:val="none" w:sz="0" w:space="0" w:color="auto"/>
          </w:divBdr>
        </w:div>
        <w:div w:id="268004271">
          <w:marLeft w:val="640"/>
          <w:marRight w:val="0"/>
          <w:marTop w:val="0"/>
          <w:marBottom w:val="0"/>
          <w:divBdr>
            <w:top w:val="none" w:sz="0" w:space="0" w:color="auto"/>
            <w:left w:val="none" w:sz="0" w:space="0" w:color="auto"/>
            <w:bottom w:val="none" w:sz="0" w:space="0" w:color="auto"/>
            <w:right w:val="none" w:sz="0" w:space="0" w:color="auto"/>
          </w:divBdr>
        </w:div>
        <w:div w:id="435564429">
          <w:marLeft w:val="640"/>
          <w:marRight w:val="0"/>
          <w:marTop w:val="0"/>
          <w:marBottom w:val="0"/>
          <w:divBdr>
            <w:top w:val="none" w:sz="0" w:space="0" w:color="auto"/>
            <w:left w:val="none" w:sz="0" w:space="0" w:color="auto"/>
            <w:bottom w:val="none" w:sz="0" w:space="0" w:color="auto"/>
            <w:right w:val="none" w:sz="0" w:space="0" w:color="auto"/>
          </w:divBdr>
        </w:div>
        <w:div w:id="438070024">
          <w:marLeft w:val="640"/>
          <w:marRight w:val="0"/>
          <w:marTop w:val="0"/>
          <w:marBottom w:val="0"/>
          <w:divBdr>
            <w:top w:val="none" w:sz="0" w:space="0" w:color="auto"/>
            <w:left w:val="none" w:sz="0" w:space="0" w:color="auto"/>
            <w:bottom w:val="none" w:sz="0" w:space="0" w:color="auto"/>
            <w:right w:val="none" w:sz="0" w:space="0" w:color="auto"/>
          </w:divBdr>
        </w:div>
        <w:div w:id="469516551">
          <w:marLeft w:val="640"/>
          <w:marRight w:val="0"/>
          <w:marTop w:val="0"/>
          <w:marBottom w:val="0"/>
          <w:divBdr>
            <w:top w:val="none" w:sz="0" w:space="0" w:color="auto"/>
            <w:left w:val="none" w:sz="0" w:space="0" w:color="auto"/>
            <w:bottom w:val="none" w:sz="0" w:space="0" w:color="auto"/>
            <w:right w:val="none" w:sz="0" w:space="0" w:color="auto"/>
          </w:divBdr>
        </w:div>
        <w:div w:id="491872274">
          <w:marLeft w:val="640"/>
          <w:marRight w:val="0"/>
          <w:marTop w:val="0"/>
          <w:marBottom w:val="0"/>
          <w:divBdr>
            <w:top w:val="none" w:sz="0" w:space="0" w:color="auto"/>
            <w:left w:val="none" w:sz="0" w:space="0" w:color="auto"/>
            <w:bottom w:val="none" w:sz="0" w:space="0" w:color="auto"/>
            <w:right w:val="none" w:sz="0" w:space="0" w:color="auto"/>
          </w:divBdr>
        </w:div>
        <w:div w:id="583225147">
          <w:marLeft w:val="640"/>
          <w:marRight w:val="0"/>
          <w:marTop w:val="0"/>
          <w:marBottom w:val="0"/>
          <w:divBdr>
            <w:top w:val="none" w:sz="0" w:space="0" w:color="auto"/>
            <w:left w:val="none" w:sz="0" w:space="0" w:color="auto"/>
            <w:bottom w:val="none" w:sz="0" w:space="0" w:color="auto"/>
            <w:right w:val="none" w:sz="0" w:space="0" w:color="auto"/>
          </w:divBdr>
        </w:div>
        <w:div w:id="630137317">
          <w:marLeft w:val="640"/>
          <w:marRight w:val="0"/>
          <w:marTop w:val="0"/>
          <w:marBottom w:val="0"/>
          <w:divBdr>
            <w:top w:val="none" w:sz="0" w:space="0" w:color="auto"/>
            <w:left w:val="none" w:sz="0" w:space="0" w:color="auto"/>
            <w:bottom w:val="none" w:sz="0" w:space="0" w:color="auto"/>
            <w:right w:val="none" w:sz="0" w:space="0" w:color="auto"/>
          </w:divBdr>
        </w:div>
        <w:div w:id="838739860">
          <w:marLeft w:val="640"/>
          <w:marRight w:val="0"/>
          <w:marTop w:val="0"/>
          <w:marBottom w:val="0"/>
          <w:divBdr>
            <w:top w:val="none" w:sz="0" w:space="0" w:color="auto"/>
            <w:left w:val="none" w:sz="0" w:space="0" w:color="auto"/>
            <w:bottom w:val="none" w:sz="0" w:space="0" w:color="auto"/>
            <w:right w:val="none" w:sz="0" w:space="0" w:color="auto"/>
          </w:divBdr>
        </w:div>
        <w:div w:id="1006639877">
          <w:marLeft w:val="640"/>
          <w:marRight w:val="0"/>
          <w:marTop w:val="0"/>
          <w:marBottom w:val="0"/>
          <w:divBdr>
            <w:top w:val="none" w:sz="0" w:space="0" w:color="auto"/>
            <w:left w:val="none" w:sz="0" w:space="0" w:color="auto"/>
            <w:bottom w:val="none" w:sz="0" w:space="0" w:color="auto"/>
            <w:right w:val="none" w:sz="0" w:space="0" w:color="auto"/>
          </w:divBdr>
        </w:div>
        <w:div w:id="1074165465">
          <w:marLeft w:val="640"/>
          <w:marRight w:val="0"/>
          <w:marTop w:val="0"/>
          <w:marBottom w:val="0"/>
          <w:divBdr>
            <w:top w:val="none" w:sz="0" w:space="0" w:color="auto"/>
            <w:left w:val="none" w:sz="0" w:space="0" w:color="auto"/>
            <w:bottom w:val="none" w:sz="0" w:space="0" w:color="auto"/>
            <w:right w:val="none" w:sz="0" w:space="0" w:color="auto"/>
          </w:divBdr>
        </w:div>
        <w:div w:id="1081685616">
          <w:marLeft w:val="640"/>
          <w:marRight w:val="0"/>
          <w:marTop w:val="0"/>
          <w:marBottom w:val="0"/>
          <w:divBdr>
            <w:top w:val="none" w:sz="0" w:space="0" w:color="auto"/>
            <w:left w:val="none" w:sz="0" w:space="0" w:color="auto"/>
            <w:bottom w:val="none" w:sz="0" w:space="0" w:color="auto"/>
            <w:right w:val="none" w:sz="0" w:space="0" w:color="auto"/>
          </w:divBdr>
        </w:div>
        <w:div w:id="1099570482">
          <w:marLeft w:val="640"/>
          <w:marRight w:val="0"/>
          <w:marTop w:val="0"/>
          <w:marBottom w:val="0"/>
          <w:divBdr>
            <w:top w:val="none" w:sz="0" w:space="0" w:color="auto"/>
            <w:left w:val="none" w:sz="0" w:space="0" w:color="auto"/>
            <w:bottom w:val="none" w:sz="0" w:space="0" w:color="auto"/>
            <w:right w:val="none" w:sz="0" w:space="0" w:color="auto"/>
          </w:divBdr>
        </w:div>
        <w:div w:id="1105610228">
          <w:marLeft w:val="640"/>
          <w:marRight w:val="0"/>
          <w:marTop w:val="0"/>
          <w:marBottom w:val="0"/>
          <w:divBdr>
            <w:top w:val="none" w:sz="0" w:space="0" w:color="auto"/>
            <w:left w:val="none" w:sz="0" w:space="0" w:color="auto"/>
            <w:bottom w:val="none" w:sz="0" w:space="0" w:color="auto"/>
            <w:right w:val="none" w:sz="0" w:space="0" w:color="auto"/>
          </w:divBdr>
        </w:div>
        <w:div w:id="1197426750">
          <w:marLeft w:val="640"/>
          <w:marRight w:val="0"/>
          <w:marTop w:val="0"/>
          <w:marBottom w:val="0"/>
          <w:divBdr>
            <w:top w:val="none" w:sz="0" w:space="0" w:color="auto"/>
            <w:left w:val="none" w:sz="0" w:space="0" w:color="auto"/>
            <w:bottom w:val="none" w:sz="0" w:space="0" w:color="auto"/>
            <w:right w:val="none" w:sz="0" w:space="0" w:color="auto"/>
          </w:divBdr>
        </w:div>
        <w:div w:id="1216817078">
          <w:marLeft w:val="640"/>
          <w:marRight w:val="0"/>
          <w:marTop w:val="0"/>
          <w:marBottom w:val="0"/>
          <w:divBdr>
            <w:top w:val="none" w:sz="0" w:space="0" w:color="auto"/>
            <w:left w:val="none" w:sz="0" w:space="0" w:color="auto"/>
            <w:bottom w:val="none" w:sz="0" w:space="0" w:color="auto"/>
            <w:right w:val="none" w:sz="0" w:space="0" w:color="auto"/>
          </w:divBdr>
        </w:div>
        <w:div w:id="1250388909">
          <w:marLeft w:val="640"/>
          <w:marRight w:val="0"/>
          <w:marTop w:val="0"/>
          <w:marBottom w:val="0"/>
          <w:divBdr>
            <w:top w:val="none" w:sz="0" w:space="0" w:color="auto"/>
            <w:left w:val="none" w:sz="0" w:space="0" w:color="auto"/>
            <w:bottom w:val="none" w:sz="0" w:space="0" w:color="auto"/>
            <w:right w:val="none" w:sz="0" w:space="0" w:color="auto"/>
          </w:divBdr>
        </w:div>
        <w:div w:id="1301109892">
          <w:marLeft w:val="640"/>
          <w:marRight w:val="0"/>
          <w:marTop w:val="0"/>
          <w:marBottom w:val="0"/>
          <w:divBdr>
            <w:top w:val="none" w:sz="0" w:space="0" w:color="auto"/>
            <w:left w:val="none" w:sz="0" w:space="0" w:color="auto"/>
            <w:bottom w:val="none" w:sz="0" w:space="0" w:color="auto"/>
            <w:right w:val="none" w:sz="0" w:space="0" w:color="auto"/>
          </w:divBdr>
        </w:div>
        <w:div w:id="1443767803">
          <w:marLeft w:val="640"/>
          <w:marRight w:val="0"/>
          <w:marTop w:val="0"/>
          <w:marBottom w:val="0"/>
          <w:divBdr>
            <w:top w:val="none" w:sz="0" w:space="0" w:color="auto"/>
            <w:left w:val="none" w:sz="0" w:space="0" w:color="auto"/>
            <w:bottom w:val="none" w:sz="0" w:space="0" w:color="auto"/>
            <w:right w:val="none" w:sz="0" w:space="0" w:color="auto"/>
          </w:divBdr>
        </w:div>
        <w:div w:id="1472674929">
          <w:marLeft w:val="640"/>
          <w:marRight w:val="0"/>
          <w:marTop w:val="0"/>
          <w:marBottom w:val="0"/>
          <w:divBdr>
            <w:top w:val="none" w:sz="0" w:space="0" w:color="auto"/>
            <w:left w:val="none" w:sz="0" w:space="0" w:color="auto"/>
            <w:bottom w:val="none" w:sz="0" w:space="0" w:color="auto"/>
            <w:right w:val="none" w:sz="0" w:space="0" w:color="auto"/>
          </w:divBdr>
        </w:div>
        <w:div w:id="1502312571">
          <w:marLeft w:val="640"/>
          <w:marRight w:val="0"/>
          <w:marTop w:val="0"/>
          <w:marBottom w:val="0"/>
          <w:divBdr>
            <w:top w:val="none" w:sz="0" w:space="0" w:color="auto"/>
            <w:left w:val="none" w:sz="0" w:space="0" w:color="auto"/>
            <w:bottom w:val="none" w:sz="0" w:space="0" w:color="auto"/>
            <w:right w:val="none" w:sz="0" w:space="0" w:color="auto"/>
          </w:divBdr>
        </w:div>
        <w:div w:id="1885480820">
          <w:marLeft w:val="640"/>
          <w:marRight w:val="0"/>
          <w:marTop w:val="0"/>
          <w:marBottom w:val="0"/>
          <w:divBdr>
            <w:top w:val="none" w:sz="0" w:space="0" w:color="auto"/>
            <w:left w:val="none" w:sz="0" w:space="0" w:color="auto"/>
            <w:bottom w:val="none" w:sz="0" w:space="0" w:color="auto"/>
            <w:right w:val="none" w:sz="0" w:space="0" w:color="auto"/>
          </w:divBdr>
        </w:div>
        <w:div w:id="1920282975">
          <w:marLeft w:val="640"/>
          <w:marRight w:val="0"/>
          <w:marTop w:val="0"/>
          <w:marBottom w:val="0"/>
          <w:divBdr>
            <w:top w:val="none" w:sz="0" w:space="0" w:color="auto"/>
            <w:left w:val="none" w:sz="0" w:space="0" w:color="auto"/>
            <w:bottom w:val="none" w:sz="0" w:space="0" w:color="auto"/>
            <w:right w:val="none" w:sz="0" w:space="0" w:color="auto"/>
          </w:divBdr>
        </w:div>
        <w:div w:id="1965653542">
          <w:marLeft w:val="640"/>
          <w:marRight w:val="0"/>
          <w:marTop w:val="0"/>
          <w:marBottom w:val="0"/>
          <w:divBdr>
            <w:top w:val="none" w:sz="0" w:space="0" w:color="auto"/>
            <w:left w:val="none" w:sz="0" w:space="0" w:color="auto"/>
            <w:bottom w:val="none" w:sz="0" w:space="0" w:color="auto"/>
            <w:right w:val="none" w:sz="0" w:space="0" w:color="auto"/>
          </w:divBdr>
        </w:div>
      </w:divsChild>
    </w:div>
    <w:div w:id="1397047700">
      <w:bodyDiv w:val="1"/>
      <w:marLeft w:val="0"/>
      <w:marRight w:val="0"/>
      <w:marTop w:val="0"/>
      <w:marBottom w:val="0"/>
      <w:divBdr>
        <w:top w:val="none" w:sz="0" w:space="0" w:color="auto"/>
        <w:left w:val="none" w:sz="0" w:space="0" w:color="auto"/>
        <w:bottom w:val="none" w:sz="0" w:space="0" w:color="auto"/>
        <w:right w:val="none" w:sz="0" w:space="0" w:color="auto"/>
      </w:divBdr>
      <w:divsChild>
        <w:div w:id="22487992">
          <w:marLeft w:val="640"/>
          <w:marRight w:val="0"/>
          <w:marTop w:val="0"/>
          <w:marBottom w:val="0"/>
          <w:divBdr>
            <w:top w:val="none" w:sz="0" w:space="0" w:color="auto"/>
            <w:left w:val="none" w:sz="0" w:space="0" w:color="auto"/>
            <w:bottom w:val="none" w:sz="0" w:space="0" w:color="auto"/>
            <w:right w:val="none" w:sz="0" w:space="0" w:color="auto"/>
          </w:divBdr>
        </w:div>
        <w:div w:id="41708781">
          <w:marLeft w:val="640"/>
          <w:marRight w:val="0"/>
          <w:marTop w:val="0"/>
          <w:marBottom w:val="0"/>
          <w:divBdr>
            <w:top w:val="none" w:sz="0" w:space="0" w:color="auto"/>
            <w:left w:val="none" w:sz="0" w:space="0" w:color="auto"/>
            <w:bottom w:val="none" w:sz="0" w:space="0" w:color="auto"/>
            <w:right w:val="none" w:sz="0" w:space="0" w:color="auto"/>
          </w:divBdr>
        </w:div>
        <w:div w:id="117262507">
          <w:marLeft w:val="640"/>
          <w:marRight w:val="0"/>
          <w:marTop w:val="0"/>
          <w:marBottom w:val="0"/>
          <w:divBdr>
            <w:top w:val="none" w:sz="0" w:space="0" w:color="auto"/>
            <w:left w:val="none" w:sz="0" w:space="0" w:color="auto"/>
            <w:bottom w:val="none" w:sz="0" w:space="0" w:color="auto"/>
            <w:right w:val="none" w:sz="0" w:space="0" w:color="auto"/>
          </w:divBdr>
        </w:div>
        <w:div w:id="398330797">
          <w:marLeft w:val="640"/>
          <w:marRight w:val="0"/>
          <w:marTop w:val="0"/>
          <w:marBottom w:val="0"/>
          <w:divBdr>
            <w:top w:val="none" w:sz="0" w:space="0" w:color="auto"/>
            <w:left w:val="none" w:sz="0" w:space="0" w:color="auto"/>
            <w:bottom w:val="none" w:sz="0" w:space="0" w:color="auto"/>
            <w:right w:val="none" w:sz="0" w:space="0" w:color="auto"/>
          </w:divBdr>
        </w:div>
        <w:div w:id="443620107">
          <w:marLeft w:val="640"/>
          <w:marRight w:val="0"/>
          <w:marTop w:val="0"/>
          <w:marBottom w:val="0"/>
          <w:divBdr>
            <w:top w:val="none" w:sz="0" w:space="0" w:color="auto"/>
            <w:left w:val="none" w:sz="0" w:space="0" w:color="auto"/>
            <w:bottom w:val="none" w:sz="0" w:space="0" w:color="auto"/>
            <w:right w:val="none" w:sz="0" w:space="0" w:color="auto"/>
          </w:divBdr>
        </w:div>
        <w:div w:id="509293667">
          <w:marLeft w:val="640"/>
          <w:marRight w:val="0"/>
          <w:marTop w:val="0"/>
          <w:marBottom w:val="0"/>
          <w:divBdr>
            <w:top w:val="none" w:sz="0" w:space="0" w:color="auto"/>
            <w:left w:val="none" w:sz="0" w:space="0" w:color="auto"/>
            <w:bottom w:val="none" w:sz="0" w:space="0" w:color="auto"/>
            <w:right w:val="none" w:sz="0" w:space="0" w:color="auto"/>
          </w:divBdr>
        </w:div>
        <w:div w:id="532305495">
          <w:marLeft w:val="640"/>
          <w:marRight w:val="0"/>
          <w:marTop w:val="0"/>
          <w:marBottom w:val="0"/>
          <w:divBdr>
            <w:top w:val="none" w:sz="0" w:space="0" w:color="auto"/>
            <w:left w:val="none" w:sz="0" w:space="0" w:color="auto"/>
            <w:bottom w:val="none" w:sz="0" w:space="0" w:color="auto"/>
            <w:right w:val="none" w:sz="0" w:space="0" w:color="auto"/>
          </w:divBdr>
        </w:div>
        <w:div w:id="874730998">
          <w:marLeft w:val="640"/>
          <w:marRight w:val="0"/>
          <w:marTop w:val="0"/>
          <w:marBottom w:val="0"/>
          <w:divBdr>
            <w:top w:val="none" w:sz="0" w:space="0" w:color="auto"/>
            <w:left w:val="none" w:sz="0" w:space="0" w:color="auto"/>
            <w:bottom w:val="none" w:sz="0" w:space="0" w:color="auto"/>
            <w:right w:val="none" w:sz="0" w:space="0" w:color="auto"/>
          </w:divBdr>
        </w:div>
        <w:div w:id="1008748089">
          <w:marLeft w:val="640"/>
          <w:marRight w:val="0"/>
          <w:marTop w:val="0"/>
          <w:marBottom w:val="0"/>
          <w:divBdr>
            <w:top w:val="none" w:sz="0" w:space="0" w:color="auto"/>
            <w:left w:val="none" w:sz="0" w:space="0" w:color="auto"/>
            <w:bottom w:val="none" w:sz="0" w:space="0" w:color="auto"/>
            <w:right w:val="none" w:sz="0" w:space="0" w:color="auto"/>
          </w:divBdr>
        </w:div>
        <w:div w:id="1143349409">
          <w:marLeft w:val="640"/>
          <w:marRight w:val="0"/>
          <w:marTop w:val="0"/>
          <w:marBottom w:val="0"/>
          <w:divBdr>
            <w:top w:val="none" w:sz="0" w:space="0" w:color="auto"/>
            <w:left w:val="none" w:sz="0" w:space="0" w:color="auto"/>
            <w:bottom w:val="none" w:sz="0" w:space="0" w:color="auto"/>
            <w:right w:val="none" w:sz="0" w:space="0" w:color="auto"/>
          </w:divBdr>
        </w:div>
        <w:div w:id="1196428936">
          <w:marLeft w:val="640"/>
          <w:marRight w:val="0"/>
          <w:marTop w:val="0"/>
          <w:marBottom w:val="0"/>
          <w:divBdr>
            <w:top w:val="none" w:sz="0" w:space="0" w:color="auto"/>
            <w:left w:val="none" w:sz="0" w:space="0" w:color="auto"/>
            <w:bottom w:val="none" w:sz="0" w:space="0" w:color="auto"/>
            <w:right w:val="none" w:sz="0" w:space="0" w:color="auto"/>
          </w:divBdr>
        </w:div>
        <w:div w:id="1451708329">
          <w:marLeft w:val="640"/>
          <w:marRight w:val="0"/>
          <w:marTop w:val="0"/>
          <w:marBottom w:val="0"/>
          <w:divBdr>
            <w:top w:val="none" w:sz="0" w:space="0" w:color="auto"/>
            <w:left w:val="none" w:sz="0" w:space="0" w:color="auto"/>
            <w:bottom w:val="none" w:sz="0" w:space="0" w:color="auto"/>
            <w:right w:val="none" w:sz="0" w:space="0" w:color="auto"/>
          </w:divBdr>
        </w:div>
        <w:div w:id="1558395092">
          <w:marLeft w:val="640"/>
          <w:marRight w:val="0"/>
          <w:marTop w:val="0"/>
          <w:marBottom w:val="0"/>
          <w:divBdr>
            <w:top w:val="none" w:sz="0" w:space="0" w:color="auto"/>
            <w:left w:val="none" w:sz="0" w:space="0" w:color="auto"/>
            <w:bottom w:val="none" w:sz="0" w:space="0" w:color="auto"/>
            <w:right w:val="none" w:sz="0" w:space="0" w:color="auto"/>
          </w:divBdr>
        </w:div>
        <w:div w:id="1629121702">
          <w:marLeft w:val="640"/>
          <w:marRight w:val="0"/>
          <w:marTop w:val="0"/>
          <w:marBottom w:val="0"/>
          <w:divBdr>
            <w:top w:val="none" w:sz="0" w:space="0" w:color="auto"/>
            <w:left w:val="none" w:sz="0" w:space="0" w:color="auto"/>
            <w:bottom w:val="none" w:sz="0" w:space="0" w:color="auto"/>
            <w:right w:val="none" w:sz="0" w:space="0" w:color="auto"/>
          </w:divBdr>
        </w:div>
        <w:div w:id="1761561728">
          <w:marLeft w:val="640"/>
          <w:marRight w:val="0"/>
          <w:marTop w:val="0"/>
          <w:marBottom w:val="0"/>
          <w:divBdr>
            <w:top w:val="none" w:sz="0" w:space="0" w:color="auto"/>
            <w:left w:val="none" w:sz="0" w:space="0" w:color="auto"/>
            <w:bottom w:val="none" w:sz="0" w:space="0" w:color="auto"/>
            <w:right w:val="none" w:sz="0" w:space="0" w:color="auto"/>
          </w:divBdr>
        </w:div>
        <w:div w:id="1765764771">
          <w:marLeft w:val="640"/>
          <w:marRight w:val="0"/>
          <w:marTop w:val="0"/>
          <w:marBottom w:val="0"/>
          <w:divBdr>
            <w:top w:val="none" w:sz="0" w:space="0" w:color="auto"/>
            <w:left w:val="none" w:sz="0" w:space="0" w:color="auto"/>
            <w:bottom w:val="none" w:sz="0" w:space="0" w:color="auto"/>
            <w:right w:val="none" w:sz="0" w:space="0" w:color="auto"/>
          </w:divBdr>
        </w:div>
        <w:div w:id="1841500058">
          <w:marLeft w:val="640"/>
          <w:marRight w:val="0"/>
          <w:marTop w:val="0"/>
          <w:marBottom w:val="0"/>
          <w:divBdr>
            <w:top w:val="none" w:sz="0" w:space="0" w:color="auto"/>
            <w:left w:val="none" w:sz="0" w:space="0" w:color="auto"/>
            <w:bottom w:val="none" w:sz="0" w:space="0" w:color="auto"/>
            <w:right w:val="none" w:sz="0" w:space="0" w:color="auto"/>
          </w:divBdr>
        </w:div>
        <w:div w:id="1879664685">
          <w:marLeft w:val="640"/>
          <w:marRight w:val="0"/>
          <w:marTop w:val="0"/>
          <w:marBottom w:val="0"/>
          <w:divBdr>
            <w:top w:val="none" w:sz="0" w:space="0" w:color="auto"/>
            <w:left w:val="none" w:sz="0" w:space="0" w:color="auto"/>
            <w:bottom w:val="none" w:sz="0" w:space="0" w:color="auto"/>
            <w:right w:val="none" w:sz="0" w:space="0" w:color="auto"/>
          </w:divBdr>
        </w:div>
        <w:div w:id="2073968640">
          <w:marLeft w:val="640"/>
          <w:marRight w:val="0"/>
          <w:marTop w:val="0"/>
          <w:marBottom w:val="0"/>
          <w:divBdr>
            <w:top w:val="none" w:sz="0" w:space="0" w:color="auto"/>
            <w:left w:val="none" w:sz="0" w:space="0" w:color="auto"/>
            <w:bottom w:val="none" w:sz="0" w:space="0" w:color="auto"/>
            <w:right w:val="none" w:sz="0" w:space="0" w:color="auto"/>
          </w:divBdr>
        </w:div>
        <w:div w:id="2122415998">
          <w:marLeft w:val="640"/>
          <w:marRight w:val="0"/>
          <w:marTop w:val="0"/>
          <w:marBottom w:val="0"/>
          <w:divBdr>
            <w:top w:val="none" w:sz="0" w:space="0" w:color="auto"/>
            <w:left w:val="none" w:sz="0" w:space="0" w:color="auto"/>
            <w:bottom w:val="none" w:sz="0" w:space="0" w:color="auto"/>
            <w:right w:val="none" w:sz="0" w:space="0" w:color="auto"/>
          </w:divBdr>
        </w:div>
      </w:divsChild>
    </w:div>
    <w:div w:id="1398943900">
      <w:bodyDiv w:val="1"/>
      <w:marLeft w:val="0"/>
      <w:marRight w:val="0"/>
      <w:marTop w:val="0"/>
      <w:marBottom w:val="0"/>
      <w:divBdr>
        <w:top w:val="none" w:sz="0" w:space="0" w:color="auto"/>
        <w:left w:val="none" w:sz="0" w:space="0" w:color="auto"/>
        <w:bottom w:val="none" w:sz="0" w:space="0" w:color="auto"/>
        <w:right w:val="none" w:sz="0" w:space="0" w:color="auto"/>
      </w:divBdr>
      <w:divsChild>
        <w:div w:id="9961667">
          <w:marLeft w:val="640"/>
          <w:marRight w:val="0"/>
          <w:marTop w:val="0"/>
          <w:marBottom w:val="0"/>
          <w:divBdr>
            <w:top w:val="none" w:sz="0" w:space="0" w:color="auto"/>
            <w:left w:val="none" w:sz="0" w:space="0" w:color="auto"/>
            <w:bottom w:val="none" w:sz="0" w:space="0" w:color="auto"/>
            <w:right w:val="none" w:sz="0" w:space="0" w:color="auto"/>
          </w:divBdr>
        </w:div>
        <w:div w:id="269943594">
          <w:marLeft w:val="640"/>
          <w:marRight w:val="0"/>
          <w:marTop w:val="0"/>
          <w:marBottom w:val="0"/>
          <w:divBdr>
            <w:top w:val="none" w:sz="0" w:space="0" w:color="auto"/>
            <w:left w:val="none" w:sz="0" w:space="0" w:color="auto"/>
            <w:bottom w:val="none" w:sz="0" w:space="0" w:color="auto"/>
            <w:right w:val="none" w:sz="0" w:space="0" w:color="auto"/>
          </w:divBdr>
        </w:div>
        <w:div w:id="322318233">
          <w:marLeft w:val="640"/>
          <w:marRight w:val="0"/>
          <w:marTop w:val="0"/>
          <w:marBottom w:val="0"/>
          <w:divBdr>
            <w:top w:val="none" w:sz="0" w:space="0" w:color="auto"/>
            <w:left w:val="none" w:sz="0" w:space="0" w:color="auto"/>
            <w:bottom w:val="none" w:sz="0" w:space="0" w:color="auto"/>
            <w:right w:val="none" w:sz="0" w:space="0" w:color="auto"/>
          </w:divBdr>
        </w:div>
        <w:div w:id="372342704">
          <w:marLeft w:val="640"/>
          <w:marRight w:val="0"/>
          <w:marTop w:val="0"/>
          <w:marBottom w:val="0"/>
          <w:divBdr>
            <w:top w:val="none" w:sz="0" w:space="0" w:color="auto"/>
            <w:left w:val="none" w:sz="0" w:space="0" w:color="auto"/>
            <w:bottom w:val="none" w:sz="0" w:space="0" w:color="auto"/>
            <w:right w:val="none" w:sz="0" w:space="0" w:color="auto"/>
          </w:divBdr>
        </w:div>
        <w:div w:id="459080212">
          <w:marLeft w:val="640"/>
          <w:marRight w:val="0"/>
          <w:marTop w:val="0"/>
          <w:marBottom w:val="0"/>
          <w:divBdr>
            <w:top w:val="none" w:sz="0" w:space="0" w:color="auto"/>
            <w:left w:val="none" w:sz="0" w:space="0" w:color="auto"/>
            <w:bottom w:val="none" w:sz="0" w:space="0" w:color="auto"/>
            <w:right w:val="none" w:sz="0" w:space="0" w:color="auto"/>
          </w:divBdr>
        </w:div>
        <w:div w:id="512770247">
          <w:marLeft w:val="640"/>
          <w:marRight w:val="0"/>
          <w:marTop w:val="0"/>
          <w:marBottom w:val="0"/>
          <w:divBdr>
            <w:top w:val="none" w:sz="0" w:space="0" w:color="auto"/>
            <w:left w:val="none" w:sz="0" w:space="0" w:color="auto"/>
            <w:bottom w:val="none" w:sz="0" w:space="0" w:color="auto"/>
            <w:right w:val="none" w:sz="0" w:space="0" w:color="auto"/>
          </w:divBdr>
        </w:div>
        <w:div w:id="585264692">
          <w:marLeft w:val="640"/>
          <w:marRight w:val="0"/>
          <w:marTop w:val="0"/>
          <w:marBottom w:val="0"/>
          <w:divBdr>
            <w:top w:val="none" w:sz="0" w:space="0" w:color="auto"/>
            <w:left w:val="none" w:sz="0" w:space="0" w:color="auto"/>
            <w:bottom w:val="none" w:sz="0" w:space="0" w:color="auto"/>
            <w:right w:val="none" w:sz="0" w:space="0" w:color="auto"/>
          </w:divBdr>
        </w:div>
        <w:div w:id="623272538">
          <w:marLeft w:val="640"/>
          <w:marRight w:val="0"/>
          <w:marTop w:val="0"/>
          <w:marBottom w:val="0"/>
          <w:divBdr>
            <w:top w:val="none" w:sz="0" w:space="0" w:color="auto"/>
            <w:left w:val="none" w:sz="0" w:space="0" w:color="auto"/>
            <w:bottom w:val="none" w:sz="0" w:space="0" w:color="auto"/>
            <w:right w:val="none" w:sz="0" w:space="0" w:color="auto"/>
          </w:divBdr>
        </w:div>
        <w:div w:id="637880845">
          <w:marLeft w:val="640"/>
          <w:marRight w:val="0"/>
          <w:marTop w:val="0"/>
          <w:marBottom w:val="0"/>
          <w:divBdr>
            <w:top w:val="none" w:sz="0" w:space="0" w:color="auto"/>
            <w:left w:val="none" w:sz="0" w:space="0" w:color="auto"/>
            <w:bottom w:val="none" w:sz="0" w:space="0" w:color="auto"/>
            <w:right w:val="none" w:sz="0" w:space="0" w:color="auto"/>
          </w:divBdr>
        </w:div>
        <w:div w:id="721246823">
          <w:marLeft w:val="640"/>
          <w:marRight w:val="0"/>
          <w:marTop w:val="0"/>
          <w:marBottom w:val="0"/>
          <w:divBdr>
            <w:top w:val="none" w:sz="0" w:space="0" w:color="auto"/>
            <w:left w:val="none" w:sz="0" w:space="0" w:color="auto"/>
            <w:bottom w:val="none" w:sz="0" w:space="0" w:color="auto"/>
            <w:right w:val="none" w:sz="0" w:space="0" w:color="auto"/>
          </w:divBdr>
        </w:div>
        <w:div w:id="726991897">
          <w:marLeft w:val="640"/>
          <w:marRight w:val="0"/>
          <w:marTop w:val="0"/>
          <w:marBottom w:val="0"/>
          <w:divBdr>
            <w:top w:val="none" w:sz="0" w:space="0" w:color="auto"/>
            <w:left w:val="none" w:sz="0" w:space="0" w:color="auto"/>
            <w:bottom w:val="none" w:sz="0" w:space="0" w:color="auto"/>
            <w:right w:val="none" w:sz="0" w:space="0" w:color="auto"/>
          </w:divBdr>
        </w:div>
        <w:div w:id="1051658779">
          <w:marLeft w:val="640"/>
          <w:marRight w:val="0"/>
          <w:marTop w:val="0"/>
          <w:marBottom w:val="0"/>
          <w:divBdr>
            <w:top w:val="none" w:sz="0" w:space="0" w:color="auto"/>
            <w:left w:val="none" w:sz="0" w:space="0" w:color="auto"/>
            <w:bottom w:val="none" w:sz="0" w:space="0" w:color="auto"/>
            <w:right w:val="none" w:sz="0" w:space="0" w:color="auto"/>
          </w:divBdr>
        </w:div>
        <w:div w:id="1168130006">
          <w:marLeft w:val="640"/>
          <w:marRight w:val="0"/>
          <w:marTop w:val="0"/>
          <w:marBottom w:val="0"/>
          <w:divBdr>
            <w:top w:val="none" w:sz="0" w:space="0" w:color="auto"/>
            <w:left w:val="none" w:sz="0" w:space="0" w:color="auto"/>
            <w:bottom w:val="none" w:sz="0" w:space="0" w:color="auto"/>
            <w:right w:val="none" w:sz="0" w:space="0" w:color="auto"/>
          </w:divBdr>
        </w:div>
        <w:div w:id="1194346058">
          <w:marLeft w:val="640"/>
          <w:marRight w:val="0"/>
          <w:marTop w:val="0"/>
          <w:marBottom w:val="0"/>
          <w:divBdr>
            <w:top w:val="none" w:sz="0" w:space="0" w:color="auto"/>
            <w:left w:val="none" w:sz="0" w:space="0" w:color="auto"/>
            <w:bottom w:val="none" w:sz="0" w:space="0" w:color="auto"/>
            <w:right w:val="none" w:sz="0" w:space="0" w:color="auto"/>
          </w:divBdr>
        </w:div>
        <w:div w:id="1200095333">
          <w:marLeft w:val="640"/>
          <w:marRight w:val="0"/>
          <w:marTop w:val="0"/>
          <w:marBottom w:val="0"/>
          <w:divBdr>
            <w:top w:val="none" w:sz="0" w:space="0" w:color="auto"/>
            <w:left w:val="none" w:sz="0" w:space="0" w:color="auto"/>
            <w:bottom w:val="none" w:sz="0" w:space="0" w:color="auto"/>
            <w:right w:val="none" w:sz="0" w:space="0" w:color="auto"/>
          </w:divBdr>
        </w:div>
        <w:div w:id="1233004813">
          <w:marLeft w:val="640"/>
          <w:marRight w:val="0"/>
          <w:marTop w:val="0"/>
          <w:marBottom w:val="0"/>
          <w:divBdr>
            <w:top w:val="none" w:sz="0" w:space="0" w:color="auto"/>
            <w:left w:val="none" w:sz="0" w:space="0" w:color="auto"/>
            <w:bottom w:val="none" w:sz="0" w:space="0" w:color="auto"/>
            <w:right w:val="none" w:sz="0" w:space="0" w:color="auto"/>
          </w:divBdr>
        </w:div>
        <w:div w:id="1425228340">
          <w:marLeft w:val="640"/>
          <w:marRight w:val="0"/>
          <w:marTop w:val="0"/>
          <w:marBottom w:val="0"/>
          <w:divBdr>
            <w:top w:val="none" w:sz="0" w:space="0" w:color="auto"/>
            <w:left w:val="none" w:sz="0" w:space="0" w:color="auto"/>
            <w:bottom w:val="none" w:sz="0" w:space="0" w:color="auto"/>
            <w:right w:val="none" w:sz="0" w:space="0" w:color="auto"/>
          </w:divBdr>
        </w:div>
        <w:div w:id="1684472262">
          <w:marLeft w:val="640"/>
          <w:marRight w:val="0"/>
          <w:marTop w:val="0"/>
          <w:marBottom w:val="0"/>
          <w:divBdr>
            <w:top w:val="none" w:sz="0" w:space="0" w:color="auto"/>
            <w:left w:val="none" w:sz="0" w:space="0" w:color="auto"/>
            <w:bottom w:val="none" w:sz="0" w:space="0" w:color="auto"/>
            <w:right w:val="none" w:sz="0" w:space="0" w:color="auto"/>
          </w:divBdr>
        </w:div>
        <w:div w:id="1733195010">
          <w:marLeft w:val="640"/>
          <w:marRight w:val="0"/>
          <w:marTop w:val="0"/>
          <w:marBottom w:val="0"/>
          <w:divBdr>
            <w:top w:val="none" w:sz="0" w:space="0" w:color="auto"/>
            <w:left w:val="none" w:sz="0" w:space="0" w:color="auto"/>
            <w:bottom w:val="none" w:sz="0" w:space="0" w:color="auto"/>
            <w:right w:val="none" w:sz="0" w:space="0" w:color="auto"/>
          </w:divBdr>
        </w:div>
        <w:div w:id="1830361543">
          <w:marLeft w:val="640"/>
          <w:marRight w:val="0"/>
          <w:marTop w:val="0"/>
          <w:marBottom w:val="0"/>
          <w:divBdr>
            <w:top w:val="none" w:sz="0" w:space="0" w:color="auto"/>
            <w:left w:val="none" w:sz="0" w:space="0" w:color="auto"/>
            <w:bottom w:val="none" w:sz="0" w:space="0" w:color="auto"/>
            <w:right w:val="none" w:sz="0" w:space="0" w:color="auto"/>
          </w:divBdr>
        </w:div>
        <w:div w:id="1949307834">
          <w:marLeft w:val="640"/>
          <w:marRight w:val="0"/>
          <w:marTop w:val="0"/>
          <w:marBottom w:val="0"/>
          <w:divBdr>
            <w:top w:val="none" w:sz="0" w:space="0" w:color="auto"/>
            <w:left w:val="none" w:sz="0" w:space="0" w:color="auto"/>
            <w:bottom w:val="none" w:sz="0" w:space="0" w:color="auto"/>
            <w:right w:val="none" w:sz="0" w:space="0" w:color="auto"/>
          </w:divBdr>
        </w:div>
        <w:div w:id="2002349582">
          <w:marLeft w:val="640"/>
          <w:marRight w:val="0"/>
          <w:marTop w:val="0"/>
          <w:marBottom w:val="0"/>
          <w:divBdr>
            <w:top w:val="none" w:sz="0" w:space="0" w:color="auto"/>
            <w:left w:val="none" w:sz="0" w:space="0" w:color="auto"/>
            <w:bottom w:val="none" w:sz="0" w:space="0" w:color="auto"/>
            <w:right w:val="none" w:sz="0" w:space="0" w:color="auto"/>
          </w:divBdr>
        </w:div>
        <w:div w:id="2037542418">
          <w:marLeft w:val="640"/>
          <w:marRight w:val="0"/>
          <w:marTop w:val="0"/>
          <w:marBottom w:val="0"/>
          <w:divBdr>
            <w:top w:val="none" w:sz="0" w:space="0" w:color="auto"/>
            <w:left w:val="none" w:sz="0" w:space="0" w:color="auto"/>
            <w:bottom w:val="none" w:sz="0" w:space="0" w:color="auto"/>
            <w:right w:val="none" w:sz="0" w:space="0" w:color="auto"/>
          </w:divBdr>
        </w:div>
        <w:div w:id="2080665537">
          <w:marLeft w:val="640"/>
          <w:marRight w:val="0"/>
          <w:marTop w:val="0"/>
          <w:marBottom w:val="0"/>
          <w:divBdr>
            <w:top w:val="none" w:sz="0" w:space="0" w:color="auto"/>
            <w:left w:val="none" w:sz="0" w:space="0" w:color="auto"/>
            <w:bottom w:val="none" w:sz="0" w:space="0" w:color="auto"/>
            <w:right w:val="none" w:sz="0" w:space="0" w:color="auto"/>
          </w:divBdr>
        </w:div>
        <w:div w:id="2089573739">
          <w:marLeft w:val="640"/>
          <w:marRight w:val="0"/>
          <w:marTop w:val="0"/>
          <w:marBottom w:val="0"/>
          <w:divBdr>
            <w:top w:val="none" w:sz="0" w:space="0" w:color="auto"/>
            <w:left w:val="none" w:sz="0" w:space="0" w:color="auto"/>
            <w:bottom w:val="none" w:sz="0" w:space="0" w:color="auto"/>
            <w:right w:val="none" w:sz="0" w:space="0" w:color="auto"/>
          </w:divBdr>
        </w:div>
      </w:divsChild>
    </w:div>
    <w:div w:id="1405300897">
      <w:bodyDiv w:val="1"/>
      <w:marLeft w:val="0"/>
      <w:marRight w:val="0"/>
      <w:marTop w:val="0"/>
      <w:marBottom w:val="0"/>
      <w:divBdr>
        <w:top w:val="none" w:sz="0" w:space="0" w:color="auto"/>
        <w:left w:val="none" w:sz="0" w:space="0" w:color="auto"/>
        <w:bottom w:val="none" w:sz="0" w:space="0" w:color="auto"/>
        <w:right w:val="none" w:sz="0" w:space="0" w:color="auto"/>
      </w:divBdr>
      <w:divsChild>
        <w:div w:id="21368568">
          <w:marLeft w:val="640"/>
          <w:marRight w:val="0"/>
          <w:marTop w:val="0"/>
          <w:marBottom w:val="0"/>
          <w:divBdr>
            <w:top w:val="none" w:sz="0" w:space="0" w:color="auto"/>
            <w:left w:val="none" w:sz="0" w:space="0" w:color="auto"/>
            <w:bottom w:val="none" w:sz="0" w:space="0" w:color="auto"/>
            <w:right w:val="none" w:sz="0" w:space="0" w:color="auto"/>
          </w:divBdr>
        </w:div>
        <w:div w:id="34474377">
          <w:marLeft w:val="640"/>
          <w:marRight w:val="0"/>
          <w:marTop w:val="0"/>
          <w:marBottom w:val="0"/>
          <w:divBdr>
            <w:top w:val="none" w:sz="0" w:space="0" w:color="auto"/>
            <w:left w:val="none" w:sz="0" w:space="0" w:color="auto"/>
            <w:bottom w:val="none" w:sz="0" w:space="0" w:color="auto"/>
            <w:right w:val="none" w:sz="0" w:space="0" w:color="auto"/>
          </w:divBdr>
        </w:div>
        <w:div w:id="166403438">
          <w:marLeft w:val="640"/>
          <w:marRight w:val="0"/>
          <w:marTop w:val="0"/>
          <w:marBottom w:val="0"/>
          <w:divBdr>
            <w:top w:val="none" w:sz="0" w:space="0" w:color="auto"/>
            <w:left w:val="none" w:sz="0" w:space="0" w:color="auto"/>
            <w:bottom w:val="none" w:sz="0" w:space="0" w:color="auto"/>
            <w:right w:val="none" w:sz="0" w:space="0" w:color="auto"/>
          </w:divBdr>
        </w:div>
        <w:div w:id="244532948">
          <w:marLeft w:val="640"/>
          <w:marRight w:val="0"/>
          <w:marTop w:val="0"/>
          <w:marBottom w:val="0"/>
          <w:divBdr>
            <w:top w:val="none" w:sz="0" w:space="0" w:color="auto"/>
            <w:left w:val="none" w:sz="0" w:space="0" w:color="auto"/>
            <w:bottom w:val="none" w:sz="0" w:space="0" w:color="auto"/>
            <w:right w:val="none" w:sz="0" w:space="0" w:color="auto"/>
          </w:divBdr>
        </w:div>
        <w:div w:id="261688015">
          <w:marLeft w:val="640"/>
          <w:marRight w:val="0"/>
          <w:marTop w:val="0"/>
          <w:marBottom w:val="0"/>
          <w:divBdr>
            <w:top w:val="none" w:sz="0" w:space="0" w:color="auto"/>
            <w:left w:val="none" w:sz="0" w:space="0" w:color="auto"/>
            <w:bottom w:val="none" w:sz="0" w:space="0" w:color="auto"/>
            <w:right w:val="none" w:sz="0" w:space="0" w:color="auto"/>
          </w:divBdr>
        </w:div>
        <w:div w:id="515729040">
          <w:marLeft w:val="640"/>
          <w:marRight w:val="0"/>
          <w:marTop w:val="0"/>
          <w:marBottom w:val="0"/>
          <w:divBdr>
            <w:top w:val="none" w:sz="0" w:space="0" w:color="auto"/>
            <w:left w:val="none" w:sz="0" w:space="0" w:color="auto"/>
            <w:bottom w:val="none" w:sz="0" w:space="0" w:color="auto"/>
            <w:right w:val="none" w:sz="0" w:space="0" w:color="auto"/>
          </w:divBdr>
        </w:div>
        <w:div w:id="586765562">
          <w:marLeft w:val="640"/>
          <w:marRight w:val="0"/>
          <w:marTop w:val="0"/>
          <w:marBottom w:val="0"/>
          <w:divBdr>
            <w:top w:val="none" w:sz="0" w:space="0" w:color="auto"/>
            <w:left w:val="none" w:sz="0" w:space="0" w:color="auto"/>
            <w:bottom w:val="none" w:sz="0" w:space="0" w:color="auto"/>
            <w:right w:val="none" w:sz="0" w:space="0" w:color="auto"/>
          </w:divBdr>
        </w:div>
        <w:div w:id="636910908">
          <w:marLeft w:val="640"/>
          <w:marRight w:val="0"/>
          <w:marTop w:val="0"/>
          <w:marBottom w:val="0"/>
          <w:divBdr>
            <w:top w:val="none" w:sz="0" w:space="0" w:color="auto"/>
            <w:left w:val="none" w:sz="0" w:space="0" w:color="auto"/>
            <w:bottom w:val="none" w:sz="0" w:space="0" w:color="auto"/>
            <w:right w:val="none" w:sz="0" w:space="0" w:color="auto"/>
          </w:divBdr>
        </w:div>
        <w:div w:id="669020572">
          <w:marLeft w:val="640"/>
          <w:marRight w:val="0"/>
          <w:marTop w:val="0"/>
          <w:marBottom w:val="0"/>
          <w:divBdr>
            <w:top w:val="none" w:sz="0" w:space="0" w:color="auto"/>
            <w:left w:val="none" w:sz="0" w:space="0" w:color="auto"/>
            <w:bottom w:val="none" w:sz="0" w:space="0" w:color="auto"/>
            <w:right w:val="none" w:sz="0" w:space="0" w:color="auto"/>
          </w:divBdr>
        </w:div>
        <w:div w:id="692420329">
          <w:marLeft w:val="640"/>
          <w:marRight w:val="0"/>
          <w:marTop w:val="0"/>
          <w:marBottom w:val="0"/>
          <w:divBdr>
            <w:top w:val="none" w:sz="0" w:space="0" w:color="auto"/>
            <w:left w:val="none" w:sz="0" w:space="0" w:color="auto"/>
            <w:bottom w:val="none" w:sz="0" w:space="0" w:color="auto"/>
            <w:right w:val="none" w:sz="0" w:space="0" w:color="auto"/>
          </w:divBdr>
        </w:div>
        <w:div w:id="696661977">
          <w:marLeft w:val="640"/>
          <w:marRight w:val="0"/>
          <w:marTop w:val="0"/>
          <w:marBottom w:val="0"/>
          <w:divBdr>
            <w:top w:val="none" w:sz="0" w:space="0" w:color="auto"/>
            <w:left w:val="none" w:sz="0" w:space="0" w:color="auto"/>
            <w:bottom w:val="none" w:sz="0" w:space="0" w:color="auto"/>
            <w:right w:val="none" w:sz="0" w:space="0" w:color="auto"/>
          </w:divBdr>
        </w:div>
        <w:div w:id="826870106">
          <w:marLeft w:val="640"/>
          <w:marRight w:val="0"/>
          <w:marTop w:val="0"/>
          <w:marBottom w:val="0"/>
          <w:divBdr>
            <w:top w:val="none" w:sz="0" w:space="0" w:color="auto"/>
            <w:left w:val="none" w:sz="0" w:space="0" w:color="auto"/>
            <w:bottom w:val="none" w:sz="0" w:space="0" w:color="auto"/>
            <w:right w:val="none" w:sz="0" w:space="0" w:color="auto"/>
          </w:divBdr>
        </w:div>
        <w:div w:id="871957747">
          <w:marLeft w:val="640"/>
          <w:marRight w:val="0"/>
          <w:marTop w:val="0"/>
          <w:marBottom w:val="0"/>
          <w:divBdr>
            <w:top w:val="none" w:sz="0" w:space="0" w:color="auto"/>
            <w:left w:val="none" w:sz="0" w:space="0" w:color="auto"/>
            <w:bottom w:val="none" w:sz="0" w:space="0" w:color="auto"/>
            <w:right w:val="none" w:sz="0" w:space="0" w:color="auto"/>
          </w:divBdr>
        </w:div>
        <w:div w:id="977959129">
          <w:marLeft w:val="640"/>
          <w:marRight w:val="0"/>
          <w:marTop w:val="0"/>
          <w:marBottom w:val="0"/>
          <w:divBdr>
            <w:top w:val="none" w:sz="0" w:space="0" w:color="auto"/>
            <w:left w:val="none" w:sz="0" w:space="0" w:color="auto"/>
            <w:bottom w:val="none" w:sz="0" w:space="0" w:color="auto"/>
            <w:right w:val="none" w:sz="0" w:space="0" w:color="auto"/>
          </w:divBdr>
        </w:div>
        <w:div w:id="1068648038">
          <w:marLeft w:val="640"/>
          <w:marRight w:val="0"/>
          <w:marTop w:val="0"/>
          <w:marBottom w:val="0"/>
          <w:divBdr>
            <w:top w:val="none" w:sz="0" w:space="0" w:color="auto"/>
            <w:left w:val="none" w:sz="0" w:space="0" w:color="auto"/>
            <w:bottom w:val="none" w:sz="0" w:space="0" w:color="auto"/>
            <w:right w:val="none" w:sz="0" w:space="0" w:color="auto"/>
          </w:divBdr>
        </w:div>
        <w:div w:id="1090544472">
          <w:marLeft w:val="640"/>
          <w:marRight w:val="0"/>
          <w:marTop w:val="0"/>
          <w:marBottom w:val="0"/>
          <w:divBdr>
            <w:top w:val="none" w:sz="0" w:space="0" w:color="auto"/>
            <w:left w:val="none" w:sz="0" w:space="0" w:color="auto"/>
            <w:bottom w:val="none" w:sz="0" w:space="0" w:color="auto"/>
            <w:right w:val="none" w:sz="0" w:space="0" w:color="auto"/>
          </w:divBdr>
        </w:div>
        <w:div w:id="1180269741">
          <w:marLeft w:val="640"/>
          <w:marRight w:val="0"/>
          <w:marTop w:val="0"/>
          <w:marBottom w:val="0"/>
          <w:divBdr>
            <w:top w:val="none" w:sz="0" w:space="0" w:color="auto"/>
            <w:left w:val="none" w:sz="0" w:space="0" w:color="auto"/>
            <w:bottom w:val="none" w:sz="0" w:space="0" w:color="auto"/>
            <w:right w:val="none" w:sz="0" w:space="0" w:color="auto"/>
          </w:divBdr>
        </w:div>
        <w:div w:id="1188717552">
          <w:marLeft w:val="640"/>
          <w:marRight w:val="0"/>
          <w:marTop w:val="0"/>
          <w:marBottom w:val="0"/>
          <w:divBdr>
            <w:top w:val="none" w:sz="0" w:space="0" w:color="auto"/>
            <w:left w:val="none" w:sz="0" w:space="0" w:color="auto"/>
            <w:bottom w:val="none" w:sz="0" w:space="0" w:color="auto"/>
            <w:right w:val="none" w:sz="0" w:space="0" w:color="auto"/>
          </w:divBdr>
        </w:div>
        <w:div w:id="1267544780">
          <w:marLeft w:val="640"/>
          <w:marRight w:val="0"/>
          <w:marTop w:val="0"/>
          <w:marBottom w:val="0"/>
          <w:divBdr>
            <w:top w:val="none" w:sz="0" w:space="0" w:color="auto"/>
            <w:left w:val="none" w:sz="0" w:space="0" w:color="auto"/>
            <w:bottom w:val="none" w:sz="0" w:space="0" w:color="auto"/>
            <w:right w:val="none" w:sz="0" w:space="0" w:color="auto"/>
          </w:divBdr>
        </w:div>
        <w:div w:id="1312253135">
          <w:marLeft w:val="640"/>
          <w:marRight w:val="0"/>
          <w:marTop w:val="0"/>
          <w:marBottom w:val="0"/>
          <w:divBdr>
            <w:top w:val="none" w:sz="0" w:space="0" w:color="auto"/>
            <w:left w:val="none" w:sz="0" w:space="0" w:color="auto"/>
            <w:bottom w:val="none" w:sz="0" w:space="0" w:color="auto"/>
            <w:right w:val="none" w:sz="0" w:space="0" w:color="auto"/>
          </w:divBdr>
        </w:div>
        <w:div w:id="1404184196">
          <w:marLeft w:val="640"/>
          <w:marRight w:val="0"/>
          <w:marTop w:val="0"/>
          <w:marBottom w:val="0"/>
          <w:divBdr>
            <w:top w:val="none" w:sz="0" w:space="0" w:color="auto"/>
            <w:left w:val="none" w:sz="0" w:space="0" w:color="auto"/>
            <w:bottom w:val="none" w:sz="0" w:space="0" w:color="auto"/>
            <w:right w:val="none" w:sz="0" w:space="0" w:color="auto"/>
          </w:divBdr>
        </w:div>
        <w:div w:id="1408769698">
          <w:marLeft w:val="640"/>
          <w:marRight w:val="0"/>
          <w:marTop w:val="0"/>
          <w:marBottom w:val="0"/>
          <w:divBdr>
            <w:top w:val="none" w:sz="0" w:space="0" w:color="auto"/>
            <w:left w:val="none" w:sz="0" w:space="0" w:color="auto"/>
            <w:bottom w:val="none" w:sz="0" w:space="0" w:color="auto"/>
            <w:right w:val="none" w:sz="0" w:space="0" w:color="auto"/>
          </w:divBdr>
        </w:div>
        <w:div w:id="1444034135">
          <w:marLeft w:val="640"/>
          <w:marRight w:val="0"/>
          <w:marTop w:val="0"/>
          <w:marBottom w:val="0"/>
          <w:divBdr>
            <w:top w:val="none" w:sz="0" w:space="0" w:color="auto"/>
            <w:left w:val="none" w:sz="0" w:space="0" w:color="auto"/>
            <w:bottom w:val="none" w:sz="0" w:space="0" w:color="auto"/>
            <w:right w:val="none" w:sz="0" w:space="0" w:color="auto"/>
          </w:divBdr>
        </w:div>
        <w:div w:id="1637369365">
          <w:marLeft w:val="640"/>
          <w:marRight w:val="0"/>
          <w:marTop w:val="0"/>
          <w:marBottom w:val="0"/>
          <w:divBdr>
            <w:top w:val="none" w:sz="0" w:space="0" w:color="auto"/>
            <w:left w:val="none" w:sz="0" w:space="0" w:color="auto"/>
            <w:bottom w:val="none" w:sz="0" w:space="0" w:color="auto"/>
            <w:right w:val="none" w:sz="0" w:space="0" w:color="auto"/>
          </w:divBdr>
        </w:div>
        <w:div w:id="1689790752">
          <w:marLeft w:val="640"/>
          <w:marRight w:val="0"/>
          <w:marTop w:val="0"/>
          <w:marBottom w:val="0"/>
          <w:divBdr>
            <w:top w:val="none" w:sz="0" w:space="0" w:color="auto"/>
            <w:left w:val="none" w:sz="0" w:space="0" w:color="auto"/>
            <w:bottom w:val="none" w:sz="0" w:space="0" w:color="auto"/>
            <w:right w:val="none" w:sz="0" w:space="0" w:color="auto"/>
          </w:divBdr>
        </w:div>
        <w:div w:id="1799490748">
          <w:marLeft w:val="640"/>
          <w:marRight w:val="0"/>
          <w:marTop w:val="0"/>
          <w:marBottom w:val="0"/>
          <w:divBdr>
            <w:top w:val="none" w:sz="0" w:space="0" w:color="auto"/>
            <w:left w:val="none" w:sz="0" w:space="0" w:color="auto"/>
            <w:bottom w:val="none" w:sz="0" w:space="0" w:color="auto"/>
            <w:right w:val="none" w:sz="0" w:space="0" w:color="auto"/>
          </w:divBdr>
        </w:div>
        <w:div w:id="1986933046">
          <w:marLeft w:val="640"/>
          <w:marRight w:val="0"/>
          <w:marTop w:val="0"/>
          <w:marBottom w:val="0"/>
          <w:divBdr>
            <w:top w:val="none" w:sz="0" w:space="0" w:color="auto"/>
            <w:left w:val="none" w:sz="0" w:space="0" w:color="auto"/>
            <w:bottom w:val="none" w:sz="0" w:space="0" w:color="auto"/>
            <w:right w:val="none" w:sz="0" w:space="0" w:color="auto"/>
          </w:divBdr>
        </w:div>
      </w:divsChild>
    </w:div>
    <w:div w:id="1408116038">
      <w:bodyDiv w:val="1"/>
      <w:marLeft w:val="0"/>
      <w:marRight w:val="0"/>
      <w:marTop w:val="0"/>
      <w:marBottom w:val="0"/>
      <w:divBdr>
        <w:top w:val="none" w:sz="0" w:space="0" w:color="auto"/>
        <w:left w:val="none" w:sz="0" w:space="0" w:color="auto"/>
        <w:bottom w:val="none" w:sz="0" w:space="0" w:color="auto"/>
        <w:right w:val="none" w:sz="0" w:space="0" w:color="auto"/>
      </w:divBdr>
      <w:divsChild>
        <w:div w:id="73935772">
          <w:marLeft w:val="640"/>
          <w:marRight w:val="0"/>
          <w:marTop w:val="0"/>
          <w:marBottom w:val="0"/>
          <w:divBdr>
            <w:top w:val="none" w:sz="0" w:space="0" w:color="auto"/>
            <w:left w:val="none" w:sz="0" w:space="0" w:color="auto"/>
            <w:bottom w:val="none" w:sz="0" w:space="0" w:color="auto"/>
            <w:right w:val="none" w:sz="0" w:space="0" w:color="auto"/>
          </w:divBdr>
        </w:div>
        <w:div w:id="299578880">
          <w:marLeft w:val="640"/>
          <w:marRight w:val="0"/>
          <w:marTop w:val="0"/>
          <w:marBottom w:val="0"/>
          <w:divBdr>
            <w:top w:val="none" w:sz="0" w:space="0" w:color="auto"/>
            <w:left w:val="none" w:sz="0" w:space="0" w:color="auto"/>
            <w:bottom w:val="none" w:sz="0" w:space="0" w:color="auto"/>
            <w:right w:val="none" w:sz="0" w:space="0" w:color="auto"/>
          </w:divBdr>
        </w:div>
        <w:div w:id="425079004">
          <w:marLeft w:val="640"/>
          <w:marRight w:val="0"/>
          <w:marTop w:val="0"/>
          <w:marBottom w:val="0"/>
          <w:divBdr>
            <w:top w:val="none" w:sz="0" w:space="0" w:color="auto"/>
            <w:left w:val="none" w:sz="0" w:space="0" w:color="auto"/>
            <w:bottom w:val="none" w:sz="0" w:space="0" w:color="auto"/>
            <w:right w:val="none" w:sz="0" w:space="0" w:color="auto"/>
          </w:divBdr>
        </w:div>
        <w:div w:id="437871457">
          <w:marLeft w:val="640"/>
          <w:marRight w:val="0"/>
          <w:marTop w:val="0"/>
          <w:marBottom w:val="0"/>
          <w:divBdr>
            <w:top w:val="none" w:sz="0" w:space="0" w:color="auto"/>
            <w:left w:val="none" w:sz="0" w:space="0" w:color="auto"/>
            <w:bottom w:val="none" w:sz="0" w:space="0" w:color="auto"/>
            <w:right w:val="none" w:sz="0" w:space="0" w:color="auto"/>
          </w:divBdr>
        </w:div>
        <w:div w:id="500198264">
          <w:marLeft w:val="640"/>
          <w:marRight w:val="0"/>
          <w:marTop w:val="0"/>
          <w:marBottom w:val="0"/>
          <w:divBdr>
            <w:top w:val="none" w:sz="0" w:space="0" w:color="auto"/>
            <w:left w:val="none" w:sz="0" w:space="0" w:color="auto"/>
            <w:bottom w:val="none" w:sz="0" w:space="0" w:color="auto"/>
            <w:right w:val="none" w:sz="0" w:space="0" w:color="auto"/>
          </w:divBdr>
        </w:div>
        <w:div w:id="552542913">
          <w:marLeft w:val="640"/>
          <w:marRight w:val="0"/>
          <w:marTop w:val="0"/>
          <w:marBottom w:val="0"/>
          <w:divBdr>
            <w:top w:val="none" w:sz="0" w:space="0" w:color="auto"/>
            <w:left w:val="none" w:sz="0" w:space="0" w:color="auto"/>
            <w:bottom w:val="none" w:sz="0" w:space="0" w:color="auto"/>
            <w:right w:val="none" w:sz="0" w:space="0" w:color="auto"/>
          </w:divBdr>
        </w:div>
        <w:div w:id="573901867">
          <w:marLeft w:val="640"/>
          <w:marRight w:val="0"/>
          <w:marTop w:val="0"/>
          <w:marBottom w:val="0"/>
          <w:divBdr>
            <w:top w:val="none" w:sz="0" w:space="0" w:color="auto"/>
            <w:left w:val="none" w:sz="0" w:space="0" w:color="auto"/>
            <w:bottom w:val="none" w:sz="0" w:space="0" w:color="auto"/>
            <w:right w:val="none" w:sz="0" w:space="0" w:color="auto"/>
          </w:divBdr>
        </w:div>
        <w:div w:id="641932859">
          <w:marLeft w:val="640"/>
          <w:marRight w:val="0"/>
          <w:marTop w:val="0"/>
          <w:marBottom w:val="0"/>
          <w:divBdr>
            <w:top w:val="none" w:sz="0" w:space="0" w:color="auto"/>
            <w:left w:val="none" w:sz="0" w:space="0" w:color="auto"/>
            <w:bottom w:val="none" w:sz="0" w:space="0" w:color="auto"/>
            <w:right w:val="none" w:sz="0" w:space="0" w:color="auto"/>
          </w:divBdr>
        </w:div>
        <w:div w:id="668679106">
          <w:marLeft w:val="640"/>
          <w:marRight w:val="0"/>
          <w:marTop w:val="0"/>
          <w:marBottom w:val="0"/>
          <w:divBdr>
            <w:top w:val="none" w:sz="0" w:space="0" w:color="auto"/>
            <w:left w:val="none" w:sz="0" w:space="0" w:color="auto"/>
            <w:bottom w:val="none" w:sz="0" w:space="0" w:color="auto"/>
            <w:right w:val="none" w:sz="0" w:space="0" w:color="auto"/>
          </w:divBdr>
        </w:div>
        <w:div w:id="686518442">
          <w:marLeft w:val="640"/>
          <w:marRight w:val="0"/>
          <w:marTop w:val="0"/>
          <w:marBottom w:val="0"/>
          <w:divBdr>
            <w:top w:val="none" w:sz="0" w:space="0" w:color="auto"/>
            <w:left w:val="none" w:sz="0" w:space="0" w:color="auto"/>
            <w:bottom w:val="none" w:sz="0" w:space="0" w:color="auto"/>
            <w:right w:val="none" w:sz="0" w:space="0" w:color="auto"/>
          </w:divBdr>
        </w:div>
        <w:div w:id="762796930">
          <w:marLeft w:val="640"/>
          <w:marRight w:val="0"/>
          <w:marTop w:val="0"/>
          <w:marBottom w:val="0"/>
          <w:divBdr>
            <w:top w:val="none" w:sz="0" w:space="0" w:color="auto"/>
            <w:left w:val="none" w:sz="0" w:space="0" w:color="auto"/>
            <w:bottom w:val="none" w:sz="0" w:space="0" w:color="auto"/>
            <w:right w:val="none" w:sz="0" w:space="0" w:color="auto"/>
          </w:divBdr>
        </w:div>
        <w:div w:id="839082040">
          <w:marLeft w:val="640"/>
          <w:marRight w:val="0"/>
          <w:marTop w:val="0"/>
          <w:marBottom w:val="0"/>
          <w:divBdr>
            <w:top w:val="none" w:sz="0" w:space="0" w:color="auto"/>
            <w:left w:val="none" w:sz="0" w:space="0" w:color="auto"/>
            <w:bottom w:val="none" w:sz="0" w:space="0" w:color="auto"/>
            <w:right w:val="none" w:sz="0" w:space="0" w:color="auto"/>
          </w:divBdr>
        </w:div>
        <w:div w:id="1178273415">
          <w:marLeft w:val="640"/>
          <w:marRight w:val="0"/>
          <w:marTop w:val="0"/>
          <w:marBottom w:val="0"/>
          <w:divBdr>
            <w:top w:val="none" w:sz="0" w:space="0" w:color="auto"/>
            <w:left w:val="none" w:sz="0" w:space="0" w:color="auto"/>
            <w:bottom w:val="none" w:sz="0" w:space="0" w:color="auto"/>
            <w:right w:val="none" w:sz="0" w:space="0" w:color="auto"/>
          </w:divBdr>
        </w:div>
        <w:div w:id="1218199069">
          <w:marLeft w:val="640"/>
          <w:marRight w:val="0"/>
          <w:marTop w:val="0"/>
          <w:marBottom w:val="0"/>
          <w:divBdr>
            <w:top w:val="none" w:sz="0" w:space="0" w:color="auto"/>
            <w:left w:val="none" w:sz="0" w:space="0" w:color="auto"/>
            <w:bottom w:val="none" w:sz="0" w:space="0" w:color="auto"/>
            <w:right w:val="none" w:sz="0" w:space="0" w:color="auto"/>
          </w:divBdr>
        </w:div>
        <w:div w:id="1384910953">
          <w:marLeft w:val="640"/>
          <w:marRight w:val="0"/>
          <w:marTop w:val="0"/>
          <w:marBottom w:val="0"/>
          <w:divBdr>
            <w:top w:val="none" w:sz="0" w:space="0" w:color="auto"/>
            <w:left w:val="none" w:sz="0" w:space="0" w:color="auto"/>
            <w:bottom w:val="none" w:sz="0" w:space="0" w:color="auto"/>
            <w:right w:val="none" w:sz="0" w:space="0" w:color="auto"/>
          </w:divBdr>
        </w:div>
        <w:div w:id="1424301928">
          <w:marLeft w:val="640"/>
          <w:marRight w:val="0"/>
          <w:marTop w:val="0"/>
          <w:marBottom w:val="0"/>
          <w:divBdr>
            <w:top w:val="none" w:sz="0" w:space="0" w:color="auto"/>
            <w:left w:val="none" w:sz="0" w:space="0" w:color="auto"/>
            <w:bottom w:val="none" w:sz="0" w:space="0" w:color="auto"/>
            <w:right w:val="none" w:sz="0" w:space="0" w:color="auto"/>
          </w:divBdr>
        </w:div>
        <w:div w:id="1627077344">
          <w:marLeft w:val="640"/>
          <w:marRight w:val="0"/>
          <w:marTop w:val="0"/>
          <w:marBottom w:val="0"/>
          <w:divBdr>
            <w:top w:val="none" w:sz="0" w:space="0" w:color="auto"/>
            <w:left w:val="none" w:sz="0" w:space="0" w:color="auto"/>
            <w:bottom w:val="none" w:sz="0" w:space="0" w:color="auto"/>
            <w:right w:val="none" w:sz="0" w:space="0" w:color="auto"/>
          </w:divBdr>
        </w:div>
        <w:div w:id="1699815114">
          <w:marLeft w:val="640"/>
          <w:marRight w:val="0"/>
          <w:marTop w:val="0"/>
          <w:marBottom w:val="0"/>
          <w:divBdr>
            <w:top w:val="none" w:sz="0" w:space="0" w:color="auto"/>
            <w:left w:val="none" w:sz="0" w:space="0" w:color="auto"/>
            <w:bottom w:val="none" w:sz="0" w:space="0" w:color="auto"/>
            <w:right w:val="none" w:sz="0" w:space="0" w:color="auto"/>
          </w:divBdr>
        </w:div>
        <w:div w:id="1807963510">
          <w:marLeft w:val="640"/>
          <w:marRight w:val="0"/>
          <w:marTop w:val="0"/>
          <w:marBottom w:val="0"/>
          <w:divBdr>
            <w:top w:val="none" w:sz="0" w:space="0" w:color="auto"/>
            <w:left w:val="none" w:sz="0" w:space="0" w:color="auto"/>
            <w:bottom w:val="none" w:sz="0" w:space="0" w:color="auto"/>
            <w:right w:val="none" w:sz="0" w:space="0" w:color="auto"/>
          </w:divBdr>
        </w:div>
        <w:div w:id="1825929105">
          <w:marLeft w:val="640"/>
          <w:marRight w:val="0"/>
          <w:marTop w:val="0"/>
          <w:marBottom w:val="0"/>
          <w:divBdr>
            <w:top w:val="none" w:sz="0" w:space="0" w:color="auto"/>
            <w:left w:val="none" w:sz="0" w:space="0" w:color="auto"/>
            <w:bottom w:val="none" w:sz="0" w:space="0" w:color="auto"/>
            <w:right w:val="none" w:sz="0" w:space="0" w:color="auto"/>
          </w:divBdr>
        </w:div>
        <w:div w:id="1831946061">
          <w:marLeft w:val="640"/>
          <w:marRight w:val="0"/>
          <w:marTop w:val="0"/>
          <w:marBottom w:val="0"/>
          <w:divBdr>
            <w:top w:val="none" w:sz="0" w:space="0" w:color="auto"/>
            <w:left w:val="none" w:sz="0" w:space="0" w:color="auto"/>
            <w:bottom w:val="none" w:sz="0" w:space="0" w:color="auto"/>
            <w:right w:val="none" w:sz="0" w:space="0" w:color="auto"/>
          </w:divBdr>
        </w:div>
        <w:div w:id="1846430931">
          <w:marLeft w:val="640"/>
          <w:marRight w:val="0"/>
          <w:marTop w:val="0"/>
          <w:marBottom w:val="0"/>
          <w:divBdr>
            <w:top w:val="none" w:sz="0" w:space="0" w:color="auto"/>
            <w:left w:val="none" w:sz="0" w:space="0" w:color="auto"/>
            <w:bottom w:val="none" w:sz="0" w:space="0" w:color="auto"/>
            <w:right w:val="none" w:sz="0" w:space="0" w:color="auto"/>
          </w:divBdr>
        </w:div>
        <w:div w:id="2017268229">
          <w:marLeft w:val="640"/>
          <w:marRight w:val="0"/>
          <w:marTop w:val="0"/>
          <w:marBottom w:val="0"/>
          <w:divBdr>
            <w:top w:val="none" w:sz="0" w:space="0" w:color="auto"/>
            <w:left w:val="none" w:sz="0" w:space="0" w:color="auto"/>
            <w:bottom w:val="none" w:sz="0" w:space="0" w:color="auto"/>
            <w:right w:val="none" w:sz="0" w:space="0" w:color="auto"/>
          </w:divBdr>
        </w:div>
        <w:div w:id="2048722775">
          <w:marLeft w:val="640"/>
          <w:marRight w:val="0"/>
          <w:marTop w:val="0"/>
          <w:marBottom w:val="0"/>
          <w:divBdr>
            <w:top w:val="none" w:sz="0" w:space="0" w:color="auto"/>
            <w:left w:val="none" w:sz="0" w:space="0" w:color="auto"/>
            <w:bottom w:val="none" w:sz="0" w:space="0" w:color="auto"/>
            <w:right w:val="none" w:sz="0" w:space="0" w:color="auto"/>
          </w:divBdr>
        </w:div>
        <w:div w:id="2146315821">
          <w:marLeft w:val="640"/>
          <w:marRight w:val="0"/>
          <w:marTop w:val="0"/>
          <w:marBottom w:val="0"/>
          <w:divBdr>
            <w:top w:val="none" w:sz="0" w:space="0" w:color="auto"/>
            <w:left w:val="none" w:sz="0" w:space="0" w:color="auto"/>
            <w:bottom w:val="none" w:sz="0" w:space="0" w:color="auto"/>
            <w:right w:val="none" w:sz="0" w:space="0" w:color="auto"/>
          </w:divBdr>
        </w:div>
      </w:divsChild>
    </w:div>
    <w:div w:id="1410150576">
      <w:bodyDiv w:val="1"/>
      <w:marLeft w:val="0"/>
      <w:marRight w:val="0"/>
      <w:marTop w:val="0"/>
      <w:marBottom w:val="0"/>
      <w:divBdr>
        <w:top w:val="none" w:sz="0" w:space="0" w:color="auto"/>
        <w:left w:val="none" w:sz="0" w:space="0" w:color="auto"/>
        <w:bottom w:val="none" w:sz="0" w:space="0" w:color="auto"/>
        <w:right w:val="none" w:sz="0" w:space="0" w:color="auto"/>
      </w:divBdr>
      <w:divsChild>
        <w:div w:id="82380780">
          <w:marLeft w:val="640"/>
          <w:marRight w:val="0"/>
          <w:marTop w:val="0"/>
          <w:marBottom w:val="0"/>
          <w:divBdr>
            <w:top w:val="none" w:sz="0" w:space="0" w:color="auto"/>
            <w:left w:val="none" w:sz="0" w:space="0" w:color="auto"/>
            <w:bottom w:val="none" w:sz="0" w:space="0" w:color="auto"/>
            <w:right w:val="none" w:sz="0" w:space="0" w:color="auto"/>
          </w:divBdr>
        </w:div>
        <w:div w:id="246576209">
          <w:marLeft w:val="640"/>
          <w:marRight w:val="0"/>
          <w:marTop w:val="0"/>
          <w:marBottom w:val="0"/>
          <w:divBdr>
            <w:top w:val="none" w:sz="0" w:space="0" w:color="auto"/>
            <w:left w:val="none" w:sz="0" w:space="0" w:color="auto"/>
            <w:bottom w:val="none" w:sz="0" w:space="0" w:color="auto"/>
            <w:right w:val="none" w:sz="0" w:space="0" w:color="auto"/>
          </w:divBdr>
        </w:div>
        <w:div w:id="308949635">
          <w:marLeft w:val="640"/>
          <w:marRight w:val="0"/>
          <w:marTop w:val="0"/>
          <w:marBottom w:val="0"/>
          <w:divBdr>
            <w:top w:val="none" w:sz="0" w:space="0" w:color="auto"/>
            <w:left w:val="none" w:sz="0" w:space="0" w:color="auto"/>
            <w:bottom w:val="none" w:sz="0" w:space="0" w:color="auto"/>
            <w:right w:val="none" w:sz="0" w:space="0" w:color="auto"/>
          </w:divBdr>
        </w:div>
        <w:div w:id="316307877">
          <w:marLeft w:val="640"/>
          <w:marRight w:val="0"/>
          <w:marTop w:val="0"/>
          <w:marBottom w:val="0"/>
          <w:divBdr>
            <w:top w:val="none" w:sz="0" w:space="0" w:color="auto"/>
            <w:left w:val="none" w:sz="0" w:space="0" w:color="auto"/>
            <w:bottom w:val="none" w:sz="0" w:space="0" w:color="auto"/>
            <w:right w:val="none" w:sz="0" w:space="0" w:color="auto"/>
          </w:divBdr>
        </w:div>
        <w:div w:id="700863943">
          <w:marLeft w:val="640"/>
          <w:marRight w:val="0"/>
          <w:marTop w:val="0"/>
          <w:marBottom w:val="0"/>
          <w:divBdr>
            <w:top w:val="none" w:sz="0" w:space="0" w:color="auto"/>
            <w:left w:val="none" w:sz="0" w:space="0" w:color="auto"/>
            <w:bottom w:val="none" w:sz="0" w:space="0" w:color="auto"/>
            <w:right w:val="none" w:sz="0" w:space="0" w:color="auto"/>
          </w:divBdr>
        </w:div>
        <w:div w:id="719401835">
          <w:marLeft w:val="640"/>
          <w:marRight w:val="0"/>
          <w:marTop w:val="0"/>
          <w:marBottom w:val="0"/>
          <w:divBdr>
            <w:top w:val="none" w:sz="0" w:space="0" w:color="auto"/>
            <w:left w:val="none" w:sz="0" w:space="0" w:color="auto"/>
            <w:bottom w:val="none" w:sz="0" w:space="0" w:color="auto"/>
            <w:right w:val="none" w:sz="0" w:space="0" w:color="auto"/>
          </w:divBdr>
        </w:div>
        <w:div w:id="748771677">
          <w:marLeft w:val="640"/>
          <w:marRight w:val="0"/>
          <w:marTop w:val="0"/>
          <w:marBottom w:val="0"/>
          <w:divBdr>
            <w:top w:val="none" w:sz="0" w:space="0" w:color="auto"/>
            <w:left w:val="none" w:sz="0" w:space="0" w:color="auto"/>
            <w:bottom w:val="none" w:sz="0" w:space="0" w:color="auto"/>
            <w:right w:val="none" w:sz="0" w:space="0" w:color="auto"/>
          </w:divBdr>
        </w:div>
        <w:div w:id="749273248">
          <w:marLeft w:val="640"/>
          <w:marRight w:val="0"/>
          <w:marTop w:val="0"/>
          <w:marBottom w:val="0"/>
          <w:divBdr>
            <w:top w:val="none" w:sz="0" w:space="0" w:color="auto"/>
            <w:left w:val="none" w:sz="0" w:space="0" w:color="auto"/>
            <w:bottom w:val="none" w:sz="0" w:space="0" w:color="auto"/>
            <w:right w:val="none" w:sz="0" w:space="0" w:color="auto"/>
          </w:divBdr>
        </w:div>
        <w:div w:id="764885892">
          <w:marLeft w:val="640"/>
          <w:marRight w:val="0"/>
          <w:marTop w:val="0"/>
          <w:marBottom w:val="0"/>
          <w:divBdr>
            <w:top w:val="none" w:sz="0" w:space="0" w:color="auto"/>
            <w:left w:val="none" w:sz="0" w:space="0" w:color="auto"/>
            <w:bottom w:val="none" w:sz="0" w:space="0" w:color="auto"/>
            <w:right w:val="none" w:sz="0" w:space="0" w:color="auto"/>
          </w:divBdr>
        </w:div>
        <w:div w:id="838152214">
          <w:marLeft w:val="640"/>
          <w:marRight w:val="0"/>
          <w:marTop w:val="0"/>
          <w:marBottom w:val="0"/>
          <w:divBdr>
            <w:top w:val="none" w:sz="0" w:space="0" w:color="auto"/>
            <w:left w:val="none" w:sz="0" w:space="0" w:color="auto"/>
            <w:bottom w:val="none" w:sz="0" w:space="0" w:color="auto"/>
            <w:right w:val="none" w:sz="0" w:space="0" w:color="auto"/>
          </w:divBdr>
        </w:div>
        <w:div w:id="1174690597">
          <w:marLeft w:val="640"/>
          <w:marRight w:val="0"/>
          <w:marTop w:val="0"/>
          <w:marBottom w:val="0"/>
          <w:divBdr>
            <w:top w:val="none" w:sz="0" w:space="0" w:color="auto"/>
            <w:left w:val="none" w:sz="0" w:space="0" w:color="auto"/>
            <w:bottom w:val="none" w:sz="0" w:space="0" w:color="auto"/>
            <w:right w:val="none" w:sz="0" w:space="0" w:color="auto"/>
          </w:divBdr>
        </w:div>
        <w:div w:id="1182085990">
          <w:marLeft w:val="640"/>
          <w:marRight w:val="0"/>
          <w:marTop w:val="0"/>
          <w:marBottom w:val="0"/>
          <w:divBdr>
            <w:top w:val="none" w:sz="0" w:space="0" w:color="auto"/>
            <w:left w:val="none" w:sz="0" w:space="0" w:color="auto"/>
            <w:bottom w:val="none" w:sz="0" w:space="0" w:color="auto"/>
            <w:right w:val="none" w:sz="0" w:space="0" w:color="auto"/>
          </w:divBdr>
        </w:div>
        <w:div w:id="1199854274">
          <w:marLeft w:val="640"/>
          <w:marRight w:val="0"/>
          <w:marTop w:val="0"/>
          <w:marBottom w:val="0"/>
          <w:divBdr>
            <w:top w:val="none" w:sz="0" w:space="0" w:color="auto"/>
            <w:left w:val="none" w:sz="0" w:space="0" w:color="auto"/>
            <w:bottom w:val="none" w:sz="0" w:space="0" w:color="auto"/>
            <w:right w:val="none" w:sz="0" w:space="0" w:color="auto"/>
          </w:divBdr>
        </w:div>
        <w:div w:id="1391732187">
          <w:marLeft w:val="640"/>
          <w:marRight w:val="0"/>
          <w:marTop w:val="0"/>
          <w:marBottom w:val="0"/>
          <w:divBdr>
            <w:top w:val="none" w:sz="0" w:space="0" w:color="auto"/>
            <w:left w:val="none" w:sz="0" w:space="0" w:color="auto"/>
            <w:bottom w:val="none" w:sz="0" w:space="0" w:color="auto"/>
            <w:right w:val="none" w:sz="0" w:space="0" w:color="auto"/>
          </w:divBdr>
        </w:div>
        <w:div w:id="1405645136">
          <w:marLeft w:val="640"/>
          <w:marRight w:val="0"/>
          <w:marTop w:val="0"/>
          <w:marBottom w:val="0"/>
          <w:divBdr>
            <w:top w:val="none" w:sz="0" w:space="0" w:color="auto"/>
            <w:left w:val="none" w:sz="0" w:space="0" w:color="auto"/>
            <w:bottom w:val="none" w:sz="0" w:space="0" w:color="auto"/>
            <w:right w:val="none" w:sz="0" w:space="0" w:color="auto"/>
          </w:divBdr>
        </w:div>
        <w:div w:id="1436170378">
          <w:marLeft w:val="640"/>
          <w:marRight w:val="0"/>
          <w:marTop w:val="0"/>
          <w:marBottom w:val="0"/>
          <w:divBdr>
            <w:top w:val="none" w:sz="0" w:space="0" w:color="auto"/>
            <w:left w:val="none" w:sz="0" w:space="0" w:color="auto"/>
            <w:bottom w:val="none" w:sz="0" w:space="0" w:color="auto"/>
            <w:right w:val="none" w:sz="0" w:space="0" w:color="auto"/>
          </w:divBdr>
        </w:div>
        <w:div w:id="1438603292">
          <w:marLeft w:val="640"/>
          <w:marRight w:val="0"/>
          <w:marTop w:val="0"/>
          <w:marBottom w:val="0"/>
          <w:divBdr>
            <w:top w:val="none" w:sz="0" w:space="0" w:color="auto"/>
            <w:left w:val="none" w:sz="0" w:space="0" w:color="auto"/>
            <w:bottom w:val="none" w:sz="0" w:space="0" w:color="auto"/>
            <w:right w:val="none" w:sz="0" w:space="0" w:color="auto"/>
          </w:divBdr>
        </w:div>
        <w:div w:id="1476944831">
          <w:marLeft w:val="640"/>
          <w:marRight w:val="0"/>
          <w:marTop w:val="0"/>
          <w:marBottom w:val="0"/>
          <w:divBdr>
            <w:top w:val="none" w:sz="0" w:space="0" w:color="auto"/>
            <w:left w:val="none" w:sz="0" w:space="0" w:color="auto"/>
            <w:bottom w:val="none" w:sz="0" w:space="0" w:color="auto"/>
            <w:right w:val="none" w:sz="0" w:space="0" w:color="auto"/>
          </w:divBdr>
        </w:div>
        <w:div w:id="1485513775">
          <w:marLeft w:val="640"/>
          <w:marRight w:val="0"/>
          <w:marTop w:val="0"/>
          <w:marBottom w:val="0"/>
          <w:divBdr>
            <w:top w:val="none" w:sz="0" w:space="0" w:color="auto"/>
            <w:left w:val="none" w:sz="0" w:space="0" w:color="auto"/>
            <w:bottom w:val="none" w:sz="0" w:space="0" w:color="auto"/>
            <w:right w:val="none" w:sz="0" w:space="0" w:color="auto"/>
          </w:divBdr>
        </w:div>
        <w:div w:id="1499152047">
          <w:marLeft w:val="640"/>
          <w:marRight w:val="0"/>
          <w:marTop w:val="0"/>
          <w:marBottom w:val="0"/>
          <w:divBdr>
            <w:top w:val="none" w:sz="0" w:space="0" w:color="auto"/>
            <w:left w:val="none" w:sz="0" w:space="0" w:color="auto"/>
            <w:bottom w:val="none" w:sz="0" w:space="0" w:color="auto"/>
            <w:right w:val="none" w:sz="0" w:space="0" w:color="auto"/>
          </w:divBdr>
        </w:div>
        <w:div w:id="1502544074">
          <w:marLeft w:val="640"/>
          <w:marRight w:val="0"/>
          <w:marTop w:val="0"/>
          <w:marBottom w:val="0"/>
          <w:divBdr>
            <w:top w:val="none" w:sz="0" w:space="0" w:color="auto"/>
            <w:left w:val="none" w:sz="0" w:space="0" w:color="auto"/>
            <w:bottom w:val="none" w:sz="0" w:space="0" w:color="auto"/>
            <w:right w:val="none" w:sz="0" w:space="0" w:color="auto"/>
          </w:divBdr>
        </w:div>
        <w:div w:id="1521696087">
          <w:marLeft w:val="640"/>
          <w:marRight w:val="0"/>
          <w:marTop w:val="0"/>
          <w:marBottom w:val="0"/>
          <w:divBdr>
            <w:top w:val="none" w:sz="0" w:space="0" w:color="auto"/>
            <w:left w:val="none" w:sz="0" w:space="0" w:color="auto"/>
            <w:bottom w:val="none" w:sz="0" w:space="0" w:color="auto"/>
            <w:right w:val="none" w:sz="0" w:space="0" w:color="auto"/>
          </w:divBdr>
        </w:div>
        <w:div w:id="1945723502">
          <w:marLeft w:val="640"/>
          <w:marRight w:val="0"/>
          <w:marTop w:val="0"/>
          <w:marBottom w:val="0"/>
          <w:divBdr>
            <w:top w:val="none" w:sz="0" w:space="0" w:color="auto"/>
            <w:left w:val="none" w:sz="0" w:space="0" w:color="auto"/>
            <w:bottom w:val="none" w:sz="0" w:space="0" w:color="auto"/>
            <w:right w:val="none" w:sz="0" w:space="0" w:color="auto"/>
          </w:divBdr>
        </w:div>
        <w:div w:id="1997831237">
          <w:marLeft w:val="640"/>
          <w:marRight w:val="0"/>
          <w:marTop w:val="0"/>
          <w:marBottom w:val="0"/>
          <w:divBdr>
            <w:top w:val="none" w:sz="0" w:space="0" w:color="auto"/>
            <w:left w:val="none" w:sz="0" w:space="0" w:color="auto"/>
            <w:bottom w:val="none" w:sz="0" w:space="0" w:color="auto"/>
            <w:right w:val="none" w:sz="0" w:space="0" w:color="auto"/>
          </w:divBdr>
        </w:div>
        <w:div w:id="2042657409">
          <w:marLeft w:val="640"/>
          <w:marRight w:val="0"/>
          <w:marTop w:val="0"/>
          <w:marBottom w:val="0"/>
          <w:divBdr>
            <w:top w:val="none" w:sz="0" w:space="0" w:color="auto"/>
            <w:left w:val="none" w:sz="0" w:space="0" w:color="auto"/>
            <w:bottom w:val="none" w:sz="0" w:space="0" w:color="auto"/>
            <w:right w:val="none" w:sz="0" w:space="0" w:color="auto"/>
          </w:divBdr>
        </w:div>
      </w:divsChild>
    </w:div>
    <w:div w:id="1418869073">
      <w:bodyDiv w:val="1"/>
      <w:marLeft w:val="0"/>
      <w:marRight w:val="0"/>
      <w:marTop w:val="0"/>
      <w:marBottom w:val="0"/>
      <w:divBdr>
        <w:top w:val="none" w:sz="0" w:space="0" w:color="auto"/>
        <w:left w:val="none" w:sz="0" w:space="0" w:color="auto"/>
        <w:bottom w:val="none" w:sz="0" w:space="0" w:color="auto"/>
        <w:right w:val="none" w:sz="0" w:space="0" w:color="auto"/>
      </w:divBdr>
      <w:divsChild>
        <w:div w:id="34819380">
          <w:marLeft w:val="640"/>
          <w:marRight w:val="0"/>
          <w:marTop w:val="0"/>
          <w:marBottom w:val="0"/>
          <w:divBdr>
            <w:top w:val="none" w:sz="0" w:space="0" w:color="auto"/>
            <w:left w:val="none" w:sz="0" w:space="0" w:color="auto"/>
            <w:bottom w:val="none" w:sz="0" w:space="0" w:color="auto"/>
            <w:right w:val="none" w:sz="0" w:space="0" w:color="auto"/>
          </w:divBdr>
        </w:div>
        <w:div w:id="118690349">
          <w:marLeft w:val="640"/>
          <w:marRight w:val="0"/>
          <w:marTop w:val="0"/>
          <w:marBottom w:val="0"/>
          <w:divBdr>
            <w:top w:val="none" w:sz="0" w:space="0" w:color="auto"/>
            <w:left w:val="none" w:sz="0" w:space="0" w:color="auto"/>
            <w:bottom w:val="none" w:sz="0" w:space="0" w:color="auto"/>
            <w:right w:val="none" w:sz="0" w:space="0" w:color="auto"/>
          </w:divBdr>
        </w:div>
        <w:div w:id="151146804">
          <w:marLeft w:val="640"/>
          <w:marRight w:val="0"/>
          <w:marTop w:val="0"/>
          <w:marBottom w:val="0"/>
          <w:divBdr>
            <w:top w:val="none" w:sz="0" w:space="0" w:color="auto"/>
            <w:left w:val="none" w:sz="0" w:space="0" w:color="auto"/>
            <w:bottom w:val="none" w:sz="0" w:space="0" w:color="auto"/>
            <w:right w:val="none" w:sz="0" w:space="0" w:color="auto"/>
          </w:divBdr>
        </w:div>
        <w:div w:id="204677852">
          <w:marLeft w:val="640"/>
          <w:marRight w:val="0"/>
          <w:marTop w:val="0"/>
          <w:marBottom w:val="0"/>
          <w:divBdr>
            <w:top w:val="none" w:sz="0" w:space="0" w:color="auto"/>
            <w:left w:val="none" w:sz="0" w:space="0" w:color="auto"/>
            <w:bottom w:val="none" w:sz="0" w:space="0" w:color="auto"/>
            <w:right w:val="none" w:sz="0" w:space="0" w:color="auto"/>
          </w:divBdr>
        </w:div>
        <w:div w:id="207567440">
          <w:marLeft w:val="640"/>
          <w:marRight w:val="0"/>
          <w:marTop w:val="0"/>
          <w:marBottom w:val="0"/>
          <w:divBdr>
            <w:top w:val="none" w:sz="0" w:space="0" w:color="auto"/>
            <w:left w:val="none" w:sz="0" w:space="0" w:color="auto"/>
            <w:bottom w:val="none" w:sz="0" w:space="0" w:color="auto"/>
            <w:right w:val="none" w:sz="0" w:space="0" w:color="auto"/>
          </w:divBdr>
        </w:div>
        <w:div w:id="304821572">
          <w:marLeft w:val="640"/>
          <w:marRight w:val="0"/>
          <w:marTop w:val="0"/>
          <w:marBottom w:val="0"/>
          <w:divBdr>
            <w:top w:val="none" w:sz="0" w:space="0" w:color="auto"/>
            <w:left w:val="none" w:sz="0" w:space="0" w:color="auto"/>
            <w:bottom w:val="none" w:sz="0" w:space="0" w:color="auto"/>
            <w:right w:val="none" w:sz="0" w:space="0" w:color="auto"/>
          </w:divBdr>
        </w:div>
        <w:div w:id="349992544">
          <w:marLeft w:val="640"/>
          <w:marRight w:val="0"/>
          <w:marTop w:val="0"/>
          <w:marBottom w:val="0"/>
          <w:divBdr>
            <w:top w:val="none" w:sz="0" w:space="0" w:color="auto"/>
            <w:left w:val="none" w:sz="0" w:space="0" w:color="auto"/>
            <w:bottom w:val="none" w:sz="0" w:space="0" w:color="auto"/>
            <w:right w:val="none" w:sz="0" w:space="0" w:color="auto"/>
          </w:divBdr>
        </w:div>
        <w:div w:id="352997359">
          <w:marLeft w:val="640"/>
          <w:marRight w:val="0"/>
          <w:marTop w:val="0"/>
          <w:marBottom w:val="0"/>
          <w:divBdr>
            <w:top w:val="none" w:sz="0" w:space="0" w:color="auto"/>
            <w:left w:val="none" w:sz="0" w:space="0" w:color="auto"/>
            <w:bottom w:val="none" w:sz="0" w:space="0" w:color="auto"/>
            <w:right w:val="none" w:sz="0" w:space="0" w:color="auto"/>
          </w:divBdr>
        </w:div>
        <w:div w:id="374355792">
          <w:marLeft w:val="640"/>
          <w:marRight w:val="0"/>
          <w:marTop w:val="0"/>
          <w:marBottom w:val="0"/>
          <w:divBdr>
            <w:top w:val="none" w:sz="0" w:space="0" w:color="auto"/>
            <w:left w:val="none" w:sz="0" w:space="0" w:color="auto"/>
            <w:bottom w:val="none" w:sz="0" w:space="0" w:color="auto"/>
            <w:right w:val="none" w:sz="0" w:space="0" w:color="auto"/>
          </w:divBdr>
        </w:div>
        <w:div w:id="404567159">
          <w:marLeft w:val="640"/>
          <w:marRight w:val="0"/>
          <w:marTop w:val="0"/>
          <w:marBottom w:val="0"/>
          <w:divBdr>
            <w:top w:val="none" w:sz="0" w:space="0" w:color="auto"/>
            <w:left w:val="none" w:sz="0" w:space="0" w:color="auto"/>
            <w:bottom w:val="none" w:sz="0" w:space="0" w:color="auto"/>
            <w:right w:val="none" w:sz="0" w:space="0" w:color="auto"/>
          </w:divBdr>
        </w:div>
        <w:div w:id="406924170">
          <w:marLeft w:val="640"/>
          <w:marRight w:val="0"/>
          <w:marTop w:val="0"/>
          <w:marBottom w:val="0"/>
          <w:divBdr>
            <w:top w:val="none" w:sz="0" w:space="0" w:color="auto"/>
            <w:left w:val="none" w:sz="0" w:space="0" w:color="auto"/>
            <w:bottom w:val="none" w:sz="0" w:space="0" w:color="auto"/>
            <w:right w:val="none" w:sz="0" w:space="0" w:color="auto"/>
          </w:divBdr>
        </w:div>
        <w:div w:id="443692332">
          <w:marLeft w:val="640"/>
          <w:marRight w:val="0"/>
          <w:marTop w:val="0"/>
          <w:marBottom w:val="0"/>
          <w:divBdr>
            <w:top w:val="none" w:sz="0" w:space="0" w:color="auto"/>
            <w:left w:val="none" w:sz="0" w:space="0" w:color="auto"/>
            <w:bottom w:val="none" w:sz="0" w:space="0" w:color="auto"/>
            <w:right w:val="none" w:sz="0" w:space="0" w:color="auto"/>
          </w:divBdr>
        </w:div>
        <w:div w:id="472478998">
          <w:marLeft w:val="640"/>
          <w:marRight w:val="0"/>
          <w:marTop w:val="0"/>
          <w:marBottom w:val="0"/>
          <w:divBdr>
            <w:top w:val="none" w:sz="0" w:space="0" w:color="auto"/>
            <w:left w:val="none" w:sz="0" w:space="0" w:color="auto"/>
            <w:bottom w:val="none" w:sz="0" w:space="0" w:color="auto"/>
            <w:right w:val="none" w:sz="0" w:space="0" w:color="auto"/>
          </w:divBdr>
        </w:div>
        <w:div w:id="561059409">
          <w:marLeft w:val="640"/>
          <w:marRight w:val="0"/>
          <w:marTop w:val="0"/>
          <w:marBottom w:val="0"/>
          <w:divBdr>
            <w:top w:val="none" w:sz="0" w:space="0" w:color="auto"/>
            <w:left w:val="none" w:sz="0" w:space="0" w:color="auto"/>
            <w:bottom w:val="none" w:sz="0" w:space="0" w:color="auto"/>
            <w:right w:val="none" w:sz="0" w:space="0" w:color="auto"/>
          </w:divBdr>
        </w:div>
        <w:div w:id="562907616">
          <w:marLeft w:val="640"/>
          <w:marRight w:val="0"/>
          <w:marTop w:val="0"/>
          <w:marBottom w:val="0"/>
          <w:divBdr>
            <w:top w:val="none" w:sz="0" w:space="0" w:color="auto"/>
            <w:left w:val="none" w:sz="0" w:space="0" w:color="auto"/>
            <w:bottom w:val="none" w:sz="0" w:space="0" w:color="auto"/>
            <w:right w:val="none" w:sz="0" w:space="0" w:color="auto"/>
          </w:divBdr>
        </w:div>
        <w:div w:id="625935960">
          <w:marLeft w:val="640"/>
          <w:marRight w:val="0"/>
          <w:marTop w:val="0"/>
          <w:marBottom w:val="0"/>
          <w:divBdr>
            <w:top w:val="none" w:sz="0" w:space="0" w:color="auto"/>
            <w:left w:val="none" w:sz="0" w:space="0" w:color="auto"/>
            <w:bottom w:val="none" w:sz="0" w:space="0" w:color="auto"/>
            <w:right w:val="none" w:sz="0" w:space="0" w:color="auto"/>
          </w:divBdr>
        </w:div>
        <w:div w:id="644704268">
          <w:marLeft w:val="640"/>
          <w:marRight w:val="0"/>
          <w:marTop w:val="0"/>
          <w:marBottom w:val="0"/>
          <w:divBdr>
            <w:top w:val="none" w:sz="0" w:space="0" w:color="auto"/>
            <w:left w:val="none" w:sz="0" w:space="0" w:color="auto"/>
            <w:bottom w:val="none" w:sz="0" w:space="0" w:color="auto"/>
            <w:right w:val="none" w:sz="0" w:space="0" w:color="auto"/>
          </w:divBdr>
        </w:div>
        <w:div w:id="660428963">
          <w:marLeft w:val="640"/>
          <w:marRight w:val="0"/>
          <w:marTop w:val="0"/>
          <w:marBottom w:val="0"/>
          <w:divBdr>
            <w:top w:val="none" w:sz="0" w:space="0" w:color="auto"/>
            <w:left w:val="none" w:sz="0" w:space="0" w:color="auto"/>
            <w:bottom w:val="none" w:sz="0" w:space="0" w:color="auto"/>
            <w:right w:val="none" w:sz="0" w:space="0" w:color="auto"/>
          </w:divBdr>
        </w:div>
        <w:div w:id="754592068">
          <w:marLeft w:val="640"/>
          <w:marRight w:val="0"/>
          <w:marTop w:val="0"/>
          <w:marBottom w:val="0"/>
          <w:divBdr>
            <w:top w:val="none" w:sz="0" w:space="0" w:color="auto"/>
            <w:left w:val="none" w:sz="0" w:space="0" w:color="auto"/>
            <w:bottom w:val="none" w:sz="0" w:space="0" w:color="auto"/>
            <w:right w:val="none" w:sz="0" w:space="0" w:color="auto"/>
          </w:divBdr>
        </w:div>
        <w:div w:id="922490518">
          <w:marLeft w:val="640"/>
          <w:marRight w:val="0"/>
          <w:marTop w:val="0"/>
          <w:marBottom w:val="0"/>
          <w:divBdr>
            <w:top w:val="none" w:sz="0" w:space="0" w:color="auto"/>
            <w:left w:val="none" w:sz="0" w:space="0" w:color="auto"/>
            <w:bottom w:val="none" w:sz="0" w:space="0" w:color="auto"/>
            <w:right w:val="none" w:sz="0" w:space="0" w:color="auto"/>
          </w:divBdr>
        </w:div>
        <w:div w:id="985627147">
          <w:marLeft w:val="640"/>
          <w:marRight w:val="0"/>
          <w:marTop w:val="0"/>
          <w:marBottom w:val="0"/>
          <w:divBdr>
            <w:top w:val="none" w:sz="0" w:space="0" w:color="auto"/>
            <w:left w:val="none" w:sz="0" w:space="0" w:color="auto"/>
            <w:bottom w:val="none" w:sz="0" w:space="0" w:color="auto"/>
            <w:right w:val="none" w:sz="0" w:space="0" w:color="auto"/>
          </w:divBdr>
        </w:div>
        <w:div w:id="1138837882">
          <w:marLeft w:val="640"/>
          <w:marRight w:val="0"/>
          <w:marTop w:val="0"/>
          <w:marBottom w:val="0"/>
          <w:divBdr>
            <w:top w:val="none" w:sz="0" w:space="0" w:color="auto"/>
            <w:left w:val="none" w:sz="0" w:space="0" w:color="auto"/>
            <w:bottom w:val="none" w:sz="0" w:space="0" w:color="auto"/>
            <w:right w:val="none" w:sz="0" w:space="0" w:color="auto"/>
          </w:divBdr>
        </w:div>
        <w:div w:id="1174689966">
          <w:marLeft w:val="640"/>
          <w:marRight w:val="0"/>
          <w:marTop w:val="0"/>
          <w:marBottom w:val="0"/>
          <w:divBdr>
            <w:top w:val="none" w:sz="0" w:space="0" w:color="auto"/>
            <w:left w:val="none" w:sz="0" w:space="0" w:color="auto"/>
            <w:bottom w:val="none" w:sz="0" w:space="0" w:color="auto"/>
            <w:right w:val="none" w:sz="0" w:space="0" w:color="auto"/>
          </w:divBdr>
        </w:div>
        <w:div w:id="1183472778">
          <w:marLeft w:val="640"/>
          <w:marRight w:val="0"/>
          <w:marTop w:val="0"/>
          <w:marBottom w:val="0"/>
          <w:divBdr>
            <w:top w:val="none" w:sz="0" w:space="0" w:color="auto"/>
            <w:left w:val="none" w:sz="0" w:space="0" w:color="auto"/>
            <w:bottom w:val="none" w:sz="0" w:space="0" w:color="auto"/>
            <w:right w:val="none" w:sz="0" w:space="0" w:color="auto"/>
          </w:divBdr>
        </w:div>
        <w:div w:id="1189031620">
          <w:marLeft w:val="640"/>
          <w:marRight w:val="0"/>
          <w:marTop w:val="0"/>
          <w:marBottom w:val="0"/>
          <w:divBdr>
            <w:top w:val="none" w:sz="0" w:space="0" w:color="auto"/>
            <w:left w:val="none" w:sz="0" w:space="0" w:color="auto"/>
            <w:bottom w:val="none" w:sz="0" w:space="0" w:color="auto"/>
            <w:right w:val="none" w:sz="0" w:space="0" w:color="auto"/>
          </w:divBdr>
        </w:div>
        <w:div w:id="1257978124">
          <w:marLeft w:val="640"/>
          <w:marRight w:val="0"/>
          <w:marTop w:val="0"/>
          <w:marBottom w:val="0"/>
          <w:divBdr>
            <w:top w:val="none" w:sz="0" w:space="0" w:color="auto"/>
            <w:left w:val="none" w:sz="0" w:space="0" w:color="auto"/>
            <w:bottom w:val="none" w:sz="0" w:space="0" w:color="auto"/>
            <w:right w:val="none" w:sz="0" w:space="0" w:color="auto"/>
          </w:divBdr>
        </w:div>
        <w:div w:id="1264221938">
          <w:marLeft w:val="640"/>
          <w:marRight w:val="0"/>
          <w:marTop w:val="0"/>
          <w:marBottom w:val="0"/>
          <w:divBdr>
            <w:top w:val="none" w:sz="0" w:space="0" w:color="auto"/>
            <w:left w:val="none" w:sz="0" w:space="0" w:color="auto"/>
            <w:bottom w:val="none" w:sz="0" w:space="0" w:color="auto"/>
            <w:right w:val="none" w:sz="0" w:space="0" w:color="auto"/>
          </w:divBdr>
        </w:div>
        <w:div w:id="1450660598">
          <w:marLeft w:val="640"/>
          <w:marRight w:val="0"/>
          <w:marTop w:val="0"/>
          <w:marBottom w:val="0"/>
          <w:divBdr>
            <w:top w:val="none" w:sz="0" w:space="0" w:color="auto"/>
            <w:left w:val="none" w:sz="0" w:space="0" w:color="auto"/>
            <w:bottom w:val="none" w:sz="0" w:space="0" w:color="auto"/>
            <w:right w:val="none" w:sz="0" w:space="0" w:color="auto"/>
          </w:divBdr>
        </w:div>
        <w:div w:id="1455369919">
          <w:marLeft w:val="640"/>
          <w:marRight w:val="0"/>
          <w:marTop w:val="0"/>
          <w:marBottom w:val="0"/>
          <w:divBdr>
            <w:top w:val="none" w:sz="0" w:space="0" w:color="auto"/>
            <w:left w:val="none" w:sz="0" w:space="0" w:color="auto"/>
            <w:bottom w:val="none" w:sz="0" w:space="0" w:color="auto"/>
            <w:right w:val="none" w:sz="0" w:space="0" w:color="auto"/>
          </w:divBdr>
        </w:div>
        <w:div w:id="1456220348">
          <w:marLeft w:val="640"/>
          <w:marRight w:val="0"/>
          <w:marTop w:val="0"/>
          <w:marBottom w:val="0"/>
          <w:divBdr>
            <w:top w:val="none" w:sz="0" w:space="0" w:color="auto"/>
            <w:left w:val="none" w:sz="0" w:space="0" w:color="auto"/>
            <w:bottom w:val="none" w:sz="0" w:space="0" w:color="auto"/>
            <w:right w:val="none" w:sz="0" w:space="0" w:color="auto"/>
          </w:divBdr>
        </w:div>
        <w:div w:id="1533180393">
          <w:marLeft w:val="640"/>
          <w:marRight w:val="0"/>
          <w:marTop w:val="0"/>
          <w:marBottom w:val="0"/>
          <w:divBdr>
            <w:top w:val="none" w:sz="0" w:space="0" w:color="auto"/>
            <w:left w:val="none" w:sz="0" w:space="0" w:color="auto"/>
            <w:bottom w:val="none" w:sz="0" w:space="0" w:color="auto"/>
            <w:right w:val="none" w:sz="0" w:space="0" w:color="auto"/>
          </w:divBdr>
        </w:div>
        <w:div w:id="1587105463">
          <w:marLeft w:val="640"/>
          <w:marRight w:val="0"/>
          <w:marTop w:val="0"/>
          <w:marBottom w:val="0"/>
          <w:divBdr>
            <w:top w:val="none" w:sz="0" w:space="0" w:color="auto"/>
            <w:left w:val="none" w:sz="0" w:space="0" w:color="auto"/>
            <w:bottom w:val="none" w:sz="0" w:space="0" w:color="auto"/>
            <w:right w:val="none" w:sz="0" w:space="0" w:color="auto"/>
          </w:divBdr>
        </w:div>
        <w:div w:id="1648431366">
          <w:marLeft w:val="640"/>
          <w:marRight w:val="0"/>
          <w:marTop w:val="0"/>
          <w:marBottom w:val="0"/>
          <w:divBdr>
            <w:top w:val="none" w:sz="0" w:space="0" w:color="auto"/>
            <w:left w:val="none" w:sz="0" w:space="0" w:color="auto"/>
            <w:bottom w:val="none" w:sz="0" w:space="0" w:color="auto"/>
            <w:right w:val="none" w:sz="0" w:space="0" w:color="auto"/>
          </w:divBdr>
        </w:div>
        <w:div w:id="1731461500">
          <w:marLeft w:val="640"/>
          <w:marRight w:val="0"/>
          <w:marTop w:val="0"/>
          <w:marBottom w:val="0"/>
          <w:divBdr>
            <w:top w:val="none" w:sz="0" w:space="0" w:color="auto"/>
            <w:left w:val="none" w:sz="0" w:space="0" w:color="auto"/>
            <w:bottom w:val="none" w:sz="0" w:space="0" w:color="auto"/>
            <w:right w:val="none" w:sz="0" w:space="0" w:color="auto"/>
          </w:divBdr>
        </w:div>
        <w:div w:id="1760180477">
          <w:marLeft w:val="640"/>
          <w:marRight w:val="0"/>
          <w:marTop w:val="0"/>
          <w:marBottom w:val="0"/>
          <w:divBdr>
            <w:top w:val="none" w:sz="0" w:space="0" w:color="auto"/>
            <w:left w:val="none" w:sz="0" w:space="0" w:color="auto"/>
            <w:bottom w:val="none" w:sz="0" w:space="0" w:color="auto"/>
            <w:right w:val="none" w:sz="0" w:space="0" w:color="auto"/>
          </w:divBdr>
        </w:div>
        <w:div w:id="1857186547">
          <w:marLeft w:val="640"/>
          <w:marRight w:val="0"/>
          <w:marTop w:val="0"/>
          <w:marBottom w:val="0"/>
          <w:divBdr>
            <w:top w:val="none" w:sz="0" w:space="0" w:color="auto"/>
            <w:left w:val="none" w:sz="0" w:space="0" w:color="auto"/>
            <w:bottom w:val="none" w:sz="0" w:space="0" w:color="auto"/>
            <w:right w:val="none" w:sz="0" w:space="0" w:color="auto"/>
          </w:divBdr>
        </w:div>
        <w:div w:id="1906717341">
          <w:marLeft w:val="640"/>
          <w:marRight w:val="0"/>
          <w:marTop w:val="0"/>
          <w:marBottom w:val="0"/>
          <w:divBdr>
            <w:top w:val="none" w:sz="0" w:space="0" w:color="auto"/>
            <w:left w:val="none" w:sz="0" w:space="0" w:color="auto"/>
            <w:bottom w:val="none" w:sz="0" w:space="0" w:color="auto"/>
            <w:right w:val="none" w:sz="0" w:space="0" w:color="auto"/>
          </w:divBdr>
        </w:div>
        <w:div w:id="1969894857">
          <w:marLeft w:val="640"/>
          <w:marRight w:val="0"/>
          <w:marTop w:val="0"/>
          <w:marBottom w:val="0"/>
          <w:divBdr>
            <w:top w:val="none" w:sz="0" w:space="0" w:color="auto"/>
            <w:left w:val="none" w:sz="0" w:space="0" w:color="auto"/>
            <w:bottom w:val="none" w:sz="0" w:space="0" w:color="auto"/>
            <w:right w:val="none" w:sz="0" w:space="0" w:color="auto"/>
          </w:divBdr>
        </w:div>
        <w:div w:id="1981378741">
          <w:marLeft w:val="640"/>
          <w:marRight w:val="0"/>
          <w:marTop w:val="0"/>
          <w:marBottom w:val="0"/>
          <w:divBdr>
            <w:top w:val="none" w:sz="0" w:space="0" w:color="auto"/>
            <w:left w:val="none" w:sz="0" w:space="0" w:color="auto"/>
            <w:bottom w:val="none" w:sz="0" w:space="0" w:color="auto"/>
            <w:right w:val="none" w:sz="0" w:space="0" w:color="auto"/>
          </w:divBdr>
        </w:div>
        <w:div w:id="1989899333">
          <w:marLeft w:val="640"/>
          <w:marRight w:val="0"/>
          <w:marTop w:val="0"/>
          <w:marBottom w:val="0"/>
          <w:divBdr>
            <w:top w:val="none" w:sz="0" w:space="0" w:color="auto"/>
            <w:left w:val="none" w:sz="0" w:space="0" w:color="auto"/>
            <w:bottom w:val="none" w:sz="0" w:space="0" w:color="auto"/>
            <w:right w:val="none" w:sz="0" w:space="0" w:color="auto"/>
          </w:divBdr>
        </w:div>
        <w:div w:id="2027244099">
          <w:marLeft w:val="640"/>
          <w:marRight w:val="0"/>
          <w:marTop w:val="0"/>
          <w:marBottom w:val="0"/>
          <w:divBdr>
            <w:top w:val="none" w:sz="0" w:space="0" w:color="auto"/>
            <w:left w:val="none" w:sz="0" w:space="0" w:color="auto"/>
            <w:bottom w:val="none" w:sz="0" w:space="0" w:color="auto"/>
            <w:right w:val="none" w:sz="0" w:space="0" w:color="auto"/>
          </w:divBdr>
        </w:div>
      </w:divsChild>
    </w:div>
    <w:div w:id="1436629853">
      <w:bodyDiv w:val="1"/>
      <w:marLeft w:val="0"/>
      <w:marRight w:val="0"/>
      <w:marTop w:val="0"/>
      <w:marBottom w:val="0"/>
      <w:divBdr>
        <w:top w:val="none" w:sz="0" w:space="0" w:color="auto"/>
        <w:left w:val="none" w:sz="0" w:space="0" w:color="auto"/>
        <w:bottom w:val="none" w:sz="0" w:space="0" w:color="auto"/>
        <w:right w:val="none" w:sz="0" w:space="0" w:color="auto"/>
      </w:divBdr>
      <w:divsChild>
        <w:div w:id="43455320">
          <w:marLeft w:val="640"/>
          <w:marRight w:val="0"/>
          <w:marTop w:val="0"/>
          <w:marBottom w:val="0"/>
          <w:divBdr>
            <w:top w:val="none" w:sz="0" w:space="0" w:color="auto"/>
            <w:left w:val="none" w:sz="0" w:space="0" w:color="auto"/>
            <w:bottom w:val="none" w:sz="0" w:space="0" w:color="auto"/>
            <w:right w:val="none" w:sz="0" w:space="0" w:color="auto"/>
          </w:divBdr>
        </w:div>
        <w:div w:id="179127893">
          <w:marLeft w:val="640"/>
          <w:marRight w:val="0"/>
          <w:marTop w:val="0"/>
          <w:marBottom w:val="0"/>
          <w:divBdr>
            <w:top w:val="none" w:sz="0" w:space="0" w:color="auto"/>
            <w:left w:val="none" w:sz="0" w:space="0" w:color="auto"/>
            <w:bottom w:val="none" w:sz="0" w:space="0" w:color="auto"/>
            <w:right w:val="none" w:sz="0" w:space="0" w:color="auto"/>
          </w:divBdr>
        </w:div>
        <w:div w:id="208080454">
          <w:marLeft w:val="640"/>
          <w:marRight w:val="0"/>
          <w:marTop w:val="0"/>
          <w:marBottom w:val="0"/>
          <w:divBdr>
            <w:top w:val="none" w:sz="0" w:space="0" w:color="auto"/>
            <w:left w:val="none" w:sz="0" w:space="0" w:color="auto"/>
            <w:bottom w:val="none" w:sz="0" w:space="0" w:color="auto"/>
            <w:right w:val="none" w:sz="0" w:space="0" w:color="auto"/>
          </w:divBdr>
        </w:div>
        <w:div w:id="308096966">
          <w:marLeft w:val="640"/>
          <w:marRight w:val="0"/>
          <w:marTop w:val="0"/>
          <w:marBottom w:val="0"/>
          <w:divBdr>
            <w:top w:val="none" w:sz="0" w:space="0" w:color="auto"/>
            <w:left w:val="none" w:sz="0" w:space="0" w:color="auto"/>
            <w:bottom w:val="none" w:sz="0" w:space="0" w:color="auto"/>
            <w:right w:val="none" w:sz="0" w:space="0" w:color="auto"/>
          </w:divBdr>
        </w:div>
        <w:div w:id="345132249">
          <w:marLeft w:val="640"/>
          <w:marRight w:val="0"/>
          <w:marTop w:val="0"/>
          <w:marBottom w:val="0"/>
          <w:divBdr>
            <w:top w:val="none" w:sz="0" w:space="0" w:color="auto"/>
            <w:left w:val="none" w:sz="0" w:space="0" w:color="auto"/>
            <w:bottom w:val="none" w:sz="0" w:space="0" w:color="auto"/>
            <w:right w:val="none" w:sz="0" w:space="0" w:color="auto"/>
          </w:divBdr>
        </w:div>
        <w:div w:id="419644957">
          <w:marLeft w:val="640"/>
          <w:marRight w:val="0"/>
          <w:marTop w:val="0"/>
          <w:marBottom w:val="0"/>
          <w:divBdr>
            <w:top w:val="none" w:sz="0" w:space="0" w:color="auto"/>
            <w:left w:val="none" w:sz="0" w:space="0" w:color="auto"/>
            <w:bottom w:val="none" w:sz="0" w:space="0" w:color="auto"/>
            <w:right w:val="none" w:sz="0" w:space="0" w:color="auto"/>
          </w:divBdr>
        </w:div>
        <w:div w:id="472529505">
          <w:marLeft w:val="640"/>
          <w:marRight w:val="0"/>
          <w:marTop w:val="0"/>
          <w:marBottom w:val="0"/>
          <w:divBdr>
            <w:top w:val="none" w:sz="0" w:space="0" w:color="auto"/>
            <w:left w:val="none" w:sz="0" w:space="0" w:color="auto"/>
            <w:bottom w:val="none" w:sz="0" w:space="0" w:color="auto"/>
            <w:right w:val="none" w:sz="0" w:space="0" w:color="auto"/>
          </w:divBdr>
        </w:div>
        <w:div w:id="772407594">
          <w:marLeft w:val="640"/>
          <w:marRight w:val="0"/>
          <w:marTop w:val="0"/>
          <w:marBottom w:val="0"/>
          <w:divBdr>
            <w:top w:val="none" w:sz="0" w:space="0" w:color="auto"/>
            <w:left w:val="none" w:sz="0" w:space="0" w:color="auto"/>
            <w:bottom w:val="none" w:sz="0" w:space="0" w:color="auto"/>
            <w:right w:val="none" w:sz="0" w:space="0" w:color="auto"/>
          </w:divBdr>
        </w:div>
        <w:div w:id="841506965">
          <w:marLeft w:val="640"/>
          <w:marRight w:val="0"/>
          <w:marTop w:val="0"/>
          <w:marBottom w:val="0"/>
          <w:divBdr>
            <w:top w:val="none" w:sz="0" w:space="0" w:color="auto"/>
            <w:left w:val="none" w:sz="0" w:space="0" w:color="auto"/>
            <w:bottom w:val="none" w:sz="0" w:space="0" w:color="auto"/>
            <w:right w:val="none" w:sz="0" w:space="0" w:color="auto"/>
          </w:divBdr>
        </w:div>
        <w:div w:id="891427456">
          <w:marLeft w:val="640"/>
          <w:marRight w:val="0"/>
          <w:marTop w:val="0"/>
          <w:marBottom w:val="0"/>
          <w:divBdr>
            <w:top w:val="none" w:sz="0" w:space="0" w:color="auto"/>
            <w:left w:val="none" w:sz="0" w:space="0" w:color="auto"/>
            <w:bottom w:val="none" w:sz="0" w:space="0" w:color="auto"/>
            <w:right w:val="none" w:sz="0" w:space="0" w:color="auto"/>
          </w:divBdr>
        </w:div>
        <w:div w:id="932935152">
          <w:marLeft w:val="640"/>
          <w:marRight w:val="0"/>
          <w:marTop w:val="0"/>
          <w:marBottom w:val="0"/>
          <w:divBdr>
            <w:top w:val="none" w:sz="0" w:space="0" w:color="auto"/>
            <w:left w:val="none" w:sz="0" w:space="0" w:color="auto"/>
            <w:bottom w:val="none" w:sz="0" w:space="0" w:color="auto"/>
            <w:right w:val="none" w:sz="0" w:space="0" w:color="auto"/>
          </w:divBdr>
        </w:div>
        <w:div w:id="992568326">
          <w:marLeft w:val="640"/>
          <w:marRight w:val="0"/>
          <w:marTop w:val="0"/>
          <w:marBottom w:val="0"/>
          <w:divBdr>
            <w:top w:val="none" w:sz="0" w:space="0" w:color="auto"/>
            <w:left w:val="none" w:sz="0" w:space="0" w:color="auto"/>
            <w:bottom w:val="none" w:sz="0" w:space="0" w:color="auto"/>
            <w:right w:val="none" w:sz="0" w:space="0" w:color="auto"/>
          </w:divBdr>
        </w:div>
        <w:div w:id="1060204642">
          <w:marLeft w:val="640"/>
          <w:marRight w:val="0"/>
          <w:marTop w:val="0"/>
          <w:marBottom w:val="0"/>
          <w:divBdr>
            <w:top w:val="none" w:sz="0" w:space="0" w:color="auto"/>
            <w:left w:val="none" w:sz="0" w:space="0" w:color="auto"/>
            <w:bottom w:val="none" w:sz="0" w:space="0" w:color="auto"/>
            <w:right w:val="none" w:sz="0" w:space="0" w:color="auto"/>
          </w:divBdr>
        </w:div>
        <w:div w:id="1077871235">
          <w:marLeft w:val="640"/>
          <w:marRight w:val="0"/>
          <w:marTop w:val="0"/>
          <w:marBottom w:val="0"/>
          <w:divBdr>
            <w:top w:val="none" w:sz="0" w:space="0" w:color="auto"/>
            <w:left w:val="none" w:sz="0" w:space="0" w:color="auto"/>
            <w:bottom w:val="none" w:sz="0" w:space="0" w:color="auto"/>
            <w:right w:val="none" w:sz="0" w:space="0" w:color="auto"/>
          </w:divBdr>
        </w:div>
        <w:div w:id="1128742474">
          <w:marLeft w:val="640"/>
          <w:marRight w:val="0"/>
          <w:marTop w:val="0"/>
          <w:marBottom w:val="0"/>
          <w:divBdr>
            <w:top w:val="none" w:sz="0" w:space="0" w:color="auto"/>
            <w:left w:val="none" w:sz="0" w:space="0" w:color="auto"/>
            <w:bottom w:val="none" w:sz="0" w:space="0" w:color="auto"/>
            <w:right w:val="none" w:sz="0" w:space="0" w:color="auto"/>
          </w:divBdr>
        </w:div>
        <w:div w:id="1240360136">
          <w:marLeft w:val="640"/>
          <w:marRight w:val="0"/>
          <w:marTop w:val="0"/>
          <w:marBottom w:val="0"/>
          <w:divBdr>
            <w:top w:val="none" w:sz="0" w:space="0" w:color="auto"/>
            <w:left w:val="none" w:sz="0" w:space="0" w:color="auto"/>
            <w:bottom w:val="none" w:sz="0" w:space="0" w:color="auto"/>
            <w:right w:val="none" w:sz="0" w:space="0" w:color="auto"/>
          </w:divBdr>
        </w:div>
        <w:div w:id="1249852595">
          <w:marLeft w:val="640"/>
          <w:marRight w:val="0"/>
          <w:marTop w:val="0"/>
          <w:marBottom w:val="0"/>
          <w:divBdr>
            <w:top w:val="none" w:sz="0" w:space="0" w:color="auto"/>
            <w:left w:val="none" w:sz="0" w:space="0" w:color="auto"/>
            <w:bottom w:val="none" w:sz="0" w:space="0" w:color="auto"/>
            <w:right w:val="none" w:sz="0" w:space="0" w:color="auto"/>
          </w:divBdr>
        </w:div>
        <w:div w:id="1290669589">
          <w:marLeft w:val="640"/>
          <w:marRight w:val="0"/>
          <w:marTop w:val="0"/>
          <w:marBottom w:val="0"/>
          <w:divBdr>
            <w:top w:val="none" w:sz="0" w:space="0" w:color="auto"/>
            <w:left w:val="none" w:sz="0" w:space="0" w:color="auto"/>
            <w:bottom w:val="none" w:sz="0" w:space="0" w:color="auto"/>
            <w:right w:val="none" w:sz="0" w:space="0" w:color="auto"/>
          </w:divBdr>
        </w:div>
        <w:div w:id="1455100486">
          <w:marLeft w:val="640"/>
          <w:marRight w:val="0"/>
          <w:marTop w:val="0"/>
          <w:marBottom w:val="0"/>
          <w:divBdr>
            <w:top w:val="none" w:sz="0" w:space="0" w:color="auto"/>
            <w:left w:val="none" w:sz="0" w:space="0" w:color="auto"/>
            <w:bottom w:val="none" w:sz="0" w:space="0" w:color="auto"/>
            <w:right w:val="none" w:sz="0" w:space="0" w:color="auto"/>
          </w:divBdr>
        </w:div>
        <w:div w:id="1685981064">
          <w:marLeft w:val="640"/>
          <w:marRight w:val="0"/>
          <w:marTop w:val="0"/>
          <w:marBottom w:val="0"/>
          <w:divBdr>
            <w:top w:val="none" w:sz="0" w:space="0" w:color="auto"/>
            <w:left w:val="none" w:sz="0" w:space="0" w:color="auto"/>
            <w:bottom w:val="none" w:sz="0" w:space="0" w:color="auto"/>
            <w:right w:val="none" w:sz="0" w:space="0" w:color="auto"/>
          </w:divBdr>
        </w:div>
        <w:div w:id="1687554203">
          <w:marLeft w:val="640"/>
          <w:marRight w:val="0"/>
          <w:marTop w:val="0"/>
          <w:marBottom w:val="0"/>
          <w:divBdr>
            <w:top w:val="none" w:sz="0" w:space="0" w:color="auto"/>
            <w:left w:val="none" w:sz="0" w:space="0" w:color="auto"/>
            <w:bottom w:val="none" w:sz="0" w:space="0" w:color="auto"/>
            <w:right w:val="none" w:sz="0" w:space="0" w:color="auto"/>
          </w:divBdr>
        </w:div>
        <w:div w:id="1865052062">
          <w:marLeft w:val="640"/>
          <w:marRight w:val="0"/>
          <w:marTop w:val="0"/>
          <w:marBottom w:val="0"/>
          <w:divBdr>
            <w:top w:val="none" w:sz="0" w:space="0" w:color="auto"/>
            <w:left w:val="none" w:sz="0" w:space="0" w:color="auto"/>
            <w:bottom w:val="none" w:sz="0" w:space="0" w:color="auto"/>
            <w:right w:val="none" w:sz="0" w:space="0" w:color="auto"/>
          </w:divBdr>
        </w:div>
        <w:div w:id="1966502069">
          <w:marLeft w:val="640"/>
          <w:marRight w:val="0"/>
          <w:marTop w:val="0"/>
          <w:marBottom w:val="0"/>
          <w:divBdr>
            <w:top w:val="none" w:sz="0" w:space="0" w:color="auto"/>
            <w:left w:val="none" w:sz="0" w:space="0" w:color="auto"/>
            <w:bottom w:val="none" w:sz="0" w:space="0" w:color="auto"/>
            <w:right w:val="none" w:sz="0" w:space="0" w:color="auto"/>
          </w:divBdr>
        </w:div>
      </w:divsChild>
    </w:div>
    <w:div w:id="1438015959">
      <w:bodyDiv w:val="1"/>
      <w:marLeft w:val="0"/>
      <w:marRight w:val="0"/>
      <w:marTop w:val="0"/>
      <w:marBottom w:val="0"/>
      <w:divBdr>
        <w:top w:val="none" w:sz="0" w:space="0" w:color="auto"/>
        <w:left w:val="none" w:sz="0" w:space="0" w:color="auto"/>
        <w:bottom w:val="none" w:sz="0" w:space="0" w:color="auto"/>
        <w:right w:val="none" w:sz="0" w:space="0" w:color="auto"/>
      </w:divBdr>
      <w:divsChild>
        <w:div w:id="151918844">
          <w:marLeft w:val="640"/>
          <w:marRight w:val="0"/>
          <w:marTop w:val="0"/>
          <w:marBottom w:val="0"/>
          <w:divBdr>
            <w:top w:val="none" w:sz="0" w:space="0" w:color="auto"/>
            <w:left w:val="none" w:sz="0" w:space="0" w:color="auto"/>
            <w:bottom w:val="none" w:sz="0" w:space="0" w:color="auto"/>
            <w:right w:val="none" w:sz="0" w:space="0" w:color="auto"/>
          </w:divBdr>
        </w:div>
        <w:div w:id="165363648">
          <w:marLeft w:val="640"/>
          <w:marRight w:val="0"/>
          <w:marTop w:val="0"/>
          <w:marBottom w:val="0"/>
          <w:divBdr>
            <w:top w:val="none" w:sz="0" w:space="0" w:color="auto"/>
            <w:left w:val="none" w:sz="0" w:space="0" w:color="auto"/>
            <w:bottom w:val="none" w:sz="0" w:space="0" w:color="auto"/>
            <w:right w:val="none" w:sz="0" w:space="0" w:color="auto"/>
          </w:divBdr>
        </w:div>
        <w:div w:id="170684725">
          <w:marLeft w:val="640"/>
          <w:marRight w:val="0"/>
          <w:marTop w:val="0"/>
          <w:marBottom w:val="0"/>
          <w:divBdr>
            <w:top w:val="none" w:sz="0" w:space="0" w:color="auto"/>
            <w:left w:val="none" w:sz="0" w:space="0" w:color="auto"/>
            <w:bottom w:val="none" w:sz="0" w:space="0" w:color="auto"/>
            <w:right w:val="none" w:sz="0" w:space="0" w:color="auto"/>
          </w:divBdr>
        </w:div>
        <w:div w:id="318923056">
          <w:marLeft w:val="640"/>
          <w:marRight w:val="0"/>
          <w:marTop w:val="0"/>
          <w:marBottom w:val="0"/>
          <w:divBdr>
            <w:top w:val="none" w:sz="0" w:space="0" w:color="auto"/>
            <w:left w:val="none" w:sz="0" w:space="0" w:color="auto"/>
            <w:bottom w:val="none" w:sz="0" w:space="0" w:color="auto"/>
            <w:right w:val="none" w:sz="0" w:space="0" w:color="auto"/>
          </w:divBdr>
        </w:div>
        <w:div w:id="351535654">
          <w:marLeft w:val="640"/>
          <w:marRight w:val="0"/>
          <w:marTop w:val="0"/>
          <w:marBottom w:val="0"/>
          <w:divBdr>
            <w:top w:val="none" w:sz="0" w:space="0" w:color="auto"/>
            <w:left w:val="none" w:sz="0" w:space="0" w:color="auto"/>
            <w:bottom w:val="none" w:sz="0" w:space="0" w:color="auto"/>
            <w:right w:val="none" w:sz="0" w:space="0" w:color="auto"/>
          </w:divBdr>
        </w:div>
        <w:div w:id="410005132">
          <w:marLeft w:val="640"/>
          <w:marRight w:val="0"/>
          <w:marTop w:val="0"/>
          <w:marBottom w:val="0"/>
          <w:divBdr>
            <w:top w:val="none" w:sz="0" w:space="0" w:color="auto"/>
            <w:left w:val="none" w:sz="0" w:space="0" w:color="auto"/>
            <w:bottom w:val="none" w:sz="0" w:space="0" w:color="auto"/>
            <w:right w:val="none" w:sz="0" w:space="0" w:color="auto"/>
          </w:divBdr>
        </w:div>
        <w:div w:id="472598418">
          <w:marLeft w:val="640"/>
          <w:marRight w:val="0"/>
          <w:marTop w:val="0"/>
          <w:marBottom w:val="0"/>
          <w:divBdr>
            <w:top w:val="none" w:sz="0" w:space="0" w:color="auto"/>
            <w:left w:val="none" w:sz="0" w:space="0" w:color="auto"/>
            <w:bottom w:val="none" w:sz="0" w:space="0" w:color="auto"/>
            <w:right w:val="none" w:sz="0" w:space="0" w:color="auto"/>
          </w:divBdr>
        </w:div>
        <w:div w:id="611396572">
          <w:marLeft w:val="640"/>
          <w:marRight w:val="0"/>
          <w:marTop w:val="0"/>
          <w:marBottom w:val="0"/>
          <w:divBdr>
            <w:top w:val="none" w:sz="0" w:space="0" w:color="auto"/>
            <w:left w:val="none" w:sz="0" w:space="0" w:color="auto"/>
            <w:bottom w:val="none" w:sz="0" w:space="0" w:color="auto"/>
            <w:right w:val="none" w:sz="0" w:space="0" w:color="auto"/>
          </w:divBdr>
        </w:div>
        <w:div w:id="705646212">
          <w:marLeft w:val="640"/>
          <w:marRight w:val="0"/>
          <w:marTop w:val="0"/>
          <w:marBottom w:val="0"/>
          <w:divBdr>
            <w:top w:val="none" w:sz="0" w:space="0" w:color="auto"/>
            <w:left w:val="none" w:sz="0" w:space="0" w:color="auto"/>
            <w:bottom w:val="none" w:sz="0" w:space="0" w:color="auto"/>
            <w:right w:val="none" w:sz="0" w:space="0" w:color="auto"/>
          </w:divBdr>
        </w:div>
        <w:div w:id="744761815">
          <w:marLeft w:val="640"/>
          <w:marRight w:val="0"/>
          <w:marTop w:val="0"/>
          <w:marBottom w:val="0"/>
          <w:divBdr>
            <w:top w:val="none" w:sz="0" w:space="0" w:color="auto"/>
            <w:left w:val="none" w:sz="0" w:space="0" w:color="auto"/>
            <w:bottom w:val="none" w:sz="0" w:space="0" w:color="auto"/>
            <w:right w:val="none" w:sz="0" w:space="0" w:color="auto"/>
          </w:divBdr>
        </w:div>
        <w:div w:id="817654508">
          <w:marLeft w:val="640"/>
          <w:marRight w:val="0"/>
          <w:marTop w:val="0"/>
          <w:marBottom w:val="0"/>
          <w:divBdr>
            <w:top w:val="none" w:sz="0" w:space="0" w:color="auto"/>
            <w:left w:val="none" w:sz="0" w:space="0" w:color="auto"/>
            <w:bottom w:val="none" w:sz="0" w:space="0" w:color="auto"/>
            <w:right w:val="none" w:sz="0" w:space="0" w:color="auto"/>
          </w:divBdr>
        </w:div>
        <w:div w:id="918247386">
          <w:marLeft w:val="640"/>
          <w:marRight w:val="0"/>
          <w:marTop w:val="0"/>
          <w:marBottom w:val="0"/>
          <w:divBdr>
            <w:top w:val="none" w:sz="0" w:space="0" w:color="auto"/>
            <w:left w:val="none" w:sz="0" w:space="0" w:color="auto"/>
            <w:bottom w:val="none" w:sz="0" w:space="0" w:color="auto"/>
            <w:right w:val="none" w:sz="0" w:space="0" w:color="auto"/>
          </w:divBdr>
        </w:div>
        <w:div w:id="1078988944">
          <w:marLeft w:val="640"/>
          <w:marRight w:val="0"/>
          <w:marTop w:val="0"/>
          <w:marBottom w:val="0"/>
          <w:divBdr>
            <w:top w:val="none" w:sz="0" w:space="0" w:color="auto"/>
            <w:left w:val="none" w:sz="0" w:space="0" w:color="auto"/>
            <w:bottom w:val="none" w:sz="0" w:space="0" w:color="auto"/>
            <w:right w:val="none" w:sz="0" w:space="0" w:color="auto"/>
          </w:divBdr>
        </w:div>
        <w:div w:id="1110660087">
          <w:marLeft w:val="640"/>
          <w:marRight w:val="0"/>
          <w:marTop w:val="0"/>
          <w:marBottom w:val="0"/>
          <w:divBdr>
            <w:top w:val="none" w:sz="0" w:space="0" w:color="auto"/>
            <w:left w:val="none" w:sz="0" w:space="0" w:color="auto"/>
            <w:bottom w:val="none" w:sz="0" w:space="0" w:color="auto"/>
            <w:right w:val="none" w:sz="0" w:space="0" w:color="auto"/>
          </w:divBdr>
        </w:div>
        <w:div w:id="1266763604">
          <w:marLeft w:val="640"/>
          <w:marRight w:val="0"/>
          <w:marTop w:val="0"/>
          <w:marBottom w:val="0"/>
          <w:divBdr>
            <w:top w:val="none" w:sz="0" w:space="0" w:color="auto"/>
            <w:left w:val="none" w:sz="0" w:space="0" w:color="auto"/>
            <w:bottom w:val="none" w:sz="0" w:space="0" w:color="auto"/>
            <w:right w:val="none" w:sz="0" w:space="0" w:color="auto"/>
          </w:divBdr>
        </w:div>
        <w:div w:id="1434592720">
          <w:marLeft w:val="640"/>
          <w:marRight w:val="0"/>
          <w:marTop w:val="0"/>
          <w:marBottom w:val="0"/>
          <w:divBdr>
            <w:top w:val="none" w:sz="0" w:space="0" w:color="auto"/>
            <w:left w:val="none" w:sz="0" w:space="0" w:color="auto"/>
            <w:bottom w:val="none" w:sz="0" w:space="0" w:color="auto"/>
            <w:right w:val="none" w:sz="0" w:space="0" w:color="auto"/>
          </w:divBdr>
        </w:div>
        <w:div w:id="1503203916">
          <w:marLeft w:val="640"/>
          <w:marRight w:val="0"/>
          <w:marTop w:val="0"/>
          <w:marBottom w:val="0"/>
          <w:divBdr>
            <w:top w:val="none" w:sz="0" w:space="0" w:color="auto"/>
            <w:left w:val="none" w:sz="0" w:space="0" w:color="auto"/>
            <w:bottom w:val="none" w:sz="0" w:space="0" w:color="auto"/>
            <w:right w:val="none" w:sz="0" w:space="0" w:color="auto"/>
          </w:divBdr>
        </w:div>
        <w:div w:id="1519855897">
          <w:marLeft w:val="640"/>
          <w:marRight w:val="0"/>
          <w:marTop w:val="0"/>
          <w:marBottom w:val="0"/>
          <w:divBdr>
            <w:top w:val="none" w:sz="0" w:space="0" w:color="auto"/>
            <w:left w:val="none" w:sz="0" w:space="0" w:color="auto"/>
            <w:bottom w:val="none" w:sz="0" w:space="0" w:color="auto"/>
            <w:right w:val="none" w:sz="0" w:space="0" w:color="auto"/>
          </w:divBdr>
        </w:div>
        <w:div w:id="1543982703">
          <w:marLeft w:val="640"/>
          <w:marRight w:val="0"/>
          <w:marTop w:val="0"/>
          <w:marBottom w:val="0"/>
          <w:divBdr>
            <w:top w:val="none" w:sz="0" w:space="0" w:color="auto"/>
            <w:left w:val="none" w:sz="0" w:space="0" w:color="auto"/>
            <w:bottom w:val="none" w:sz="0" w:space="0" w:color="auto"/>
            <w:right w:val="none" w:sz="0" w:space="0" w:color="auto"/>
          </w:divBdr>
        </w:div>
        <w:div w:id="1714885137">
          <w:marLeft w:val="640"/>
          <w:marRight w:val="0"/>
          <w:marTop w:val="0"/>
          <w:marBottom w:val="0"/>
          <w:divBdr>
            <w:top w:val="none" w:sz="0" w:space="0" w:color="auto"/>
            <w:left w:val="none" w:sz="0" w:space="0" w:color="auto"/>
            <w:bottom w:val="none" w:sz="0" w:space="0" w:color="auto"/>
            <w:right w:val="none" w:sz="0" w:space="0" w:color="auto"/>
          </w:divBdr>
        </w:div>
        <w:div w:id="1770270837">
          <w:marLeft w:val="640"/>
          <w:marRight w:val="0"/>
          <w:marTop w:val="0"/>
          <w:marBottom w:val="0"/>
          <w:divBdr>
            <w:top w:val="none" w:sz="0" w:space="0" w:color="auto"/>
            <w:left w:val="none" w:sz="0" w:space="0" w:color="auto"/>
            <w:bottom w:val="none" w:sz="0" w:space="0" w:color="auto"/>
            <w:right w:val="none" w:sz="0" w:space="0" w:color="auto"/>
          </w:divBdr>
        </w:div>
        <w:div w:id="2008055025">
          <w:marLeft w:val="640"/>
          <w:marRight w:val="0"/>
          <w:marTop w:val="0"/>
          <w:marBottom w:val="0"/>
          <w:divBdr>
            <w:top w:val="none" w:sz="0" w:space="0" w:color="auto"/>
            <w:left w:val="none" w:sz="0" w:space="0" w:color="auto"/>
            <w:bottom w:val="none" w:sz="0" w:space="0" w:color="auto"/>
            <w:right w:val="none" w:sz="0" w:space="0" w:color="auto"/>
          </w:divBdr>
        </w:div>
        <w:div w:id="2012221103">
          <w:marLeft w:val="640"/>
          <w:marRight w:val="0"/>
          <w:marTop w:val="0"/>
          <w:marBottom w:val="0"/>
          <w:divBdr>
            <w:top w:val="none" w:sz="0" w:space="0" w:color="auto"/>
            <w:left w:val="none" w:sz="0" w:space="0" w:color="auto"/>
            <w:bottom w:val="none" w:sz="0" w:space="0" w:color="auto"/>
            <w:right w:val="none" w:sz="0" w:space="0" w:color="auto"/>
          </w:divBdr>
        </w:div>
        <w:div w:id="2063752718">
          <w:marLeft w:val="640"/>
          <w:marRight w:val="0"/>
          <w:marTop w:val="0"/>
          <w:marBottom w:val="0"/>
          <w:divBdr>
            <w:top w:val="none" w:sz="0" w:space="0" w:color="auto"/>
            <w:left w:val="none" w:sz="0" w:space="0" w:color="auto"/>
            <w:bottom w:val="none" w:sz="0" w:space="0" w:color="auto"/>
            <w:right w:val="none" w:sz="0" w:space="0" w:color="auto"/>
          </w:divBdr>
        </w:div>
      </w:divsChild>
    </w:div>
    <w:div w:id="1448505226">
      <w:bodyDiv w:val="1"/>
      <w:marLeft w:val="0"/>
      <w:marRight w:val="0"/>
      <w:marTop w:val="0"/>
      <w:marBottom w:val="0"/>
      <w:divBdr>
        <w:top w:val="none" w:sz="0" w:space="0" w:color="auto"/>
        <w:left w:val="none" w:sz="0" w:space="0" w:color="auto"/>
        <w:bottom w:val="none" w:sz="0" w:space="0" w:color="auto"/>
        <w:right w:val="none" w:sz="0" w:space="0" w:color="auto"/>
      </w:divBdr>
      <w:divsChild>
        <w:div w:id="46733268">
          <w:marLeft w:val="640"/>
          <w:marRight w:val="0"/>
          <w:marTop w:val="0"/>
          <w:marBottom w:val="0"/>
          <w:divBdr>
            <w:top w:val="none" w:sz="0" w:space="0" w:color="auto"/>
            <w:left w:val="none" w:sz="0" w:space="0" w:color="auto"/>
            <w:bottom w:val="none" w:sz="0" w:space="0" w:color="auto"/>
            <w:right w:val="none" w:sz="0" w:space="0" w:color="auto"/>
          </w:divBdr>
        </w:div>
        <w:div w:id="103765670">
          <w:marLeft w:val="640"/>
          <w:marRight w:val="0"/>
          <w:marTop w:val="0"/>
          <w:marBottom w:val="0"/>
          <w:divBdr>
            <w:top w:val="none" w:sz="0" w:space="0" w:color="auto"/>
            <w:left w:val="none" w:sz="0" w:space="0" w:color="auto"/>
            <w:bottom w:val="none" w:sz="0" w:space="0" w:color="auto"/>
            <w:right w:val="none" w:sz="0" w:space="0" w:color="auto"/>
          </w:divBdr>
        </w:div>
        <w:div w:id="119305283">
          <w:marLeft w:val="640"/>
          <w:marRight w:val="0"/>
          <w:marTop w:val="0"/>
          <w:marBottom w:val="0"/>
          <w:divBdr>
            <w:top w:val="none" w:sz="0" w:space="0" w:color="auto"/>
            <w:left w:val="none" w:sz="0" w:space="0" w:color="auto"/>
            <w:bottom w:val="none" w:sz="0" w:space="0" w:color="auto"/>
            <w:right w:val="none" w:sz="0" w:space="0" w:color="auto"/>
          </w:divBdr>
        </w:div>
        <w:div w:id="207911060">
          <w:marLeft w:val="640"/>
          <w:marRight w:val="0"/>
          <w:marTop w:val="0"/>
          <w:marBottom w:val="0"/>
          <w:divBdr>
            <w:top w:val="none" w:sz="0" w:space="0" w:color="auto"/>
            <w:left w:val="none" w:sz="0" w:space="0" w:color="auto"/>
            <w:bottom w:val="none" w:sz="0" w:space="0" w:color="auto"/>
            <w:right w:val="none" w:sz="0" w:space="0" w:color="auto"/>
          </w:divBdr>
        </w:div>
        <w:div w:id="258223004">
          <w:marLeft w:val="640"/>
          <w:marRight w:val="0"/>
          <w:marTop w:val="0"/>
          <w:marBottom w:val="0"/>
          <w:divBdr>
            <w:top w:val="none" w:sz="0" w:space="0" w:color="auto"/>
            <w:left w:val="none" w:sz="0" w:space="0" w:color="auto"/>
            <w:bottom w:val="none" w:sz="0" w:space="0" w:color="auto"/>
            <w:right w:val="none" w:sz="0" w:space="0" w:color="auto"/>
          </w:divBdr>
        </w:div>
        <w:div w:id="467551702">
          <w:marLeft w:val="640"/>
          <w:marRight w:val="0"/>
          <w:marTop w:val="0"/>
          <w:marBottom w:val="0"/>
          <w:divBdr>
            <w:top w:val="none" w:sz="0" w:space="0" w:color="auto"/>
            <w:left w:val="none" w:sz="0" w:space="0" w:color="auto"/>
            <w:bottom w:val="none" w:sz="0" w:space="0" w:color="auto"/>
            <w:right w:val="none" w:sz="0" w:space="0" w:color="auto"/>
          </w:divBdr>
        </w:div>
        <w:div w:id="545263434">
          <w:marLeft w:val="640"/>
          <w:marRight w:val="0"/>
          <w:marTop w:val="0"/>
          <w:marBottom w:val="0"/>
          <w:divBdr>
            <w:top w:val="none" w:sz="0" w:space="0" w:color="auto"/>
            <w:left w:val="none" w:sz="0" w:space="0" w:color="auto"/>
            <w:bottom w:val="none" w:sz="0" w:space="0" w:color="auto"/>
            <w:right w:val="none" w:sz="0" w:space="0" w:color="auto"/>
          </w:divBdr>
        </w:div>
        <w:div w:id="569584640">
          <w:marLeft w:val="640"/>
          <w:marRight w:val="0"/>
          <w:marTop w:val="0"/>
          <w:marBottom w:val="0"/>
          <w:divBdr>
            <w:top w:val="none" w:sz="0" w:space="0" w:color="auto"/>
            <w:left w:val="none" w:sz="0" w:space="0" w:color="auto"/>
            <w:bottom w:val="none" w:sz="0" w:space="0" w:color="auto"/>
            <w:right w:val="none" w:sz="0" w:space="0" w:color="auto"/>
          </w:divBdr>
        </w:div>
        <w:div w:id="597567374">
          <w:marLeft w:val="640"/>
          <w:marRight w:val="0"/>
          <w:marTop w:val="0"/>
          <w:marBottom w:val="0"/>
          <w:divBdr>
            <w:top w:val="none" w:sz="0" w:space="0" w:color="auto"/>
            <w:left w:val="none" w:sz="0" w:space="0" w:color="auto"/>
            <w:bottom w:val="none" w:sz="0" w:space="0" w:color="auto"/>
            <w:right w:val="none" w:sz="0" w:space="0" w:color="auto"/>
          </w:divBdr>
        </w:div>
        <w:div w:id="642583208">
          <w:marLeft w:val="640"/>
          <w:marRight w:val="0"/>
          <w:marTop w:val="0"/>
          <w:marBottom w:val="0"/>
          <w:divBdr>
            <w:top w:val="none" w:sz="0" w:space="0" w:color="auto"/>
            <w:left w:val="none" w:sz="0" w:space="0" w:color="auto"/>
            <w:bottom w:val="none" w:sz="0" w:space="0" w:color="auto"/>
            <w:right w:val="none" w:sz="0" w:space="0" w:color="auto"/>
          </w:divBdr>
        </w:div>
        <w:div w:id="698897210">
          <w:marLeft w:val="640"/>
          <w:marRight w:val="0"/>
          <w:marTop w:val="0"/>
          <w:marBottom w:val="0"/>
          <w:divBdr>
            <w:top w:val="none" w:sz="0" w:space="0" w:color="auto"/>
            <w:left w:val="none" w:sz="0" w:space="0" w:color="auto"/>
            <w:bottom w:val="none" w:sz="0" w:space="0" w:color="auto"/>
            <w:right w:val="none" w:sz="0" w:space="0" w:color="auto"/>
          </w:divBdr>
        </w:div>
        <w:div w:id="713117346">
          <w:marLeft w:val="640"/>
          <w:marRight w:val="0"/>
          <w:marTop w:val="0"/>
          <w:marBottom w:val="0"/>
          <w:divBdr>
            <w:top w:val="none" w:sz="0" w:space="0" w:color="auto"/>
            <w:left w:val="none" w:sz="0" w:space="0" w:color="auto"/>
            <w:bottom w:val="none" w:sz="0" w:space="0" w:color="auto"/>
            <w:right w:val="none" w:sz="0" w:space="0" w:color="auto"/>
          </w:divBdr>
        </w:div>
        <w:div w:id="713624076">
          <w:marLeft w:val="640"/>
          <w:marRight w:val="0"/>
          <w:marTop w:val="0"/>
          <w:marBottom w:val="0"/>
          <w:divBdr>
            <w:top w:val="none" w:sz="0" w:space="0" w:color="auto"/>
            <w:left w:val="none" w:sz="0" w:space="0" w:color="auto"/>
            <w:bottom w:val="none" w:sz="0" w:space="0" w:color="auto"/>
            <w:right w:val="none" w:sz="0" w:space="0" w:color="auto"/>
          </w:divBdr>
        </w:div>
        <w:div w:id="824128307">
          <w:marLeft w:val="640"/>
          <w:marRight w:val="0"/>
          <w:marTop w:val="0"/>
          <w:marBottom w:val="0"/>
          <w:divBdr>
            <w:top w:val="none" w:sz="0" w:space="0" w:color="auto"/>
            <w:left w:val="none" w:sz="0" w:space="0" w:color="auto"/>
            <w:bottom w:val="none" w:sz="0" w:space="0" w:color="auto"/>
            <w:right w:val="none" w:sz="0" w:space="0" w:color="auto"/>
          </w:divBdr>
        </w:div>
        <w:div w:id="839320679">
          <w:marLeft w:val="640"/>
          <w:marRight w:val="0"/>
          <w:marTop w:val="0"/>
          <w:marBottom w:val="0"/>
          <w:divBdr>
            <w:top w:val="none" w:sz="0" w:space="0" w:color="auto"/>
            <w:left w:val="none" w:sz="0" w:space="0" w:color="auto"/>
            <w:bottom w:val="none" w:sz="0" w:space="0" w:color="auto"/>
            <w:right w:val="none" w:sz="0" w:space="0" w:color="auto"/>
          </w:divBdr>
        </w:div>
        <w:div w:id="961155929">
          <w:marLeft w:val="640"/>
          <w:marRight w:val="0"/>
          <w:marTop w:val="0"/>
          <w:marBottom w:val="0"/>
          <w:divBdr>
            <w:top w:val="none" w:sz="0" w:space="0" w:color="auto"/>
            <w:left w:val="none" w:sz="0" w:space="0" w:color="auto"/>
            <w:bottom w:val="none" w:sz="0" w:space="0" w:color="auto"/>
            <w:right w:val="none" w:sz="0" w:space="0" w:color="auto"/>
          </w:divBdr>
        </w:div>
        <w:div w:id="1207984036">
          <w:marLeft w:val="640"/>
          <w:marRight w:val="0"/>
          <w:marTop w:val="0"/>
          <w:marBottom w:val="0"/>
          <w:divBdr>
            <w:top w:val="none" w:sz="0" w:space="0" w:color="auto"/>
            <w:left w:val="none" w:sz="0" w:space="0" w:color="auto"/>
            <w:bottom w:val="none" w:sz="0" w:space="0" w:color="auto"/>
            <w:right w:val="none" w:sz="0" w:space="0" w:color="auto"/>
          </w:divBdr>
        </w:div>
        <w:div w:id="1223057028">
          <w:marLeft w:val="640"/>
          <w:marRight w:val="0"/>
          <w:marTop w:val="0"/>
          <w:marBottom w:val="0"/>
          <w:divBdr>
            <w:top w:val="none" w:sz="0" w:space="0" w:color="auto"/>
            <w:left w:val="none" w:sz="0" w:space="0" w:color="auto"/>
            <w:bottom w:val="none" w:sz="0" w:space="0" w:color="auto"/>
            <w:right w:val="none" w:sz="0" w:space="0" w:color="auto"/>
          </w:divBdr>
        </w:div>
        <w:div w:id="1539079218">
          <w:marLeft w:val="640"/>
          <w:marRight w:val="0"/>
          <w:marTop w:val="0"/>
          <w:marBottom w:val="0"/>
          <w:divBdr>
            <w:top w:val="none" w:sz="0" w:space="0" w:color="auto"/>
            <w:left w:val="none" w:sz="0" w:space="0" w:color="auto"/>
            <w:bottom w:val="none" w:sz="0" w:space="0" w:color="auto"/>
            <w:right w:val="none" w:sz="0" w:space="0" w:color="auto"/>
          </w:divBdr>
        </w:div>
        <w:div w:id="1570463497">
          <w:marLeft w:val="640"/>
          <w:marRight w:val="0"/>
          <w:marTop w:val="0"/>
          <w:marBottom w:val="0"/>
          <w:divBdr>
            <w:top w:val="none" w:sz="0" w:space="0" w:color="auto"/>
            <w:left w:val="none" w:sz="0" w:space="0" w:color="auto"/>
            <w:bottom w:val="none" w:sz="0" w:space="0" w:color="auto"/>
            <w:right w:val="none" w:sz="0" w:space="0" w:color="auto"/>
          </w:divBdr>
        </w:div>
        <w:div w:id="1812358902">
          <w:marLeft w:val="640"/>
          <w:marRight w:val="0"/>
          <w:marTop w:val="0"/>
          <w:marBottom w:val="0"/>
          <w:divBdr>
            <w:top w:val="none" w:sz="0" w:space="0" w:color="auto"/>
            <w:left w:val="none" w:sz="0" w:space="0" w:color="auto"/>
            <w:bottom w:val="none" w:sz="0" w:space="0" w:color="auto"/>
            <w:right w:val="none" w:sz="0" w:space="0" w:color="auto"/>
          </w:divBdr>
        </w:div>
        <w:div w:id="1827625090">
          <w:marLeft w:val="640"/>
          <w:marRight w:val="0"/>
          <w:marTop w:val="0"/>
          <w:marBottom w:val="0"/>
          <w:divBdr>
            <w:top w:val="none" w:sz="0" w:space="0" w:color="auto"/>
            <w:left w:val="none" w:sz="0" w:space="0" w:color="auto"/>
            <w:bottom w:val="none" w:sz="0" w:space="0" w:color="auto"/>
            <w:right w:val="none" w:sz="0" w:space="0" w:color="auto"/>
          </w:divBdr>
        </w:div>
        <w:div w:id="1863546620">
          <w:marLeft w:val="640"/>
          <w:marRight w:val="0"/>
          <w:marTop w:val="0"/>
          <w:marBottom w:val="0"/>
          <w:divBdr>
            <w:top w:val="none" w:sz="0" w:space="0" w:color="auto"/>
            <w:left w:val="none" w:sz="0" w:space="0" w:color="auto"/>
            <w:bottom w:val="none" w:sz="0" w:space="0" w:color="auto"/>
            <w:right w:val="none" w:sz="0" w:space="0" w:color="auto"/>
          </w:divBdr>
        </w:div>
        <w:div w:id="1989280567">
          <w:marLeft w:val="640"/>
          <w:marRight w:val="0"/>
          <w:marTop w:val="0"/>
          <w:marBottom w:val="0"/>
          <w:divBdr>
            <w:top w:val="none" w:sz="0" w:space="0" w:color="auto"/>
            <w:left w:val="none" w:sz="0" w:space="0" w:color="auto"/>
            <w:bottom w:val="none" w:sz="0" w:space="0" w:color="auto"/>
            <w:right w:val="none" w:sz="0" w:space="0" w:color="auto"/>
          </w:divBdr>
        </w:div>
        <w:div w:id="2011327727">
          <w:marLeft w:val="640"/>
          <w:marRight w:val="0"/>
          <w:marTop w:val="0"/>
          <w:marBottom w:val="0"/>
          <w:divBdr>
            <w:top w:val="none" w:sz="0" w:space="0" w:color="auto"/>
            <w:left w:val="none" w:sz="0" w:space="0" w:color="auto"/>
            <w:bottom w:val="none" w:sz="0" w:space="0" w:color="auto"/>
            <w:right w:val="none" w:sz="0" w:space="0" w:color="auto"/>
          </w:divBdr>
        </w:div>
        <w:div w:id="2032224532">
          <w:marLeft w:val="640"/>
          <w:marRight w:val="0"/>
          <w:marTop w:val="0"/>
          <w:marBottom w:val="0"/>
          <w:divBdr>
            <w:top w:val="none" w:sz="0" w:space="0" w:color="auto"/>
            <w:left w:val="none" w:sz="0" w:space="0" w:color="auto"/>
            <w:bottom w:val="none" w:sz="0" w:space="0" w:color="auto"/>
            <w:right w:val="none" w:sz="0" w:space="0" w:color="auto"/>
          </w:divBdr>
        </w:div>
      </w:divsChild>
    </w:div>
    <w:div w:id="1459950136">
      <w:bodyDiv w:val="1"/>
      <w:marLeft w:val="0"/>
      <w:marRight w:val="0"/>
      <w:marTop w:val="0"/>
      <w:marBottom w:val="0"/>
      <w:divBdr>
        <w:top w:val="none" w:sz="0" w:space="0" w:color="auto"/>
        <w:left w:val="none" w:sz="0" w:space="0" w:color="auto"/>
        <w:bottom w:val="none" w:sz="0" w:space="0" w:color="auto"/>
        <w:right w:val="none" w:sz="0" w:space="0" w:color="auto"/>
      </w:divBdr>
      <w:divsChild>
        <w:div w:id="18942383">
          <w:marLeft w:val="640"/>
          <w:marRight w:val="0"/>
          <w:marTop w:val="0"/>
          <w:marBottom w:val="0"/>
          <w:divBdr>
            <w:top w:val="none" w:sz="0" w:space="0" w:color="auto"/>
            <w:left w:val="none" w:sz="0" w:space="0" w:color="auto"/>
            <w:bottom w:val="none" w:sz="0" w:space="0" w:color="auto"/>
            <w:right w:val="none" w:sz="0" w:space="0" w:color="auto"/>
          </w:divBdr>
        </w:div>
        <w:div w:id="63649354">
          <w:marLeft w:val="640"/>
          <w:marRight w:val="0"/>
          <w:marTop w:val="0"/>
          <w:marBottom w:val="0"/>
          <w:divBdr>
            <w:top w:val="none" w:sz="0" w:space="0" w:color="auto"/>
            <w:left w:val="none" w:sz="0" w:space="0" w:color="auto"/>
            <w:bottom w:val="none" w:sz="0" w:space="0" w:color="auto"/>
            <w:right w:val="none" w:sz="0" w:space="0" w:color="auto"/>
          </w:divBdr>
        </w:div>
        <w:div w:id="71203521">
          <w:marLeft w:val="640"/>
          <w:marRight w:val="0"/>
          <w:marTop w:val="0"/>
          <w:marBottom w:val="0"/>
          <w:divBdr>
            <w:top w:val="none" w:sz="0" w:space="0" w:color="auto"/>
            <w:left w:val="none" w:sz="0" w:space="0" w:color="auto"/>
            <w:bottom w:val="none" w:sz="0" w:space="0" w:color="auto"/>
            <w:right w:val="none" w:sz="0" w:space="0" w:color="auto"/>
          </w:divBdr>
        </w:div>
        <w:div w:id="119037177">
          <w:marLeft w:val="640"/>
          <w:marRight w:val="0"/>
          <w:marTop w:val="0"/>
          <w:marBottom w:val="0"/>
          <w:divBdr>
            <w:top w:val="none" w:sz="0" w:space="0" w:color="auto"/>
            <w:left w:val="none" w:sz="0" w:space="0" w:color="auto"/>
            <w:bottom w:val="none" w:sz="0" w:space="0" w:color="auto"/>
            <w:right w:val="none" w:sz="0" w:space="0" w:color="auto"/>
          </w:divBdr>
        </w:div>
        <w:div w:id="211772895">
          <w:marLeft w:val="640"/>
          <w:marRight w:val="0"/>
          <w:marTop w:val="0"/>
          <w:marBottom w:val="0"/>
          <w:divBdr>
            <w:top w:val="none" w:sz="0" w:space="0" w:color="auto"/>
            <w:left w:val="none" w:sz="0" w:space="0" w:color="auto"/>
            <w:bottom w:val="none" w:sz="0" w:space="0" w:color="auto"/>
            <w:right w:val="none" w:sz="0" w:space="0" w:color="auto"/>
          </w:divBdr>
        </w:div>
        <w:div w:id="299264224">
          <w:marLeft w:val="640"/>
          <w:marRight w:val="0"/>
          <w:marTop w:val="0"/>
          <w:marBottom w:val="0"/>
          <w:divBdr>
            <w:top w:val="none" w:sz="0" w:space="0" w:color="auto"/>
            <w:left w:val="none" w:sz="0" w:space="0" w:color="auto"/>
            <w:bottom w:val="none" w:sz="0" w:space="0" w:color="auto"/>
            <w:right w:val="none" w:sz="0" w:space="0" w:color="auto"/>
          </w:divBdr>
        </w:div>
        <w:div w:id="313485708">
          <w:marLeft w:val="640"/>
          <w:marRight w:val="0"/>
          <w:marTop w:val="0"/>
          <w:marBottom w:val="0"/>
          <w:divBdr>
            <w:top w:val="none" w:sz="0" w:space="0" w:color="auto"/>
            <w:left w:val="none" w:sz="0" w:space="0" w:color="auto"/>
            <w:bottom w:val="none" w:sz="0" w:space="0" w:color="auto"/>
            <w:right w:val="none" w:sz="0" w:space="0" w:color="auto"/>
          </w:divBdr>
        </w:div>
        <w:div w:id="326518788">
          <w:marLeft w:val="640"/>
          <w:marRight w:val="0"/>
          <w:marTop w:val="0"/>
          <w:marBottom w:val="0"/>
          <w:divBdr>
            <w:top w:val="none" w:sz="0" w:space="0" w:color="auto"/>
            <w:left w:val="none" w:sz="0" w:space="0" w:color="auto"/>
            <w:bottom w:val="none" w:sz="0" w:space="0" w:color="auto"/>
            <w:right w:val="none" w:sz="0" w:space="0" w:color="auto"/>
          </w:divBdr>
        </w:div>
        <w:div w:id="432165933">
          <w:marLeft w:val="640"/>
          <w:marRight w:val="0"/>
          <w:marTop w:val="0"/>
          <w:marBottom w:val="0"/>
          <w:divBdr>
            <w:top w:val="none" w:sz="0" w:space="0" w:color="auto"/>
            <w:left w:val="none" w:sz="0" w:space="0" w:color="auto"/>
            <w:bottom w:val="none" w:sz="0" w:space="0" w:color="auto"/>
            <w:right w:val="none" w:sz="0" w:space="0" w:color="auto"/>
          </w:divBdr>
        </w:div>
        <w:div w:id="936711857">
          <w:marLeft w:val="640"/>
          <w:marRight w:val="0"/>
          <w:marTop w:val="0"/>
          <w:marBottom w:val="0"/>
          <w:divBdr>
            <w:top w:val="none" w:sz="0" w:space="0" w:color="auto"/>
            <w:left w:val="none" w:sz="0" w:space="0" w:color="auto"/>
            <w:bottom w:val="none" w:sz="0" w:space="0" w:color="auto"/>
            <w:right w:val="none" w:sz="0" w:space="0" w:color="auto"/>
          </w:divBdr>
        </w:div>
        <w:div w:id="1212688923">
          <w:marLeft w:val="640"/>
          <w:marRight w:val="0"/>
          <w:marTop w:val="0"/>
          <w:marBottom w:val="0"/>
          <w:divBdr>
            <w:top w:val="none" w:sz="0" w:space="0" w:color="auto"/>
            <w:left w:val="none" w:sz="0" w:space="0" w:color="auto"/>
            <w:bottom w:val="none" w:sz="0" w:space="0" w:color="auto"/>
            <w:right w:val="none" w:sz="0" w:space="0" w:color="auto"/>
          </w:divBdr>
        </w:div>
        <w:div w:id="1217008750">
          <w:marLeft w:val="640"/>
          <w:marRight w:val="0"/>
          <w:marTop w:val="0"/>
          <w:marBottom w:val="0"/>
          <w:divBdr>
            <w:top w:val="none" w:sz="0" w:space="0" w:color="auto"/>
            <w:left w:val="none" w:sz="0" w:space="0" w:color="auto"/>
            <w:bottom w:val="none" w:sz="0" w:space="0" w:color="auto"/>
            <w:right w:val="none" w:sz="0" w:space="0" w:color="auto"/>
          </w:divBdr>
        </w:div>
        <w:div w:id="1236353689">
          <w:marLeft w:val="640"/>
          <w:marRight w:val="0"/>
          <w:marTop w:val="0"/>
          <w:marBottom w:val="0"/>
          <w:divBdr>
            <w:top w:val="none" w:sz="0" w:space="0" w:color="auto"/>
            <w:left w:val="none" w:sz="0" w:space="0" w:color="auto"/>
            <w:bottom w:val="none" w:sz="0" w:space="0" w:color="auto"/>
            <w:right w:val="none" w:sz="0" w:space="0" w:color="auto"/>
          </w:divBdr>
        </w:div>
        <w:div w:id="1298099684">
          <w:marLeft w:val="640"/>
          <w:marRight w:val="0"/>
          <w:marTop w:val="0"/>
          <w:marBottom w:val="0"/>
          <w:divBdr>
            <w:top w:val="none" w:sz="0" w:space="0" w:color="auto"/>
            <w:left w:val="none" w:sz="0" w:space="0" w:color="auto"/>
            <w:bottom w:val="none" w:sz="0" w:space="0" w:color="auto"/>
            <w:right w:val="none" w:sz="0" w:space="0" w:color="auto"/>
          </w:divBdr>
        </w:div>
        <w:div w:id="1464540537">
          <w:marLeft w:val="640"/>
          <w:marRight w:val="0"/>
          <w:marTop w:val="0"/>
          <w:marBottom w:val="0"/>
          <w:divBdr>
            <w:top w:val="none" w:sz="0" w:space="0" w:color="auto"/>
            <w:left w:val="none" w:sz="0" w:space="0" w:color="auto"/>
            <w:bottom w:val="none" w:sz="0" w:space="0" w:color="auto"/>
            <w:right w:val="none" w:sz="0" w:space="0" w:color="auto"/>
          </w:divBdr>
        </w:div>
        <w:div w:id="1511725238">
          <w:marLeft w:val="640"/>
          <w:marRight w:val="0"/>
          <w:marTop w:val="0"/>
          <w:marBottom w:val="0"/>
          <w:divBdr>
            <w:top w:val="none" w:sz="0" w:space="0" w:color="auto"/>
            <w:left w:val="none" w:sz="0" w:space="0" w:color="auto"/>
            <w:bottom w:val="none" w:sz="0" w:space="0" w:color="auto"/>
            <w:right w:val="none" w:sz="0" w:space="0" w:color="auto"/>
          </w:divBdr>
        </w:div>
        <w:div w:id="1604070927">
          <w:marLeft w:val="640"/>
          <w:marRight w:val="0"/>
          <w:marTop w:val="0"/>
          <w:marBottom w:val="0"/>
          <w:divBdr>
            <w:top w:val="none" w:sz="0" w:space="0" w:color="auto"/>
            <w:left w:val="none" w:sz="0" w:space="0" w:color="auto"/>
            <w:bottom w:val="none" w:sz="0" w:space="0" w:color="auto"/>
            <w:right w:val="none" w:sz="0" w:space="0" w:color="auto"/>
          </w:divBdr>
        </w:div>
        <w:div w:id="1674525172">
          <w:marLeft w:val="640"/>
          <w:marRight w:val="0"/>
          <w:marTop w:val="0"/>
          <w:marBottom w:val="0"/>
          <w:divBdr>
            <w:top w:val="none" w:sz="0" w:space="0" w:color="auto"/>
            <w:left w:val="none" w:sz="0" w:space="0" w:color="auto"/>
            <w:bottom w:val="none" w:sz="0" w:space="0" w:color="auto"/>
            <w:right w:val="none" w:sz="0" w:space="0" w:color="auto"/>
          </w:divBdr>
        </w:div>
        <w:div w:id="1702045599">
          <w:marLeft w:val="640"/>
          <w:marRight w:val="0"/>
          <w:marTop w:val="0"/>
          <w:marBottom w:val="0"/>
          <w:divBdr>
            <w:top w:val="none" w:sz="0" w:space="0" w:color="auto"/>
            <w:left w:val="none" w:sz="0" w:space="0" w:color="auto"/>
            <w:bottom w:val="none" w:sz="0" w:space="0" w:color="auto"/>
            <w:right w:val="none" w:sz="0" w:space="0" w:color="auto"/>
          </w:divBdr>
        </w:div>
        <w:div w:id="1746799731">
          <w:marLeft w:val="640"/>
          <w:marRight w:val="0"/>
          <w:marTop w:val="0"/>
          <w:marBottom w:val="0"/>
          <w:divBdr>
            <w:top w:val="none" w:sz="0" w:space="0" w:color="auto"/>
            <w:left w:val="none" w:sz="0" w:space="0" w:color="auto"/>
            <w:bottom w:val="none" w:sz="0" w:space="0" w:color="auto"/>
            <w:right w:val="none" w:sz="0" w:space="0" w:color="auto"/>
          </w:divBdr>
        </w:div>
        <w:div w:id="1760252921">
          <w:marLeft w:val="640"/>
          <w:marRight w:val="0"/>
          <w:marTop w:val="0"/>
          <w:marBottom w:val="0"/>
          <w:divBdr>
            <w:top w:val="none" w:sz="0" w:space="0" w:color="auto"/>
            <w:left w:val="none" w:sz="0" w:space="0" w:color="auto"/>
            <w:bottom w:val="none" w:sz="0" w:space="0" w:color="auto"/>
            <w:right w:val="none" w:sz="0" w:space="0" w:color="auto"/>
          </w:divBdr>
        </w:div>
        <w:div w:id="1838955798">
          <w:marLeft w:val="640"/>
          <w:marRight w:val="0"/>
          <w:marTop w:val="0"/>
          <w:marBottom w:val="0"/>
          <w:divBdr>
            <w:top w:val="none" w:sz="0" w:space="0" w:color="auto"/>
            <w:left w:val="none" w:sz="0" w:space="0" w:color="auto"/>
            <w:bottom w:val="none" w:sz="0" w:space="0" w:color="auto"/>
            <w:right w:val="none" w:sz="0" w:space="0" w:color="auto"/>
          </w:divBdr>
        </w:div>
        <w:div w:id="1915121984">
          <w:marLeft w:val="640"/>
          <w:marRight w:val="0"/>
          <w:marTop w:val="0"/>
          <w:marBottom w:val="0"/>
          <w:divBdr>
            <w:top w:val="none" w:sz="0" w:space="0" w:color="auto"/>
            <w:left w:val="none" w:sz="0" w:space="0" w:color="auto"/>
            <w:bottom w:val="none" w:sz="0" w:space="0" w:color="auto"/>
            <w:right w:val="none" w:sz="0" w:space="0" w:color="auto"/>
          </w:divBdr>
        </w:div>
        <w:div w:id="2111855952">
          <w:marLeft w:val="640"/>
          <w:marRight w:val="0"/>
          <w:marTop w:val="0"/>
          <w:marBottom w:val="0"/>
          <w:divBdr>
            <w:top w:val="none" w:sz="0" w:space="0" w:color="auto"/>
            <w:left w:val="none" w:sz="0" w:space="0" w:color="auto"/>
            <w:bottom w:val="none" w:sz="0" w:space="0" w:color="auto"/>
            <w:right w:val="none" w:sz="0" w:space="0" w:color="auto"/>
          </w:divBdr>
        </w:div>
      </w:divsChild>
    </w:div>
    <w:div w:id="1467047502">
      <w:bodyDiv w:val="1"/>
      <w:marLeft w:val="0"/>
      <w:marRight w:val="0"/>
      <w:marTop w:val="0"/>
      <w:marBottom w:val="0"/>
      <w:divBdr>
        <w:top w:val="none" w:sz="0" w:space="0" w:color="auto"/>
        <w:left w:val="none" w:sz="0" w:space="0" w:color="auto"/>
        <w:bottom w:val="none" w:sz="0" w:space="0" w:color="auto"/>
        <w:right w:val="none" w:sz="0" w:space="0" w:color="auto"/>
      </w:divBdr>
      <w:divsChild>
        <w:div w:id="110129271">
          <w:marLeft w:val="640"/>
          <w:marRight w:val="0"/>
          <w:marTop w:val="0"/>
          <w:marBottom w:val="0"/>
          <w:divBdr>
            <w:top w:val="none" w:sz="0" w:space="0" w:color="auto"/>
            <w:left w:val="none" w:sz="0" w:space="0" w:color="auto"/>
            <w:bottom w:val="none" w:sz="0" w:space="0" w:color="auto"/>
            <w:right w:val="none" w:sz="0" w:space="0" w:color="auto"/>
          </w:divBdr>
        </w:div>
        <w:div w:id="129707745">
          <w:marLeft w:val="640"/>
          <w:marRight w:val="0"/>
          <w:marTop w:val="0"/>
          <w:marBottom w:val="0"/>
          <w:divBdr>
            <w:top w:val="none" w:sz="0" w:space="0" w:color="auto"/>
            <w:left w:val="none" w:sz="0" w:space="0" w:color="auto"/>
            <w:bottom w:val="none" w:sz="0" w:space="0" w:color="auto"/>
            <w:right w:val="none" w:sz="0" w:space="0" w:color="auto"/>
          </w:divBdr>
        </w:div>
        <w:div w:id="176426045">
          <w:marLeft w:val="640"/>
          <w:marRight w:val="0"/>
          <w:marTop w:val="0"/>
          <w:marBottom w:val="0"/>
          <w:divBdr>
            <w:top w:val="none" w:sz="0" w:space="0" w:color="auto"/>
            <w:left w:val="none" w:sz="0" w:space="0" w:color="auto"/>
            <w:bottom w:val="none" w:sz="0" w:space="0" w:color="auto"/>
            <w:right w:val="none" w:sz="0" w:space="0" w:color="auto"/>
          </w:divBdr>
        </w:div>
        <w:div w:id="213389035">
          <w:marLeft w:val="640"/>
          <w:marRight w:val="0"/>
          <w:marTop w:val="0"/>
          <w:marBottom w:val="0"/>
          <w:divBdr>
            <w:top w:val="none" w:sz="0" w:space="0" w:color="auto"/>
            <w:left w:val="none" w:sz="0" w:space="0" w:color="auto"/>
            <w:bottom w:val="none" w:sz="0" w:space="0" w:color="auto"/>
            <w:right w:val="none" w:sz="0" w:space="0" w:color="auto"/>
          </w:divBdr>
        </w:div>
        <w:div w:id="266432324">
          <w:marLeft w:val="640"/>
          <w:marRight w:val="0"/>
          <w:marTop w:val="0"/>
          <w:marBottom w:val="0"/>
          <w:divBdr>
            <w:top w:val="none" w:sz="0" w:space="0" w:color="auto"/>
            <w:left w:val="none" w:sz="0" w:space="0" w:color="auto"/>
            <w:bottom w:val="none" w:sz="0" w:space="0" w:color="auto"/>
            <w:right w:val="none" w:sz="0" w:space="0" w:color="auto"/>
          </w:divBdr>
        </w:div>
        <w:div w:id="280500087">
          <w:marLeft w:val="640"/>
          <w:marRight w:val="0"/>
          <w:marTop w:val="0"/>
          <w:marBottom w:val="0"/>
          <w:divBdr>
            <w:top w:val="none" w:sz="0" w:space="0" w:color="auto"/>
            <w:left w:val="none" w:sz="0" w:space="0" w:color="auto"/>
            <w:bottom w:val="none" w:sz="0" w:space="0" w:color="auto"/>
            <w:right w:val="none" w:sz="0" w:space="0" w:color="auto"/>
          </w:divBdr>
        </w:div>
        <w:div w:id="324430673">
          <w:marLeft w:val="640"/>
          <w:marRight w:val="0"/>
          <w:marTop w:val="0"/>
          <w:marBottom w:val="0"/>
          <w:divBdr>
            <w:top w:val="none" w:sz="0" w:space="0" w:color="auto"/>
            <w:left w:val="none" w:sz="0" w:space="0" w:color="auto"/>
            <w:bottom w:val="none" w:sz="0" w:space="0" w:color="auto"/>
            <w:right w:val="none" w:sz="0" w:space="0" w:color="auto"/>
          </w:divBdr>
        </w:div>
        <w:div w:id="391658873">
          <w:marLeft w:val="640"/>
          <w:marRight w:val="0"/>
          <w:marTop w:val="0"/>
          <w:marBottom w:val="0"/>
          <w:divBdr>
            <w:top w:val="none" w:sz="0" w:space="0" w:color="auto"/>
            <w:left w:val="none" w:sz="0" w:space="0" w:color="auto"/>
            <w:bottom w:val="none" w:sz="0" w:space="0" w:color="auto"/>
            <w:right w:val="none" w:sz="0" w:space="0" w:color="auto"/>
          </w:divBdr>
        </w:div>
        <w:div w:id="458573107">
          <w:marLeft w:val="640"/>
          <w:marRight w:val="0"/>
          <w:marTop w:val="0"/>
          <w:marBottom w:val="0"/>
          <w:divBdr>
            <w:top w:val="none" w:sz="0" w:space="0" w:color="auto"/>
            <w:left w:val="none" w:sz="0" w:space="0" w:color="auto"/>
            <w:bottom w:val="none" w:sz="0" w:space="0" w:color="auto"/>
            <w:right w:val="none" w:sz="0" w:space="0" w:color="auto"/>
          </w:divBdr>
        </w:div>
        <w:div w:id="712775957">
          <w:marLeft w:val="640"/>
          <w:marRight w:val="0"/>
          <w:marTop w:val="0"/>
          <w:marBottom w:val="0"/>
          <w:divBdr>
            <w:top w:val="none" w:sz="0" w:space="0" w:color="auto"/>
            <w:left w:val="none" w:sz="0" w:space="0" w:color="auto"/>
            <w:bottom w:val="none" w:sz="0" w:space="0" w:color="auto"/>
            <w:right w:val="none" w:sz="0" w:space="0" w:color="auto"/>
          </w:divBdr>
        </w:div>
        <w:div w:id="793476232">
          <w:marLeft w:val="640"/>
          <w:marRight w:val="0"/>
          <w:marTop w:val="0"/>
          <w:marBottom w:val="0"/>
          <w:divBdr>
            <w:top w:val="none" w:sz="0" w:space="0" w:color="auto"/>
            <w:left w:val="none" w:sz="0" w:space="0" w:color="auto"/>
            <w:bottom w:val="none" w:sz="0" w:space="0" w:color="auto"/>
            <w:right w:val="none" w:sz="0" w:space="0" w:color="auto"/>
          </w:divBdr>
        </w:div>
        <w:div w:id="799301073">
          <w:marLeft w:val="640"/>
          <w:marRight w:val="0"/>
          <w:marTop w:val="0"/>
          <w:marBottom w:val="0"/>
          <w:divBdr>
            <w:top w:val="none" w:sz="0" w:space="0" w:color="auto"/>
            <w:left w:val="none" w:sz="0" w:space="0" w:color="auto"/>
            <w:bottom w:val="none" w:sz="0" w:space="0" w:color="auto"/>
            <w:right w:val="none" w:sz="0" w:space="0" w:color="auto"/>
          </w:divBdr>
        </w:div>
        <w:div w:id="864633336">
          <w:marLeft w:val="640"/>
          <w:marRight w:val="0"/>
          <w:marTop w:val="0"/>
          <w:marBottom w:val="0"/>
          <w:divBdr>
            <w:top w:val="none" w:sz="0" w:space="0" w:color="auto"/>
            <w:left w:val="none" w:sz="0" w:space="0" w:color="auto"/>
            <w:bottom w:val="none" w:sz="0" w:space="0" w:color="auto"/>
            <w:right w:val="none" w:sz="0" w:space="0" w:color="auto"/>
          </w:divBdr>
        </w:div>
        <w:div w:id="900750425">
          <w:marLeft w:val="640"/>
          <w:marRight w:val="0"/>
          <w:marTop w:val="0"/>
          <w:marBottom w:val="0"/>
          <w:divBdr>
            <w:top w:val="none" w:sz="0" w:space="0" w:color="auto"/>
            <w:left w:val="none" w:sz="0" w:space="0" w:color="auto"/>
            <w:bottom w:val="none" w:sz="0" w:space="0" w:color="auto"/>
            <w:right w:val="none" w:sz="0" w:space="0" w:color="auto"/>
          </w:divBdr>
        </w:div>
        <w:div w:id="932206296">
          <w:marLeft w:val="640"/>
          <w:marRight w:val="0"/>
          <w:marTop w:val="0"/>
          <w:marBottom w:val="0"/>
          <w:divBdr>
            <w:top w:val="none" w:sz="0" w:space="0" w:color="auto"/>
            <w:left w:val="none" w:sz="0" w:space="0" w:color="auto"/>
            <w:bottom w:val="none" w:sz="0" w:space="0" w:color="auto"/>
            <w:right w:val="none" w:sz="0" w:space="0" w:color="auto"/>
          </w:divBdr>
        </w:div>
        <w:div w:id="941912615">
          <w:marLeft w:val="640"/>
          <w:marRight w:val="0"/>
          <w:marTop w:val="0"/>
          <w:marBottom w:val="0"/>
          <w:divBdr>
            <w:top w:val="none" w:sz="0" w:space="0" w:color="auto"/>
            <w:left w:val="none" w:sz="0" w:space="0" w:color="auto"/>
            <w:bottom w:val="none" w:sz="0" w:space="0" w:color="auto"/>
            <w:right w:val="none" w:sz="0" w:space="0" w:color="auto"/>
          </w:divBdr>
        </w:div>
        <w:div w:id="971666544">
          <w:marLeft w:val="640"/>
          <w:marRight w:val="0"/>
          <w:marTop w:val="0"/>
          <w:marBottom w:val="0"/>
          <w:divBdr>
            <w:top w:val="none" w:sz="0" w:space="0" w:color="auto"/>
            <w:left w:val="none" w:sz="0" w:space="0" w:color="auto"/>
            <w:bottom w:val="none" w:sz="0" w:space="0" w:color="auto"/>
            <w:right w:val="none" w:sz="0" w:space="0" w:color="auto"/>
          </w:divBdr>
        </w:div>
        <w:div w:id="992487723">
          <w:marLeft w:val="640"/>
          <w:marRight w:val="0"/>
          <w:marTop w:val="0"/>
          <w:marBottom w:val="0"/>
          <w:divBdr>
            <w:top w:val="none" w:sz="0" w:space="0" w:color="auto"/>
            <w:left w:val="none" w:sz="0" w:space="0" w:color="auto"/>
            <w:bottom w:val="none" w:sz="0" w:space="0" w:color="auto"/>
            <w:right w:val="none" w:sz="0" w:space="0" w:color="auto"/>
          </w:divBdr>
        </w:div>
        <w:div w:id="1093009419">
          <w:marLeft w:val="640"/>
          <w:marRight w:val="0"/>
          <w:marTop w:val="0"/>
          <w:marBottom w:val="0"/>
          <w:divBdr>
            <w:top w:val="none" w:sz="0" w:space="0" w:color="auto"/>
            <w:left w:val="none" w:sz="0" w:space="0" w:color="auto"/>
            <w:bottom w:val="none" w:sz="0" w:space="0" w:color="auto"/>
            <w:right w:val="none" w:sz="0" w:space="0" w:color="auto"/>
          </w:divBdr>
        </w:div>
        <w:div w:id="1110708259">
          <w:marLeft w:val="640"/>
          <w:marRight w:val="0"/>
          <w:marTop w:val="0"/>
          <w:marBottom w:val="0"/>
          <w:divBdr>
            <w:top w:val="none" w:sz="0" w:space="0" w:color="auto"/>
            <w:left w:val="none" w:sz="0" w:space="0" w:color="auto"/>
            <w:bottom w:val="none" w:sz="0" w:space="0" w:color="auto"/>
            <w:right w:val="none" w:sz="0" w:space="0" w:color="auto"/>
          </w:divBdr>
        </w:div>
        <w:div w:id="1475104522">
          <w:marLeft w:val="640"/>
          <w:marRight w:val="0"/>
          <w:marTop w:val="0"/>
          <w:marBottom w:val="0"/>
          <w:divBdr>
            <w:top w:val="none" w:sz="0" w:space="0" w:color="auto"/>
            <w:left w:val="none" w:sz="0" w:space="0" w:color="auto"/>
            <w:bottom w:val="none" w:sz="0" w:space="0" w:color="auto"/>
            <w:right w:val="none" w:sz="0" w:space="0" w:color="auto"/>
          </w:divBdr>
        </w:div>
        <w:div w:id="1583561435">
          <w:marLeft w:val="640"/>
          <w:marRight w:val="0"/>
          <w:marTop w:val="0"/>
          <w:marBottom w:val="0"/>
          <w:divBdr>
            <w:top w:val="none" w:sz="0" w:space="0" w:color="auto"/>
            <w:left w:val="none" w:sz="0" w:space="0" w:color="auto"/>
            <w:bottom w:val="none" w:sz="0" w:space="0" w:color="auto"/>
            <w:right w:val="none" w:sz="0" w:space="0" w:color="auto"/>
          </w:divBdr>
        </w:div>
        <w:div w:id="1675259025">
          <w:marLeft w:val="640"/>
          <w:marRight w:val="0"/>
          <w:marTop w:val="0"/>
          <w:marBottom w:val="0"/>
          <w:divBdr>
            <w:top w:val="none" w:sz="0" w:space="0" w:color="auto"/>
            <w:left w:val="none" w:sz="0" w:space="0" w:color="auto"/>
            <w:bottom w:val="none" w:sz="0" w:space="0" w:color="auto"/>
            <w:right w:val="none" w:sz="0" w:space="0" w:color="auto"/>
          </w:divBdr>
        </w:div>
        <w:div w:id="1712534580">
          <w:marLeft w:val="640"/>
          <w:marRight w:val="0"/>
          <w:marTop w:val="0"/>
          <w:marBottom w:val="0"/>
          <w:divBdr>
            <w:top w:val="none" w:sz="0" w:space="0" w:color="auto"/>
            <w:left w:val="none" w:sz="0" w:space="0" w:color="auto"/>
            <w:bottom w:val="none" w:sz="0" w:space="0" w:color="auto"/>
            <w:right w:val="none" w:sz="0" w:space="0" w:color="auto"/>
          </w:divBdr>
        </w:div>
        <w:div w:id="1892035221">
          <w:marLeft w:val="640"/>
          <w:marRight w:val="0"/>
          <w:marTop w:val="0"/>
          <w:marBottom w:val="0"/>
          <w:divBdr>
            <w:top w:val="none" w:sz="0" w:space="0" w:color="auto"/>
            <w:left w:val="none" w:sz="0" w:space="0" w:color="auto"/>
            <w:bottom w:val="none" w:sz="0" w:space="0" w:color="auto"/>
            <w:right w:val="none" w:sz="0" w:space="0" w:color="auto"/>
          </w:divBdr>
        </w:div>
        <w:div w:id="2018070590">
          <w:marLeft w:val="640"/>
          <w:marRight w:val="0"/>
          <w:marTop w:val="0"/>
          <w:marBottom w:val="0"/>
          <w:divBdr>
            <w:top w:val="none" w:sz="0" w:space="0" w:color="auto"/>
            <w:left w:val="none" w:sz="0" w:space="0" w:color="auto"/>
            <w:bottom w:val="none" w:sz="0" w:space="0" w:color="auto"/>
            <w:right w:val="none" w:sz="0" w:space="0" w:color="auto"/>
          </w:divBdr>
        </w:div>
      </w:divsChild>
    </w:div>
    <w:div w:id="1472215764">
      <w:bodyDiv w:val="1"/>
      <w:marLeft w:val="0"/>
      <w:marRight w:val="0"/>
      <w:marTop w:val="0"/>
      <w:marBottom w:val="0"/>
      <w:divBdr>
        <w:top w:val="none" w:sz="0" w:space="0" w:color="auto"/>
        <w:left w:val="none" w:sz="0" w:space="0" w:color="auto"/>
        <w:bottom w:val="none" w:sz="0" w:space="0" w:color="auto"/>
        <w:right w:val="none" w:sz="0" w:space="0" w:color="auto"/>
      </w:divBdr>
      <w:divsChild>
        <w:div w:id="75371822">
          <w:marLeft w:val="640"/>
          <w:marRight w:val="0"/>
          <w:marTop w:val="0"/>
          <w:marBottom w:val="0"/>
          <w:divBdr>
            <w:top w:val="none" w:sz="0" w:space="0" w:color="auto"/>
            <w:left w:val="none" w:sz="0" w:space="0" w:color="auto"/>
            <w:bottom w:val="none" w:sz="0" w:space="0" w:color="auto"/>
            <w:right w:val="none" w:sz="0" w:space="0" w:color="auto"/>
          </w:divBdr>
        </w:div>
        <w:div w:id="96799938">
          <w:marLeft w:val="640"/>
          <w:marRight w:val="0"/>
          <w:marTop w:val="0"/>
          <w:marBottom w:val="0"/>
          <w:divBdr>
            <w:top w:val="none" w:sz="0" w:space="0" w:color="auto"/>
            <w:left w:val="none" w:sz="0" w:space="0" w:color="auto"/>
            <w:bottom w:val="none" w:sz="0" w:space="0" w:color="auto"/>
            <w:right w:val="none" w:sz="0" w:space="0" w:color="auto"/>
          </w:divBdr>
        </w:div>
        <w:div w:id="247154069">
          <w:marLeft w:val="640"/>
          <w:marRight w:val="0"/>
          <w:marTop w:val="0"/>
          <w:marBottom w:val="0"/>
          <w:divBdr>
            <w:top w:val="none" w:sz="0" w:space="0" w:color="auto"/>
            <w:left w:val="none" w:sz="0" w:space="0" w:color="auto"/>
            <w:bottom w:val="none" w:sz="0" w:space="0" w:color="auto"/>
            <w:right w:val="none" w:sz="0" w:space="0" w:color="auto"/>
          </w:divBdr>
        </w:div>
        <w:div w:id="314187274">
          <w:marLeft w:val="640"/>
          <w:marRight w:val="0"/>
          <w:marTop w:val="0"/>
          <w:marBottom w:val="0"/>
          <w:divBdr>
            <w:top w:val="none" w:sz="0" w:space="0" w:color="auto"/>
            <w:left w:val="none" w:sz="0" w:space="0" w:color="auto"/>
            <w:bottom w:val="none" w:sz="0" w:space="0" w:color="auto"/>
            <w:right w:val="none" w:sz="0" w:space="0" w:color="auto"/>
          </w:divBdr>
        </w:div>
        <w:div w:id="318192367">
          <w:marLeft w:val="640"/>
          <w:marRight w:val="0"/>
          <w:marTop w:val="0"/>
          <w:marBottom w:val="0"/>
          <w:divBdr>
            <w:top w:val="none" w:sz="0" w:space="0" w:color="auto"/>
            <w:left w:val="none" w:sz="0" w:space="0" w:color="auto"/>
            <w:bottom w:val="none" w:sz="0" w:space="0" w:color="auto"/>
            <w:right w:val="none" w:sz="0" w:space="0" w:color="auto"/>
          </w:divBdr>
        </w:div>
        <w:div w:id="352145888">
          <w:marLeft w:val="640"/>
          <w:marRight w:val="0"/>
          <w:marTop w:val="0"/>
          <w:marBottom w:val="0"/>
          <w:divBdr>
            <w:top w:val="none" w:sz="0" w:space="0" w:color="auto"/>
            <w:left w:val="none" w:sz="0" w:space="0" w:color="auto"/>
            <w:bottom w:val="none" w:sz="0" w:space="0" w:color="auto"/>
            <w:right w:val="none" w:sz="0" w:space="0" w:color="auto"/>
          </w:divBdr>
        </w:div>
        <w:div w:id="355812347">
          <w:marLeft w:val="640"/>
          <w:marRight w:val="0"/>
          <w:marTop w:val="0"/>
          <w:marBottom w:val="0"/>
          <w:divBdr>
            <w:top w:val="none" w:sz="0" w:space="0" w:color="auto"/>
            <w:left w:val="none" w:sz="0" w:space="0" w:color="auto"/>
            <w:bottom w:val="none" w:sz="0" w:space="0" w:color="auto"/>
            <w:right w:val="none" w:sz="0" w:space="0" w:color="auto"/>
          </w:divBdr>
        </w:div>
        <w:div w:id="497768878">
          <w:marLeft w:val="640"/>
          <w:marRight w:val="0"/>
          <w:marTop w:val="0"/>
          <w:marBottom w:val="0"/>
          <w:divBdr>
            <w:top w:val="none" w:sz="0" w:space="0" w:color="auto"/>
            <w:left w:val="none" w:sz="0" w:space="0" w:color="auto"/>
            <w:bottom w:val="none" w:sz="0" w:space="0" w:color="auto"/>
            <w:right w:val="none" w:sz="0" w:space="0" w:color="auto"/>
          </w:divBdr>
        </w:div>
        <w:div w:id="520700278">
          <w:marLeft w:val="640"/>
          <w:marRight w:val="0"/>
          <w:marTop w:val="0"/>
          <w:marBottom w:val="0"/>
          <w:divBdr>
            <w:top w:val="none" w:sz="0" w:space="0" w:color="auto"/>
            <w:left w:val="none" w:sz="0" w:space="0" w:color="auto"/>
            <w:bottom w:val="none" w:sz="0" w:space="0" w:color="auto"/>
            <w:right w:val="none" w:sz="0" w:space="0" w:color="auto"/>
          </w:divBdr>
        </w:div>
        <w:div w:id="635374580">
          <w:marLeft w:val="640"/>
          <w:marRight w:val="0"/>
          <w:marTop w:val="0"/>
          <w:marBottom w:val="0"/>
          <w:divBdr>
            <w:top w:val="none" w:sz="0" w:space="0" w:color="auto"/>
            <w:left w:val="none" w:sz="0" w:space="0" w:color="auto"/>
            <w:bottom w:val="none" w:sz="0" w:space="0" w:color="auto"/>
            <w:right w:val="none" w:sz="0" w:space="0" w:color="auto"/>
          </w:divBdr>
        </w:div>
        <w:div w:id="687560515">
          <w:marLeft w:val="640"/>
          <w:marRight w:val="0"/>
          <w:marTop w:val="0"/>
          <w:marBottom w:val="0"/>
          <w:divBdr>
            <w:top w:val="none" w:sz="0" w:space="0" w:color="auto"/>
            <w:left w:val="none" w:sz="0" w:space="0" w:color="auto"/>
            <w:bottom w:val="none" w:sz="0" w:space="0" w:color="auto"/>
            <w:right w:val="none" w:sz="0" w:space="0" w:color="auto"/>
          </w:divBdr>
        </w:div>
        <w:div w:id="780612045">
          <w:marLeft w:val="640"/>
          <w:marRight w:val="0"/>
          <w:marTop w:val="0"/>
          <w:marBottom w:val="0"/>
          <w:divBdr>
            <w:top w:val="none" w:sz="0" w:space="0" w:color="auto"/>
            <w:left w:val="none" w:sz="0" w:space="0" w:color="auto"/>
            <w:bottom w:val="none" w:sz="0" w:space="0" w:color="auto"/>
            <w:right w:val="none" w:sz="0" w:space="0" w:color="auto"/>
          </w:divBdr>
        </w:div>
        <w:div w:id="780804942">
          <w:marLeft w:val="640"/>
          <w:marRight w:val="0"/>
          <w:marTop w:val="0"/>
          <w:marBottom w:val="0"/>
          <w:divBdr>
            <w:top w:val="none" w:sz="0" w:space="0" w:color="auto"/>
            <w:left w:val="none" w:sz="0" w:space="0" w:color="auto"/>
            <w:bottom w:val="none" w:sz="0" w:space="0" w:color="auto"/>
            <w:right w:val="none" w:sz="0" w:space="0" w:color="auto"/>
          </w:divBdr>
        </w:div>
        <w:div w:id="1102649141">
          <w:marLeft w:val="640"/>
          <w:marRight w:val="0"/>
          <w:marTop w:val="0"/>
          <w:marBottom w:val="0"/>
          <w:divBdr>
            <w:top w:val="none" w:sz="0" w:space="0" w:color="auto"/>
            <w:left w:val="none" w:sz="0" w:space="0" w:color="auto"/>
            <w:bottom w:val="none" w:sz="0" w:space="0" w:color="auto"/>
            <w:right w:val="none" w:sz="0" w:space="0" w:color="auto"/>
          </w:divBdr>
        </w:div>
        <w:div w:id="1256668044">
          <w:marLeft w:val="640"/>
          <w:marRight w:val="0"/>
          <w:marTop w:val="0"/>
          <w:marBottom w:val="0"/>
          <w:divBdr>
            <w:top w:val="none" w:sz="0" w:space="0" w:color="auto"/>
            <w:left w:val="none" w:sz="0" w:space="0" w:color="auto"/>
            <w:bottom w:val="none" w:sz="0" w:space="0" w:color="auto"/>
            <w:right w:val="none" w:sz="0" w:space="0" w:color="auto"/>
          </w:divBdr>
        </w:div>
        <w:div w:id="1352216892">
          <w:marLeft w:val="640"/>
          <w:marRight w:val="0"/>
          <w:marTop w:val="0"/>
          <w:marBottom w:val="0"/>
          <w:divBdr>
            <w:top w:val="none" w:sz="0" w:space="0" w:color="auto"/>
            <w:left w:val="none" w:sz="0" w:space="0" w:color="auto"/>
            <w:bottom w:val="none" w:sz="0" w:space="0" w:color="auto"/>
            <w:right w:val="none" w:sz="0" w:space="0" w:color="auto"/>
          </w:divBdr>
        </w:div>
        <w:div w:id="1371764847">
          <w:marLeft w:val="640"/>
          <w:marRight w:val="0"/>
          <w:marTop w:val="0"/>
          <w:marBottom w:val="0"/>
          <w:divBdr>
            <w:top w:val="none" w:sz="0" w:space="0" w:color="auto"/>
            <w:left w:val="none" w:sz="0" w:space="0" w:color="auto"/>
            <w:bottom w:val="none" w:sz="0" w:space="0" w:color="auto"/>
            <w:right w:val="none" w:sz="0" w:space="0" w:color="auto"/>
          </w:divBdr>
        </w:div>
        <w:div w:id="1430200662">
          <w:marLeft w:val="640"/>
          <w:marRight w:val="0"/>
          <w:marTop w:val="0"/>
          <w:marBottom w:val="0"/>
          <w:divBdr>
            <w:top w:val="none" w:sz="0" w:space="0" w:color="auto"/>
            <w:left w:val="none" w:sz="0" w:space="0" w:color="auto"/>
            <w:bottom w:val="none" w:sz="0" w:space="0" w:color="auto"/>
            <w:right w:val="none" w:sz="0" w:space="0" w:color="auto"/>
          </w:divBdr>
        </w:div>
        <w:div w:id="1468863531">
          <w:marLeft w:val="640"/>
          <w:marRight w:val="0"/>
          <w:marTop w:val="0"/>
          <w:marBottom w:val="0"/>
          <w:divBdr>
            <w:top w:val="none" w:sz="0" w:space="0" w:color="auto"/>
            <w:left w:val="none" w:sz="0" w:space="0" w:color="auto"/>
            <w:bottom w:val="none" w:sz="0" w:space="0" w:color="auto"/>
            <w:right w:val="none" w:sz="0" w:space="0" w:color="auto"/>
          </w:divBdr>
        </w:div>
        <w:div w:id="1527399827">
          <w:marLeft w:val="640"/>
          <w:marRight w:val="0"/>
          <w:marTop w:val="0"/>
          <w:marBottom w:val="0"/>
          <w:divBdr>
            <w:top w:val="none" w:sz="0" w:space="0" w:color="auto"/>
            <w:left w:val="none" w:sz="0" w:space="0" w:color="auto"/>
            <w:bottom w:val="none" w:sz="0" w:space="0" w:color="auto"/>
            <w:right w:val="none" w:sz="0" w:space="0" w:color="auto"/>
          </w:divBdr>
        </w:div>
        <w:div w:id="1663317110">
          <w:marLeft w:val="640"/>
          <w:marRight w:val="0"/>
          <w:marTop w:val="0"/>
          <w:marBottom w:val="0"/>
          <w:divBdr>
            <w:top w:val="none" w:sz="0" w:space="0" w:color="auto"/>
            <w:left w:val="none" w:sz="0" w:space="0" w:color="auto"/>
            <w:bottom w:val="none" w:sz="0" w:space="0" w:color="auto"/>
            <w:right w:val="none" w:sz="0" w:space="0" w:color="auto"/>
          </w:divBdr>
        </w:div>
        <w:div w:id="1935244268">
          <w:marLeft w:val="640"/>
          <w:marRight w:val="0"/>
          <w:marTop w:val="0"/>
          <w:marBottom w:val="0"/>
          <w:divBdr>
            <w:top w:val="none" w:sz="0" w:space="0" w:color="auto"/>
            <w:left w:val="none" w:sz="0" w:space="0" w:color="auto"/>
            <w:bottom w:val="none" w:sz="0" w:space="0" w:color="auto"/>
            <w:right w:val="none" w:sz="0" w:space="0" w:color="auto"/>
          </w:divBdr>
        </w:div>
        <w:div w:id="2020351130">
          <w:marLeft w:val="640"/>
          <w:marRight w:val="0"/>
          <w:marTop w:val="0"/>
          <w:marBottom w:val="0"/>
          <w:divBdr>
            <w:top w:val="none" w:sz="0" w:space="0" w:color="auto"/>
            <w:left w:val="none" w:sz="0" w:space="0" w:color="auto"/>
            <w:bottom w:val="none" w:sz="0" w:space="0" w:color="auto"/>
            <w:right w:val="none" w:sz="0" w:space="0" w:color="auto"/>
          </w:divBdr>
        </w:div>
        <w:div w:id="2021469681">
          <w:marLeft w:val="640"/>
          <w:marRight w:val="0"/>
          <w:marTop w:val="0"/>
          <w:marBottom w:val="0"/>
          <w:divBdr>
            <w:top w:val="none" w:sz="0" w:space="0" w:color="auto"/>
            <w:left w:val="none" w:sz="0" w:space="0" w:color="auto"/>
            <w:bottom w:val="none" w:sz="0" w:space="0" w:color="auto"/>
            <w:right w:val="none" w:sz="0" w:space="0" w:color="auto"/>
          </w:divBdr>
        </w:div>
        <w:div w:id="2079396630">
          <w:marLeft w:val="640"/>
          <w:marRight w:val="0"/>
          <w:marTop w:val="0"/>
          <w:marBottom w:val="0"/>
          <w:divBdr>
            <w:top w:val="none" w:sz="0" w:space="0" w:color="auto"/>
            <w:left w:val="none" w:sz="0" w:space="0" w:color="auto"/>
            <w:bottom w:val="none" w:sz="0" w:space="0" w:color="auto"/>
            <w:right w:val="none" w:sz="0" w:space="0" w:color="auto"/>
          </w:divBdr>
        </w:div>
        <w:div w:id="2131587584">
          <w:marLeft w:val="640"/>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523015699">
      <w:bodyDiv w:val="1"/>
      <w:marLeft w:val="0"/>
      <w:marRight w:val="0"/>
      <w:marTop w:val="0"/>
      <w:marBottom w:val="0"/>
      <w:divBdr>
        <w:top w:val="none" w:sz="0" w:space="0" w:color="auto"/>
        <w:left w:val="none" w:sz="0" w:space="0" w:color="auto"/>
        <w:bottom w:val="none" w:sz="0" w:space="0" w:color="auto"/>
        <w:right w:val="none" w:sz="0" w:space="0" w:color="auto"/>
      </w:divBdr>
      <w:divsChild>
        <w:div w:id="56326814">
          <w:marLeft w:val="640"/>
          <w:marRight w:val="0"/>
          <w:marTop w:val="0"/>
          <w:marBottom w:val="0"/>
          <w:divBdr>
            <w:top w:val="none" w:sz="0" w:space="0" w:color="auto"/>
            <w:left w:val="none" w:sz="0" w:space="0" w:color="auto"/>
            <w:bottom w:val="none" w:sz="0" w:space="0" w:color="auto"/>
            <w:right w:val="none" w:sz="0" w:space="0" w:color="auto"/>
          </w:divBdr>
        </w:div>
        <w:div w:id="176312279">
          <w:marLeft w:val="640"/>
          <w:marRight w:val="0"/>
          <w:marTop w:val="0"/>
          <w:marBottom w:val="0"/>
          <w:divBdr>
            <w:top w:val="none" w:sz="0" w:space="0" w:color="auto"/>
            <w:left w:val="none" w:sz="0" w:space="0" w:color="auto"/>
            <w:bottom w:val="none" w:sz="0" w:space="0" w:color="auto"/>
            <w:right w:val="none" w:sz="0" w:space="0" w:color="auto"/>
          </w:divBdr>
        </w:div>
        <w:div w:id="338508956">
          <w:marLeft w:val="640"/>
          <w:marRight w:val="0"/>
          <w:marTop w:val="0"/>
          <w:marBottom w:val="0"/>
          <w:divBdr>
            <w:top w:val="none" w:sz="0" w:space="0" w:color="auto"/>
            <w:left w:val="none" w:sz="0" w:space="0" w:color="auto"/>
            <w:bottom w:val="none" w:sz="0" w:space="0" w:color="auto"/>
            <w:right w:val="none" w:sz="0" w:space="0" w:color="auto"/>
          </w:divBdr>
        </w:div>
        <w:div w:id="403334353">
          <w:marLeft w:val="640"/>
          <w:marRight w:val="0"/>
          <w:marTop w:val="0"/>
          <w:marBottom w:val="0"/>
          <w:divBdr>
            <w:top w:val="none" w:sz="0" w:space="0" w:color="auto"/>
            <w:left w:val="none" w:sz="0" w:space="0" w:color="auto"/>
            <w:bottom w:val="none" w:sz="0" w:space="0" w:color="auto"/>
            <w:right w:val="none" w:sz="0" w:space="0" w:color="auto"/>
          </w:divBdr>
        </w:div>
        <w:div w:id="468403331">
          <w:marLeft w:val="640"/>
          <w:marRight w:val="0"/>
          <w:marTop w:val="0"/>
          <w:marBottom w:val="0"/>
          <w:divBdr>
            <w:top w:val="none" w:sz="0" w:space="0" w:color="auto"/>
            <w:left w:val="none" w:sz="0" w:space="0" w:color="auto"/>
            <w:bottom w:val="none" w:sz="0" w:space="0" w:color="auto"/>
            <w:right w:val="none" w:sz="0" w:space="0" w:color="auto"/>
          </w:divBdr>
        </w:div>
        <w:div w:id="517429594">
          <w:marLeft w:val="640"/>
          <w:marRight w:val="0"/>
          <w:marTop w:val="0"/>
          <w:marBottom w:val="0"/>
          <w:divBdr>
            <w:top w:val="none" w:sz="0" w:space="0" w:color="auto"/>
            <w:left w:val="none" w:sz="0" w:space="0" w:color="auto"/>
            <w:bottom w:val="none" w:sz="0" w:space="0" w:color="auto"/>
            <w:right w:val="none" w:sz="0" w:space="0" w:color="auto"/>
          </w:divBdr>
        </w:div>
        <w:div w:id="519703639">
          <w:marLeft w:val="640"/>
          <w:marRight w:val="0"/>
          <w:marTop w:val="0"/>
          <w:marBottom w:val="0"/>
          <w:divBdr>
            <w:top w:val="none" w:sz="0" w:space="0" w:color="auto"/>
            <w:left w:val="none" w:sz="0" w:space="0" w:color="auto"/>
            <w:bottom w:val="none" w:sz="0" w:space="0" w:color="auto"/>
            <w:right w:val="none" w:sz="0" w:space="0" w:color="auto"/>
          </w:divBdr>
        </w:div>
        <w:div w:id="1010521073">
          <w:marLeft w:val="640"/>
          <w:marRight w:val="0"/>
          <w:marTop w:val="0"/>
          <w:marBottom w:val="0"/>
          <w:divBdr>
            <w:top w:val="none" w:sz="0" w:space="0" w:color="auto"/>
            <w:left w:val="none" w:sz="0" w:space="0" w:color="auto"/>
            <w:bottom w:val="none" w:sz="0" w:space="0" w:color="auto"/>
            <w:right w:val="none" w:sz="0" w:space="0" w:color="auto"/>
          </w:divBdr>
        </w:div>
        <w:div w:id="1176191058">
          <w:marLeft w:val="640"/>
          <w:marRight w:val="0"/>
          <w:marTop w:val="0"/>
          <w:marBottom w:val="0"/>
          <w:divBdr>
            <w:top w:val="none" w:sz="0" w:space="0" w:color="auto"/>
            <w:left w:val="none" w:sz="0" w:space="0" w:color="auto"/>
            <w:bottom w:val="none" w:sz="0" w:space="0" w:color="auto"/>
            <w:right w:val="none" w:sz="0" w:space="0" w:color="auto"/>
          </w:divBdr>
        </w:div>
        <w:div w:id="1399357071">
          <w:marLeft w:val="640"/>
          <w:marRight w:val="0"/>
          <w:marTop w:val="0"/>
          <w:marBottom w:val="0"/>
          <w:divBdr>
            <w:top w:val="none" w:sz="0" w:space="0" w:color="auto"/>
            <w:left w:val="none" w:sz="0" w:space="0" w:color="auto"/>
            <w:bottom w:val="none" w:sz="0" w:space="0" w:color="auto"/>
            <w:right w:val="none" w:sz="0" w:space="0" w:color="auto"/>
          </w:divBdr>
        </w:div>
        <w:div w:id="1433819178">
          <w:marLeft w:val="640"/>
          <w:marRight w:val="0"/>
          <w:marTop w:val="0"/>
          <w:marBottom w:val="0"/>
          <w:divBdr>
            <w:top w:val="none" w:sz="0" w:space="0" w:color="auto"/>
            <w:left w:val="none" w:sz="0" w:space="0" w:color="auto"/>
            <w:bottom w:val="none" w:sz="0" w:space="0" w:color="auto"/>
            <w:right w:val="none" w:sz="0" w:space="0" w:color="auto"/>
          </w:divBdr>
        </w:div>
        <w:div w:id="1486169284">
          <w:marLeft w:val="640"/>
          <w:marRight w:val="0"/>
          <w:marTop w:val="0"/>
          <w:marBottom w:val="0"/>
          <w:divBdr>
            <w:top w:val="none" w:sz="0" w:space="0" w:color="auto"/>
            <w:left w:val="none" w:sz="0" w:space="0" w:color="auto"/>
            <w:bottom w:val="none" w:sz="0" w:space="0" w:color="auto"/>
            <w:right w:val="none" w:sz="0" w:space="0" w:color="auto"/>
          </w:divBdr>
        </w:div>
        <w:div w:id="1599407826">
          <w:marLeft w:val="640"/>
          <w:marRight w:val="0"/>
          <w:marTop w:val="0"/>
          <w:marBottom w:val="0"/>
          <w:divBdr>
            <w:top w:val="none" w:sz="0" w:space="0" w:color="auto"/>
            <w:left w:val="none" w:sz="0" w:space="0" w:color="auto"/>
            <w:bottom w:val="none" w:sz="0" w:space="0" w:color="auto"/>
            <w:right w:val="none" w:sz="0" w:space="0" w:color="auto"/>
          </w:divBdr>
        </w:div>
        <w:div w:id="1606762654">
          <w:marLeft w:val="640"/>
          <w:marRight w:val="0"/>
          <w:marTop w:val="0"/>
          <w:marBottom w:val="0"/>
          <w:divBdr>
            <w:top w:val="none" w:sz="0" w:space="0" w:color="auto"/>
            <w:left w:val="none" w:sz="0" w:space="0" w:color="auto"/>
            <w:bottom w:val="none" w:sz="0" w:space="0" w:color="auto"/>
            <w:right w:val="none" w:sz="0" w:space="0" w:color="auto"/>
          </w:divBdr>
        </w:div>
        <w:div w:id="1763212341">
          <w:marLeft w:val="640"/>
          <w:marRight w:val="0"/>
          <w:marTop w:val="0"/>
          <w:marBottom w:val="0"/>
          <w:divBdr>
            <w:top w:val="none" w:sz="0" w:space="0" w:color="auto"/>
            <w:left w:val="none" w:sz="0" w:space="0" w:color="auto"/>
            <w:bottom w:val="none" w:sz="0" w:space="0" w:color="auto"/>
            <w:right w:val="none" w:sz="0" w:space="0" w:color="auto"/>
          </w:divBdr>
        </w:div>
        <w:div w:id="1791706150">
          <w:marLeft w:val="640"/>
          <w:marRight w:val="0"/>
          <w:marTop w:val="0"/>
          <w:marBottom w:val="0"/>
          <w:divBdr>
            <w:top w:val="none" w:sz="0" w:space="0" w:color="auto"/>
            <w:left w:val="none" w:sz="0" w:space="0" w:color="auto"/>
            <w:bottom w:val="none" w:sz="0" w:space="0" w:color="auto"/>
            <w:right w:val="none" w:sz="0" w:space="0" w:color="auto"/>
          </w:divBdr>
        </w:div>
        <w:div w:id="1971860508">
          <w:marLeft w:val="640"/>
          <w:marRight w:val="0"/>
          <w:marTop w:val="0"/>
          <w:marBottom w:val="0"/>
          <w:divBdr>
            <w:top w:val="none" w:sz="0" w:space="0" w:color="auto"/>
            <w:left w:val="none" w:sz="0" w:space="0" w:color="auto"/>
            <w:bottom w:val="none" w:sz="0" w:space="0" w:color="auto"/>
            <w:right w:val="none" w:sz="0" w:space="0" w:color="auto"/>
          </w:divBdr>
        </w:div>
        <w:div w:id="2040082696">
          <w:marLeft w:val="640"/>
          <w:marRight w:val="0"/>
          <w:marTop w:val="0"/>
          <w:marBottom w:val="0"/>
          <w:divBdr>
            <w:top w:val="none" w:sz="0" w:space="0" w:color="auto"/>
            <w:left w:val="none" w:sz="0" w:space="0" w:color="auto"/>
            <w:bottom w:val="none" w:sz="0" w:space="0" w:color="auto"/>
            <w:right w:val="none" w:sz="0" w:space="0" w:color="auto"/>
          </w:divBdr>
        </w:div>
        <w:div w:id="2110616219">
          <w:marLeft w:val="640"/>
          <w:marRight w:val="0"/>
          <w:marTop w:val="0"/>
          <w:marBottom w:val="0"/>
          <w:divBdr>
            <w:top w:val="none" w:sz="0" w:space="0" w:color="auto"/>
            <w:left w:val="none" w:sz="0" w:space="0" w:color="auto"/>
            <w:bottom w:val="none" w:sz="0" w:space="0" w:color="auto"/>
            <w:right w:val="none" w:sz="0" w:space="0" w:color="auto"/>
          </w:divBdr>
        </w:div>
      </w:divsChild>
    </w:div>
    <w:div w:id="1524517667">
      <w:bodyDiv w:val="1"/>
      <w:marLeft w:val="0"/>
      <w:marRight w:val="0"/>
      <w:marTop w:val="0"/>
      <w:marBottom w:val="0"/>
      <w:divBdr>
        <w:top w:val="none" w:sz="0" w:space="0" w:color="auto"/>
        <w:left w:val="none" w:sz="0" w:space="0" w:color="auto"/>
        <w:bottom w:val="none" w:sz="0" w:space="0" w:color="auto"/>
        <w:right w:val="none" w:sz="0" w:space="0" w:color="auto"/>
      </w:divBdr>
      <w:divsChild>
        <w:div w:id="190536583">
          <w:marLeft w:val="640"/>
          <w:marRight w:val="0"/>
          <w:marTop w:val="0"/>
          <w:marBottom w:val="0"/>
          <w:divBdr>
            <w:top w:val="none" w:sz="0" w:space="0" w:color="auto"/>
            <w:left w:val="none" w:sz="0" w:space="0" w:color="auto"/>
            <w:bottom w:val="none" w:sz="0" w:space="0" w:color="auto"/>
            <w:right w:val="none" w:sz="0" w:space="0" w:color="auto"/>
          </w:divBdr>
        </w:div>
        <w:div w:id="399720472">
          <w:marLeft w:val="640"/>
          <w:marRight w:val="0"/>
          <w:marTop w:val="0"/>
          <w:marBottom w:val="0"/>
          <w:divBdr>
            <w:top w:val="none" w:sz="0" w:space="0" w:color="auto"/>
            <w:left w:val="none" w:sz="0" w:space="0" w:color="auto"/>
            <w:bottom w:val="none" w:sz="0" w:space="0" w:color="auto"/>
            <w:right w:val="none" w:sz="0" w:space="0" w:color="auto"/>
          </w:divBdr>
        </w:div>
        <w:div w:id="412514437">
          <w:marLeft w:val="640"/>
          <w:marRight w:val="0"/>
          <w:marTop w:val="0"/>
          <w:marBottom w:val="0"/>
          <w:divBdr>
            <w:top w:val="none" w:sz="0" w:space="0" w:color="auto"/>
            <w:left w:val="none" w:sz="0" w:space="0" w:color="auto"/>
            <w:bottom w:val="none" w:sz="0" w:space="0" w:color="auto"/>
            <w:right w:val="none" w:sz="0" w:space="0" w:color="auto"/>
          </w:divBdr>
        </w:div>
        <w:div w:id="474840736">
          <w:marLeft w:val="640"/>
          <w:marRight w:val="0"/>
          <w:marTop w:val="0"/>
          <w:marBottom w:val="0"/>
          <w:divBdr>
            <w:top w:val="none" w:sz="0" w:space="0" w:color="auto"/>
            <w:left w:val="none" w:sz="0" w:space="0" w:color="auto"/>
            <w:bottom w:val="none" w:sz="0" w:space="0" w:color="auto"/>
            <w:right w:val="none" w:sz="0" w:space="0" w:color="auto"/>
          </w:divBdr>
        </w:div>
        <w:div w:id="502816107">
          <w:marLeft w:val="640"/>
          <w:marRight w:val="0"/>
          <w:marTop w:val="0"/>
          <w:marBottom w:val="0"/>
          <w:divBdr>
            <w:top w:val="none" w:sz="0" w:space="0" w:color="auto"/>
            <w:left w:val="none" w:sz="0" w:space="0" w:color="auto"/>
            <w:bottom w:val="none" w:sz="0" w:space="0" w:color="auto"/>
            <w:right w:val="none" w:sz="0" w:space="0" w:color="auto"/>
          </w:divBdr>
        </w:div>
        <w:div w:id="534201126">
          <w:marLeft w:val="640"/>
          <w:marRight w:val="0"/>
          <w:marTop w:val="0"/>
          <w:marBottom w:val="0"/>
          <w:divBdr>
            <w:top w:val="none" w:sz="0" w:space="0" w:color="auto"/>
            <w:left w:val="none" w:sz="0" w:space="0" w:color="auto"/>
            <w:bottom w:val="none" w:sz="0" w:space="0" w:color="auto"/>
            <w:right w:val="none" w:sz="0" w:space="0" w:color="auto"/>
          </w:divBdr>
        </w:div>
        <w:div w:id="540216165">
          <w:marLeft w:val="640"/>
          <w:marRight w:val="0"/>
          <w:marTop w:val="0"/>
          <w:marBottom w:val="0"/>
          <w:divBdr>
            <w:top w:val="none" w:sz="0" w:space="0" w:color="auto"/>
            <w:left w:val="none" w:sz="0" w:space="0" w:color="auto"/>
            <w:bottom w:val="none" w:sz="0" w:space="0" w:color="auto"/>
            <w:right w:val="none" w:sz="0" w:space="0" w:color="auto"/>
          </w:divBdr>
        </w:div>
        <w:div w:id="564877240">
          <w:marLeft w:val="640"/>
          <w:marRight w:val="0"/>
          <w:marTop w:val="0"/>
          <w:marBottom w:val="0"/>
          <w:divBdr>
            <w:top w:val="none" w:sz="0" w:space="0" w:color="auto"/>
            <w:left w:val="none" w:sz="0" w:space="0" w:color="auto"/>
            <w:bottom w:val="none" w:sz="0" w:space="0" w:color="auto"/>
            <w:right w:val="none" w:sz="0" w:space="0" w:color="auto"/>
          </w:divBdr>
        </w:div>
        <w:div w:id="648435382">
          <w:marLeft w:val="640"/>
          <w:marRight w:val="0"/>
          <w:marTop w:val="0"/>
          <w:marBottom w:val="0"/>
          <w:divBdr>
            <w:top w:val="none" w:sz="0" w:space="0" w:color="auto"/>
            <w:left w:val="none" w:sz="0" w:space="0" w:color="auto"/>
            <w:bottom w:val="none" w:sz="0" w:space="0" w:color="auto"/>
            <w:right w:val="none" w:sz="0" w:space="0" w:color="auto"/>
          </w:divBdr>
        </w:div>
        <w:div w:id="648556135">
          <w:marLeft w:val="640"/>
          <w:marRight w:val="0"/>
          <w:marTop w:val="0"/>
          <w:marBottom w:val="0"/>
          <w:divBdr>
            <w:top w:val="none" w:sz="0" w:space="0" w:color="auto"/>
            <w:left w:val="none" w:sz="0" w:space="0" w:color="auto"/>
            <w:bottom w:val="none" w:sz="0" w:space="0" w:color="auto"/>
            <w:right w:val="none" w:sz="0" w:space="0" w:color="auto"/>
          </w:divBdr>
        </w:div>
        <w:div w:id="652099836">
          <w:marLeft w:val="640"/>
          <w:marRight w:val="0"/>
          <w:marTop w:val="0"/>
          <w:marBottom w:val="0"/>
          <w:divBdr>
            <w:top w:val="none" w:sz="0" w:space="0" w:color="auto"/>
            <w:left w:val="none" w:sz="0" w:space="0" w:color="auto"/>
            <w:bottom w:val="none" w:sz="0" w:space="0" w:color="auto"/>
            <w:right w:val="none" w:sz="0" w:space="0" w:color="auto"/>
          </w:divBdr>
        </w:div>
        <w:div w:id="672611974">
          <w:marLeft w:val="640"/>
          <w:marRight w:val="0"/>
          <w:marTop w:val="0"/>
          <w:marBottom w:val="0"/>
          <w:divBdr>
            <w:top w:val="none" w:sz="0" w:space="0" w:color="auto"/>
            <w:left w:val="none" w:sz="0" w:space="0" w:color="auto"/>
            <w:bottom w:val="none" w:sz="0" w:space="0" w:color="auto"/>
            <w:right w:val="none" w:sz="0" w:space="0" w:color="auto"/>
          </w:divBdr>
        </w:div>
        <w:div w:id="750614611">
          <w:marLeft w:val="640"/>
          <w:marRight w:val="0"/>
          <w:marTop w:val="0"/>
          <w:marBottom w:val="0"/>
          <w:divBdr>
            <w:top w:val="none" w:sz="0" w:space="0" w:color="auto"/>
            <w:left w:val="none" w:sz="0" w:space="0" w:color="auto"/>
            <w:bottom w:val="none" w:sz="0" w:space="0" w:color="auto"/>
            <w:right w:val="none" w:sz="0" w:space="0" w:color="auto"/>
          </w:divBdr>
        </w:div>
        <w:div w:id="794755925">
          <w:marLeft w:val="640"/>
          <w:marRight w:val="0"/>
          <w:marTop w:val="0"/>
          <w:marBottom w:val="0"/>
          <w:divBdr>
            <w:top w:val="none" w:sz="0" w:space="0" w:color="auto"/>
            <w:left w:val="none" w:sz="0" w:space="0" w:color="auto"/>
            <w:bottom w:val="none" w:sz="0" w:space="0" w:color="auto"/>
            <w:right w:val="none" w:sz="0" w:space="0" w:color="auto"/>
          </w:divBdr>
        </w:div>
        <w:div w:id="801268786">
          <w:marLeft w:val="640"/>
          <w:marRight w:val="0"/>
          <w:marTop w:val="0"/>
          <w:marBottom w:val="0"/>
          <w:divBdr>
            <w:top w:val="none" w:sz="0" w:space="0" w:color="auto"/>
            <w:left w:val="none" w:sz="0" w:space="0" w:color="auto"/>
            <w:bottom w:val="none" w:sz="0" w:space="0" w:color="auto"/>
            <w:right w:val="none" w:sz="0" w:space="0" w:color="auto"/>
          </w:divBdr>
        </w:div>
        <w:div w:id="889923218">
          <w:marLeft w:val="640"/>
          <w:marRight w:val="0"/>
          <w:marTop w:val="0"/>
          <w:marBottom w:val="0"/>
          <w:divBdr>
            <w:top w:val="none" w:sz="0" w:space="0" w:color="auto"/>
            <w:left w:val="none" w:sz="0" w:space="0" w:color="auto"/>
            <w:bottom w:val="none" w:sz="0" w:space="0" w:color="auto"/>
            <w:right w:val="none" w:sz="0" w:space="0" w:color="auto"/>
          </w:divBdr>
        </w:div>
        <w:div w:id="902058638">
          <w:marLeft w:val="640"/>
          <w:marRight w:val="0"/>
          <w:marTop w:val="0"/>
          <w:marBottom w:val="0"/>
          <w:divBdr>
            <w:top w:val="none" w:sz="0" w:space="0" w:color="auto"/>
            <w:left w:val="none" w:sz="0" w:space="0" w:color="auto"/>
            <w:bottom w:val="none" w:sz="0" w:space="0" w:color="auto"/>
            <w:right w:val="none" w:sz="0" w:space="0" w:color="auto"/>
          </w:divBdr>
        </w:div>
        <w:div w:id="905385293">
          <w:marLeft w:val="640"/>
          <w:marRight w:val="0"/>
          <w:marTop w:val="0"/>
          <w:marBottom w:val="0"/>
          <w:divBdr>
            <w:top w:val="none" w:sz="0" w:space="0" w:color="auto"/>
            <w:left w:val="none" w:sz="0" w:space="0" w:color="auto"/>
            <w:bottom w:val="none" w:sz="0" w:space="0" w:color="auto"/>
            <w:right w:val="none" w:sz="0" w:space="0" w:color="auto"/>
          </w:divBdr>
        </w:div>
        <w:div w:id="944732082">
          <w:marLeft w:val="640"/>
          <w:marRight w:val="0"/>
          <w:marTop w:val="0"/>
          <w:marBottom w:val="0"/>
          <w:divBdr>
            <w:top w:val="none" w:sz="0" w:space="0" w:color="auto"/>
            <w:left w:val="none" w:sz="0" w:space="0" w:color="auto"/>
            <w:bottom w:val="none" w:sz="0" w:space="0" w:color="auto"/>
            <w:right w:val="none" w:sz="0" w:space="0" w:color="auto"/>
          </w:divBdr>
        </w:div>
        <w:div w:id="981232094">
          <w:marLeft w:val="640"/>
          <w:marRight w:val="0"/>
          <w:marTop w:val="0"/>
          <w:marBottom w:val="0"/>
          <w:divBdr>
            <w:top w:val="none" w:sz="0" w:space="0" w:color="auto"/>
            <w:left w:val="none" w:sz="0" w:space="0" w:color="auto"/>
            <w:bottom w:val="none" w:sz="0" w:space="0" w:color="auto"/>
            <w:right w:val="none" w:sz="0" w:space="0" w:color="auto"/>
          </w:divBdr>
        </w:div>
        <w:div w:id="1010763487">
          <w:marLeft w:val="640"/>
          <w:marRight w:val="0"/>
          <w:marTop w:val="0"/>
          <w:marBottom w:val="0"/>
          <w:divBdr>
            <w:top w:val="none" w:sz="0" w:space="0" w:color="auto"/>
            <w:left w:val="none" w:sz="0" w:space="0" w:color="auto"/>
            <w:bottom w:val="none" w:sz="0" w:space="0" w:color="auto"/>
            <w:right w:val="none" w:sz="0" w:space="0" w:color="auto"/>
          </w:divBdr>
        </w:div>
        <w:div w:id="1056901892">
          <w:marLeft w:val="640"/>
          <w:marRight w:val="0"/>
          <w:marTop w:val="0"/>
          <w:marBottom w:val="0"/>
          <w:divBdr>
            <w:top w:val="none" w:sz="0" w:space="0" w:color="auto"/>
            <w:left w:val="none" w:sz="0" w:space="0" w:color="auto"/>
            <w:bottom w:val="none" w:sz="0" w:space="0" w:color="auto"/>
            <w:right w:val="none" w:sz="0" w:space="0" w:color="auto"/>
          </w:divBdr>
        </w:div>
        <w:div w:id="1068504350">
          <w:marLeft w:val="640"/>
          <w:marRight w:val="0"/>
          <w:marTop w:val="0"/>
          <w:marBottom w:val="0"/>
          <w:divBdr>
            <w:top w:val="none" w:sz="0" w:space="0" w:color="auto"/>
            <w:left w:val="none" w:sz="0" w:space="0" w:color="auto"/>
            <w:bottom w:val="none" w:sz="0" w:space="0" w:color="auto"/>
            <w:right w:val="none" w:sz="0" w:space="0" w:color="auto"/>
          </w:divBdr>
        </w:div>
        <w:div w:id="1074551454">
          <w:marLeft w:val="640"/>
          <w:marRight w:val="0"/>
          <w:marTop w:val="0"/>
          <w:marBottom w:val="0"/>
          <w:divBdr>
            <w:top w:val="none" w:sz="0" w:space="0" w:color="auto"/>
            <w:left w:val="none" w:sz="0" w:space="0" w:color="auto"/>
            <w:bottom w:val="none" w:sz="0" w:space="0" w:color="auto"/>
            <w:right w:val="none" w:sz="0" w:space="0" w:color="auto"/>
          </w:divBdr>
        </w:div>
        <w:div w:id="1166747478">
          <w:marLeft w:val="640"/>
          <w:marRight w:val="0"/>
          <w:marTop w:val="0"/>
          <w:marBottom w:val="0"/>
          <w:divBdr>
            <w:top w:val="none" w:sz="0" w:space="0" w:color="auto"/>
            <w:left w:val="none" w:sz="0" w:space="0" w:color="auto"/>
            <w:bottom w:val="none" w:sz="0" w:space="0" w:color="auto"/>
            <w:right w:val="none" w:sz="0" w:space="0" w:color="auto"/>
          </w:divBdr>
        </w:div>
        <w:div w:id="1198085051">
          <w:marLeft w:val="640"/>
          <w:marRight w:val="0"/>
          <w:marTop w:val="0"/>
          <w:marBottom w:val="0"/>
          <w:divBdr>
            <w:top w:val="none" w:sz="0" w:space="0" w:color="auto"/>
            <w:left w:val="none" w:sz="0" w:space="0" w:color="auto"/>
            <w:bottom w:val="none" w:sz="0" w:space="0" w:color="auto"/>
            <w:right w:val="none" w:sz="0" w:space="0" w:color="auto"/>
          </w:divBdr>
        </w:div>
        <w:div w:id="1617835759">
          <w:marLeft w:val="640"/>
          <w:marRight w:val="0"/>
          <w:marTop w:val="0"/>
          <w:marBottom w:val="0"/>
          <w:divBdr>
            <w:top w:val="none" w:sz="0" w:space="0" w:color="auto"/>
            <w:left w:val="none" w:sz="0" w:space="0" w:color="auto"/>
            <w:bottom w:val="none" w:sz="0" w:space="0" w:color="auto"/>
            <w:right w:val="none" w:sz="0" w:space="0" w:color="auto"/>
          </w:divBdr>
        </w:div>
        <w:div w:id="1653024084">
          <w:marLeft w:val="640"/>
          <w:marRight w:val="0"/>
          <w:marTop w:val="0"/>
          <w:marBottom w:val="0"/>
          <w:divBdr>
            <w:top w:val="none" w:sz="0" w:space="0" w:color="auto"/>
            <w:left w:val="none" w:sz="0" w:space="0" w:color="auto"/>
            <w:bottom w:val="none" w:sz="0" w:space="0" w:color="auto"/>
            <w:right w:val="none" w:sz="0" w:space="0" w:color="auto"/>
          </w:divBdr>
        </w:div>
        <w:div w:id="1766343712">
          <w:marLeft w:val="640"/>
          <w:marRight w:val="0"/>
          <w:marTop w:val="0"/>
          <w:marBottom w:val="0"/>
          <w:divBdr>
            <w:top w:val="none" w:sz="0" w:space="0" w:color="auto"/>
            <w:left w:val="none" w:sz="0" w:space="0" w:color="auto"/>
            <w:bottom w:val="none" w:sz="0" w:space="0" w:color="auto"/>
            <w:right w:val="none" w:sz="0" w:space="0" w:color="auto"/>
          </w:divBdr>
        </w:div>
        <w:div w:id="1771507534">
          <w:marLeft w:val="640"/>
          <w:marRight w:val="0"/>
          <w:marTop w:val="0"/>
          <w:marBottom w:val="0"/>
          <w:divBdr>
            <w:top w:val="none" w:sz="0" w:space="0" w:color="auto"/>
            <w:left w:val="none" w:sz="0" w:space="0" w:color="auto"/>
            <w:bottom w:val="none" w:sz="0" w:space="0" w:color="auto"/>
            <w:right w:val="none" w:sz="0" w:space="0" w:color="auto"/>
          </w:divBdr>
        </w:div>
        <w:div w:id="1811439854">
          <w:marLeft w:val="640"/>
          <w:marRight w:val="0"/>
          <w:marTop w:val="0"/>
          <w:marBottom w:val="0"/>
          <w:divBdr>
            <w:top w:val="none" w:sz="0" w:space="0" w:color="auto"/>
            <w:left w:val="none" w:sz="0" w:space="0" w:color="auto"/>
            <w:bottom w:val="none" w:sz="0" w:space="0" w:color="auto"/>
            <w:right w:val="none" w:sz="0" w:space="0" w:color="auto"/>
          </w:divBdr>
        </w:div>
        <w:div w:id="1867669827">
          <w:marLeft w:val="640"/>
          <w:marRight w:val="0"/>
          <w:marTop w:val="0"/>
          <w:marBottom w:val="0"/>
          <w:divBdr>
            <w:top w:val="none" w:sz="0" w:space="0" w:color="auto"/>
            <w:left w:val="none" w:sz="0" w:space="0" w:color="auto"/>
            <w:bottom w:val="none" w:sz="0" w:space="0" w:color="auto"/>
            <w:right w:val="none" w:sz="0" w:space="0" w:color="auto"/>
          </w:divBdr>
        </w:div>
        <w:div w:id="2027363381">
          <w:marLeft w:val="640"/>
          <w:marRight w:val="0"/>
          <w:marTop w:val="0"/>
          <w:marBottom w:val="0"/>
          <w:divBdr>
            <w:top w:val="none" w:sz="0" w:space="0" w:color="auto"/>
            <w:left w:val="none" w:sz="0" w:space="0" w:color="auto"/>
            <w:bottom w:val="none" w:sz="0" w:space="0" w:color="auto"/>
            <w:right w:val="none" w:sz="0" w:space="0" w:color="auto"/>
          </w:divBdr>
        </w:div>
        <w:div w:id="2044938757">
          <w:marLeft w:val="640"/>
          <w:marRight w:val="0"/>
          <w:marTop w:val="0"/>
          <w:marBottom w:val="0"/>
          <w:divBdr>
            <w:top w:val="none" w:sz="0" w:space="0" w:color="auto"/>
            <w:left w:val="none" w:sz="0" w:space="0" w:color="auto"/>
            <w:bottom w:val="none" w:sz="0" w:space="0" w:color="auto"/>
            <w:right w:val="none" w:sz="0" w:space="0" w:color="auto"/>
          </w:divBdr>
        </w:div>
        <w:div w:id="2113166567">
          <w:marLeft w:val="640"/>
          <w:marRight w:val="0"/>
          <w:marTop w:val="0"/>
          <w:marBottom w:val="0"/>
          <w:divBdr>
            <w:top w:val="none" w:sz="0" w:space="0" w:color="auto"/>
            <w:left w:val="none" w:sz="0" w:space="0" w:color="auto"/>
            <w:bottom w:val="none" w:sz="0" w:space="0" w:color="auto"/>
            <w:right w:val="none" w:sz="0" w:space="0" w:color="auto"/>
          </w:divBdr>
        </w:div>
      </w:divsChild>
    </w:div>
    <w:div w:id="1531451474">
      <w:bodyDiv w:val="1"/>
      <w:marLeft w:val="0"/>
      <w:marRight w:val="0"/>
      <w:marTop w:val="0"/>
      <w:marBottom w:val="0"/>
      <w:divBdr>
        <w:top w:val="none" w:sz="0" w:space="0" w:color="auto"/>
        <w:left w:val="none" w:sz="0" w:space="0" w:color="auto"/>
        <w:bottom w:val="none" w:sz="0" w:space="0" w:color="auto"/>
        <w:right w:val="none" w:sz="0" w:space="0" w:color="auto"/>
      </w:divBdr>
      <w:divsChild>
        <w:div w:id="11225523">
          <w:marLeft w:val="640"/>
          <w:marRight w:val="0"/>
          <w:marTop w:val="0"/>
          <w:marBottom w:val="0"/>
          <w:divBdr>
            <w:top w:val="none" w:sz="0" w:space="0" w:color="auto"/>
            <w:left w:val="none" w:sz="0" w:space="0" w:color="auto"/>
            <w:bottom w:val="none" w:sz="0" w:space="0" w:color="auto"/>
            <w:right w:val="none" w:sz="0" w:space="0" w:color="auto"/>
          </w:divBdr>
        </w:div>
        <w:div w:id="17705318">
          <w:marLeft w:val="640"/>
          <w:marRight w:val="0"/>
          <w:marTop w:val="0"/>
          <w:marBottom w:val="0"/>
          <w:divBdr>
            <w:top w:val="none" w:sz="0" w:space="0" w:color="auto"/>
            <w:left w:val="none" w:sz="0" w:space="0" w:color="auto"/>
            <w:bottom w:val="none" w:sz="0" w:space="0" w:color="auto"/>
            <w:right w:val="none" w:sz="0" w:space="0" w:color="auto"/>
          </w:divBdr>
        </w:div>
        <w:div w:id="46145314">
          <w:marLeft w:val="640"/>
          <w:marRight w:val="0"/>
          <w:marTop w:val="0"/>
          <w:marBottom w:val="0"/>
          <w:divBdr>
            <w:top w:val="none" w:sz="0" w:space="0" w:color="auto"/>
            <w:left w:val="none" w:sz="0" w:space="0" w:color="auto"/>
            <w:bottom w:val="none" w:sz="0" w:space="0" w:color="auto"/>
            <w:right w:val="none" w:sz="0" w:space="0" w:color="auto"/>
          </w:divBdr>
        </w:div>
        <w:div w:id="99104914">
          <w:marLeft w:val="640"/>
          <w:marRight w:val="0"/>
          <w:marTop w:val="0"/>
          <w:marBottom w:val="0"/>
          <w:divBdr>
            <w:top w:val="none" w:sz="0" w:space="0" w:color="auto"/>
            <w:left w:val="none" w:sz="0" w:space="0" w:color="auto"/>
            <w:bottom w:val="none" w:sz="0" w:space="0" w:color="auto"/>
            <w:right w:val="none" w:sz="0" w:space="0" w:color="auto"/>
          </w:divBdr>
        </w:div>
        <w:div w:id="159738414">
          <w:marLeft w:val="640"/>
          <w:marRight w:val="0"/>
          <w:marTop w:val="0"/>
          <w:marBottom w:val="0"/>
          <w:divBdr>
            <w:top w:val="none" w:sz="0" w:space="0" w:color="auto"/>
            <w:left w:val="none" w:sz="0" w:space="0" w:color="auto"/>
            <w:bottom w:val="none" w:sz="0" w:space="0" w:color="auto"/>
            <w:right w:val="none" w:sz="0" w:space="0" w:color="auto"/>
          </w:divBdr>
        </w:div>
        <w:div w:id="297076069">
          <w:marLeft w:val="640"/>
          <w:marRight w:val="0"/>
          <w:marTop w:val="0"/>
          <w:marBottom w:val="0"/>
          <w:divBdr>
            <w:top w:val="none" w:sz="0" w:space="0" w:color="auto"/>
            <w:left w:val="none" w:sz="0" w:space="0" w:color="auto"/>
            <w:bottom w:val="none" w:sz="0" w:space="0" w:color="auto"/>
            <w:right w:val="none" w:sz="0" w:space="0" w:color="auto"/>
          </w:divBdr>
        </w:div>
        <w:div w:id="339477364">
          <w:marLeft w:val="640"/>
          <w:marRight w:val="0"/>
          <w:marTop w:val="0"/>
          <w:marBottom w:val="0"/>
          <w:divBdr>
            <w:top w:val="none" w:sz="0" w:space="0" w:color="auto"/>
            <w:left w:val="none" w:sz="0" w:space="0" w:color="auto"/>
            <w:bottom w:val="none" w:sz="0" w:space="0" w:color="auto"/>
            <w:right w:val="none" w:sz="0" w:space="0" w:color="auto"/>
          </w:divBdr>
        </w:div>
        <w:div w:id="400102725">
          <w:marLeft w:val="640"/>
          <w:marRight w:val="0"/>
          <w:marTop w:val="0"/>
          <w:marBottom w:val="0"/>
          <w:divBdr>
            <w:top w:val="none" w:sz="0" w:space="0" w:color="auto"/>
            <w:left w:val="none" w:sz="0" w:space="0" w:color="auto"/>
            <w:bottom w:val="none" w:sz="0" w:space="0" w:color="auto"/>
            <w:right w:val="none" w:sz="0" w:space="0" w:color="auto"/>
          </w:divBdr>
        </w:div>
        <w:div w:id="440227758">
          <w:marLeft w:val="640"/>
          <w:marRight w:val="0"/>
          <w:marTop w:val="0"/>
          <w:marBottom w:val="0"/>
          <w:divBdr>
            <w:top w:val="none" w:sz="0" w:space="0" w:color="auto"/>
            <w:left w:val="none" w:sz="0" w:space="0" w:color="auto"/>
            <w:bottom w:val="none" w:sz="0" w:space="0" w:color="auto"/>
            <w:right w:val="none" w:sz="0" w:space="0" w:color="auto"/>
          </w:divBdr>
        </w:div>
        <w:div w:id="510340994">
          <w:marLeft w:val="640"/>
          <w:marRight w:val="0"/>
          <w:marTop w:val="0"/>
          <w:marBottom w:val="0"/>
          <w:divBdr>
            <w:top w:val="none" w:sz="0" w:space="0" w:color="auto"/>
            <w:left w:val="none" w:sz="0" w:space="0" w:color="auto"/>
            <w:bottom w:val="none" w:sz="0" w:space="0" w:color="auto"/>
            <w:right w:val="none" w:sz="0" w:space="0" w:color="auto"/>
          </w:divBdr>
        </w:div>
        <w:div w:id="863860063">
          <w:marLeft w:val="640"/>
          <w:marRight w:val="0"/>
          <w:marTop w:val="0"/>
          <w:marBottom w:val="0"/>
          <w:divBdr>
            <w:top w:val="none" w:sz="0" w:space="0" w:color="auto"/>
            <w:left w:val="none" w:sz="0" w:space="0" w:color="auto"/>
            <w:bottom w:val="none" w:sz="0" w:space="0" w:color="auto"/>
            <w:right w:val="none" w:sz="0" w:space="0" w:color="auto"/>
          </w:divBdr>
        </w:div>
        <w:div w:id="1036544852">
          <w:marLeft w:val="640"/>
          <w:marRight w:val="0"/>
          <w:marTop w:val="0"/>
          <w:marBottom w:val="0"/>
          <w:divBdr>
            <w:top w:val="none" w:sz="0" w:space="0" w:color="auto"/>
            <w:left w:val="none" w:sz="0" w:space="0" w:color="auto"/>
            <w:bottom w:val="none" w:sz="0" w:space="0" w:color="auto"/>
            <w:right w:val="none" w:sz="0" w:space="0" w:color="auto"/>
          </w:divBdr>
        </w:div>
        <w:div w:id="1061292976">
          <w:marLeft w:val="640"/>
          <w:marRight w:val="0"/>
          <w:marTop w:val="0"/>
          <w:marBottom w:val="0"/>
          <w:divBdr>
            <w:top w:val="none" w:sz="0" w:space="0" w:color="auto"/>
            <w:left w:val="none" w:sz="0" w:space="0" w:color="auto"/>
            <w:bottom w:val="none" w:sz="0" w:space="0" w:color="auto"/>
            <w:right w:val="none" w:sz="0" w:space="0" w:color="auto"/>
          </w:divBdr>
        </w:div>
        <w:div w:id="1118720649">
          <w:marLeft w:val="640"/>
          <w:marRight w:val="0"/>
          <w:marTop w:val="0"/>
          <w:marBottom w:val="0"/>
          <w:divBdr>
            <w:top w:val="none" w:sz="0" w:space="0" w:color="auto"/>
            <w:left w:val="none" w:sz="0" w:space="0" w:color="auto"/>
            <w:bottom w:val="none" w:sz="0" w:space="0" w:color="auto"/>
            <w:right w:val="none" w:sz="0" w:space="0" w:color="auto"/>
          </w:divBdr>
        </w:div>
        <w:div w:id="1385791469">
          <w:marLeft w:val="640"/>
          <w:marRight w:val="0"/>
          <w:marTop w:val="0"/>
          <w:marBottom w:val="0"/>
          <w:divBdr>
            <w:top w:val="none" w:sz="0" w:space="0" w:color="auto"/>
            <w:left w:val="none" w:sz="0" w:space="0" w:color="auto"/>
            <w:bottom w:val="none" w:sz="0" w:space="0" w:color="auto"/>
            <w:right w:val="none" w:sz="0" w:space="0" w:color="auto"/>
          </w:divBdr>
        </w:div>
        <w:div w:id="1491213696">
          <w:marLeft w:val="640"/>
          <w:marRight w:val="0"/>
          <w:marTop w:val="0"/>
          <w:marBottom w:val="0"/>
          <w:divBdr>
            <w:top w:val="none" w:sz="0" w:space="0" w:color="auto"/>
            <w:left w:val="none" w:sz="0" w:space="0" w:color="auto"/>
            <w:bottom w:val="none" w:sz="0" w:space="0" w:color="auto"/>
            <w:right w:val="none" w:sz="0" w:space="0" w:color="auto"/>
          </w:divBdr>
        </w:div>
        <w:div w:id="1618369113">
          <w:marLeft w:val="640"/>
          <w:marRight w:val="0"/>
          <w:marTop w:val="0"/>
          <w:marBottom w:val="0"/>
          <w:divBdr>
            <w:top w:val="none" w:sz="0" w:space="0" w:color="auto"/>
            <w:left w:val="none" w:sz="0" w:space="0" w:color="auto"/>
            <w:bottom w:val="none" w:sz="0" w:space="0" w:color="auto"/>
            <w:right w:val="none" w:sz="0" w:space="0" w:color="auto"/>
          </w:divBdr>
        </w:div>
        <w:div w:id="1808545235">
          <w:marLeft w:val="640"/>
          <w:marRight w:val="0"/>
          <w:marTop w:val="0"/>
          <w:marBottom w:val="0"/>
          <w:divBdr>
            <w:top w:val="none" w:sz="0" w:space="0" w:color="auto"/>
            <w:left w:val="none" w:sz="0" w:space="0" w:color="auto"/>
            <w:bottom w:val="none" w:sz="0" w:space="0" w:color="auto"/>
            <w:right w:val="none" w:sz="0" w:space="0" w:color="auto"/>
          </w:divBdr>
        </w:div>
        <w:div w:id="1860971040">
          <w:marLeft w:val="640"/>
          <w:marRight w:val="0"/>
          <w:marTop w:val="0"/>
          <w:marBottom w:val="0"/>
          <w:divBdr>
            <w:top w:val="none" w:sz="0" w:space="0" w:color="auto"/>
            <w:left w:val="none" w:sz="0" w:space="0" w:color="auto"/>
            <w:bottom w:val="none" w:sz="0" w:space="0" w:color="auto"/>
            <w:right w:val="none" w:sz="0" w:space="0" w:color="auto"/>
          </w:divBdr>
        </w:div>
        <w:div w:id="1893735428">
          <w:marLeft w:val="640"/>
          <w:marRight w:val="0"/>
          <w:marTop w:val="0"/>
          <w:marBottom w:val="0"/>
          <w:divBdr>
            <w:top w:val="none" w:sz="0" w:space="0" w:color="auto"/>
            <w:left w:val="none" w:sz="0" w:space="0" w:color="auto"/>
            <w:bottom w:val="none" w:sz="0" w:space="0" w:color="auto"/>
            <w:right w:val="none" w:sz="0" w:space="0" w:color="auto"/>
          </w:divBdr>
        </w:div>
        <w:div w:id="1987850671">
          <w:marLeft w:val="640"/>
          <w:marRight w:val="0"/>
          <w:marTop w:val="0"/>
          <w:marBottom w:val="0"/>
          <w:divBdr>
            <w:top w:val="none" w:sz="0" w:space="0" w:color="auto"/>
            <w:left w:val="none" w:sz="0" w:space="0" w:color="auto"/>
            <w:bottom w:val="none" w:sz="0" w:space="0" w:color="auto"/>
            <w:right w:val="none" w:sz="0" w:space="0" w:color="auto"/>
          </w:divBdr>
        </w:div>
        <w:div w:id="2030527111">
          <w:marLeft w:val="640"/>
          <w:marRight w:val="0"/>
          <w:marTop w:val="0"/>
          <w:marBottom w:val="0"/>
          <w:divBdr>
            <w:top w:val="none" w:sz="0" w:space="0" w:color="auto"/>
            <w:left w:val="none" w:sz="0" w:space="0" w:color="auto"/>
            <w:bottom w:val="none" w:sz="0" w:space="0" w:color="auto"/>
            <w:right w:val="none" w:sz="0" w:space="0" w:color="auto"/>
          </w:divBdr>
        </w:div>
      </w:divsChild>
    </w:div>
    <w:div w:id="1533372790">
      <w:bodyDiv w:val="1"/>
      <w:marLeft w:val="0"/>
      <w:marRight w:val="0"/>
      <w:marTop w:val="0"/>
      <w:marBottom w:val="0"/>
      <w:divBdr>
        <w:top w:val="none" w:sz="0" w:space="0" w:color="auto"/>
        <w:left w:val="none" w:sz="0" w:space="0" w:color="auto"/>
        <w:bottom w:val="none" w:sz="0" w:space="0" w:color="auto"/>
        <w:right w:val="none" w:sz="0" w:space="0" w:color="auto"/>
      </w:divBdr>
    </w:div>
    <w:div w:id="1545168477">
      <w:bodyDiv w:val="1"/>
      <w:marLeft w:val="0"/>
      <w:marRight w:val="0"/>
      <w:marTop w:val="0"/>
      <w:marBottom w:val="0"/>
      <w:divBdr>
        <w:top w:val="none" w:sz="0" w:space="0" w:color="auto"/>
        <w:left w:val="none" w:sz="0" w:space="0" w:color="auto"/>
        <w:bottom w:val="none" w:sz="0" w:space="0" w:color="auto"/>
        <w:right w:val="none" w:sz="0" w:space="0" w:color="auto"/>
      </w:divBdr>
      <w:divsChild>
        <w:div w:id="4988546">
          <w:marLeft w:val="640"/>
          <w:marRight w:val="0"/>
          <w:marTop w:val="0"/>
          <w:marBottom w:val="0"/>
          <w:divBdr>
            <w:top w:val="none" w:sz="0" w:space="0" w:color="auto"/>
            <w:left w:val="none" w:sz="0" w:space="0" w:color="auto"/>
            <w:bottom w:val="none" w:sz="0" w:space="0" w:color="auto"/>
            <w:right w:val="none" w:sz="0" w:space="0" w:color="auto"/>
          </w:divBdr>
        </w:div>
        <w:div w:id="95639531">
          <w:marLeft w:val="640"/>
          <w:marRight w:val="0"/>
          <w:marTop w:val="0"/>
          <w:marBottom w:val="0"/>
          <w:divBdr>
            <w:top w:val="none" w:sz="0" w:space="0" w:color="auto"/>
            <w:left w:val="none" w:sz="0" w:space="0" w:color="auto"/>
            <w:bottom w:val="none" w:sz="0" w:space="0" w:color="auto"/>
            <w:right w:val="none" w:sz="0" w:space="0" w:color="auto"/>
          </w:divBdr>
        </w:div>
        <w:div w:id="140926036">
          <w:marLeft w:val="640"/>
          <w:marRight w:val="0"/>
          <w:marTop w:val="0"/>
          <w:marBottom w:val="0"/>
          <w:divBdr>
            <w:top w:val="none" w:sz="0" w:space="0" w:color="auto"/>
            <w:left w:val="none" w:sz="0" w:space="0" w:color="auto"/>
            <w:bottom w:val="none" w:sz="0" w:space="0" w:color="auto"/>
            <w:right w:val="none" w:sz="0" w:space="0" w:color="auto"/>
          </w:divBdr>
        </w:div>
        <w:div w:id="180289897">
          <w:marLeft w:val="640"/>
          <w:marRight w:val="0"/>
          <w:marTop w:val="0"/>
          <w:marBottom w:val="0"/>
          <w:divBdr>
            <w:top w:val="none" w:sz="0" w:space="0" w:color="auto"/>
            <w:left w:val="none" w:sz="0" w:space="0" w:color="auto"/>
            <w:bottom w:val="none" w:sz="0" w:space="0" w:color="auto"/>
            <w:right w:val="none" w:sz="0" w:space="0" w:color="auto"/>
          </w:divBdr>
        </w:div>
        <w:div w:id="269968472">
          <w:marLeft w:val="640"/>
          <w:marRight w:val="0"/>
          <w:marTop w:val="0"/>
          <w:marBottom w:val="0"/>
          <w:divBdr>
            <w:top w:val="none" w:sz="0" w:space="0" w:color="auto"/>
            <w:left w:val="none" w:sz="0" w:space="0" w:color="auto"/>
            <w:bottom w:val="none" w:sz="0" w:space="0" w:color="auto"/>
            <w:right w:val="none" w:sz="0" w:space="0" w:color="auto"/>
          </w:divBdr>
        </w:div>
        <w:div w:id="353774306">
          <w:marLeft w:val="640"/>
          <w:marRight w:val="0"/>
          <w:marTop w:val="0"/>
          <w:marBottom w:val="0"/>
          <w:divBdr>
            <w:top w:val="none" w:sz="0" w:space="0" w:color="auto"/>
            <w:left w:val="none" w:sz="0" w:space="0" w:color="auto"/>
            <w:bottom w:val="none" w:sz="0" w:space="0" w:color="auto"/>
            <w:right w:val="none" w:sz="0" w:space="0" w:color="auto"/>
          </w:divBdr>
        </w:div>
        <w:div w:id="401559918">
          <w:marLeft w:val="640"/>
          <w:marRight w:val="0"/>
          <w:marTop w:val="0"/>
          <w:marBottom w:val="0"/>
          <w:divBdr>
            <w:top w:val="none" w:sz="0" w:space="0" w:color="auto"/>
            <w:left w:val="none" w:sz="0" w:space="0" w:color="auto"/>
            <w:bottom w:val="none" w:sz="0" w:space="0" w:color="auto"/>
            <w:right w:val="none" w:sz="0" w:space="0" w:color="auto"/>
          </w:divBdr>
        </w:div>
        <w:div w:id="514270650">
          <w:marLeft w:val="640"/>
          <w:marRight w:val="0"/>
          <w:marTop w:val="0"/>
          <w:marBottom w:val="0"/>
          <w:divBdr>
            <w:top w:val="none" w:sz="0" w:space="0" w:color="auto"/>
            <w:left w:val="none" w:sz="0" w:space="0" w:color="auto"/>
            <w:bottom w:val="none" w:sz="0" w:space="0" w:color="auto"/>
            <w:right w:val="none" w:sz="0" w:space="0" w:color="auto"/>
          </w:divBdr>
        </w:div>
        <w:div w:id="518349726">
          <w:marLeft w:val="640"/>
          <w:marRight w:val="0"/>
          <w:marTop w:val="0"/>
          <w:marBottom w:val="0"/>
          <w:divBdr>
            <w:top w:val="none" w:sz="0" w:space="0" w:color="auto"/>
            <w:left w:val="none" w:sz="0" w:space="0" w:color="auto"/>
            <w:bottom w:val="none" w:sz="0" w:space="0" w:color="auto"/>
            <w:right w:val="none" w:sz="0" w:space="0" w:color="auto"/>
          </w:divBdr>
        </w:div>
        <w:div w:id="549457580">
          <w:marLeft w:val="640"/>
          <w:marRight w:val="0"/>
          <w:marTop w:val="0"/>
          <w:marBottom w:val="0"/>
          <w:divBdr>
            <w:top w:val="none" w:sz="0" w:space="0" w:color="auto"/>
            <w:left w:val="none" w:sz="0" w:space="0" w:color="auto"/>
            <w:bottom w:val="none" w:sz="0" w:space="0" w:color="auto"/>
            <w:right w:val="none" w:sz="0" w:space="0" w:color="auto"/>
          </w:divBdr>
        </w:div>
        <w:div w:id="581256634">
          <w:marLeft w:val="640"/>
          <w:marRight w:val="0"/>
          <w:marTop w:val="0"/>
          <w:marBottom w:val="0"/>
          <w:divBdr>
            <w:top w:val="none" w:sz="0" w:space="0" w:color="auto"/>
            <w:left w:val="none" w:sz="0" w:space="0" w:color="auto"/>
            <w:bottom w:val="none" w:sz="0" w:space="0" w:color="auto"/>
            <w:right w:val="none" w:sz="0" w:space="0" w:color="auto"/>
          </w:divBdr>
        </w:div>
        <w:div w:id="751001116">
          <w:marLeft w:val="640"/>
          <w:marRight w:val="0"/>
          <w:marTop w:val="0"/>
          <w:marBottom w:val="0"/>
          <w:divBdr>
            <w:top w:val="none" w:sz="0" w:space="0" w:color="auto"/>
            <w:left w:val="none" w:sz="0" w:space="0" w:color="auto"/>
            <w:bottom w:val="none" w:sz="0" w:space="0" w:color="auto"/>
            <w:right w:val="none" w:sz="0" w:space="0" w:color="auto"/>
          </w:divBdr>
        </w:div>
        <w:div w:id="759176700">
          <w:marLeft w:val="640"/>
          <w:marRight w:val="0"/>
          <w:marTop w:val="0"/>
          <w:marBottom w:val="0"/>
          <w:divBdr>
            <w:top w:val="none" w:sz="0" w:space="0" w:color="auto"/>
            <w:left w:val="none" w:sz="0" w:space="0" w:color="auto"/>
            <w:bottom w:val="none" w:sz="0" w:space="0" w:color="auto"/>
            <w:right w:val="none" w:sz="0" w:space="0" w:color="auto"/>
          </w:divBdr>
        </w:div>
        <w:div w:id="828442397">
          <w:marLeft w:val="640"/>
          <w:marRight w:val="0"/>
          <w:marTop w:val="0"/>
          <w:marBottom w:val="0"/>
          <w:divBdr>
            <w:top w:val="none" w:sz="0" w:space="0" w:color="auto"/>
            <w:left w:val="none" w:sz="0" w:space="0" w:color="auto"/>
            <w:bottom w:val="none" w:sz="0" w:space="0" w:color="auto"/>
            <w:right w:val="none" w:sz="0" w:space="0" w:color="auto"/>
          </w:divBdr>
        </w:div>
        <w:div w:id="848254009">
          <w:marLeft w:val="640"/>
          <w:marRight w:val="0"/>
          <w:marTop w:val="0"/>
          <w:marBottom w:val="0"/>
          <w:divBdr>
            <w:top w:val="none" w:sz="0" w:space="0" w:color="auto"/>
            <w:left w:val="none" w:sz="0" w:space="0" w:color="auto"/>
            <w:bottom w:val="none" w:sz="0" w:space="0" w:color="auto"/>
            <w:right w:val="none" w:sz="0" w:space="0" w:color="auto"/>
          </w:divBdr>
        </w:div>
        <w:div w:id="849292983">
          <w:marLeft w:val="640"/>
          <w:marRight w:val="0"/>
          <w:marTop w:val="0"/>
          <w:marBottom w:val="0"/>
          <w:divBdr>
            <w:top w:val="none" w:sz="0" w:space="0" w:color="auto"/>
            <w:left w:val="none" w:sz="0" w:space="0" w:color="auto"/>
            <w:bottom w:val="none" w:sz="0" w:space="0" w:color="auto"/>
            <w:right w:val="none" w:sz="0" w:space="0" w:color="auto"/>
          </w:divBdr>
        </w:div>
        <w:div w:id="868566499">
          <w:marLeft w:val="640"/>
          <w:marRight w:val="0"/>
          <w:marTop w:val="0"/>
          <w:marBottom w:val="0"/>
          <w:divBdr>
            <w:top w:val="none" w:sz="0" w:space="0" w:color="auto"/>
            <w:left w:val="none" w:sz="0" w:space="0" w:color="auto"/>
            <w:bottom w:val="none" w:sz="0" w:space="0" w:color="auto"/>
            <w:right w:val="none" w:sz="0" w:space="0" w:color="auto"/>
          </w:divBdr>
        </w:div>
        <w:div w:id="904223530">
          <w:marLeft w:val="640"/>
          <w:marRight w:val="0"/>
          <w:marTop w:val="0"/>
          <w:marBottom w:val="0"/>
          <w:divBdr>
            <w:top w:val="none" w:sz="0" w:space="0" w:color="auto"/>
            <w:left w:val="none" w:sz="0" w:space="0" w:color="auto"/>
            <w:bottom w:val="none" w:sz="0" w:space="0" w:color="auto"/>
            <w:right w:val="none" w:sz="0" w:space="0" w:color="auto"/>
          </w:divBdr>
        </w:div>
        <w:div w:id="907572533">
          <w:marLeft w:val="640"/>
          <w:marRight w:val="0"/>
          <w:marTop w:val="0"/>
          <w:marBottom w:val="0"/>
          <w:divBdr>
            <w:top w:val="none" w:sz="0" w:space="0" w:color="auto"/>
            <w:left w:val="none" w:sz="0" w:space="0" w:color="auto"/>
            <w:bottom w:val="none" w:sz="0" w:space="0" w:color="auto"/>
            <w:right w:val="none" w:sz="0" w:space="0" w:color="auto"/>
          </w:divBdr>
        </w:div>
        <w:div w:id="1061365884">
          <w:marLeft w:val="640"/>
          <w:marRight w:val="0"/>
          <w:marTop w:val="0"/>
          <w:marBottom w:val="0"/>
          <w:divBdr>
            <w:top w:val="none" w:sz="0" w:space="0" w:color="auto"/>
            <w:left w:val="none" w:sz="0" w:space="0" w:color="auto"/>
            <w:bottom w:val="none" w:sz="0" w:space="0" w:color="auto"/>
            <w:right w:val="none" w:sz="0" w:space="0" w:color="auto"/>
          </w:divBdr>
        </w:div>
        <w:div w:id="1074665654">
          <w:marLeft w:val="640"/>
          <w:marRight w:val="0"/>
          <w:marTop w:val="0"/>
          <w:marBottom w:val="0"/>
          <w:divBdr>
            <w:top w:val="none" w:sz="0" w:space="0" w:color="auto"/>
            <w:left w:val="none" w:sz="0" w:space="0" w:color="auto"/>
            <w:bottom w:val="none" w:sz="0" w:space="0" w:color="auto"/>
            <w:right w:val="none" w:sz="0" w:space="0" w:color="auto"/>
          </w:divBdr>
        </w:div>
        <w:div w:id="1125613532">
          <w:marLeft w:val="640"/>
          <w:marRight w:val="0"/>
          <w:marTop w:val="0"/>
          <w:marBottom w:val="0"/>
          <w:divBdr>
            <w:top w:val="none" w:sz="0" w:space="0" w:color="auto"/>
            <w:left w:val="none" w:sz="0" w:space="0" w:color="auto"/>
            <w:bottom w:val="none" w:sz="0" w:space="0" w:color="auto"/>
            <w:right w:val="none" w:sz="0" w:space="0" w:color="auto"/>
          </w:divBdr>
        </w:div>
        <w:div w:id="1130325326">
          <w:marLeft w:val="640"/>
          <w:marRight w:val="0"/>
          <w:marTop w:val="0"/>
          <w:marBottom w:val="0"/>
          <w:divBdr>
            <w:top w:val="none" w:sz="0" w:space="0" w:color="auto"/>
            <w:left w:val="none" w:sz="0" w:space="0" w:color="auto"/>
            <w:bottom w:val="none" w:sz="0" w:space="0" w:color="auto"/>
            <w:right w:val="none" w:sz="0" w:space="0" w:color="auto"/>
          </w:divBdr>
        </w:div>
        <w:div w:id="1229610836">
          <w:marLeft w:val="640"/>
          <w:marRight w:val="0"/>
          <w:marTop w:val="0"/>
          <w:marBottom w:val="0"/>
          <w:divBdr>
            <w:top w:val="none" w:sz="0" w:space="0" w:color="auto"/>
            <w:left w:val="none" w:sz="0" w:space="0" w:color="auto"/>
            <w:bottom w:val="none" w:sz="0" w:space="0" w:color="auto"/>
            <w:right w:val="none" w:sz="0" w:space="0" w:color="auto"/>
          </w:divBdr>
        </w:div>
        <w:div w:id="1234007049">
          <w:marLeft w:val="640"/>
          <w:marRight w:val="0"/>
          <w:marTop w:val="0"/>
          <w:marBottom w:val="0"/>
          <w:divBdr>
            <w:top w:val="none" w:sz="0" w:space="0" w:color="auto"/>
            <w:left w:val="none" w:sz="0" w:space="0" w:color="auto"/>
            <w:bottom w:val="none" w:sz="0" w:space="0" w:color="auto"/>
            <w:right w:val="none" w:sz="0" w:space="0" w:color="auto"/>
          </w:divBdr>
        </w:div>
        <w:div w:id="1261375354">
          <w:marLeft w:val="640"/>
          <w:marRight w:val="0"/>
          <w:marTop w:val="0"/>
          <w:marBottom w:val="0"/>
          <w:divBdr>
            <w:top w:val="none" w:sz="0" w:space="0" w:color="auto"/>
            <w:left w:val="none" w:sz="0" w:space="0" w:color="auto"/>
            <w:bottom w:val="none" w:sz="0" w:space="0" w:color="auto"/>
            <w:right w:val="none" w:sz="0" w:space="0" w:color="auto"/>
          </w:divBdr>
        </w:div>
        <w:div w:id="1302349914">
          <w:marLeft w:val="640"/>
          <w:marRight w:val="0"/>
          <w:marTop w:val="0"/>
          <w:marBottom w:val="0"/>
          <w:divBdr>
            <w:top w:val="none" w:sz="0" w:space="0" w:color="auto"/>
            <w:left w:val="none" w:sz="0" w:space="0" w:color="auto"/>
            <w:bottom w:val="none" w:sz="0" w:space="0" w:color="auto"/>
            <w:right w:val="none" w:sz="0" w:space="0" w:color="auto"/>
          </w:divBdr>
        </w:div>
        <w:div w:id="1318806303">
          <w:marLeft w:val="640"/>
          <w:marRight w:val="0"/>
          <w:marTop w:val="0"/>
          <w:marBottom w:val="0"/>
          <w:divBdr>
            <w:top w:val="none" w:sz="0" w:space="0" w:color="auto"/>
            <w:left w:val="none" w:sz="0" w:space="0" w:color="auto"/>
            <w:bottom w:val="none" w:sz="0" w:space="0" w:color="auto"/>
            <w:right w:val="none" w:sz="0" w:space="0" w:color="auto"/>
          </w:divBdr>
        </w:div>
        <w:div w:id="1325165767">
          <w:marLeft w:val="640"/>
          <w:marRight w:val="0"/>
          <w:marTop w:val="0"/>
          <w:marBottom w:val="0"/>
          <w:divBdr>
            <w:top w:val="none" w:sz="0" w:space="0" w:color="auto"/>
            <w:left w:val="none" w:sz="0" w:space="0" w:color="auto"/>
            <w:bottom w:val="none" w:sz="0" w:space="0" w:color="auto"/>
            <w:right w:val="none" w:sz="0" w:space="0" w:color="auto"/>
          </w:divBdr>
        </w:div>
        <w:div w:id="1367872330">
          <w:marLeft w:val="640"/>
          <w:marRight w:val="0"/>
          <w:marTop w:val="0"/>
          <w:marBottom w:val="0"/>
          <w:divBdr>
            <w:top w:val="none" w:sz="0" w:space="0" w:color="auto"/>
            <w:left w:val="none" w:sz="0" w:space="0" w:color="auto"/>
            <w:bottom w:val="none" w:sz="0" w:space="0" w:color="auto"/>
            <w:right w:val="none" w:sz="0" w:space="0" w:color="auto"/>
          </w:divBdr>
        </w:div>
        <w:div w:id="1374116487">
          <w:marLeft w:val="640"/>
          <w:marRight w:val="0"/>
          <w:marTop w:val="0"/>
          <w:marBottom w:val="0"/>
          <w:divBdr>
            <w:top w:val="none" w:sz="0" w:space="0" w:color="auto"/>
            <w:left w:val="none" w:sz="0" w:space="0" w:color="auto"/>
            <w:bottom w:val="none" w:sz="0" w:space="0" w:color="auto"/>
            <w:right w:val="none" w:sz="0" w:space="0" w:color="auto"/>
          </w:divBdr>
        </w:div>
        <w:div w:id="1501963540">
          <w:marLeft w:val="640"/>
          <w:marRight w:val="0"/>
          <w:marTop w:val="0"/>
          <w:marBottom w:val="0"/>
          <w:divBdr>
            <w:top w:val="none" w:sz="0" w:space="0" w:color="auto"/>
            <w:left w:val="none" w:sz="0" w:space="0" w:color="auto"/>
            <w:bottom w:val="none" w:sz="0" w:space="0" w:color="auto"/>
            <w:right w:val="none" w:sz="0" w:space="0" w:color="auto"/>
          </w:divBdr>
        </w:div>
        <w:div w:id="1616062077">
          <w:marLeft w:val="640"/>
          <w:marRight w:val="0"/>
          <w:marTop w:val="0"/>
          <w:marBottom w:val="0"/>
          <w:divBdr>
            <w:top w:val="none" w:sz="0" w:space="0" w:color="auto"/>
            <w:left w:val="none" w:sz="0" w:space="0" w:color="auto"/>
            <w:bottom w:val="none" w:sz="0" w:space="0" w:color="auto"/>
            <w:right w:val="none" w:sz="0" w:space="0" w:color="auto"/>
          </w:divBdr>
        </w:div>
        <w:div w:id="1827865093">
          <w:marLeft w:val="640"/>
          <w:marRight w:val="0"/>
          <w:marTop w:val="0"/>
          <w:marBottom w:val="0"/>
          <w:divBdr>
            <w:top w:val="none" w:sz="0" w:space="0" w:color="auto"/>
            <w:left w:val="none" w:sz="0" w:space="0" w:color="auto"/>
            <w:bottom w:val="none" w:sz="0" w:space="0" w:color="auto"/>
            <w:right w:val="none" w:sz="0" w:space="0" w:color="auto"/>
          </w:divBdr>
        </w:div>
        <w:div w:id="1848665337">
          <w:marLeft w:val="640"/>
          <w:marRight w:val="0"/>
          <w:marTop w:val="0"/>
          <w:marBottom w:val="0"/>
          <w:divBdr>
            <w:top w:val="none" w:sz="0" w:space="0" w:color="auto"/>
            <w:left w:val="none" w:sz="0" w:space="0" w:color="auto"/>
            <w:bottom w:val="none" w:sz="0" w:space="0" w:color="auto"/>
            <w:right w:val="none" w:sz="0" w:space="0" w:color="auto"/>
          </w:divBdr>
        </w:div>
        <w:div w:id="1849325355">
          <w:marLeft w:val="640"/>
          <w:marRight w:val="0"/>
          <w:marTop w:val="0"/>
          <w:marBottom w:val="0"/>
          <w:divBdr>
            <w:top w:val="none" w:sz="0" w:space="0" w:color="auto"/>
            <w:left w:val="none" w:sz="0" w:space="0" w:color="auto"/>
            <w:bottom w:val="none" w:sz="0" w:space="0" w:color="auto"/>
            <w:right w:val="none" w:sz="0" w:space="0" w:color="auto"/>
          </w:divBdr>
        </w:div>
        <w:div w:id="1859544469">
          <w:marLeft w:val="640"/>
          <w:marRight w:val="0"/>
          <w:marTop w:val="0"/>
          <w:marBottom w:val="0"/>
          <w:divBdr>
            <w:top w:val="none" w:sz="0" w:space="0" w:color="auto"/>
            <w:left w:val="none" w:sz="0" w:space="0" w:color="auto"/>
            <w:bottom w:val="none" w:sz="0" w:space="0" w:color="auto"/>
            <w:right w:val="none" w:sz="0" w:space="0" w:color="auto"/>
          </w:divBdr>
        </w:div>
        <w:div w:id="1878929467">
          <w:marLeft w:val="640"/>
          <w:marRight w:val="0"/>
          <w:marTop w:val="0"/>
          <w:marBottom w:val="0"/>
          <w:divBdr>
            <w:top w:val="none" w:sz="0" w:space="0" w:color="auto"/>
            <w:left w:val="none" w:sz="0" w:space="0" w:color="auto"/>
            <w:bottom w:val="none" w:sz="0" w:space="0" w:color="auto"/>
            <w:right w:val="none" w:sz="0" w:space="0" w:color="auto"/>
          </w:divBdr>
        </w:div>
        <w:div w:id="1917858623">
          <w:marLeft w:val="640"/>
          <w:marRight w:val="0"/>
          <w:marTop w:val="0"/>
          <w:marBottom w:val="0"/>
          <w:divBdr>
            <w:top w:val="none" w:sz="0" w:space="0" w:color="auto"/>
            <w:left w:val="none" w:sz="0" w:space="0" w:color="auto"/>
            <w:bottom w:val="none" w:sz="0" w:space="0" w:color="auto"/>
            <w:right w:val="none" w:sz="0" w:space="0" w:color="auto"/>
          </w:divBdr>
        </w:div>
        <w:div w:id="1990398012">
          <w:marLeft w:val="640"/>
          <w:marRight w:val="0"/>
          <w:marTop w:val="0"/>
          <w:marBottom w:val="0"/>
          <w:divBdr>
            <w:top w:val="none" w:sz="0" w:space="0" w:color="auto"/>
            <w:left w:val="none" w:sz="0" w:space="0" w:color="auto"/>
            <w:bottom w:val="none" w:sz="0" w:space="0" w:color="auto"/>
            <w:right w:val="none" w:sz="0" w:space="0" w:color="auto"/>
          </w:divBdr>
        </w:div>
        <w:div w:id="2033533752">
          <w:marLeft w:val="640"/>
          <w:marRight w:val="0"/>
          <w:marTop w:val="0"/>
          <w:marBottom w:val="0"/>
          <w:divBdr>
            <w:top w:val="none" w:sz="0" w:space="0" w:color="auto"/>
            <w:left w:val="none" w:sz="0" w:space="0" w:color="auto"/>
            <w:bottom w:val="none" w:sz="0" w:space="0" w:color="auto"/>
            <w:right w:val="none" w:sz="0" w:space="0" w:color="auto"/>
          </w:divBdr>
        </w:div>
        <w:div w:id="2101094654">
          <w:marLeft w:val="640"/>
          <w:marRight w:val="0"/>
          <w:marTop w:val="0"/>
          <w:marBottom w:val="0"/>
          <w:divBdr>
            <w:top w:val="none" w:sz="0" w:space="0" w:color="auto"/>
            <w:left w:val="none" w:sz="0" w:space="0" w:color="auto"/>
            <w:bottom w:val="none" w:sz="0" w:space="0" w:color="auto"/>
            <w:right w:val="none" w:sz="0" w:space="0" w:color="auto"/>
          </w:divBdr>
        </w:div>
        <w:div w:id="2128963822">
          <w:marLeft w:val="640"/>
          <w:marRight w:val="0"/>
          <w:marTop w:val="0"/>
          <w:marBottom w:val="0"/>
          <w:divBdr>
            <w:top w:val="none" w:sz="0" w:space="0" w:color="auto"/>
            <w:left w:val="none" w:sz="0" w:space="0" w:color="auto"/>
            <w:bottom w:val="none" w:sz="0" w:space="0" w:color="auto"/>
            <w:right w:val="none" w:sz="0" w:space="0" w:color="auto"/>
          </w:divBdr>
        </w:div>
      </w:divsChild>
    </w:div>
    <w:div w:id="1573588263">
      <w:bodyDiv w:val="1"/>
      <w:marLeft w:val="0"/>
      <w:marRight w:val="0"/>
      <w:marTop w:val="0"/>
      <w:marBottom w:val="0"/>
      <w:divBdr>
        <w:top w:val="none" w:sz="0" w:space="0" w:color="auto"/>
        <w:left w:val="none" w:sz="0" w:space="0" w:color="auto"/>
        <w:bottom w:val="none" w:sz="0" w:space="0" w:color="auto"/>
        <w:right w:val="none" w:sz="0" w:space="0" w:color="auto"/>
      </w:divBdr>
      <w:divsChild>
        <w:div w:id="101844979">
          <w:marLeft w:val="640"/>
          <w:marRight w:val="0"/>
          <w:marTop w:val="0"/>
          <w:marBottom w:val="0"/>
          <w:divBdr>
            <w:top w:val="none" w:sz="0" w:space="0" w:color="auto"/>
            <w:left w:val="none" w:sz="0" w:space="0" w:color="auto"/>
            <w:bottom w:val="none" w:sz="0" w:space="0" w:color="auto"/>
            <w:right w:val="none" w:sz="0" w:space="0" w:color="auto"/>
          </w:divBdr>
        </w:div>
        <w:div w:id="267471040">
          <w:marLeft w:val="640"/>
          <w:marRight w:val="0"/>
          <w:marTop w:val="0"/>
          <w:marBottom w:val="0"/>
          <w:divBdr>
            <w:top w:val="none" w:sz="0" w:space="0" w:color="auto"/>
            <w:left w:val="none" w:sz="0" w:space="0" w:color="auto"/>
            <w:bottom w:val="none" w:sz="0" w:space="0" w:color="auto"/>
            <w:right w:val="none" w:sz="0" w:space="0" w:color="auto"/>
          </w:divBdr>
        </w:div>
        <w:div w:id="300310759">
          <w:marLeft w:val="640"/>
          <w:marRight w:val="0"/>
          <w:marTop w:val="0"/>
          <w:marBottom w:val="0"/>
          <w:divBdr>
            <w:top w:val="none" w:sz="0" w:space="0" w:color="auto"/>
            <w:left w:val="none" w:sz="0" w:space="0" w:color="auto"/>
            <w:bottom w:val="none" w:sz="0" w:space="0" w:color="auto"/>
            <w:right w:val="none" w:sz="0" w:space="0" w:color="auto"/>
          </w:divBdr>
        </w:div>
        <w:div w:id="315956965">
          <w:marLeft w:val="640"/>
          <w:marRight w:val="0"/>
          <w:marTop w:val="0"/>
          <w:marBottom w:val="0"/>
          <w:divBdr>
            <w:top w:val="none" w:sz="0" w:space="0" w:color="auto"/>
            <w:left w:val="none" w:sz="0" w:space="0" w:color="auto"/>
            <w:bottom w:val="none" w:sz="0" w:space="0" w:color="auto"/>
            <w:right w:val="none" w:sz="0" w:space="0" w:color="auto"/>
          </w:divBdr>
        </w:div>
        <w:div w:id="357853070">
          <w:marLeft w:val="640"/>
          <w:marRight w:val="0"/>
          <w:marTop w:val="0"/>
          <w:marBottom w:val="0"/>
          <w:divBdr>
            <w:top w:val="none" w:sz="0" w:space="0" w:color="auto"/>
            <w:left w:val="none" w:sz="0" w:space="0" w:color="auto"/>
            <w:bottom w:val="none" w:sz="0" w:space="0" w:color="auto"/>
            <w:right w:val="none" w:sz="0" w:space="0" w:color="auto"/>
          </w:divBdr>
        </w:div>
        <w:div w:id="649095954">
          <w:marLeft w:val="640"/>
          <w:marRight w:val="0"/>
          <w:marTop w:val="0"/>
          <w:marBottom w:val="0"/>
          <w:divBdr>
            <w:top w:val="none" w:sz="0" w:space="0" w:color="auto"/>
            <w:left w:val="none" w:sz="0" w:space="0" w:color="auto"/>
            <w:bottom w:val="none" w:sz="0" w:space="0" w:color="auto"/>
            <w:right w:val="none" w:sz="0" w:space="0" w:color="auto"/>
          </w:divBdr>
        </w:div>
        <w:div w:id="735859149">
          <w:marLeft w:val="640"/>
          <w:marRight w:val="0"/>
          <w:marTop w:val="0"/>
          <w:marBottom w:val="0"/>
          <w:divBdr>
            <w:top w:val="none" w:sz="0" w:space="0" w:color="auto"/>
            <w:left w:val="none" w:sz="0" w:space="0" w:color="auto"/>
            <w:bottom w:val="none" w:sz="0" w:space="0" w:color="auto"/>
            <w:right w:val="none" w:sz="0" w:space="0" w:color="auto"/>
          </w:divBdr>
        </w:div>
        <w:div w:id="764574328">
          <w:marLeft w:val="640"/>
          <w:marRight w:val="0"/>
          <w:marTop w:val="0"/>
          <w:marBottom w:val="0"/>
          <w:divBdr>
            <w:top w:val="none" w:sz="0" w:space="0" w:color="auto"/>
            <w:left w:val="none" w:sz="0" w:space="0" w:color="auto"/>
            <w:bottom w:val="none" w:sz="0" w:space="0" w:color="auto"/>
            <w:right w:val="none" w:sz="0" w:space="0" w:color="auto"/>
          </w:divBdr>
        </w:div>
        <w:div w:id="845560756">
          <w:marLeft w:val="640"/>
          <w:marRight w:val="0"/>
          <w:marTop w:val="0"/>
          <w:marBottom w:val="0"/>
          <w:divBdr>
            <w:top w:val="none" w:sz="0" w:space="0" w:color="auto"/>
            <w:left w:val="none" w:sz="0" w:space="0" w:color="auto"/>
            <w:bottom w:val="none" w:sz="0" w:space="0" w:color="auto"/>
            <w:right w:val="none" w:sz="0" w:space="0" w:color="auto"/>
          </w:divBdr>
        </w:div>
        <w:div w:id="1014301480">
          <w:marLeft w:val="640"/>
          <w:marRight w:val="0"/>
          <w:marTop w:val="0"/>
          <w:marBottom w:val="0"/>
          <w:divBdr>
            <w:top w:val="none" w:sz="0" w:space="0" w:color="auto"/>
            <w:left w:val="none" w:sz="0" w:space="0" w:color="auto"/>
            <w:bottom w:val="none" w:sz="0" w:space="0" w:color="auto"/>
            <w:right w:val="none" w:sz="0" w:space="0" w:color="auto"/>
          </w:divBdr>
        </w:div>
        <w:div w:id="1076784848">
          <w:marLeft w:val="640"/>
          <w:marRight w:val="0"/>
          <w:marTop w:val="0"/>
          <w:marBottom w:val="0"/>
          <w:divBdr>
            <w:top w:val="none" w:sz="0" w:space="0" w:color="auto"/>
            <w:left w:val="none" w:sz="0" w:space="0" w:color="auto"/>
            <w:bottom w:val="none" w:sz="0" w:space="0" w:color="auto"/>
            <w:right w:val="none" w:sz="0" w:space="0" w:color="auto"/>
          </w:divBdr>
        </w:div>
        <w:div w:id="1316370472">
          <w:marLeft w:val="640"/>
          <w:marRight w:val="0"/>
          <w:marTop w:val="0"/>
          <w:marBottom w:val="0"/>
          <w:divBdr>
            <w:top w:val="none" w:sz="0" w:space="0" w:color="auto"/>
            <w:left w:val="none" w:sz="0" w:space="0" w:color="auto"/>
            <w:bottom w:val="none" w:sz="0" w:space="0" w:color="auto"/>
            <w:right w:val="none" w:sz="0" w:space="0" w:color="auto"/>
          </w:divBdr>
        </w:div>
        <w:div w:id="1345128362">
          <w:marLeft w:val="640"/>
          <w:marRight w:val="0"/>
          <w:marTop w:val="0"/>
          <w:marBottom w:val="0"/>
          <w:divBdr>
            <w:top w:val="none" w:sz="0" w:space="0" w:color="auto"/>
            <w:left w:val="none" w:sz="0" w:space="0" w:color="auto"/>
            <w:bottom w:val="none" w:sz="0" w:space="0" w:color="auto"/>
            <w:right w:val="none" w:sz="0" w:space="0" w:color="auto"/>
          </w:divBdr>
        </w:div>
        <w:div w:id="1486311269">
          <w:marLeft w:val="640"/>
          <w:marRight w:val="0"/>
          <w:marTop w:val="0"/>
          <w:marBottom w:val="0"/>
          <w:divBdr>
            <w:top w:val="none" w:sz="0" w:space="0" w:color="auto"/>
            <w:left w:val="none" w:sz="0" w:space="0" w:color="auto"/>
            <w:bottom w:val="none" w:sz="0" w:space="0" w:color="auto"/>
            <w:right w:val="none" w:sz="0" w:space="0" w:color="auto"/>
          </w:divBdr>
        </w:div>
        <w:div w:id="1543131251">
          <w:marLeft w:val="640"/>
          <w:marRight w:val="0"/>
          <w:marTop w:val="0"/>
          <w:marBottom w:val="0"/>
          <w:divBdr>
            <w:top w:val="none" w:sz="0" w:space="0" w:color="auto"/>
            <w:left w:val="none" w:sz="0" w:space="0" w:color="auto"/>
            <w:bottom w:val="none" w:sz="0" w:space="0" w:color="auto"/>
            <w:right w:val="none" w:sz="0" w:space="0" w:color="auto"/>
          </w:divBdr>
        </w:div>
        <w:div w:id="1560936781">
          <w:marLeft w:val="640"/>
          <w:marRight w:val="0"/>
          <w:marTop w:val="0"/>
          <w:marBottom w:val="0"/>
          <w:divBdr>
            <w:top w:val="none" w:sz="0" w:space="0" w:color="auto"/>
            <w:left w:val="none" w:sz="0" w:space="0" w:color="auto"/>
            <w:bottom w:val="none" w:sz="0" w:space="0" w:color="auto"/>
            <w:right w:val="none" w:sz="0" w:space="0" w:color="auto"/>
          </w:divBdr>
        </w:div>
        <w:div w:id="1623531482">
          <w:marLeft w:val="640"/>
          <w:marRight w:val="0"/>
          <w:marTop w:val="0"/>
          <w:marBottom w:val="0"/>
          <w:divBdr>
            <w:top w:val="none" w:sz="0" w:space="0" w:color="auto"/>
            <w:left w:val="none" w:sz="0" w:space="0" w:color="auto"/>
            <w:bottom w:val="none" w:sz="0" w:space="0" w:color="auto"/>
            <w:right w:val="none" w:sz="0" w:space="0" w:color="auto"/>
          </w:divBdr>
        </w:div>
        <w:div w:id="1754622475">
          <w:marLeft w:val="640"/>
          <w:marRight w:val="0"/>
          <w:marTop w:val="0"/>
          <w:marBottom w:val="0"/>
          <w:divBdr>
            <w:top w:val="none" w:sz="0" w:space="0" w:color="auto"/>
            <w:left w:val="none" w:sz="0" w:space="0" w:color="auto"/>
            <w:bottom w:val="none" w:sz="0" w:space="0" w:color="auto"/>
            <w:right w:val="none" w:sz="0" w:space="0" w:color="auto"/>
          </w:divBdr>
        </w:div>
        <w:div w:id="1807963728">
          <w:marLeft w:val="640"/>
          <w:marRight w:val="0"/>
          <w:marTop w:val="0"/>
          <w:marBottom w:val="0"/>
          <w:divBdr>
            <w:top w:val="none" w:sz="0" w:space="0" w:color="auto"/>
            <w:left w:val="none" w:sz="0" w:space="0" w:color="auto"/>
            <w:bottom w:val="none" w:sz="0" w:space="0" w:color="auto"/>
            <w:right w:val="none" w:sz="0" w:space="0" w:color="auto"/>
          </w:divBdr>
        </w:div>
        <w:div w:id="1811360909">
          <w:marLeft w:val="640"/>
          <w:marRight w:val="0"/>
          <w:marTop w:val="0"/>
          <w:marBottom w:val="0"/>
          <w:divBdr>
            <w:top w:val="none" w:sz="0" w:space="0" w:color="auto"/>
            <w:left w:val="none" w:sz="0" w:space="0" w:color="auto"/>
            <w:bottom w:val="none" w:sz="0" w:space="0" w:color="auto"/>
            <w:right w:val="none" w:sz="0" w:space="0" w:color="auto"/>
          </w:divBdr>
        </w:div>
        <w:div w:id="1815101701">
          <w:marLeft w:val="640"/>
          <w:marRight w:val="0"/>
          <w:marTop w:val="0"/>
          <w:marBottom w:val="0"/>
          <w:divBdr>
            <w:top w:val="none" w:sz="0" w:space="0" w:color="auto"/>
            <w:left w:val="none" w:sz="0" w:space="0" w:color="auto"/>
            <w:bottom w:val="none" w:sz="0" w:space="0" w:color="auto"/>
            <w:right w:val="none" w:sz="0" w:space="0" w:color="auto"/>
          </w:divBdr>
        </w:div>
        <w:div w:id="1897083296">
          <w:marLeft w:val="640"/>
          <w:marRight w:val="0"/>
          <w:marTop w:val="0"/>
          <w:marBottom w:val="0"/>
          <w:divBdr>
            <w:top w:val="none" w:sz="0" w:space="0" w:color="auto"/>
            <w:left w:val="none" w:sz="0" w:space="0" w:color="auto"/>
            <w:bottom w:val="none" w:sz="0" w:space="0" w:color="auto"/>
            <w:right w:val="none" w:sz="0" w:space="0" w:color="auto"/>
          </w:divBdr>
        </w:div>
        <w:div w:id="1935895798">
          <w:marLeft w:val="640"/>
          <w:marRight w:val="0"/>
          <w:marTop w:val="0"/>
          <w:marBottom w:val="0"/>
          <w:divBdr>
            <w:top w:val="none" w:sz="0" w:space="0" w:color="auto"/>
            <w:left w:val="none" w:sz="0" w:space="0" w:color="auto"/>
            <w:bottom w:val="none" w:sz="0" w:space="0" w:color="auto"/>
            <w:right w:val="none" w:sz="0" w:space="0" w:color="auto"/>
          </w:divBdr>
        </w:div>
        <w:div w:id="1967587743">
          <w:marLeft w:val="640"/>
          <w:marRight w:val="0"/>
          <w:marTop w:val="0"/>
          <w:marBottom w:val="0"/>
          <w:divBdr>
            <w:top w:val="none" w:sz="0" w:space="0" w:color="auto"/>
            <w:left w:val="none" w:sz="0" w:space="0" w:color="auto"/>
            <w:bottom w:val="none" w:sz="0" w:space="0" w:color="auto"/>
            <w:right w:val="none" w:sz="0" w:space="0" w:color="auto"/>
          </w:divBdr>
        </w:div>
        <w:div w:id="2064597873">
          <w:marLeft w:val="640"/>
          <w:marRight w:val="0"/>
          <w:marTop w:val="0"/>
          <w:marBottom w:val="0"/>
          <w:divBdr>
            <w:top w:val="none" w:sz="0" w:space="0" w:color="auto"/>
            <w:left w:val="none" w:sz="0" w:space="0" w:color="auto"/>
            <w:bottom w:val="none" w:sz="0" w:space="0" w:color="auto"/>
            <w:right w:val="none" w:sz="0" w:space="0" w:color="auto"/>
          </w:divBdr>
        </w:div>
        <w:div w:id="2096900755">
          <w:marLeft w:val="640"/>
          <w:marRight w:val="0"/>
          <w:marTop w:val="0"/>
          <w:marBottom w:val="0"/>
          <w:divBdr>
            <w:top w:val="none" w:sz="0" w:space="0" w:color="auto"/>
            <w:left w:val="none" w:sz="0" w:space="0" w:color="auto"/>
            <w:bottom w:val="none" w:sz="0" w:space="0" w:color="auto"/>
            <w:right w:val="none" w:sz="0" w:space="0" w:color="auto"/>
          </w:divBdr>
        </w:div>
      </w:divsChild>
    </w:div>
    <w:div w:id="1582837311">
      <w:bodyDiv w:val="1"/>
      <w:marLeft w:val="0"/>
      <w:marRight w:val="0"/>
      <w:marTop w:val="0"/>
      <w:marBottom w:val="0"/>
      <w:divBdr>
        <w:top w:val="none" w:sz="0" w:space="0" w:color="auto"/>
        <w:left w:val="none" w:sz="0" w:space="0" w:color="auto"/>
        <w:bottom w:val="none" w:sz="0" w:space="0" w:color="auto"/>
        <w:right w:val="none" w:sz="0" w:space="0" w:color="auto"/>
      </w:divBdr>
      <w:divsChild>
        <w:div w:id="142622673">
          <w:marLeft w:val="640"/>
          <w:marRight w:val="0"/>
          <w:marTop w:val="0"/>
          <w:marBottom w:val="0"/>
          <w:divBdr>
            <w:top w:val="none" w:sz="0" w:space="0" w:color="auto"/>
            <w:left w:val="none" w:sz="0" w:space="0" w:color="auto"/>
            <w:bottom w:val="none" w:sz="0" w:space="0" w:color="auto"/>
            <w:right w:val="none" w:sz="0" w:space="0" w:color="auto"/>
          </w:divBdr>
        </w:div>
        <w:div w:id="213740703">
          <w:marLeft w:val="640"/>
          <w:marRight w:val="0"/>
          <w:marTop w:val="0"/>
          <w:marBottom w:val="0"/>
          <w:divBdr>
            <w:top w:val="none" w:sz="0" w:space="0" w:color="auto"/>
            <w:left w:val="none" w:sz="0" w:space="0" w:color="auto"/>
            <w:bottom w:val="none" w:sz="0" w:space="0" w:color="auto"/>
            <w:right w:val="none" w:sz="0" w:space="0" w:color="auto"/>
          </w:divBdr>
        </w:div>
        <w:div w:id="248003879">
          <w:marLeft w:val="640"/>
          <w:marRight w:val="0"/>
          <w:marTop w:val="0"/>
          <w:marBottom w:val="0"/>
          <w:divBdr>
            <w:top w:val="none" w:sz="0" w:space="0" w:color="auto"/>
            <w:left w:val="none" w:sz="0" w:space="0" w:color="auto"/>
            <w:bottom w:val="none" w:sz="0" w:space="0" w:color="auto"/>
            <w:right w:val="none" w:sz="0" w:space="0" w:color="auto"/>
          </w:divBdr>
        </w:div>
        <w:div w:id="533884993">
          <w:marLeft w:val="640"/>
          <w:marRight w:val="0"/>
          <w:marTop w:val="0"/>
          <w:marBottom w:val="0"/>
          <w:divBdr>
            <w:top w:val="none" w:sz="0" w:space="0" w:color="auto"/>
            <w:left w:val="none" w:sz="0" w:space="0" w:color="auto"/>
            <w:bottom w:val="none" w:sz="0" w:space="0" w:color="auto"/>
            <w:right w:val="none" w:sz="0" w:space="0" w:color="auto"/>
          </w:divBdr>
        </w:div>
        <w:div w:id="643393197">
          <w:marLeft w:val="640"/>
          <w:marRight w:val="0"/>
          <w:marTop w:val="0"/>
          <w:marBottom w:val="0"/>
          <w:divBdr>
            <w:top w:val="none" w:sz="0" w:space="0" w:color="auto"/>
            <w:left w:val="none" w:sz="0" w:space="0" w:color="auto"/>
            <w:bottom w:val="none" w:sz="0" w:space="0" w:color="auto"/>
            <w:right w:val="none" w:sz="0" w:space="0" w:color="auto"/>
          </w:divBdr>
        </w:div>
        <w:div w:id="687828517">
          <w:marLeft w:val="640"/>
          <w:marRight w:val="0"/>
          <w:marTop w:val="0"/>
          <w:marBottom w:val="0"/>
          <w:divBdr>
            <w:top w:val="none" w:sz="0" w:space="0" w:color="auto"/>
            <w:left w:val="none" w:sz="0" w:space="0" w:color="auto"/>
            <w:bottom w:val="none" w:sz="0" w:space="0" w:color="auto"/>
            <w:right w:val="none" w:sz="0" w:space="0" w:color="auto"/>
          </w:divBdr>
        </w:div>
        <w:div w:id="774179807">
          <w:marLeft w:val="640"/>
          <w:marRight w:val="0"/>
          <w:marTop w:val="0"/>
          <w:marBottom w:val="0"/>
          <w:divBdr>
            <w:top w:val="none" w:sz="0" w:space="0" w:color="auto"/>
            <w:left w:val="none" w:sz="0" w:space="0" w:color="auto"/>
            <w:bottom w:val="none" w:sz="0" w:space="0" w:color="auto"/>
            <w:right w:val="none" w:sz="0" w:space="0" w:color="auto"/>
          </w:divBdr>
        </w:div>
        <w:div w:id="857892913">
          <w:marLeft w:val="640"/>
          <w:marRight w:val="0"/>
          <w:marTop w:val="0"/>
          <w:marBottom w:val="0"/>
          <w:divBdr>
            <w:top w:val="none" w:sz="0" w:space="0" w:color="auto"/>
            <w:left w:val="none" w:sz="0" w:space="0" w:color="auto"/>
            <w:bottom w:val="none" w:sz="0" w:space="0" w:color="auto"/>
            <w:right w:val="none" w:sz="0" w:space="0" w:color="auto"/>
          </w:divBdr>
        </w:div>
        <w:div w:id="974024117">
          <w:marLeft w:val="640"/>
          <w:marRight w:val="0"/>
          <w:marTop w:val="0"/>
          <w:marBottom w:val="0"/>
          <w:divBdr>
            <w:top w:val="none" w:sz="0" w:space="0" w:color="auto"/>
            <w:left w:val="none" w:sz="0" w:space="0" w:color="auto"/>
            <w:bottom w:val="none" w:sz="0" w:space="0" w:color="auto"/>
            <w:right w:val="none" w:sz="0" w:space="0" w:color="auto"/>
          </w:divBdr>
        </w:div>
        <w:div w:id="1011876129">
          <w:marLeft w:val="640"/>
          <w:marRight w:val="0"/>
          <w:marTop w:val="0"/>
          <w:marBottom w:val="0"/>
          <w:divBdr>
            <w:top w:val="none" w:sz="0" w:space="0" w:color="auto"/>
            <w:left w:val="none" w:sz="0" w:space="0" w:color="auto"/>
            <w:bottom w:val="none" w:sz="0" w:space="0" w:color="auto"/>
            <w:right w:val="none" w:sz="0" w:space="0" w:color="auto"/>
          </w:divBdr>
        </w:div>
        <w:div w:id="1193953497">
          <w:marLeft w:val="640"/>
          <w:marRight w:val="0"/>
          <w:marTop w:val="0"/>
          <w:marBottom w:val="0"/>
          <w:divBdr>
            <w:top w:val="none" w:sz="0" w:space="0" w:color="auto"/>
            <w:left w:val="none" w:sz="0" w:space="0" w:color="auto"/>
            <w:bottom w:val="none" w:sz="0" w:space="0" w:color="auto"/>
            <w:right w:val="none" w:sz="0" w:space="0" w:color="auto"/>
          </w:divBdr>
        </w:div>
        <w:div w:id="1223523671">
          <w:marLeft w:val="640"/>
          <w:marRight w:val="0"/>
          <w:marTop w:val="0"/>
          <w:marBottom w:val="0"/>
          <w:divBdr>
            <w:top w:val="none" w:sz="0" w:space="0" w:color="auto"/>
            <w:left w:val="none" w:sz="0" w:space="0" w:color="auto"/>
            <w:bottom w:val="none" w:sz="0" w:space="0" w:color="auto"/>
            <w:right w:val="none" w:sz="0" w:space="0" w:color="auto"/>
          </w:divBdr>
        </w:div>
        <w:div w:id="1236352280">
          <w:marLeft w:val="640"/>
          <w:marRight w:val="0"/>
          <w:marTop w:val="0"/>
          <w:marBottom w:val="0"/>
          <w:divBdr>
            <w:top w:val="none" w:sz="0" w:space="0" w:color="auto"/>
            <w:left w:val="none" w:sz="0" w:space="0" w:color="auto"/>
            <w:bottom w:val="none" w:sz="0" w:space="0" w:color="auto"/>
            <w:right w:val="none" w:sz="0" w:space="0" w:color="auto"/>
          </w:divBdr>
        </w:div>
        <w:div w:id="1358309806">
          <w:marLeft w:val="640"/>
          <w:marRight w:val="0"/>
          <w:marTop w:val="0"/>
          <w:marBottom w:val="0"/>
          <w:divBdr>
            <w:top w:val="none" w:sz="0" w:space="0" w:color="auto"/>
            <w:left w:val="none" w:sz="0" w:space="0" w:color="auto"/>
            <w:bottom w:val="none" w:sz="0" w:space="0" w:color="auto"/>
            <w:right w:val="none" w:sz="0" w:space="0" w:color="auto"/>
          </w:divBdr>
        </w:div>
        <w:div w:id="1444961119">
          <w:marLeft w:val="640"/>
          <w:marRight w:val="0"/>
          <w:marTop w:val="0"/>
          <w:marBottom w:val="0"/>
          <w:divBdr>
            <w:top w:val="none" w:sz="0" w:space="0" w:color="auto"/>
            <w:left w:val="none" w:sz="0" w:space="0" w:color="auto"/>
            <w:bottom w:val="none" w:sz="0" w:space="0" w:color="auto"/>
            <w:right w:val="none" w:sz="0" w:space="0" w:color="auto"/>
          </w:divBdr>
        </w:div>
        <w:div w:id="1472097511">
          <w:marLeft w:val="640"/>
          <w:marRight w:val="0"/>
          <w:marTop w:val="0"/>
          <w:marBottom w:val="0"/>
          <w:divBdr>
            <w:top w:val="none" w:sz="0" w:space="0" w:color="auto"/>
            <w:left w:val="none" w:sz="0" w:space="0" w:color="auto"/>
            <w:bottom w:val="none" w:sz="0" w:space="0" w:color="auto"/>
            <w:right w:val="none" w:sz="0" w:space="0" w:color="auto"/>
          </w:divBdr>
        </w:div>
        <w:div w:id="1521310232">
          <w:marLeft w:val="640"/>
          <w:marRight w:val="0"/>
          <w:marTop w:val="0"/>
          <w:marBottom w:val="0"/>
          <w:divBdr>
            <w:top w:val="none" w:sz="0" w:space="0" w:color="auto"/>
            <w:left w:val="none" w:sz="0" w:space="0" w:color="auto"/>
            <w:bottom w:val="none" w:sz="0" w:space="0" w:color="auto"/>
            <w:right w:val="none" w:sz="0" w:space="0" w:color="auto"/>
          </w:divBdr>
        </w:div>
        <w:div w:id="1559322831">
          <w:marLeft w:val="640"/>
          <w:marRight w:val="0"/>
          <w:marTop w:val="0"/>
          <w:marBottom w:val="0"/>
          <w:divBdr>
            <w:top w:val="none" w:sz="0" w:space="0" w:color="auto"/>
            <w:left w:val="none" w:sz="0" w:space="0" w:color="auto"/>
            <w:bottom w:val="none" w:sz="0" w:space="0" w:color="auto"/>
            <w:right w:val="none" w:sz="0" w:space="0" w:color="auto"/>
          </w:divBdr>
        </w:div>
        <w:div w:id="1657029422">
          <w:marLeft w:val="640"/>
          <w:marRight w:val="0"/>
          <w:marTop w:val="0"/>
          <w:marBottom w:val="0"/>
          <w:divBdr>
            <w:top w:val="none" w:sz="0" w:space="0" w:color="auto"/>
            <w:left w:val="none" w:sz="0" w:space="0" w:color="auto"/>
            <w:bottom w:val="none" w:sz="0" w:space="0" w:color="auto"/>
            <w:right w:val="none" w:sz="0" w:space="0" w:color="auto"/>
          </w:divBdr>
        </w:div>
        <w:div w:id="1816218027">
          <w:marLeft w:val="640"/>
          <w:marRight w:val="0"/>
          <w:marTop w:val="0"/>
          <w:marBottom w:val="0"/>
          <w:divBdr>
            <w:top w:val="none" w:sz="0" w:space="0" w:color="auto"/>
            <w:left w:val="none" w:sz="0" w:space="0" w:color="auto"/>
            <w:bottom w:val="none" w:sz="0" w:space="0" w:color="auto"/>
            <w:right w:val="none" w:sz="0" w:space="0" w:color="auto"/>
          </w:divBdr>
        </w:div>
        <w:div w:id="1884904009">
          <w:marLeft w:val="640"/>
          <w:marRight w:val="0"/>
          <w:marTop w:val="0"/>
          <w:marBottom w:val="0"/>
          <w:divBdr>
            <w:top w:val="none" w:sz="0" w:space="0" w:color="auto"/>
            <w:left w:val="none" w:sz="0" w:space="0" w:color="auto"/>
            <w:bottom w:val="none" w:sz="0" w:space="0" w:color="auto"/>
            <w:right w:val="none" w:sz="0" w:space="0" w:color="auto"/>
          </w:divBdr>
        </w:div>
        <w:div w:id="1906066822">
          <w:marLeft w:val="640"/>
          <w:marRight w:val="0"/>
          <w:marTop w:val="0"/>
          <w:marBottom w:val="0"/>
          <w:divBdr>
            <w:top w:val="none" w:sz="0" w:space="0" w:color="auto"/>
            <w:left w:val="none" w:sz="0" w:space="0" w:color="auto"/>
            <w:bottom w:val="none" w:sz="0" w:space="0" w:color="auto"/>
            <w:right w:val="none" w:sz="0" w:space="0" w:color="auto"/>
          </w:divBdr>
        </w:div>
      </w:divsChild>
    </w:div>
    <w:div w:id="1592733432">
      <w:bodyDiv w:val="1"/>
      <w:marLeft w:val="0"/>
      <w:marRight w:val="0"/>
      <w:marTop w:val="0"/>
      <w:marBottom w:val="0"/>
      <w:divBdr>
        <w:top w:val="none" w:sz="0" w:space="0" w:color="auto"/>
        <w:left w:val="none" w:sz="0" w:space="0" w:color="auto"/>
        <w:bottom w:val="none" w:sz="0" w:space="0" w:color="auto"/>
        <w:right w:val="none" w:sz="0" w:space="0" w:color="auto"/>
      </w:divBdr>
    </w:div>
    <w:div w:id="1604799347">
      <w:bodyDiv w:val="1"/>
      <w:marLeft w:val="0"/>
      <w:marRight w:val="0"/>
      <w:marTop w:val="0"/>
      <w:marBottom w:val="0"/>
      <w:divBdr>
        <w:top w:val="none" w:sz="0" w:space="0" w:color="auto"/>
        <w:left w:val="none" w:sz="0" w:space="0" w:color="auto"/>
        <w:bottom w:val="none" w:sz="0" w:space="0" w:color="auto"/>
        <w:right w:val="none" w:sz="0" w:space="0" w:color="auto"/>
      </w:divBdr>
      <w:divsChild>
        <w:div w:id="19017924">
          <w:marLeft w:val="640"/>
          <w:marRight w:val="0"/>
          <w:marTop w:val="0"/>
          <w:marBottom w:val="0"/>
          <w:divBdr>
            <w:top w:val="none" w:sz="0" w:space="0" w:color="auto"/>
            <w:left w:val="none" w:sz="0" w:space="0" w:color="auto"/>
            <w:bottom w:val="none" w:sz="0" w:space="0" w:color="auto"/>
            <w:right w:val="none" w:sz="0" w:space="0" w:color="auto"/>
          </w:divBdr>
        </w:div>
        <w:div w:id="33427481">
          <w:marLeft w:val="640"/>
          <w:marRight w:val="0"/>
          <w:marTop w:val="0"/>
          <w:marBottom w:val="0"/>
          <w:divBdr>
            <w:top w:val="none" w:sz="0" w:space="0" w:color="auto"/>
            <w:left w:val="none" w:sz="0" w:space="0" w:color="auto"/>
            <w:bottom w:val="none" w:sz="0" w:space="0" w:color="auto"/>
            <w:right w:val="none" w:sz="0" w:space="0" w:color="auto"/>
          </w:divBdr>
        </w:div>
        <w:div w:id="344593909">
          <w:marLeft w:val="640"/>
          <w:marRight w:val="0"/>
          <w:marTop w:val="0"/>
          <w:marBottom w:val="0"/>
          <w:divBdr>
            <w:top w:val="none" w:sz="0" w:space="0" w:color="auto"/>
            <w:left w:val="none" w:sz="0" w:space="0" w:color="auto"/>
            <w:bottom w:val="none" w:sz="0" w:space="0" w:color="auto"/>
            <w:right w:val="none" w:sz="0" w:space="0" w:color="auto"/>
          </w:divBdr>
        </w:div>
        <w:div w:id="414934175">
          <w:marLeft w:val="640"/>
          <w:marRight w:val="0"/>
          <w:marTop w:val="0"/>
          <w:marBottom w:val="0"/>
          <w:divBdr>
            <w:top w:val="none" w:sz="0" w:space="0" w:color="auto"/>
            <w:left w:val="none" w:sz="0" w:space="0" w:color="auto"/>
            <w:bottom w:val="none" w:sz="0" w:space="0" w:color="auto"/>
            <w:right w:val="none" w:sz="0" w:space="0" w:color="auto"/>
          </w:divBdr>
        </w:div>
        <w:div w:id="521239665">
          <w:marLeft w:val="640"/>
          <w:marRight w:val="0"/>
          <w:marTop w:val="0"/>
          <w:marBottom w:val="0"/>
          <w:divBdr>
            <w:top w:val="none" w:sz="0" w:space="0" w:color="auto"/>
            <w:left w:val="none" w:sz="0" w:space="0" w:color="auto"/>
            <w:bottom w:val="none" w:sz="0" w:space="0" w:color="auto"/>
            <w:right w:val="none" w:sz="0" w:space="0" w:color="auto"/>
          </w:divBdr>
        </w:div>
        <w:div w:id="643049471">
          <w:marLeft w:val="640"/>
          <w:marRight w:val="0"/>
          <w:marTop w:val="0"/>
          <w:marBottom w:val="0"/>
          <w:divBdr>
            <w:top w:val="none" w:sz="0" w:space="0" w:color="auto"/>
            <w:left w:val="none" w:sz="0" w:space="0" w:color="auto"/>
            <w:bottom w:val="none" w:sz="0" w:space="0" w:color="auto"/>
            <w:right w:val="none" w:sz="0" w:space="0" w:color="auto"/>
          </w:divBdr>
        </w:div>
        <w:div w:id="648484443">
          <w:marLeft w:val="640"/>
          <w:marRight w:val="0"/>
          <w:marTop w:val="0"/>
          <w:marBottom w:val="0"/>
          <w:divBdr>
            <w:top w:val="none" w:sz="0" w:space="0" w:color="auto"/>
            <w:left w:val="none" w:sz="0" w:space="0" w:color="auto"/>
            <w:bottom w:val="none" w:sz="0" w:space="0" w:color="auto"/>
            <w:right w:val="none" w:sz="0" w:space="0" w:color="auto"/>
          </w:divBdr>
        </w:div>
        <w:div w:id="720403987">
          <w:marLeft w:val="640"/>
          <w:marRight w:val="0"/>
          <w:marTop w:val="0"/>
          <w:marBottom w:val="0"/>
          <w:divBdr>
            <w:top w:val="none" w:sz="0" w:space="0" w:color="auto"/>
            <w:left w:val="none" w:sz="0" w:space="0" w:color="auto"/>
            <w:bottom w:val="none" w:sz="0" w:space="0" w:color="auto"/>
            <w:right w:val="none" w:sz="0" w:space="0" w:color="auto"/>
          </w:divBdr>
        </w:div>
        <w:div w:id="729501817">
          <w:marLeft w:val="640"/>
          <w:marRight w:val="0"/>
          <w:marTop w:val="0"/>
          <w:marBottom w:val="0"/>
          <w:divBdr>
            <w:top w:val="none" w:sz="0" w:space="0" w:color="auto"/>
            <w:left w:val="none" w:sz="0" w:space="0" w:color="auto"/>
            <w:bottom w:val="none" w:sz="0" w:space="0" w:color="auto"/>
            <w:right w:val="none" w:sz="0" w:space="0" w:color="auto"/>
          </w:divBdr>
        </w:div>
        <w:div w:id="1041394782">
          <w:marLeft w:val="640"/>
          <w:marRight w:val="0"/>
          <w:marTop w:val="0"/>
          <w:marBottom w:val="0"/>
          <w:divBdr>
            <w:top w:val="none" w:sz="0" w:space="0" w:color="auto"/>
            <w:left w:val="none" w:sz="0" w:space="0" w:color="auto"/>
            <w:bottom w:val="none" w:sz="0" w:space="0" w:color="auto"/>
            <w:right w:val="none" w:sz="0" w:space="0" w:color="auto"/>
          </w:divBdr>
        </w:div>
        <w:div w:id="1323704897">
          <w:marLeft w:val="640"/>
          <w:marRight w:val="0"/>
          <w:marTop w:val="0"/>
          <w:marBottom w:val="0"/>
          <w:divBdr>
            <w:top w:val="none" w:sz="0" w:space="0" w:color="auto"/>
            <w:left w:val="none" w:sz="0" w:space="0" w:color="auto"/>
            <w:bottom w:val="none" w:sz="0" w:space="0" w:color="auto"/>
            <w:right w:val="none" w:sz="0" w:space="0" w:color="auto"/>
          </w:divBdr>
        </w:div>
        <w:div w:id="1403455378">
          <w:marLeft w:val="640"/>
          <w:marRight w:val="0"/>
          <w:marTop w:val="0"/>
          <w:marBottom w:val="0"/>
          <w:divBdr>
            <w:top w:val="none" w:sz="0" w:space="0" w:color="auto"/>
            <w:left w:val="none" w:sz="0" w:space="0" w:color="auto"/>
            <w:bottom w:val="none" w:sz="0" w:space="0" w:color="auto"/>
            <w:right w:val="none" w:sz="0" w:space="0" w:color="auto"/>
          </w:divBdr>
        </w:div>
        <w:div w:id="1414930267">
          <w:marLeft w:val="640"/>
          <w:marRight w:val="0"/>
          <w:marTop w:val="0"/>
          <w:marBottom w:val="0"/>
          <w:divBdr>
            <w:top w:val="none" w:sz="0" w:space="0" w:color="auto"/>
            <w:left w:val="none" w:sz="0" w:space="0" w:color="auto"/>
            <w:bottom w:val="none" w:sz="0" w:space="0" w:color="auto"/>
            <w:right w:val="none" w:sz="0" w:space="0" w:color="auto"/>
          </w:divBdr>
        </w:div>
        <w:div w:id="1418791571">
          <w:marLeft w:val="640"/>
          <w:marRight w:val="0"/>
          <w:marTop w:val="0"/>
          <w:marBottom w:val="0"/>
          <w:divBdr>
            <w:top w:val="none" w:sz="0" w:space="0" w:color="auto"/>
            <w:left w:val="none" w:sz="0" w:space="0" w:color="auto"/>
            <w:bottom w:val="none" w:sz="0" w:space="0" w:color="auto"/>
            <w:right w:val="none" w:sz="0" w:space="0" w:color="auto"/>
          </w:divBdr>
        </w:div>
        <w:div w:id="1424186339">
          <w:marLeft w:val="640"/>
          <w:marRight w:val="0"/>
          <w:marTop w:val="0"/>
          <w:marBottom w:val="0"/>
          <w:divBdr>
            <w:top w:val="none" w:sz="0" w:space="0" w:color="auto"/>
            <w:left w:val="none" w:sz="0" w:space="0" w:color="auto"/>
            <w:bottom w:val="none" w:sz="0" w:space="0" w:color="auto"/>
            <w:right w:val="none" w:sz="0" w:space="0" w:color="auto"/>
          </w:divBdr>
        </w:div>
        <w:div w:id="1510827641">
          <w:marLeft w:val="640"/>
          <w:marRight w:val="0"/>
          <w:marTop w:val="0"/>
          <w:marBottom w:val="0"/>
          <w:divBdr>
            <w:top w:val="none" w:sz="0" w:space="0" w:color="auto"/>
            <w:left w:val="none" w:sz="0" w:space="0" w:color="auto"/>
            <w:bottom w:val="none" w:sz="0" w:space="0" w:color="auto"/>
            <w:right w:val="none" w:sz="0" w:space="0" w:color="auto"/>
          </w:divBdr>
        </w:div>
        <w:div w:id="1600140349">
          <w:marLeft w:val="640"/>
          <w:marRight w:val="0"/>
          <w:marTop w:val="0"/>
          <w:marBottom w:val="0"/>
          <w:divBdr>
            <w:top w:val="none" w:sz="0" w:space="0" w:color="auto"/>
            <w:left w:val="none" w:sz="0" w:space="0" w:color="auto"/>
            <w:bottom w:val="none" w:sz="0" w:space="0" w:color="auto"/>
            <w:right w:val="none" w:sz="0" w:space="0" w:color="auto"/>
          </w:divBdr>
        </w:div>
        <w:div w:id="1685668046">
          <w:marLeft w:val="640"/>
          <w:marRight w:val="0"/>
          <w:marTop w:val="0"/>
          <w:marBottom w:val="0"/>
          <w:divBdr>
            <w:top w:val="none" w:sz="0" w:space="0" w:color="auto"/>
            <w:left w:val="none" w:sz="0" w:space="0" w:color="auto"/>
            <w:bottom w:val="none" w:sz="0" w:space="0" w:color="auto"/>
            <w:right w:val="none" w:sz="0" w:space="0" w:color="auto"/>
          </w:divBdr>
        </w:div>
        <w:div w:id="1761636823">
          <w:marLeft w:val="640"/>
          <w:marRight w:val="0"/>
          <w:marTop w:val="0"/>
          <w:marBottom w:val="0"/>
          <w:divBdr>
            <w:top w:val="none" w:sz="0" w:space="0" w:color="auto"/>
            <w:left w:val="none" w:sz="0" w:space="0" w:color="auto"/>
            <w:bottom w:val="none" w:sz="0" w:space="0" w:color="auto"/>
            <w:right w:val="none" w:sz="0" w:space="0" w:color="auto"/>
          </w:divBdr>
        </w:div>
        <w:div w:id="1884831103">
          <w:marLeft w:val="640"/>
          <w:marRight w:val="0"/>
          <w:marTop w:val="0"/>
          <w:marBottom w:val="0"/>
          <w:divBdr>
            <w:top w:val="none" w:sz="0" w:space="0" w:color="auto"/>
            <w:left w:val="none" w:sz="0" w:space="0" w:color="auto"/>
            <w:bottom w:val="none" w:sz="0" w:space="0" w:color="auto"/>
            <w:right w:val="none" w:sz="0" w:space="0" w:color="auto"/>
          </w:divBdr>
        </w:div>
        <w:div w:id="1922644772">
          <w:marLeft w:val="640"/>
          <w:marRight w:val="0"/>
          <w:marTop w:val="0"/>
          <w:marBottom w:val="0"/>
          <w:divBdr>
            <w:top w:val="none" w:sz="0" w:space="0" w:color="auto"/>
            <w:left w:val="none" w:sz="0" w:space="0" w:color="auto"/>
            <w:bottom w:val="none" w:sz="0" w:space="0" w:color="auto"/>
            <w:right w:val="none" w:sz="0" w:space="0" w:color="auto"/>
          </w:divBdr>
        </w:div>
        <w:div w:id="1991058501">
          <w:marLeft w:val="640"/>
          <w:marRight w:val="0"/>
          <w:marTop w:val="0"/>
          <w:marBottom w:val="0"/>
          <w:divBdr>
            <w:top w:val="none" w:sz="0" w:space="0" w:color="auto"/>
            <w:left w:val="none" w:sz="0" w:space="0" w:color="auto"/>
            <w:bottom w:val="none" w:sz="0" w:space="0" w:color="auto"/>
            <w:right w:val="none" w:sz="0" w:space="0" w:color="auto"/>
          </w:divBdr>
        </w:div>
        <w:div w:id="2001080417">
          <w:marLeft w:val="640"/>
          <w:marRight w:val="0"/>
          <w:marTop w:val="0"/>
          <w:marBottom w:val="0"/>
          <w:divBdr>
            <w:top w:val="none" w:sz="0" w:space="0" w:color="auto"/>
            <w:left w:val="none" w:sz="0" w:space="0" w:color="auto"/>
            <w:bottom w:val="none" w:sz="0" w:space="0" w:color="auto"/>
            <w:right w:val="none" w:sz="0" w:space="0" w:color="auto"/>
          </w:divBdr>
        </w:div>
        <w:div w:id="2133400296">
          <w:marLeft w:val="640"/>
          <w:marRight w:val="0"/>
          <w:marTop w:val="0"/>
          <w:marBottom w:val="0"/>
          <w:divBdr>
            <w:top w:val="none" w:sz="0" w:space="0" w:color="auto"/>
            <w:left w:val="none" w:sz="0" w:space="0" w:color="auto"/>
            <w:bottom w:val="none" w:sz="0" w:space="0" w:color="auto"/>
            <w:right w:val="none" w:sz="0" w:space="0" w:color="auto"/>
          </w:divBdr>
        </w:div>
      </w:divsChild>
    </w:div>
    <w:div w:id="1638874016">
      <w:bodyDiv w:val="1"/>
      <w:marLeft w:val="0"/>
      <w:marRight w:val="0"/>
      <w:marTop w:val="0"/>
      <w:marBottom w:val="0"/>
      <w:divBdr>
        <w:top w:val="none" w:sz="0" w:space="0" w:color="auto"/>
        <w:left w:val="none" w:sz="0" w:space="0" w:color="auto"/>
        <w:bottom w:val="none" w:sz="0" w:space="0" w:color="auto"/>
        <w:right w:val="none" w:sz="0" w:space="0" w:color="auto"/>
      </w:divBdr>
      <w:divsChild>
        <w:div w:id="36324622">
          <w:marLeft w:val="640"/>
          <w:marRight w:val="0"/>
          <w:marTop w:val="0"/>
          <w:marBottom w:val="0"/>
          <w:divBdr>
            <w:top w:val="none" w:sz="0" w:space="0" w:color="auto"/>
            <w:left w:val="none" w:sz="0" w:space="0" w:color="auto"/>
            <w:bottom w:val="none" w:sz="0" w:space="0" w:color="auto"/>
            <w:right w:val="none" w:sz="0" w:space="0" w:color="auto"/>
          </w:divBdr>
        </w:div>
        <w:div w:id="97024060">
          <w:marLeft w:val="640"/>
          <w:marRight w:val="0"/>
          <w:marTop w:val="0"/>
          <w:marBottom w:val="0"/>
          <w:divBdr>
            <w:top w:val="none" w:sz="0" w:space="0" w:color="auto"/>
            <w:left w:val="none" w:sz="0" w:space="0" w:color="auto"/>
            <w:bottom w:val="none" w:sz="0" w:space="0" w:color="auto"/>
            <w:right w:val="none" w:sz="0" w:space="0" w:color="auto"/>
          </w:divBdr>
        </w:div>
        <w:div w:id="102967138">
          <w:marLeft w:val="640"/>
          <w:marRight w:val="0"/>
          <w:marTop w:val="0"/>
          <w:marBottom w:val="0"/>
          <w:divBdr>
            <w:top w:val="none" w:sz="0" w:space="0" w:color="auto"/>
            <w:left w:val="none" w:sz="0" w:space="0" w:color="auto"/>
            <w:bottom w:val="none" w:sz="0" w:space="0" w:color="auto"/>
            <w:right w:val="none" w:sz="0" w:space="0" w:color="auto"/>
          </w:divBdr>
        </w:div>
        <w:div w:id="161088762">
          <w:marLeft w:val="640"/>
          <w:marRight w:val="0"/>
          <w:marTop w:val="0"/>
          <w:marBottom w:val="0"/>
          <w:divBdr>
            <w:top w:val="none" w:sz="0" w:space="0" w:color="auto"/>
            <w:left w:val="none" w:sz="0" w:space="0" w:color="auto"/>
            <w:bottom w:val="none" w:sz="0" w:space="0" w:color="auto"/>
            <w:right w:val="none" w:sz="0" w:space="0" w:color="auto"/>
          </w:divBdr>
        </w:div>
        <w:div w:id="317074017">
          <w:marLeft w:val="640"/>
          <w:marRight w:val="0"/>
          <w:marTop w:val="0"/>
          <w:marBottom w:val="0"/>
          <w:divBdr>
            <w:top w:val="none" w:sz="0" w:space="0" w:color="auto"/>
            <w:left w:val="none" w:sz="0" w:space="0" w:color="auto"/>
            <w:bottom w:val="none" w:sz="0" w:space="0" w:color="auto"/>
            <w:right w:val="none" w:sz="0" w:space="0" w:color="auto"/>
          </w:divBdr>
        </w:div>
        <w:div w:id="326515173">
          <w:marLeft w:val="640"/>
          <w:marRight w:val="0"/>
          <w:marTop w:val="0"/>
          <w:marBottom w:val="0"/>
          <w:divBdr>
            <w:top w:val="none" w:sz="0" w:space="0" w:color="auto"/>
            <w:left w:val="none" w:sz="0" w:space="0" w:color="auto"/>
            <w:bottom w:val="none" w:sz="0" w:space="0" w:color="auto"/>
            <w:right w:val="none" w:sz="0" w:space="0" w:color="auto"/>
          </w:divBdr>
        </w:div>
        <w:div w:id="399671189">
          <w:marLeft w:val="640"/>
          <w:marRight w:val="0"/>
          <w:marTop w:val="0"/>
          <w:marBottom w:val="0"/>
          <w:divBdr>
            <w:top w:val="none" w:sz="0" w:space="0" w:color="auto"/>
            <w:left w:val="none" w:sz="0" w:space="0" w:color="auto"/>
            <w:bottom w:val="none" w:sz="0" w:space="0" w:color="auto"/>
            <w:right w:val="none" w:sz="0" w:space="0" w:color="auto"/>
          </w:divBdr>
        </w:div>
        <w:div w:id="506291942">
          <w:marLeft w:val="640"/>
          <w:marRight w:val="0"/>
          <w:marTop w:val="0"/>
          <w:marBottom w:val="0"/>
          <w:divBdr>
            <w:top w:val="none" w:sz="0" w:space="0" w:color="auto"/>
            <w:left w:val="none" w:sz="0" w:space="0" w:color="auto"/>
            <w:bottom w:val="none" w:sz="0" w:space="0" w:color="auto"/>
            <w:right w:val="none" w:sz="0" w:space="0" w:color="auto"/>
          </w:divBdr>
        </w:div>
        <w:div w:id="666254473">
          <w:marLeft w:val="640"/>
          <w:marRight w:val="0"/>
          <w:marTop w:val="0"/>
          <w:marBottom w:val="0"/>
          <w:divBdr>
            <w:top w:val="none" w:sz="0" w:space="0" w:color="auto"/>
            <w:left w:val="none" w:sz="0" w:space="0" w:color="auto"/>
            <w:bottom w:val="none" w:sz="0" w:space="0" w:color="auto"/>
            <w:right w:val="none" w:sz="0" w:space="0" w:color="auto"/>
          </w:divBdr>
        </w:div>
        <w:div w:id="742333232">
          <w:marLeft w:val="640"/>
          <w:marRight w:val="0"/>
          <w:marTop w:val="0"/>
          <w:marBottom w:val="0"/>
          <w:divBdr>
            <w:top w:val="none" w:sz="0" w:space="0" w:color="auto"/>
            <w:left w:val="none" w:sz="0" w:space="0" w:color="auto"/>
            <w:bottom w:val="none" w:sz="0" w:space="0" w:color="auto"/>
            <w:right w:val="none" w:sz="0" w:space="0" w:color="auto"/>
          </w:divBdr>
        </w:div>
        <w:div w:id="823544657">
          <w:marLeft w:val="640"/>
          <w:marRight w:val="0"/>
          <w:marTop w:val="0"/>
          <w:marBottom w:val="0"/>
          <w:divBdr>
            <w:top w:val="none" w:sz="0" w:space="0" w:color="auto"/>
            <w:left w:val="none" w:sz="0" w:space="0" w:color="auto"/>
            <w:bottom w:val="none" w:sz="0" w:space="0" w:color="auto"/>
            <w:right w:val="none" w:sz="0" w:space="0" w:color="auto"/>
          </w:divBdr>
        </w:div>
        <w:div w:id="852956847">
          <w:marLeft w:val="640"/>
          <w:marRight w:val="0"/>
          <w:marTop w:val="0"/>
          <w:marBottom w:val="0"/>
          <w:divBdr>
            <w:top w:val="none" w:sz="0" w:space="0" w:color="auto"/>
            <w:left w:val="none" w:sz="0" w:space="0" w:color="auto"/>
            <w:bottom w:val="none" w:sz="0" w:space="0" w:color="auto"/>
            <w:right w:val="none" w:sz="0" w:space="0" w:color="auto"/>
          </w:divBdr>
        </w:div>
        <w:div w:id="854197184">
          <w:marLeft w:val="640"/>
          <w:marRight w:val="0"/>
          <w:marTop w:val="0"/>
          <w:marBottom w:val="0"/>
          <w:divBdr>
            <w:top w:val="none" w:sz="0" w:space="0" w:color="auto"/>
            <w:left w:val="none" w:sz="0" w:space="0" w:color="auto"/>
            <w:bottom w:val="none" w:sz="0" w:space="0" w:color="auto"/>
            <w:right w:val="none" w:sz="0" w:space="0" w:color="auto"/>
          </w:divBdr>
        </w:div>
        <w:div w:id="999231294">
          <w:marLeft w:val="640"/>
          <w:marRight w:val="0"/>
          <w:marTop w:val="0"/>
          <w:marBottom w:val="0"/>
          <w:divBdr>
            <w:top w:val="none" w:sz="0" w:space="0" w:color="auto"/>
            <w:left w:val="none" w:sz="0" w:space="0" w:color="auto"/>
            <w:bottom w:val="none" w:sz="0" w:space="0" w:color="auto"/>
            <w:right w:val="none" w:sz="0" w:space="0" w:color="auto"/>
          </w:divBdr>
        </w:div>
        <w:div w:id="1114404512">
          <w:marLeft w:val="640"/>
          <w:marRight w:val="0"/>
          <w:marTop w:val="0"/>
          <w:marBottom w:val="0"/>
          <w:divBdr>
            <w:top w:val="none" w:sz="0" w:space="0" w:color="auto"/>
            <w:left w:val="none" w:sz="0" w:space="0" w:color="auto"/>
            <w:bottom w:val="none" w:sz="0" w:space="0" w:color="auto"/>
            <w:right w:val="none" w:sz="0" w:space="0" w:color="auto"/>
          </w:divBdr>
        </w:div>
        <w:div w:id="1188173843">
          <w:marLeft w:val="640"/>
          <w:marRight w:val="0"/>
          <w:marTop w:val="0"/>
          <w:marBottom w:val="0"/>
          <w:divBdr>
            <w:top w:val="none" w:sz="0" w:space="0" w:color="auto"/>
            <w:left w:val="none" w:sz="0" w:space="0" w:color="auto"/>
            <w:bottom w:val="none" w:sz="0" w:space="0" w:color="auto"/>
            <w:right w:val="none" w:sz="0" w:space="0" w:color="auto"/>
          </w:divBdr>
        </w:div>
        <w:div w:id="1233464121">
          <w:marLeft w:val="640"/>
          <w:marRight w:val="0"/>
          <w:marTop w:val="0"/>
          <w:marBottom w:val="0"/>
          <w:divBdr>
            <w:top w:val="none" w:sz="0" w:space="0" w:color="auto"/>
            <w:left w:val="none" w:sz="0" w:space="0" w:color="auto"/>
            <w:bottom w:val="none" w:sz="0" w:space="0" w:color="auto"/>
            <w:right w:val="none" w:sz="0" w:space="0" w:color="auto"/>
          </w:divBdr>
        </w:div>
        <w:div w:id="1320498099">
          <w:marLeft w:val="640"/>
          <w:marRight w:val="0"/>
          <w:marTop w:val="0"/>
          <w:marBottom w:val="0"/>
          <w:divBdr>
            <w:top w:val="none" w:sz="0" w:space="0" w:color="auto"/>
            <w:left w:val="none" w:sz="0" w:space="0" w:color="auto"/>
            <w:bottom w:val="none" w:sz="0" w:space="0" w:color="auto"/>
            <w:right w:val="none" w:sz="0" w:space="0" w:color="auto"/>
          </w:divBdr>
        </w:div>
        <w:div w:id="1376739204">
          <w:marLeft w:val="640"/>
          <w:marRight w:val="0"/>
          <w:marTop w:val="0"/>
          <w:marBottom w:val="0"/>
          <w:divBdr>
            <w:top w:val="none" w:sz="0" w:space="0" w:color="auto"/>
            <w:left w:val="none" w:sz="0" w:space="0" w:color="auto"/>
            <w:bottom w:val="none" w:sz="0" w:space="0" w:color="auto"/>
            <w:right w:val="none" w:sz="0" w:space="0" w:color="auto"/>
          </w:divBdr>
        </w:div>
        <w:div w:id="1545680217">
          <w:marLeft w:val="640"/>
          <w:marRight w:val="0"/>
          <w:marTop w:val="0"/>
          <w:marBottom w:val="0"/>
          <w:divBdr>
            <w:top w:val="none" w:sz="0" w:space="0" w:color="auto"/>
            <w:left w:val="none" w:sz="0" w:space="0" w:color="auto"/>
            <w:bottom w:val="none" w:sz="0" w:space="0" w:color="auto"/>
            <w:right w:val="none" w:sz="0" w:space="0" w:color="auto"/>
          </w:divBdr>
        </w:div>
        <w:div w:id="1635058119">
          <w:marLeft w:val="640"/>
          <w:marRight w:val="0"/>
          <w:marTop w:val="0"/>
          <w:marBottom w:val="0"/>
          <w:divBdr>
            <w:top w:val="none" w:sz="0" w:space="0" w:color="auto"/>
            <w:left w:val="none" w:sz="0" w:space="0" w:color="auto"/>
            <w:bottom w:val="none" w:sz="0" w:space="0" w:color="auto"/>
            <w:right w:val="none" w:sz="0" w:space="0" w:color="auto"/>
          </w:divBdr>
        </w:div>
        <w:div w:id="1874461365">
          <w:marLeft w:val="640"/>
          <w:marRight w:val="0"/>
          <w:marTop w:val="0"/>
          <w:marBottom w:val="0"/>
          <w:divBdr>
            <w:top w:val="none" w:sz="0" w:space="0" w:color="auto"/>
            <w:left w:val="none" w:sz="0" w:space="0" w:color="auto"/>
            <w:bottom w:val="none" w:sz="0" w:space="0" w:color="auto"/>
            <w:right w:val="none" w:sz="0" w:space="0" w:color="auto"/>
          </w:divBdr>
        </w:div>
        <w:div w:id="1911377506">
          <w:marLeft w:val="640"/>
          <w:marRight w:val="0"/>
          <w:marTop w:val="0"/>
          <w:marBottom w:val="0"/>
          <w:divBdr>
            <w:top w:val="none" w:sz="0" w:space="0" w:color="auto"/>
            <w:left w:val="none" w:sz="0" w:space="0" w:color="auto"/>
            <w:bottom w:val="none" w:sz="0" w:space="0" w:color="auto"/>
            <w:right w:val="none" w:sz="0" w:space="0" w:color="auto"/>
          </w:divBdr>
        </w:div>
        <w:div w:id="2015376679">
          <w:marLeft w:val="640"/>
          <w:marRight w:val="0"/>
          <w:marTop w:val="0"/>
          <w:marBottom w:val="0"/>
          <w:divBdr>
            <w:top w:val="none" w:sz="0" w:space="0" w:color="auto"/>
            <w:left w:val="none" w:sz="0" w:space="0" w:color="auto"/>
            <w:bottom w:val="none" w:sz="0" w:space="0" w:color="auto"/>
            <w:right w:val="none" w:sz="0" w:space="0" w:color="auto"/>
          </w:divBdr>
        </w:div>
        <w:div w:id="2020616217">
          <w:marLeft w:val="640"/>
          <w:marRight w:val="0"/>
          <w:marTop w:val="0"/>
          <w:marBottom w:val="0"/>
          <w:divBdr>
            <w:top w:val="none" w:sz="0" w:space="0" w:color="auto"/>
            <w:left w:val="none" w:sz="0" w:space="0" w:color="auto"/>
            <w:bottom w:val="none" w:sz="0" w:space="0" w:color="auto"/>
            <w:right w:val="none" w:sz="0" w:space="0" w:color="auto"/>
          </w:divBdr>
        </w:div>
      </w:divsChild>
    </w:div>
    <w:div w:id="1677880151">
      <w:bodyDiv w:val="1"/>
      <w:marLeft w:val="0"/>
      <w:marRight w:val="0"/>
      <w:marTop w:val="0"/>
      <w:marBottom w:val="0"/>
      <w:divBdr>
        <w:top w:val="none" w:sz="0" w:space="0" w:color="auto"/>
        <w:left w:val="none" w:sz="0" w:space="0" w:color="auto"/>
        <w:bottom w:val="none" w:sz="0" w:space="0" w:color="auto"/>
        <w:right w:val="none" w:sz="0" w:space="0" w:color="auto"/>
      </w:divBdr>
      <w:divsChild>
        <w:div w:id="104621322">
          <w:marLeft w:val="640"/>
          <w:marRight w:val="0"/>
          <w:marTop w:val="0"/>
          <w:marBottom w:val="0"/>
          <w:divBdr>
            <w:top w:val="none" w:sz="0" w:space="0" w:color="auto"/>
            <w:left w:val="none" w:sz="0" w:space="0" w:color="auto"/>
            <w:bottom w:val="none" w:sz="0" w:space="0" w:color="auto"/>
            <w:right w:val="none" w:sz="0" w:space="0" w:color="auto"/>
          </w:divBdr>
        </w:div>
        <w:div w:id="131946616">
          <w:marLeft w:val="640"/>
          <w:marRight w:val="0"/>
          <w:marTop w:val="0"/>
          <w:marBottom w:val="0"/>
          <w:divBdr>
            <w:top w:val="none" w:sz="0" w:space="0" w:color="auto"/>
            <w:left w:val="none" w:sz="0" w:space="0" w:color="auto"/>
            <w:bottom w:val="none" w:sz="0" w:space="0" w:color="auto"/>
            <w:right w:val="none" w:sz="0" w:space="0" w:color="auto"/>
          </w:divBdr>
        </w:div>
        <w:div w:id="207037281">
          <w:marLeft w:val="640"/>
          <w:marRight w:val="0"/>
          <w:marTop w:val="0"/>
          <w:marBottom w:val="0"/>
          <w:divBdr>
            <w:top w:val="none" w:sz="0" w:space="0" w:color="auto"/>
            <w:left w:val="none" w:sz="0" w:space="0" w:color="auto"/>
            <w:bottom w:val="none" w:sz="0" w:space="0" w:color="auto"/>
            <w:right w:val="none" w:sz="0" w:space="0" w:color="auto"/>
          </w:divBdr>
        </w:div>
        <w:div w:id="277682553">
          <w:marLeft w:val="640"/>
          <w:marRight w:val="0"/>
          <w:marTop w:val="0"/>
          <w:marBottom w:val="0"/>
          <w:divBdr>
            <w:top w:val="none" w:sz="0" w:space="0" w:color="auto"/>
            <w:left w:val="none" w:sz="0" w:space="0" w:color="auto"/>
            <w:bottom w:val="none" w:sz="0" w:space="0" w:color="auto"/>
            <w:right w:val="none" w:sz="0" w:space="0" w:color="auto"/>
          </w:divBdr>
        </w:div>
        <w:div w:id="296495839">
          <w:marLeft w:val="640"/>
          <w:marRight w:val="0"/>
          <w:marTop w:val="0"/>
          <w:marBottom w:val="0"/>
          <w:divBdr>
            <w:top w:val="none" w:sz="0" w:space="0" w:color="auto"/>
            <w:left w:val="none" w:sz="0" w:space="0" w:color="auto"/>
            <w:bottom w:val="none" w:sz="0" w:space="0" w:color="auto"/>
            <w:right w:val="none" w:sz="0" w:space="0" w:color="auto"/>
          </w:divBdr>
        </w:div>
        <w:div w:id="380247345">
          <w:marLeft w:val="640"/>
          <w:marRight w:val="0"/>
          <w:marTop w:val="0"/>
          <w:marBottom w:val="0"/>
          <w:divBdr>
            <w:top w:val="none" w:sz="0" w:space="0" w:color="auto"/>
            <w:left w:val="none" w:sz="0" w:space="0" w:color="auto"/>
            <w:bottom w:val="none" w:sz="0" w:space="0" w:color="auto"/>
            <w:right w:val="none" w:sz="0" w:space="0" w:color="auto"/>
          </w:divBdr>
        </w:div>
        <w:div w:id="448278478">
          <w:marLeft w:val="640"/>
          <w:marRight w:val="0"/>
          <w:marTop w:val="0"/>
          <w:marBottom w:val="0"/>
          <w:divBdr>
            <w:top w:val="none" w:sz="0" w:space="0" w:color="auto"/>
            <w:left w:val="none" w:sz="0" w:space="0" w:color="auto"/>
            <w:bottom w:val="none" w:sz="0" w:space="0" w:color="auto"/>
            <w:right w:val="none" w:sz="0" w:space="0" w:color="auto"/>
          </w:divBdr>
        </w:div>
        <w:div w:id="495460291">
          <w:marLeft w:val="640"/>
          <w:marRight w:val="0"/>
          <w:marTop w:val="0"/>
          <w:marBottom w:val="0"/>
          <w:divBdr>
            <w:top w:val="none" w:sz="0" w:space="0" w:color="auto"/>
            <w:left w:val="none" w:sz="0" w:space="0" w:color="auto"/>
            <w:bottom w:val="none" w:sz="0" w:space="0" w:color="auto"/>
            <w:right w:val="none" w:sz="0" w:space="0" w:color="auto"/>
          </w:divBdr>
        </w:div>
        <w:div w:id="642083783">
          <w:marLeft w:val="640"/>
          <w:marRight w:val="0"/>
          <w:marTop w:val="0"/>
          <w:marBottom w:val="0"/>
          <w:divBdr>
            <w:top w:val="none" w:sz="0" w:space="0" w:color="auto"/>
            <w:left w:val="none" w:sz="0" w:space="0" w:color="auto"/>
            <w:bottom w:val="none" w:sz="0" w:space="0" w:color="auto"/>
            <w:right w:val="none" w:sz="0" w:space="0" w:color="auto"/>
          </w:divBdr>
        </w:div>
        <w:div w:id="803039724">
          <w:marLeft w:val="640"/>
          <w:marRight w:val="0"/>
          <w:marTop w:val="0"/>
          <w:marBottom w:val="0"/>
          <w:divBdr>
            <w:top w:val="none" w:sz="0" w:space="0" w:color="auto"/>
            <w:left w:val="none" w:sz="0" w:space="0" w:color="auto"/>
            <w:bottom w:val="none" w:sz="0" w:space="0" w:color="auto"/>
            <w:right w:val="none" w:sz="0" w:space="0" w:color="auto"/>
          </w:divBdr>
        </w:div>
        <w:div w:id="1035034892">
          <w:marLeft w:val="640"/>
          <w:marRight w:val="0"/>
          <w:marTop w:val="0"/>
          <w:marBottom w:val="0"/>
          <w:divBdr>
            <w:top w:val="none" w:sz="0" w:space="0" w:color="auto"/>
            <w:left w:val="none" w:sz="0" w:space="0" w:color="auto"/>
            <w:bottom w:val="none" w:sz="0" w:space="0" w:color="auto"/>
            <w:right w:val="none" w:sz="0" w:space="0" w:color="auto"/>
          </w:divBdr>
        </w:div>
        <w:div w:id="1081874695">
          <w:marLeft w:val="640"/>
          <w:marRight w:val="0"/>
          <w:marTop w:val="0"/>
          <w:marBottom w:val="0"/>
          <w:divBdr>
            <w:top w:val="none" w:sz="0" w:space="0" w:color="auto"/>
            <w:left w:val="none" w:sz="0" w:space="0" w:color="auto"/>
            <w:bottom w:val="none" w:sz="0" w:space="0" w:color="auto"/>
            <w:right w:val="none" w:sz="0" w:space="0" w:color="auto"/>
          </w:divBdr>
        </w:div>
        <w:div w:id="1169834917">
          <w:marLeft w:val="640"/>
          <w:marRight w:val="0"/>
          <w:marTop w:val="0"/>
          <w:marBottom w:val="0"/>
          <w:divBdr>
            <w:top w:val="none" w:sz="0" w:space="0" w:color="auto"/>
            <w:left w:val="none" w:sz="0" w:space="0" w:color="auto"/>
            <w:bottom w:val="none" w:sz="0" w:space="0" w:color="auto"/>
            <w:right w:val="none" w:sz="0" w:space="0" w:color="auto"/>
          </w:divBdr>
        </w:div>
        <w:div w:id="1175412445">
          <w:marLeft w:val="640"/>
          <w:marRight w:val="0"/>
          <w:marTop w:val="0"/>
          <w:marBottom w:val="0"/>
          <w:divBdr>
            <w:top w:val="none" w:sz="0" w:space="0" w:color="auto"/>
            <w:left w:val="none" w:sz="0" w:space="0" w:color="auto"/>
            <w:bottom w:val="none" w:sz="0" w:space="0" w:color="auto"/>
            <w:right w:val="none" w:sz="0" w:space="0" w:color="auto"/>
          </w:divBdr>
        </w:div>
        <w:div w:id="1275409331">
          <w:marLeft w:val="640"/>
          <w:marRight w:val="0"/>
          <w:marTop w:val="0"/>
          <w:marBottom w:val="0"/>
          <w:divBdr>
            <w:top w:val="none" w:sz="0" w:space="0" w:color="auto"/>
            <w:left w:val="none" w:sz="0" w:space="0" w:color="auto"/>
            <w:bottom w:val="none" w:sz="0" w:space="0" w:color="auto"/>
            <w:right w:val="none" w:sz="0" w:space="0" w:color="auto"/>
          </w:divBdr>
        </w:div>
        <w:div w:id="1322193713">
          <w:marLeft w:val="640"/>
          <w:marRight w:val="0"/>
          <w:marTop w:val="0"/>
          <w:marBottom w:val="0"/>
          <w:divBdr>
            <w:top w:val="none" w:sz="0" w:space="0" w:color="auto"/>
            <w:left w:val="none" w:sz="0" w:space="0" w:color="auto"/>
            <w:bottom w:val="none" w:sz="0" w:space="0" w:color="auto"/>
            <w:right w:val="none" w:sz="0" w:space="0" w:color="auto"/>
          </w:divBdr>
        </w:div>
        <w:div w:id="1398626733">
          <w:marLeft w:val="640"/>
          <w:marRight w:val="0"/>
          <w:marTop w:val="0"/>
          <w:marBottom w:val="0"/>
          <w:divBdr>
            <w:top w:val="none" w:sz="0" w:space="0" w:color="auto"/>
            <w:left w:val="none" w:sz="0" w:space="0" w:color="auto"/>
            <w:bottom w:val="none" w:sz="0" w:space="0" w:color="auto"/>
            <w:right w:val="none" w:sz="0" w:space="0" w:color="auto"/>
          </w:divBdr>
        </w:div>
        <w:div w:id="1546216165">
          <w:marLeft w:val="640"/>
          <w:marRight w:val="0"/>
          <w:marTop w:val="0"/>
          <w:marBottom w:val="0"/>
          <w:divBdr>
            <w:top w:val="none" w:sz="0" w:space="0" w:color="auto"/>
            <w:left w:val="none" w:sz="0" w:space="0" w:color="auto"/>
            <w:bottom w:val="none" w:sz="0" w:space="0" w:color="auto"/>
            <w:right w:val="none" w:sz="0" w:space="0" w:color="auto"/>
          </w:divBdr>
        </w:div>
        <w:div w:id="1565288023">
          <w:marLeft w:val="640"/>
          <w:marRight w:val="0"/>
          <w:marTop w:val="0"/>
          <w:marBottom w:val="0"/>
          <w:divBdr>
            <w:top w:val="none" w:sz="0" w:space="0" w:color="auto"/>
            <w:left w:val="none" w:sz="0" w:space="0" w:color="auto"/>
            <w:bottom w:val="none" w:sz="0" w:space="0" w:color="auto"/>
            <w:right w:val="none" w:sz="0" w:space="0" w:color="auto"/>
          </w:divBdr>
        </w:div>
        <w:div w:id="1617520174">
          <w:marLeft w:val="640"/>
          <w:marRight w:val="0"/>
          <w:marTop w:val="0"/>
          <w:marBottom w:val="0"/>
          <w:divBdr>
            <w:top w:val="none" w:sz="0" w:space="0" w:color="auto"/>
            <w:left w:val="none" w:sz="0" w:space="0" w:color="auto"/>
            <w:bottom w:val="none" w:sz="0" w:space="0" w:color="auto"/>
            <w:right w:val="none" w:sz="0" w:space="0" w:color="auto"/>
          </w:divBdr>
        </w:div>
        <w:div w:id="1642692136">
          <w:marLeft w:val="640"/>
          <w:marRight w:val="0"/>
          <w:marTop w:val="0"/>
          <w:marBottom w:val="0"/>
          <w:divBdr>
            <w:top w:val="none" w:sz="0" w:space="0" w:color="auto"/>
            <w:left w:val="none" w:sz="0" w:space="0" w:color="auto"/>
            <w:bottom w:val="none" w:sz="0" w:space="0" w:color="auto"/>
            <w:right w:val="none" w:sz="0" w:space="0" w:color="auto"/>
          </w:divBdr>
        </w:div>
        <w:div w:id="1770200863">
          <w:marLeft w:val="640"/>
          <w:marRight w:val="0"/>
          <w:marTop w:val="0"/>
          <w:marBottom w:val="0"/>
          <w:divBdr>
            <w:top w:val="none" w:sz="0" w:space="0" w:color="auto"/>
            <w:left w:val="none" w:sz="0" w:space="0" w:color="auto"/>
            <w:bottom w:val="none" w:sz="0" w:space="0" w:color="auto"/>
            <w:right w:val="none" w:sz="0" w:space="0" w:color="auto"/>
          </w:divBdr>
        </w:div>
        <w:div w:id="1819297003">
          <w:marLeft w:val="640"/>
          <w:marRight w:val="0"/>
          <w:marTop w:val="0"/>
          <w:marBottom w:val="0"/>
          <w:divBdr>
            <w:top w:val="none" w:sz="0" w:space="0" w:color="auto"/>
            <w:left w:val="none" w:sz="0" w:space="0" w:color="auto"/>
            <w:bottom w:val="none" w:sz="0" w:space="0" w:color="auto"/>
            <w:right w:val="none" w:sz="0" w:space="0" w:color="auto"/>
          </w:divBdr>
        </w:div>
        <w:div w:id="1976834126">
          <w:marLeft w:val="640"/>
          <w:marRight w:val="0"/>
          <w:marTop w:val="0"/>
          <w:marBottom w:val="0"/>
          <w:divBdr>
            <w:top w:val="none" w:sz="0" w:space="0" w:color="auto"/>
            <w:left w:val="none" w:sz="0" w:space="0" w:color="auto"/>
            <w:bottom w:val="none" w:sz="0" w:space="0" w:color="auto"/>
            <w:right w:val="none" w:sz="0" w:space="0" w:color="auto"/>
          </w:divBdr>
        </w:div>
        <w:div w:id="2099935363">
          <w:marLeft w:val="640"/>
          <w:marRight w:val="0"/>
          <w:marTop w:val="0"/>
          <w:marBottom w:val="0"/>
          <w:divBdr>
            <w:top w:val="none" w:sz="0" w:space="0" w:color="auto"/>
            <w:left w:val="none" w:sz="0" w:space="0" w:color="auto"/>
            <w:bottom w:val="none" w:sz="0" w:space="0" w:color="auto"/>
            <w:right w:val="none" w:sz="0" w:space="0" w:color="auto"/>
          </w:divBdr>
        </w:div>
      </w:divsChild>
    </w:div>
    <w:div w:id="1710229077">
      <w:bodyDiv w:val="1"/>
      <w:marLeft w:val="0"/>
      <w:marRight w:val="0"/>
      <w:marTop w:val="0"/>
      <w:marBottom w:val="0"/>
      <w:divBdr>
        <w:top w:val="none" w:sz="0" w:space="0" w:color="auto"/>
        <w:left w:val="none" w:sz="0" w:space="0" w:color="auto"/>
        <w:bottom w:val="none" w:sz="0" w:space="0" w:color="auto"/>
        <w:right w:val="none" w:sz="0" w:space="0" w:color="auto"/>
      </w:divBdr>
      <w:divsChild>
        <w:div w:id="260533636">
          <w:marLeft w:val="640"/>
          <w:marRight w:val="0"/>
          <w:marTop w:val="0"/>
          <w:marBottom w:val="0"/>
          <w:divBdr>
            <w:top w:val="none" w:sz="0" w:space="0" w:color="auto"/>
            <w:left w:val="none" w:sz="0" w:space="0" w:color="auto"/>
            <w:bottom w:val="none" w:sz="0" w:space="0" w:color="auto"/>
            <w:right w:val="none" w:sz="0" w:space="0" w:color="auto"/>
          </w:divBdr>
        </w:div>
        <w:div w:id="337004735">
          <w:marLeft w:val="640"/>
          <w:marRight w:val="0"/>
          <w:marTop w:val="0"/>
          <w:marBottom w:val="0"/>
          <w:divBdr>
            <w:top w:val="none" w:sz="0" w:space="0" w:color="auto"/>
            <w:left w:val="none" w:sz="0" w:space="0" w:color="auto"/>
            <w:bottom w:val="none" w:sz="0" w:space="0" w:color="auto"/>
            <w:right w:val="none" w:sz="0" w:space="0" w:color="auto"/>
          </w:divBdr>
        </w:div>
        <w:div w:id="345596717">
          <w:marLeft w:val="640"/>
          <w:marRight w:val="0"/>
          <w:marTop w:val="0"/>
          <w:marBottom w:val="0"/>
          <w:divBdr>
            <w:top w:val="none" w:sz="0" w:space="0" w:color="auto"/>
            <w:left w:val="none" w:sz="0" w:space="0" w:color="auto"/>
            <w:bottom w:val="none" w:sz="0" w:space="0" w:color="auto"/>
            <w:right w:val="none" w:sz="0" w:space="0" w:color="auto"/>
          </w:divBdr>
        </w:div>
        <w:div w:id="829054544">
          <w:marLeft w:val="640"/>
          <w:marRight w:val="0"/>
          <w:marTop w:val="0"/>
          <w:marBottom w:val="0"/>
          <w:divBdr>
            <w:top w:val="none" w:sz="0" w:space="0" w:color="auto"/>
            <w:left w:val="none" w:sz="0" w:space="0" w:color="auto"/>
            <w:bottom w:val="none" w:sz="0" w:space="0" w:color="auto"/>
            <w:right w:val="none" w:sz="0" w:space="0" w:color="auto"/>
          </w:divBdr>
        </w:div>
        <w:div w:id="878249790">
          <w:marLeft w:val="640"/>
          <w:marRight w:val="0"/>
          <w:marTop w:val="0"/>
          <w:marBottom w:val="0"/>
          <w:divBdr>
            <w:top w:val="none" w:sz="0" w:space="0" w:color="auto"/>
            <w:left w:val="none" w:sz="0" w:space="0" w:color="auto"/>
            <w:bottom w:val="none" w:sz="0" w:space="0" w:color="auto"/>
            <w:right w:val="none" w:sz="0" w:space="0" w:color="auto"/>
          </w:divBdr>
        </w:div>
        <w:div w:id="1098603412">
          <w:marLeft w:val="640"/>
          <w:marRight w:val="0"/>
          <w:marTop w:val="0"/>
          <w:marBottom w:val="0"/>
          <w:divBdr>
            <w:top w:val="none" w:sz="0" w:space="0" w:color="auto"/>
            <w:left w:val="none" w:sz="0" w:space="0" w:color="auto"/>
            <w:bottom w:val="none" w:sz="0" w:space="0" w:color="auto"/>
            <w:right w:val="none" w:sz="0" w:space="0" w:color="auto"/>
          </w:divBdr>
        </w:div>
        <w:div w:id="1133523424">
          <w:marLeft w:val="640"/>
          <w:marRight w:val="0"/>
          <w:marTop w:val="0"/>
          <w:marBottom w:val="0"/>
          <w:divBdr>
            <w:top w:val="none" w:sz="0" w:space="0" w:color="auto"/>
            <w:left w:val="none" w:sz="0" w:space="0" w:color="auto"/>
            <w:bottom w:val="none" w:sz="0" w:space="0" w:color="auto"/>
            <w:right w:val="none" w:sz="0" w:space="0" w:color="auto"/>
          </w:divBdr>
        </w:div>
        <w:div w:id="1317031640">
          <w:marLeft w:val="640"/>
          <w:marRight w:val="0"/>
          <w:marTop w:val="0"/>
          <w:marBottom w:val="0"/>
          <w:divBdr>
            <w:top w:val="none" w:sz="0" w:space="0" w:color="auto"/>
            <w:left w:val="none" w:sz="0" w:space="0" w:color="auto"/>
            <w:bottom w:val="none" w:sz="0" w:space="0" w:color="auto"/>
            <w:right w:val="none" w:sz="0" w:space="0" w:color="auto"/>
          </w:divBdr>
        </w:div>
        <w:div w:id="1334993789">
          <w:marLeft w:val="640"/>
          <w:marRight w:val="0"/>
          <w:marTop w:val="0"/>
          <w:marBottom w:val="0"/>
          <w:divBdr>
            <w:top w:val="none" w:sz="0" w:space="0" w:color="auto"/>
            <w:left w:val="none" w:sz="0" w:space="0" w:color="auto"/>
            <w:bottom w:val="none" w:sz="0" w:space="0" w:color="auto"/>
            <w:right w:val="none" w:sz="0" w:space="0" w:color="auto"/>
          </w:divBdr>
        </w:div>
        <w:div w:id="1374958295">
          <w:marLeft w:val="640"/>
          <w:marRight w:val="0"/>
          <w:marTop w:val="0"/>
          <w:marBottom w:val="0"/>
          <w:divBdr>
            <w:top w:val="none" w:sz="0" w:space="0" w:color="auto"/>
            <w:left w:val="none" w:sz="0" w:space="0" w:color="auto"/>
            <w:bottom w:val="none" w:sz="0" w:space="0" w:color="auto"/>
            <w:right w:val="none" w:sz="0" w:space="0" w:color="auto"/>
          </w:divBdr>
        </w:div>
        <w:div w:id="1474441160">
          <w:marLeft w:val="640"/>
          <w:marRight w:val="0"/>
          <w:marTop w:val="0"/>
          <w:marBottom w:val="0"/>
          <w:divBdr>
            <w:top w:val="none" w:sz="0" w:space="0" w:color="auto"/>
            <w:left w:val="none" w:sz="0" w:space="0" w:color="auto"/>
            <w:bottom w:val="none" w:sz="0" w:space="0" w:color="auto"/>
            <w:right w:val="none" w:sz="0" w:space="0" w:color="auto"/>
          </w:divBdr>
        </w:div>
        <w:div w:id="1503349287">
          <w:marLeft w:val="640"/>
          <w:marRight w:val="0"/>
          <w:marTop w:val="0"/>
          <w:marBottom w:val="0"/>
          <w:divBdr>
            <w:top w:val="none" w:sz="0" w:space="0" w:color="auto"/>
            <w:left w:val="none" w:sz="0" w:space="0" w:color="auto"/>
            <w:bottom w:val="none" w:sz="0" w:space="0" w:color="auto"/>
            <w:right w:val="none" w:sz="0" w:space="0" w:color="auto"/>
          </w:divBdr>
        </w:div>
        <w:div w:id="1543252336">
          <w:marLeft w:val="640"/>
          <w:marRight w:val="0"/>
          <w:marTop w:val="0"/>
          <w:marBottom w:val="0"/>
          <w:divBdr>
            <w:top w:val="none" w:sz="0" w:space="0" w:color="auto"/>
            <w:left w:val="none" w:sz="0" w:space="0" w:color="auto"/>
            <w:bottom w:val="none" w:sz="0" w:space="0" w:color="auto"/>
            <w:right w:val="none" w:sz="0" w:space="0" w:color="auto"/>
          </w:divBdr>
        </w:div>
        <w:div w:id="1650015522">
          <w:marLeft w:val="640"/>
          <w:marRight w:val="0"/>
          <w:marTop w:val="0"/>
          <w:marBottom w:val="0"/>
          <w:divBdr>
            <w:top w:val="none" w:sz="0" w:space="0" w:color="auto"/>
            <w:left w:val="none" w:sz="0" w:space="0" w:color="auto"/>
            <w:bottom w:val="none" w:sz="0" w:space="0" w:color="auto"/>
            <w:right w:val="none" w:sz="0" w:space="0" w:color="auto"/>
          </w:divBdr>
        </w:div>
        <w:div w:id="1683581154">
          <w:marLeft w:val="640"/>
          <w:marRight w:val="0"/>
          <w:marTop w:val="0"/>
          <w:marBottom w:val="0"/>
          <w:divBdr>
            <w:top w:val="none" w:sz="0" w:space="0" w:color="auto"/>
            <w:left w:val="none" w:sz="0" w:space="0" w:color="auto"/>
            <w:bottom w:val="none" w:sz="0" w:space="0" w:color="auto"/>
            <w:right w:val="none" w:sz="0" w:space="0" w:color="auto"/>
          </w:divBdr>
        </w:div>
        <w:div w:id="1711101069">
          <w:marLeft w:val="640"/>
          <w:marRight w:val="0"/>
          <w:marTop w:val="0"/>
          <w:marBottom w:val="0"/>
          <w:divBdr>
            <w:top w:val="none" w:sz="0" w:space="0" w:color="auto"/>
            <w:left w:val="none" w:sz="0" w:space="0" w:color="auto"/>
            <w:bottom w:val="none" w:sz="0" w:space="0" w:color="auto"/>
            <w:right w:val="none" w:sz="0" w:space="0" w:color="auto"/>
          </w:divBdr>
        </w:div>
        <w:div w:id="1761175206">
          <w:marLeft w:val="640"/>
          <w:marRight w:val="0"/>
          <w:marTop w:val="0"/>
          <w:marBottom w:val="0"/>
          <w:divBdr>
            <w:top w:val="none" w:sz="0" w:space="0" w:color="auto"/>
            <w:left w:val="none" w:sz="0" w:space="0" w:color="auto"/>
            <w:bottom w:val="none" w:sz="0" w:space="0" w:color="auto"/>
            <w:right w:val="none" w:sz="0" w:space="0" w:color="auto"/>
          </w:divBdr>
        </w:div>
        <w:div w:id="1952202904">
          <w:marLeft w:val="640"/>
          <w:marRight w:val="0"/>
          <w:marTop w:val="0"/>
          <w:marBottom w:val="0"/>
          <w:divBdr>
            <w:top w:val="none" w:sz="0" w:space="0" w:color="auto"/>
            <w:left w:val="none" w:sz="0" w:space="0" w:color="auto"/>
            <w:bottom w:val="none" w:sz="0" w:space="0" w:color="auto"/>
            <w:right w:val="none" w:sz="0" w:space="0" w:color="auto"/>
          </w:divBdr>
        </w:div>
        <w:div w:id="2023822620">
          <w:marLeft w:val="640"/>
          <w:marRight w:val="0"/>
          <w:marTop w:val="0"/>
          <w:marBottom w:val="0"/>
          <w:divBdr>
            <w:top w:val="none" w:sz="0" w:space="0" w:color="auto"/>
            <w:left w:val="none" w:sz="0" w:space="0" w:color="auto"/>
            <w:bottom w:val="none" w:sz="0" w:space="0" w:color="auto"/>
            <w:right w:val="none" w:sz="0" w:space="0" w:color="auto"/>
          </w:divBdr>
        </w:div>
        <w:div w:id="2128350712">
          <w:marLeft w:val="640"/>
          <w:marRight w:val="0"/>
          <w:marTop w:val="0"/>
          <w:marBottom w:val="0"/>
          <w:divBdr>
            <w:top w:val="none" w:sz="0" w:space="0" w:color="auto"/>
            <w:left w:val="none" w:sz="0" w:space="0" w:color="auto"/>
            <w:bottom w:val="none" w:sz="0" w:space="0" w:color="auto"/>
            <w:right w:val="none" w:sz="0" w:space="0" w:color="auto"/>
          </w:divBdr>
        </w:div>
      </w:divsChild>
    </w:div>
    <w:div w:id="1714386477">
      <w:bodyDiv w:val="1"/>
      <w:marLeft w:val="0"/>
      <w:marRight w:val="0"/>
      <w:marTop w:val="0"/>
      <w:marBottom w:val="0"/>
      <w:divBdr>
        <w:top w:val="none" w:sz="0" w:space="0" w:color="auto"/>
        <w:left w:val="none" w:sz="0" w:space="0" w:color="auto"/>
        <w:bottom w:val="none" w:sz="0" w:space="0" w:color="auto"/>
        <w:right w:val="none" w:sz="0" w:space="0" w:color="auto"/>
      </w:divBdr>
      <w:divsChild>
        <w:div w:id="116415435">
          <w:marLeft w:val="640"/>
          <w:marRight w:val="0"/>
          <w:marTop w:val="0"/>
          <w:marBottom w:val="0"/>
          <w:divBdr>
            <w:top w:val="none" w:sz="0" w:space="0" w:color="auto"/>
            <w:left w:val="none" w:sz="0" w:space="0" w:color="auto"/>
            <w:bottom w:val="none" w:sz="0" w:space="0" w:color="auto"/>
            <w:right w:val="none" w:sz="0" w:space="0" w:color="auto"/>
          </w:divBdr>
        </w:div>
        <w:div w:id="121653416">
          <w:marLeft w:val="640"/>
          <w:marRight w:val="0"/>
          <w:marTop w:val="0"/>
          <w:marBottom w:val="0"/>
          <w:divBdr>
            <w:top w:val="none" w:sz="0" w:space="0" w:color="auto"/>
            <w:left w:val="none" w:sz="0" w:space="0" w:color="auto"/>
            <w:bottom w:val="none" w:sz="0" w:space="0" w:color="auto"/>
            <w:right w:val="none" w:sz="0" w:space="0" w:color="auto"/>
          </w:divBdr>
        </w:div>
        <w:div w:id="235091336">
          <w:marLeft w:val="640"/>
          <w:marRight w:val="0"/>
          <w:marTop w:val="0"/>
          <w:marBottom w:val="0"/>
          <w:divBdr>
            <w:top w:val="none" w:sz="0" w:space="0" w:color="auto"/>
            <w:left w:val="none" w:sz="0" w:space="0" w:color="auto"/>
            <w:bottom w:val="none" w:sz="0" w:space="0" w:color="auto"/>
            <w:right w:val="none" w:sz="0" w:space="0" w:color="auto"/>
          </w:divBdr>
        </w:div>
        <w:div w:id="488718289">
          <w:marLeft w:val="640"/>
          <w:marRight w:val="0"/>
          <w:marTop w:val="0"/>
          <w:marBottom w:val="0"/>
          <w:divBdr>
            <w:top w:val="none" w:sz="0" w:space="0" w:color="auto"/>
            <w:left w:val="none" w:sz="0" w:space="0" w:color="auto"/>
            <w:bottom w:val="none" w:sz="0" w:space="0" w:color="auto"/>
            <w:right w:val="none" w:sz="0" w:space="0" w:color="auto"/>
          </w:divBdr>
        </w:div>
        <w:div w:id="633216593">
          <w:marLeft w:val="640"/>
          <w:marRight w:val="0"/>
          <w:marTop w:val="0"/>
          <w:marBottom w:val="0"/>
          <w:divBdr>
            <w:top w:val="none" w:sz="0" w:space="0" w:color="auto"/>
            <w:left w:val="none" w:sz="0" w:space="0" w:color="auto"/>
            <w:bottom w:val="none" w:sz="0" w:space="0" w:color="auto"/>
            <w:right w:val="none" w:sz="0" w:space="0" w:color="auto"/>
          </w:divBdr>
        </w:div>
        <w:div w:id="748038941">
          <w:marLeft w:val="640"/>
          <w:marRight w:val="0"/>
          <w:marTop w:val="0"/>
          <w:marBottom w:val="0"/>
          <w:divBdr>
            <w:top w:val="none" w:sz="0" w:space="0" w:color="auto"/>
            <w:left w:val="none" w:sz="0" w:space="0" w:color="auto"/>
            <w:bottom w:val="none" w:sz="0" w:space="0" w:color="auto"/>
            <w:right w:val="none" w:sz="0" w:space="0" w:color="auto"/>
          </w:divBdr>
        </w:div>
        <w:div w:id="771051185">
          <w:marLeft w:val="640"/>
          <w:marRight w:val="0"/>
          <w:marTop w:val="0"/>
          <w:marBottom w:val="0"/>
          <w:divBdr>
            <w:top w:val="none" w:sz="0" w:space="0" w:color="auto"/>
            <w:left w:val="none" w:sz="0" w:space="0" w:color="auto"/>
            <w:bottom w:val="none" w:sz="0" w:space="0" w:color="auto"/>
            <w:right w:val="none" w:sz="0" w:space="0" w:color="auto"/>
          </w:divBdr>
        </w:div>
        <w:div w:id="902641837">
          <w:marLeft w:val="640"/>
          <w:marRight w:val="0"/>
          <w:marTop w:val="0"/>
          <w:marBottom w:val="0"/>
          <w:divBdr>
            <w:top w:val="none" w:sz="0" w:space="0" w:color="auto"/>
            <w:left w:val="none" w:sz="0" w:space="0" w:color="auto"/>
            <w:bottom w:val="none" w:sz="0" w:space="0" w:color="auto"/>
            <w:right w:val="none" w:sz="0" w:space="0" w:color="auto"/>
          </w:divBdr>
        </w:div>
        <w:div w:id="923299625">
          <w:marLeft w:val="640"/>
          <w:marRight w:val="0"/>
          <w:marTop w:val="0"/>
          <w:marBottom w:val="0"/>
          <w:divBdr>
            <w:top w:val="none" w:sz="0" w:space="0" w:color="auto"/>
            <w:left w:val="none" w:sz="0" w:space="0" w:color="auto"/>
            <w:bottom w:val="none" w:sz="0" w:space="0" w:color="auto"/>
            <w:right w:val="none" w:sz="0" w:space="0" w:color="auto"/>
          </w:divBdr>
        </w:div>
        <w:div w:id="1035539744">
          <w:marLeft w:val="640"/>
          <w:marRight w:val="0"/>
          <w:marTop w:val="0"/>
          <w:marBottom w:val="0"/>
          <w:divBdr>
            <w:top w:val="none" w:sz="0" w:space="0" w:color="auto"/>
            <w:left w:val="none" w:sz="0" w:space="0" w:color="auto"/>
            <w:bottom w:val="none" w:sz="0" w:space="0" w:color="auto"/>
            <w:right w:val="none" w:sz="0" w:space="0" w:color="auto"/>
          </w:divBdr>
        </w:div>
        <w:div w:id="1304896312">
          <w:marLeft w:val="640"/>
          <w:marRight w:val="0"/>
          <w:marTop w:val="0"/>
          <w:marBottom w:val="0"/>
          <w:divBdr>
            <w:top w:val="none" w:sz="0" w:space="0" w:color="auto"/>
            <w:left w:val="none" w:sz="0" w:space="0" w:color="auto"/>
            <w:bottom w:val="none" w:sz="0" w:space="0" w:color="auto"/>
            <w:right w:val="none" w:sz="0" w:space="0" w:color="auto"/>
          </w:divBdr>
        </w:div>
        <w:div w:id="1321271522">
          <w:marLeft w:val="640"/>
          <w:marRight w:val="0"/>
          <w:marTop w:val="0"/>
          <w:marBottom w:val="0"/>
          <w:divBdr>
            <w:top w:val="none" w:sz="0" w:space="0" w:color="auto"/>
            <w:left w:val="none" w:sz="0" w:space="0" w:color="auto"/>
            <w:bottom w:val="none" w:sz="0" w:space="0" w:color="auto"/>
            <w:right w:val="none" w:sz="0" w:space="0" w:color="auto"/>
          </w:divBdr>
        </w:div>
        <w:div w:id="1349478432">
          <w:marLeft w:val="640"/>
          <w:marRight w:val="0"/>
          <w:marTop w:val="0"/>
          <w:marBottom w:val="0"/>
          <w:divBdr>
            <w:top w:val="none" w:sz="0" w:space="0" w:color="auto"/>
            <w:left w:val="none" w:sz="0" w:space="0" w:color="auto"/>
            <w:bottom w:val="none" w:sz="0" w:space="0" w:color="auto"/>
            <w:right w:val="none" w:sz="0" w:space="0" w:color="auto"/>
          </w:divBdr>
        </w:div>
        <w:div w:id="1534340578">
          <w:marLeft w:val="640"/>
          <w:marRight w:val="0"/>
          <w:marTop w:val="0"/>
          <w:marBottom w:val="0"/>
          <w:divBdr>
            <w:top w:val="none" w:sz="0" w:space="0" w:color="auto"/>
            <w:left w:val="none" w:sz="0" w:space="0" w:color="auto"/>
            <w:bottom w:val="none" w:sz="0" w:space="0" w:color="auto"/>
            <w:right w:val="none" w:sz="0" w:space="0" w:color="auto"/>
          </w:divBdr>
        </w:div>
        <w:div w:id="1617760603">
          <w:marLeft w:val="640"/>
          <w:marRight w:val="0"/>
          <w:marTop w:val="0"/>
          <w:marBottom w:val="0"/>
          <w:divBdr>
            <w:top w:val="none" w:sz="0" w:space="0" w:color="auto"/>
            <w:left w:val="none" w:sz="0" w:space="0" w:color="auto"/>
            <w:bottom w:val="none" w:sz="0" w:space="0" w:color="auto"/>
            <w:right w:val="none" w:sz="0" w:space="0" w:color="auto"/>
          </w:divBdr>
        </w:div>
        <w:div w:id="1644457957">
          <w:marLeft w:val="640"/>
          <w:marRight w:val="0"/>
          <w:marTop w:val="0"/>
          <w:marBottom w:val="0"/>
          <w:divBdr>
            <w:top w:val="none" w:sz="0" w:space="0" w:color="auto"/>
            <w:left w:val="none" w:sz="0" w:space="0" w:color="auto"/>
            <w:bottom w:val="none" w:sz="0" w:space="0" w:color="auto"/>
            <w:right w:val="none" w:sz="0" w:space="0" w:color="auto"/>
          </w:divBdr>
        </w:div>
        <w:div w:id="1661498700">
          <w:marLeft w:val="640"/>
          <w:marRight w:val="0"/>
          <w:marTop w:val="0"/>
          <w:marBottom w:val="0"/>
          <w:divBdr>
            <w:top w:val="none" w:sz="0" w:space="0" w:color="auto"/>
            <w:left w:val="none" w:sz="0" w:space="0" w:color="auto"/>
            <w:bottom w:val="none" w:sz="0" w:space="0" w:color="auto"/>
            <w:right w:val="none" w:sz="0" w:space="0" w:color="auto"/>
          </w:divBdr>
        </w:div>
        <w:div w:id="1779058718">
          <w:marLeft w:val="640"/>
          <w:marRight w:val="0"/>
          <w:marTop w:val="0"/>
          <w:marBottom w:val="0"/>
          <w:divBdr>
            <w:top w:val="none" w:sz="0" w:space="0" w:color="auto"/>
            <w:left w:val="none" w:sz="0" w:space="0" w:color="auto"/>
            <w:bottom w:val="none" w:sz="0" w:space="0" w:color="auto"/>
            <w:right w:val="none" w:sz="0" w:space="0" w:color="auto"/>
          </w:divBdr>
        </w:div>
        <w:div w:id="1789158894">
          <w:marLeft w:val="640"/>
          <w:marRight w:val="0"/>
          <w:marTop w:val="0"/>
          <w:marBottom w:val="0"/>
          <w:divBdr>
            <w:top w:val="none" w:sz="0" w:space="0" w:color="auto"/>
            <w:left w:val="none" w:sz="0" w:space="0" w:color="auto"/>
            <w:bottom w:val="none" w:sz="0" w:space="0" w:color="auto"/>
            <w:right w:val="none" w:sz="0" w:space="0" w:color="auto"/>
          </w:divBdr>
        </w:div>
        <w:div w:id="1920215499">
          <w:marLeft w:val="640"/>
          <w:marRight w:val="0"/>
          <w:marTop w:val="0"/>
          <w:marBottom w:val="0"/>
          <w:divBdr>
            <w:top w:val="none" w:sz="0" w:space="0" w:color="auto"/>
            <w:left w:val="none" w:sz="0" w:space="0" w:color="auto"/>
            <w:bottom w:val="none" w:sz="0" w:space="0" w:color="auto"/>
            <w:right w:val="none" w:sz="0" w:space="0" w:color="auto"/>
          </w:divBdr>
        </w:div>
        <w:div w:id="1963026816">
          <w:marLeft w:val="640"/>
          <w:marRight w:val="0"/>
          <w:marTop w:val="0"/>
          <w:marBottom w:val="0"/>
          <w:divBdr>
            <w:top w:val="none" w:sz="0" w:space="0" w:color="auto"/>
            <w:left w:val="none" w:sz="0" w:space="0" w:color="auto"/>
            <w:bottom w:val="none" w:sz="0" w:space="0" w:color="auto"/>
            <w:right w:val="none" w:sz="0" w:space="0" w:color="auto"/>
          </w:divBdr>
        </w:div>
        <w:div w:id="2012297010">
          <w:marLeft w:val="640"/>
          <w:marRight w:val="0"/>
          <w:marTop w:val="0"/>
          <w:marBottom w:val="0"/>
          <w:divBdr>
            <w:top w:val="none" w:sz="0" w:space="0" w:color="auto"/>
            <w:left w:val="none" w:sz="0" w:space="0" w:color="auto"/>
            <w:bottom w:val="none" w:sz="0" w:space="0" w:color="auto"/>
            <w:right w:val="none" w:sz="0" w:space="0" w:color="auto"/>
          </w:divBdr>
        </w:div>
        <w:div w:id="2088532606">
          <w:marLeft w:val="640"/>
          <w:marRight w:val="0"/>
          <w:marTop w:val="0"/>
          <w:marBottom w:val="0"/>
          <w:divBdr>
            <w:top w:val="none" w:sz="0" w:space="0" w:color="auto"/>
            <w:left w:val="none" w:sz="0" w:space="0" w:color="auto"/>
            <w:bottom w:val="none" w:sz="0" w:space="0" w:color="auto"/>
            <w:right w:val="none" w:sz="0" w:space="0" w:color="auto"/>
          </w:divBdr>
        </w:div>
        <w:div w:id="2121021086">
          <w:marLeft w:val="640"/>
          <w:marRight w:val="0"/>
          <w:marTop w:val="0"/>
          <w:marBottom w:val="0"/>
          <w:divBdr>
            <w:top w:val="none" w:sz="0" w:space="0" w:color="auto"/>
            <w:left w:val="none" w:sz="0" w:space="0" w:color="auto"/>
            <w:bottom w:val="none" w:sz="0" w:space="0" w:color="auto"/>
            <w:right w:val="none" w:sz="0" w:space="0" w:color="auto"/>
          </w:divBdr>
        </w:div>
      </w:divsChild>
    </w:div>
    <w:div w:id="1717972364">
      <w:bodyDiv w:val="1"/>
      <w:marLeft w:val="0"/>
      <w:marRight w:val="0"/>
      <w:marTop w:val="0"/>
      <w:marBottom w:val="0"/>
      <w:divBdr>
        <w:top w:val="none" w:sz="0" w:space="0" w:color="auto"/>
        <w:left w:val="none" w:sz="0" w:space="0" w:color="auto"/>
        <w:bottom w:val="none" w:sz="0" w:space="0" w:color="auto"/>
        <w:right w:val="none" w:sz="0" w:space="0" w:color="auto"/>
      </w:divBdr>
      <w:divsChild>
        <w:div w:id="84958916">
          <w:marLeft w:val="640"/>
          <w:marRight w:val="0"/>
          <w:marTop w:val="0"/>
          <w:marBottom w:val="0"/>
          <w:divBdr>
            <w:top w:val="none" w:sz="0" w:space="0" w:color="auto"/>
            <w:left w:val="none" w:sz="0" w:space="0" w:color="auto"/>
            <w:bottom w:val="none" w:sz="0" w:space="0" w:color="auto"/>
            <w:right w:val="none" w:sz="0" w:space="0" w:color="auto"/>
          </w:divBdr>
        </w:div>
        <w:div w:id="165831457">
          <w:marLeft w:val="640"/>
          <w:marRight w:val="0"/>
          <w:marTop w:val="0"/>
          <w:marBottom w:val="0"/>
          <w:divBdr>
            <w:top w:val="none" w:sz="0" w:space="0" w:color="auto"/>
            <w:left w:val="none" w:sz="0" w:space="0" w:color="auto"/>
            <w:bottom w:val="none" w:sz="0" w:space="0" w:color="auto"/>
            <w:right w:val="none" w:sz="0" w:space="0" w:color="auto"/>
          </w:divBdr>
        </w:div>
        <w:div w:id="215044509">
          <w:marLeft w:val="640"/>
          <w:marRight w:val="0"/>
          <w:marTop w:val="0"/>
          <w:marBottom w:val="0"/>
          <w:divBdr>
            <w:top w:val="none" w:sz="0" w:space="0" w:color="auto"/>
            <w:left w:val="none" w:sz="0" w:space="0" w:color="auto"/>
            <w:bottom w:val="none" w:sz="0" w:space="0" w:color="auto"/>
            <w:right w:val="none" w:sz="0" w:space="0" w:color="auto"/>
          </w:divBdr>
        </w:div>
        <w:div w:id="351683341">
          <w:marLeft w:val="640"/>
          <w:marRight w:val="0"/>
          <w:marTop w:val="0"/>
          <w:marBottom w:val="0"/>
          <w:divBdr>
            <w:top w:val="none" w:sz="0" w:space="0" w:color="auto"/>
            <w:left w:val="none" w:sz="0" w:space="0" w:color="auto"/>
            <w:bottom w:val="none" w:sz="0" w:space="0" w:color="auto"/>
            <w:right w:val="none" w:sz="0" w:space="0" w:color="auto"/>
          </w:divBdr>
        </w:div>
        <w:div w:id="421999238">
          <w:marLeft w:val="640"/>
          <w:marRight w:val="0"/>
          <w:marTop w:val="0"/>
          <w:marBottom w:val="0"/>
          <w:divBdr>
            <w:top w:val="none" w:sz="0" w:space="0" w:color="auto"/>
            <w:left w:val="none" w:sz="0" w:space="0" w:color="auto"/>
            <w:bottom w:val="none" w:sz="0" w:space="0" w:color="auto"/>
            <w:right w:val="none" w:sz="0" w:space="0" w:color="auto"/>
          </w:divBdr>
        </w:div>
        <w:div w:id="457838861">
          <w:marLeft w:val="640"/>
          <w:marRight w:val="0"/>
          <w:marTop w:val="0"/>
          <w:marBottom w:val="0"/>
          <w:divBdr>
            <w:top w:val="none" w:sz="0" w:space="0" w:color="auto"/>
            <w:left w:val="none" w:sz="0" w:space="0" w:color="auto"/>
            <w:bottom w:val="none" w:sz="0" w:space="0" w:color="auto"/>
            <w:right w:val="none" w:sz="0" w:space="0" w:color="auto"/>
          </w:divBdr>
        </w:div>
        <w:div w:id="650981815">
          <w:marLeft w:val="640"/>
          <w:marRight w:val="0"/>
          <w:marTop w:val="0"/>
          <w:marBottom w:val="0"/>
          <w:divBdr>
            <w:top w:val="none" w:sz="0" w:space="0" w:color="auto"/>
            <w:left w:val="none" w:sz="0" w:space="0" w:color="auto"/>
            <w:bottom w:val="none" w:sz="0" w:space="0" w:color="auto"/>
            <w:right w:val="none" w:sz="0" w:space="0" w:color="auto"/>
          </w:divBdr>
        </w:div>
        <w:div w:id="791705258">
          <w:marLeft w:val="640"/>
          <w:marRight w:val="0"/>
          <w:marTop w:val="0"/>
          <w:marBottom w:val="0"/>
          <w:divBdr>
            <w:top w:val="none" w:sz="0" w:space="0" w:color="auto"/>
            <w:left w:val="none" w:sz="0" w:space="0" w:color="auto"/>
            <w:bottom w:val="none" w:sz="0" w:space="0" w:color="auto"/>
            <w:right w:val="none" w:sz="0" w:space="0" w:color="auto"/>
          </w:divBdr>
        </w:div>
        <w:div w:id="823082029">
          <w:marLeft w:val="640"/>
          <w:marRight w:val="0"/>
          <w:marTop w:val="0"/>
          <w:marBottom w:val="0"/>
          <w:divBdr>
            <w:top w:val="none" w:sz="0" w:space="0" w:color="auto"/>
            <w:left w:val="none" w:sz="0" w:space="0" w:color="auto"/>
            <w:bottom w:val="none" w:sz="0" w:space="0" w:color="auto"/>
            <w:right w:val="none" w:sz="0" w:space="0" w:color="auto"/>
          </w:divBdr>
        </w:div>
        <w:div w:id="834884904">
          <w:marLeft w:val="640"/>
          <w:marRight w:val="0"/>
          <w:marTop w:val="0"/>
          <w:marBottom w:val="0"/>
          <w:divBdr>
            <w:top w:val="none" w:sz="0" w:space="0" w:color="auto"/>
            <w:left w:val="none" w:sz="0" w:space="0" w:color="auto"/>
            <w:bottom w:val="none" w:sz="0" w:space="0" w:color="auto"/>
            <w:right w:val="none" w:sz="0" w:space="0" w:color="auto"/>
          </w:divBdr>
        </w:div>
        <w:div w:id="937063101">
          <w:marLeft w:val="640"/>
          <w:marRight w:val="0"/>
          <w:marTop w:val="0"/>
          <w:marBottom w:val="0"/>
          <w:divBdr>
            <w:top w:val="none" w:sz="0" w:space="0" w:color="auto"/>
            <w:left w:val="none" w:sz="0" w:space="0" w:color="auto"/>
            <w:bottom w:val="none" w:sz="0" w:space="0" w:color="auto"/>
            <w:right w:val="none" w:sz="0" w:space="0" w:color="auto"/>
          </w:divBdr>
        </w:div>
        <w:div w:id="994799092">
          <w:marLeft w:val="640"/>
          <w:marRight w:val="0"/>
          <w:marTop w:val="0"/>
          <w:marBottom w:val="0"/>
          <w:divBdr>
            <w:top w:val="none" w:sz="0" w:space="0" w:color="auto"/>
            <w:left w:val="none" w:sz="0" w:space="0" w:color="auto"/>
            <w:bottom w:val="none" w:sz="0" w:space="0" w:color="auto"/>
            <w:right w:val="none" w:sz="0" w:space="0" w:color="auto"/>
          </w:divBdr>
        </w:div>
        <w:div w:id="1032002031">
          <w:marLeft w:val="640"/>
          <w:marRight w:val="0"/>
          <w:marTop w:val="0"/>
          <w:marBottom w:val="0"/>
          <w:divBdr>
            <w:top w:val="none" w:sz="0" w:space="0" w:color="auto"/>
            <w:left w:val="none" w:sz="0" w:space="0" w:color="auto"/>
            <w:bottom w:val="none" w:sz="0" w:space="0" w:color="auto"/>
            <w:right w:val="none" w:sz="0" w:space="0" w:color="auto"/>
          </w:divBdr>
        </w:div>
        <w:div w:id="1056078776">
          <w:marLeft w:val="640"/>
          <w:marRight w:val="0"/>
          <w:marTop w:val="0"/>
          <w:marBottom w:val="0"/>
          <w:divBdr>
            <w:top w:val="none" w:sz="0" w:space="0" w:color="auto"/>
            <w:left w:val="none" w:sz="0" w:space="0" w:color="auto"/>
            <w:bottom w:val="none" w:sz="0" w:space="0" w:color="auto"/>
            <w:right w:val="none" w:sz="0" w:space="0" w:color="auto"/>
          </w:divBdr>
        </w:div>
        <w:div w:id="1082721300">
          <w:marLeft w:val="640"/>
          <w:marRight w:val="0"/>
          <w:marTop w:val="0"/>
          <w:marBottom w:val="0"/>
          <w:divBdr>
            <w:top w:val="none" w:sz="0" w:space="0" w:color="auto"/>
            <w:left w:val="none" w:sz="0" w:space="0" w:color="auto"/>
            <w:bottom w:val="none" w:sz="0" w:space="0" w:color="auto"/>
            <w:right w:val="none" w:sz="0" w:space="0" w:color="auto"/>
          </w:divBdr>
        </w:div>
        <w:div w:id="1110319019">
          <w:marLeft w:val="640"/>
          <w:marRight w:val="0"/>
          <w:marTop w:val="0"/>
          <w:marBottom w:val="0"/>
          <w:divBdr>
            <w:top w:val="none" w:sz="0" w:space="0" w:color="auto"/>
            <w:left w:val="none" w:sz="0" w:space="0" w:color="auto"/>
            <w:bottom w:val="none" w:sz="0" w:space="0" w:color="auto"/>
            <w:right w:val="none" w:sz="0" w:space="0" w:color="auto"/>
          </w:divBdr>
        </w:div>
        <w:div w:id="1195314031">
          <w:marLeft w:val="640"/>
          <w:marRight w:val="0"/>
          <w:marTop w:val="0"/>
          <w:marBottom w:val="0"/>
          <w:divBdr>
            <w:top w:val="none" w:sz="0" w:space="0" w:color="auto"/>
            <w:left w:val="none" w:sz="0" w:space="0" w:color="auto"/>
            <w:bottom w:val="none" w:sz="0" w:space="0" w:color="auto"/>
            <w:right w:val="none" w:sz="0" w:space="0" w:color="auto"/>
          </w:divBdr>
        </w:div>
        <w:div w:id="1355961088">
          <w:marLeft w:val="640"/>
          <w:marRight w:val="0"/>
          <w:marTop w:val="0"/>
          <w:marBottom w:val="0"/>
          <w:divBdr>
            <w:top w:val="none" w:sz="0" w:space="0" w:color="auto"/>
            <w:left w:val="none" w:sz="0" w:space="0" w:color="auto"/>
            <w:bottom w:val="none" w:sz="0" w:space="0" w:color="auto"/>
            <w:right w:val="none" w:sz="0" w:space="0" w:color="auto"/>
          </w:divBdr>
        </w:div>
        <w:div w:id="1430158695">
          <w:marLeft w:val="640"/>
          <w:marRight w:val="0"/>
          <w:marTop w:val="0"/>
          <w:marBottom w:val="0"/>
          <w:divBdr>
            <w:top w:val="none" w:sz="0" w:space="0" w:color="auto"/>
            <w:left w:val="none" w:sz="0" w:space="0" w:color="auto"/>
            <w:bottom w:val="none" w:sz="0" w:space="0" w:color="auto"/>
            <w:right w:val="none" w:sz="0" w:space="0" w:color="auto"/>
          </w:divBdr>
        </w:div>
        <w:div w:id="1539317865">
          <w:marLeft w:val="640"/>
          <w:marRight w:val="0"/>
          <w:marTop w:val="0"/>
          <w:marBottom w:val="0"/>
          <w:divBdr>
            <w:top w:val="none" w:sz="0" w:space="0" w:color="auto"/>
            <w:left w:val="none" w:sz="0" w:space="0" w:color="auto"/>
            <w:bottom w:val="none" w:sz="0" w:space="0" w:color="auto"/>
            <w:right w:val="none" w:sz="0" w:space="0" w:color="auto"/>
          </w:divBdr>
        </w:div>
        <w:div w:id="1638953550">
          <w:marLeft w:val="640"/>
          <w:marRight w:val="0"/>
          <w:marTop w:val="0"/>
          <w:marBottom w:val="0"/>
          <w:divBdr>
            <w:top w:val="none" w:sz="0" w:space="0" w:color="auto"/>
            <w:left w:val="none" w:sz="0" w:space="0" w:color="auto"/>
            <w:bottom w:val="none" w:sz="0" w:space="0" w:color="auto"/>
            <w:right w:val="none" w:sz="0" w:space="0" w:color="auto"/>
          </w:divBdr>
        </w:div>
        <w:div w:id="1665086478">
          <w:marLeft w:val="640"/>
          <w:marRight w:val="0"/>
          <w:marTop w:val="0"/>
          <w:marBottom w:val="0"/>
          <w:divBdr>
            <w:top w:val="none" w:sz="0" w:space="0" w:color="auto"/>
            <w:left w:val="none" w:sz="0" w:space="0" w:color="auto"/>
            <w:bottom w:val="none" w:sz="0" w:space="0" w:color="auto"/>
            <w:right w:val="none" w:sz="0" w:space="0" w:color="auto"/>
          </w:divBdr>
        </w:div>
        <w:div w:id="1689484610">
          <w:marLeft w:val="640"/>
          <w:marRight w:val="0"/>
          <w:marTop w:val="0"/>
          <w:marBottom w:val="0"/>
          <w:divBdr>
            <w:top w:val="none" w:sz="0" w:space="0" w:color="auto"/>
            <w:left w:val="none" w:sz="0" w:space="0" w:color="auto"/>
            <w:bottom w:val="none" w:sz="0" w:space="0" w:color="auto"/>
            <w:right w:val="none" w:sz="0" w:space="0" w:color="auto"/>
          </w:divBdr>
        </w:div>
        <w:div w:id="1721661638">
          <w:marLeft w:val="640"/>
          <w:marRight w:val="0"/>
          <w:marTop w:val="0"/>
          <w:marBottom w:val="0"/>
          <w:divBdr>
            <w:top w:val="none" w:sz="0" w:space="0" w:color="auto"/>
            <w:left w:val="none" w:sz="0" w:space="0" w:color="auto"/>
            <w:bottom w:val="none" w:sz="0" w:space="0" w:color="auto"/>
            <w:right w:val="none" w:sz="0" w:space="0" w:color="auto"/>
          </w:divBdr>
        </w:div>
        <w:div w:id="1755663660">
          <w:marLeft w:val="640"/>
          <w:marRight w:val="0"/>
          <w:marTop w:val="0"/>
          <w:marBottom w:val="0"/>
          <w:divBdr>
            <w:top w:val="none" w:sz="0" w:space="0" w:color="auto"/>
            <w:left w:val="none" w:sz="0" w:space="0" w:color="auto"/>
            <w:bottom w:val="none" w:sz="0" w:space="0" w:color="auto"/>
            <w:right w:val="none" w:sz="0" w:space="0" w:color="auto"/>
          </w:divBdr>
        </w:div>
        <w:div w:id="1878545082">
          <w:marLeft w:val="640"/>
          <w:marRight w:val="0"/>
          <w:marTop w:val="0"/>
          <w:marBottom w:val="0"/>
          <w:divBdr>
            <w:top w:val="none" w:sz="0" w:space="0" w:color="auto"/>
            <w:left w:val="none" w:sz="0" w:space="0" w:color="auto"/>
            <w:bottom w:val="none" w:sz="0" w:space="0" w:color="auto"/>
            <w:right w:val="none" w:sz="0" w:space="0" w:color="auto"/>
          </w:divBdr>
        </w:div>
        <w:div w:id="1880360193">
          <w:marLeft w:val="640"/>
          <w:marRight w:val="0"/>
          <w:marTop w:val="0"/>
          <w:marBottom w:val="0"/>
          <w:divBdr>
            <w:top w:val="none" w:sz="0" w:space="0" w:color="auto"/>
            <w:left w:val="none" w:sz="0" w:space="0" w:color="auto"/>
            <w:bottom w:val="none" w:sz="0" w:space="0" w:color="auto"/>
            <w:right w:val="none" w:sz="0" w:space="0" w:color="auto"/>
          </w:divBdr>
        </w:div>
        <w:div w:id="1937905603">
          <w:marLeft w:val="640"/>
          <w:marRight w:val="0"/>
          <w:marTop w:val="0"/>
          <w:marBottom w:val="0"/>
          <w:divBdr>
            <w:top w:val="none" w:sz="0" w:space="0" w:color="auto"/>
            <w:left w:val="none" w:sz="0" w:space="0" w:color="auto"/>
            <w:bottom w:val="none" w:sz="0" w:space="0" w:color="auto"/>
            <w:right w:val="none" w:sz="0" w:space="0" w:color="auto"/>
          </w:divBdr>
        </w:div>
        <w:div w:id="1940285019">
          <w:marLeft w:val="640"/>
          <w:marRight w:val="0"/>
          <w:marTop w:val="0"/>
          <w:marBottom w:val="0"/>
          <w:divBdr>
            <w:top w:val="none" w:sz="0" w:space="0" w:color="auto"/>
            <w:left w:val="none" w:sz="0" w:space="0" w:color="auto"/>
            <w:bottom w:val="none" w:sz="0" w:space="0" w:color="auto"/>
            <w:right w:val="none" w:sz="0" w:space="0" w:color="auto"/>
          </w:divBdr>
        </w:div>
        <w:div w:id="2003854842">
          <w:marLeft w:val="640"/>
          <w:marRight w:val="0"/>
          <w:marTop w:val="0"/>
          <w:marBottom w:val="0"/>
          <w:divBdr>
            <w:top w:val="none" w:sz="0" w:space="0" w:color="auto"/>
            <w:left w:val="none" w:sz="0" w:space="0" w:color="auto"/>
            <w:bottom w:val="none" w:sz="0" w:space="0" w:color="auto"/>
            <w:right w:val="none" w:sz="0" w:space="0" w:color="auto"/>
          </w:divBdr>
        </w:div>
        <w:div w:id="2017489893">
          <w:marLeft w:val="640"/>
          <w:marRight w:val="0"/>
          <w:marTop w:val="0"/>
          <w:marBottom w:val="0"/>
          <w:divBdr>
            <w:top w:val="none" w:sz="0" w:space="0" w:color="auto"/>
            <w:left w:val="none" w:sz="0" w:space="0" w:color="auto"/>
            <w:bottom w:val="none" w:sz="0" w:space="0" w:color="auto"/>
            <w:right w:val="none" w:sz="0" w:space="0" w:color="auto"/>
          </w:divBdr>
        </w:div>
        <w:div w:id="2073652138">
          <w:marLeft w:val="640"/>
          <w:marRight w:val="0"/>
          <w:marTop w:val="0"/>
          <w:marBottom w:val="0"/>
          <w:divBdr>
            <w:top w:val="none" w:sz="0" w:space="0" w:color="auto"/>
            <w:left w:val="none" w:sz="0" w:space="0" w:color="auto"/>
            <w:bottom w:val="none" w:sz="0" w:space="0" w:color="auto"/>
            <w:right w:val="none" w:sz="0" w:space="0" w:color="auto"/>
          </w:divBdr>
        </w:div>
        <w:div w:id="2110345531">
          <w:marLeft w:val="640"/>
          <w:marRight w:val="0"/>
          <w:marTop w:val="0"/>
          <w:marBottom w:val="0"/>
          <w:divBdr>
            <w:top w:val="none" w:sz="0" w:space="0" w:color="auto"/>
            <w:left w:val="none" w:sz="0" w:space="0" w:color="auto"/>
            <w:bottom w:val="none" w:sz="0" w:space="0" w:color="auto"/>
            <w:right w:val="none" w:sz="0" w:space="0" w:color="auto"/>
          </w:divBdr>
        </w:div>
        <w:div w:id="2126539127">
          <w:marLeft w:val="640"/>
          <w:marRight w:val="0"/>
          <w:marTop w:val="0"/>
          <w:marBottom w:val="0"/>
          <w:divBdr>
            <w:top w:val="none" w:sz="0" w:space="0" w:color="auto"/>
            <w:left w:val="none" w:sz="0" w:space="0" w:color="auto"/>
            <w:bottom w:val="none" w:sz="0" w:space="0" w:color="auto"/>
            <w:right w:val="none" w:sz="0" w:space="0" w:color="auto"/>
          </w:divBdr>
        </w:div>
        <w:div w:id="2130200736">
          <w:marLeft w:val="640"/>
          <w:marRight w:val="0"/>
          <w:marTop w:val="0"/>
          <w:marBottom w:val="0"/>
          <w:divBdr>
            <w:top w:val="none" w:sz="0" w:space="0" w:color="auto"/>
            <w:left w:val="none" w:sz="0" w:space="0" w:color="auto"/>
            <w:bottom w:val="none" w:sz="0" w:space="0" w:color="auto"/>
            <w:right w:val="none" w:sz="0" w:space="0" w:color="auto"/>
          </w:divBdr>
        </w:div>
      </w:divsChild>
    </w:div>
    <w:div w:id="1722825367">
      <w:bodyDiv w:val="1"/>
      <w:marLeft w:val="0"/>
      <w:marRight w:val="0"/>
      <w:marTop w:val="0"/>
      <w:marBottom w:val="0"/>
      <w:divBdr>
        <w:top w:val="none" w:sz="0" w:space="0" w:color="auto"/>
        <w:left w:val="none" w:sz="0" w:space="0" w:color="auto"/>
        <w:bottom w:val="none" w:sz="0" w:space="0" w:color="auto"/>
        <w:right w:val="none" w:sz="0" w:space="0" w:color="auto"/>
      </w:divBdr>
    </w:div>
    <w:div w:id="1743790393">
      <w:bodyDiv w:val="1"/>
      <w:marLeft w:val="0"/>
      <w:marRight w:val="0"/>
      <w:marTop w:val="0"/>
      <w:marBottom w:val="0"/>
      <w:divBdr>
        <w:top w:val="none" w:sz="0" w:space="0" w:color="auto"/>
        <w:left w:val="none" w:sz="0" w:space="0" w:color="auto"/>
        <w:bottom w:val="none" w:sz="0" w:space="0" w:color="auto"/>
        <w:right w:val="none" w:sz="0" w:space="0" w:color="auto"/>
      </w:divBdr>
      <w:divsChild>
        <w:div w:id="296880882">
          <w:marLeft w:val="640"/>
          <w:marRight w:val="0"/>
          <w:marTop w:val="0"/>
          <w:marBottom w:val="0"/>
          <w:divBdr>
            <w:top w:val="none" w:sz="0" w:space="0" w:color="auto"/>
            <w:left w:val="none" w:sz="0" w:space="0" w:color="auto"/>
            <w:bottom w:val="none" w:sz="0" w:space="0" w:color="auto"/>
            <w:right w:val="none" w:sz="0" w:space="0" w:color="auto"/>
          </w:divBdr>
        </w:div>
        <w:div w:id="331956109">
          <w:marLeft w:val="640"/>
          <w:marRight w:val="0"/>
          <w:marTop w:val="0"/>
          <w:marBottom w:val="0"/>
          <w:divBdr>
            <w:top w:val="none" w:sz="0" w:space="0" w:color="auto"/>
            <w:left w:val="none" w:sz="0" w:space="0" w:color="auto"/>
            <w:bottom w:val="none" w:sz="0" w:space="0" w:color="auto"/>
            <w:right w:val="none" w:sz="0" w:space="0" w:color="auto"/>
          </w:divBdr>
        </w:div>
        <w:div w:id="367461134">
          <w:marLeft w:val="640"/>
          <w:marRight w:val="0"/>
          <w:marTop w:val="0"/>
          <w:marBottom w:val="0"/>
          <w:divBdr>
            <w:top w:val="none" w:sz="0" w:space="0" w:color="auto"/>
            <w:left w:val="none" w:sz="0" w:space="0" w:color="auto"/>
            <w:bottom w:val="none" w:sz="0" w:space="0" w:color="auto"/>
            <w:right w:val="none" w:sz="0" w:space="0" w:color="auto"/>
          </w:divBdr>
        </w:div>
        <w:div w:id="572619779">
          <w:marLeft w:val="640"/>
          <w:marRight w:val="0"/>
          <w:marTop w:val="0"/>
          <w:marBottom w:val="0"/>
          <w:divBdr>
            <w:top w:val="none" w:sz="0" w:space="0" w:color="auto"/>
            <w:left w:val="none" w:sz="0" w:space="0" w:color="auto"/>
            <w:bottom w:val="none" w:sz="0" w:space="0" w:color="auto"/>
            <w:right w:val="none" w:sz="0" w:space="0" w:color="auto"/>
          </w:divBdr>
        </w:div>
        <w:div w:id="632058989">
          <w:marLeft w:val="640"/>
          <w:marRight w:val="0"/>
          <w:marTop w:val="0"/>
          <w:marBottom w:val="0"/>
          <w:divBdr>
            <w:top w:val="none" w:sz="0" w:space="0" w:color="auto"/>
            <w:left w:val="none" w:sz="0" w:space="0" w:color="auto"/>
            <w:bottom w:val="none" w:sz="0" w:space="0" w:color="auto"/>
            <w:right w:val="none" w:sz="0" w:space="0" w:color="auto"/>
          </w:divBdr>
        </w:div>
        <w:div w:id="691538950">
          <w:marLeft w:val="640"/>
          <w:marRight w:val="0"/>
          <w:marTop w:val="0"/>
          <w:marBottom w:val="0"/>
          <w:divBdr>
            <w:top w:val="none" w:sz="0" w:space="0" w:color="auto"/>
            <w:left w:val="none" w:sz="0" w:space="0" w:color="auto"/>
            <w:bottom w:val="none" w:sz="0" w:space="0" w:color="auto"/>
            <w:right w:val="none" w:sz="0" w:space="0" w:color="auto"/>
          </w:divBdr>
        </w:div>
        <w:div w:id="760756677">
          <w:marLeft w:val="640"/>
          <w:marRight w:val="0"/>
          <w:marTop w:val="0"/>
          <w:marBottom w:val="0"/>
          <w:divBdr>
            <w:top w:val="none" w:sz="0" w:space="0" w:color="auto"/>
            <w:left w:val="none" w:sz="0" w:space="0" w:color="auto"/>
            <w:bottom w:val="none" w:sz="0" w:space="0" w:color="auto"/>
            <w:right w:val="none" w:sz="0" w:space="0" w:color="auto"/>
          </w:divBdr>
        </w:div>
        <w:div w:id="895240136">
          <w:marLeft w:val="640"/>
          <w:marRight w:val="0"/>
          <w:marTop w:val="0"/>
          <w:marBottom w:val="0"/>
          <w:divBdr>
            <w:top w:val="none" w:sz="0" w:space="0" w:color="auto"/>
            <w:left w:val="none" w:sz="0" w:space="0" w:color="auto"/>
            <w:bottom w:val="none" w:sz="0" w:space="0" w:color="auto"/>
            <w:right w:val="none" w:sz="0" w:space="0" w:color="auto"/>
          </w:divBdr>
        </w:div>
        <w:div w:id="931624114">
          <w:marLeft w:val="640"/>
          <w:marRight w:val="0"/>
          <w:marTop w:val="0"/>
          <w:marBottom w:val="0"/>
          <w:divBdr>
            <w:top w:val="none" w:sz="0" w:space="0" w:color="auto"/>
            <w:left w:val="none" w:sz="0" w:space="0" w:color="auto"/>
            <w:bottom w:val="none" w:sz="0" w:space="0" w:color="auto"/>
            <w:right w:val="none" w:sz="0" w:space="0" w:color="auto"/>
          </w:divBdr>
        </w:div>
        <w:div w:id="967315529">
          <w:marLeft w:val="640"/>
          <w:marRight w:val="0"/>
          <w:marTop w:val="0"/>
          <w:marBottom w:val="0"/>
          <w:divBdr>
            <w:top w:val="none" w:sz="0" w:space="0" w:color="auto"/>
            <w:left w:val="none" w:sz="0" w:space="0" w:color="auto"/>
            <w:bottom w:val="none" w:sz="0" w:space="0" w:color="auto"/>
            <w:right w:val="none" w:sz="0" w:space="0" w:color="auto"/>
          </w:divBdr>
        </w:div>
        <w:div w:id="999817954">
          <w:marLeft w:val="640"/>
          <w:marRight w:val="0"/>
          <w:marTop w:val="0"/>
          <w:marBottom w:val="0"/>
          <w:divBdr>
            <w:top w:val="none" w:sz="0" w:space="0" w:color="auto"/>
            <w:left w:val="none" w:sz="0" w:space="0" w:color="auto"/>
            <w:bottom w:val="none" w:sz="0" w:space="0" w:color="auto"/>
            <w:right w:val="none" w:sz="0" w:space="0" w:color="auto"/>
          </w:divBdr>
        </w:div>
        <w:div w:id="1080906021">
          <w:marLeft w:val="640"/>
          <w:marRight w:val="0"/>
          <w:marTop w:val="0"/>
          <w:marBottom w:val="0"/>
          <w:divBdr>
            <w:top w:val="none" w:sz="0" w:space="0" w:color="auto"/>
            <w:left w:val="none" w:sz="0" w:space="0" w:color="auto"/>
            <w:bottom w:val="none" w:sz="0" w:space="0" w:color="auto"/>
            <w:right w:val="none" w:sz="0" w:space="0" w:color="auto"/>
          </w:divBdr>
        </w:div>
        <w:div w:id="1196892435">
          <w:marLeft w:val="640"/>
          <w:marRight w:val="0"/>
          <w:marTop w:val="0"/>
          <w:marBottom w:val="0"/>
          <w:divBdr>
            <w:top w:val="none" w:sz="0" w:space="0" w:color="auto"/>
            <w:left w:val="none" w:sz="0" w:space="0" w:color="auto"/>
            <w:bottom w:val="none" w:sz="0" w:space="0" w:color="auto"/>
            <w:right w:val="none" w:sz="0" w:space="0" w:color="auto"/>
          </w:divBdr>
        </w:div>
        <w:div w:id="1339237961">
          <w:marLeft w:val="640"/>
          <w:marRight w:val="0"/>
          <w:marTop w:val="0"/>
          <w:marBottom w:val="0"/>
          <w:divBdr>
            <w:top w:val="none" w:sz="0" w:space="0" w:color="auto"/>
            <w:left w:val="none" w:sz="0" w:space="0" w:color="auto"/>
            <w:bottom w:val="none" w:sz="0" w:space="0" w:color="auto"/>
            <w:right w:val="none" w:sz="0" w:space="0" w:color="auto"/>
          </w:divBdr>
        </w:div>
        <w:div w:id="1375496839">
          <w:marLeft w:val="640"/>
          <w:marRight w:val="0"/>
          <w:marTop w:val="0"/>
          <w:marBottom w:val="0"/>
          <w:divBdr>
            <w:top w:val="none" w:sz="0" w:space="0" w:color="auto"/>
            <w:left w:val="none" w:sz="0" w:space="0" w:color="auto"/>
            <w:bottom w:val="none" w:sz="0" w:space="0" w:color="auto"/>
            <w:right w:val="none" w:sz="0" w:space="0" w:color="auto"/>
          </w:divBdr>
        </w:div>
        <w:div w:id="1402215545">
          <w:marLeft w:val="640"/>
          <w:marRight w:val="0"/>
          <w:marTop w:val="0"/>
          <w:marBottom w:val="0"/>
          <w:divBdr>
            <w:top w:val="none" w:sz="0" w:space="0" w:color="auto"/>
            <w:left w:val="none" w:sz="0" w:space="0" w:color="auto"/>
            <w:bottom w:val="none" w:sz="0" w:space="0" w:color="auto"/>
            <w:right w:val="none" w:sz="0" w:space="0" w:color="auto"/>
          </w:divBdr>
        </w:div>
        <w:div w:id="1482193888">
          <w:marLeft w:val="640"/>
          <w:marRight w:val="0"/>
          <w:marTop w:val="0"/>
          <w:marBottom w:val="0"/>
          <w:divBdr>
            <w:top w:val="none" w:sz="0" w:space="0" w:color="auto"/>
            <w:left w:val="none" w:sz="0" w:space="0" w:color="auto"/>
            <w:bottom w:val="none" w:sz="0" w:space="0" w:color="auto"/>
            <w:right w:val="none" w:sz="0" w:space="0" w:color="auto"/>
          </w:divBdr>
        </w:div>
        <w:div w:id="1510410169">
          <w:marLeft w:val="640"/>
          <w:marRight w:val="0"/>
          <w:marTop w:val="0"/>
          <w:marBottom w:val="0"/>
          <w:divBdr>
            <w:top w:val="none" w:sz="0" w:space="0" w:color="auto"/>
            <w:left w:val="none" w:sz="0" w:space="0" w:color="auto"/>
            <w:bottom w:val="none" w:sz="0" w:space="0" w:color="auto"/>
            <w:right w:val="none" w:sz="0" w:space="0" w:color="auto"/>
          </w:divBdr>
        </w:div>
        <w:div w:id="1554349569">
          <w:marLeft w:val="640"/>
          <w:marRight w:val="0"/>
          <w:marTop w:val="0"/>
          <w:marBottom w:val="0"/>
          <w:divBdr>
            <w:top w:val="none" w:sz="0" w:space="0" w:color="auto"/>
            <w:left w:val="none" w:sz="0" w:space="0" w:color="auto"/>
            <w:bottom w:val="none" w:sz="0" w:space="0" w:color="auto"/>
            <w:right w:val="none" w:sz="0" w:space="0" w:color="auto"/>
          </w:divBdr>
        </w:div>
        <w:div w:id="1576628140">
          <w:marLeft w:val="640"/>
          <w:marRight w:val="0"/>
          <w:marTop w:val="0"/>
          <w:marBottom w:val="0"/>
          <w:divBdr>
            <w:top w:val="none" w:sz="0" w:space="0" w:color="auto"/>
            <w:left w:val="none" w:sz="0" w:space="0" w:color="auto"/>
            <w:bottom w:val="none" w:sz="0" w:space="0" w:color="auto"/>
            <w:right w:val="none" w:sz="0" w:space="0" w:color="auto"/>
          </w:divBdr>
        </w:div>
        <w:div w:id="1576816227">
          <w:marLeft w:val="640"/>
          <w:marRight w:val="0"/>
          <w:marTop w:val="0"/>
          <w:marBottom w:val="0"/>
          <w:divBdr>
            <w:top w:val="none" w:sz="0" w:space="0" w:color="auto"/>
            <w:left w:val="none" w:sz="0" w:space="0" w:color="auto"/>
            <w:bottom w:val="none" w:sz="0" w:space="0" w:color="auto"/>
            <w:right w:val="none" w:sz="0" w:space="0" w:color="auto"/>
          </w:divBdr>
        </w:div>
        <w:div w:id="1587300797">
          <w:marLeft w:val="640"/>
          <w:marRight w:val="0"/>
          <w:marTop w:val="0"/>
          <w:marBottom w:val="0"/>
          <w:divBdr>
            <w:top w:val="none" w:sz="0" w:space="0" w:color="auto"/>
            <w:left w:val="none" w:sz="0" w:space="0" w:color="auto"/>
            <w:bottom w:val="none" w:sz="0" w:space="0" w:color="auto"/>
            <w:right w:val="none" w:sz="0" w:space="0" w:color="auto"/>
          </w:divBdr>
        </w:div>
        <w:div w:id="1602837851">
          <w:marLeft w:val="640"/>
          <w:marRight w:val="0"/>
          <w:marTop w:val="0"/>
          <w:marBottom w:val="0"/>
          <w:divBdr>
            <w:top w:val="none" w:sz="0" w:space="0" w:color="auto"/>
            <w:left w:val="none" w:sz="0" w:space="0" w:color="auto"/>
            <w:bottom w:val="none" w:sz="0" w:space="0" w:color="auto"/>
            <w:right w:val="none" w:sz="0" w:space="0" w:color="auto"/>
          </w:divBdr>
        </w:div>
        <w:div w:id="1628269991">
          <w:marLeft w:val="640"/>
          <w:marRight w:val="0"/>
          <w:marTop w:val="0"/>
          <w:marBottom w:val="0"/>
          <w:divBdr>
            <w:top w:val="none" w:sz="0" w:space="0" w:color="auto"/>
            <w:left w:val="none" w:sz="0" w:space="0" w:color="auto"/>
            <w:bottom w:val="none" w:sz="0" w:space="0" w:color="auto"/>
            <w:right w:val="none" w:sz="0" w:space="0" w:color="auto"/>
          </w:divBdr>
        </w:div>
        <w:div w:id="1867326698">
          <w:marLeft w:val="640"/>
          <w:marRight w:val="0"/>
          <w:marTop w:val="0"/>
          <w:marBottom w:val="0"/>
          <w:divBdr>
            <w:top w:val="none" w:sz="0" w:space="0" w:color="auto"/>
            <w:left w:val="none" w:sz="0" w:space="0" w:color="auto"/>
            <w:bottom w:val="none" w:sz="0" w:space="0" w:color="auto"/>
            <w:right w:val="none" w:sz="0" w:space="0" w:color="auto"/>
          </w:divBdr>
        </w:div>
        <w:div w:id="2063864232">
          <w:marLeft w:val="640"/>
          <w:marRight w:val="0"/>
          <w:marTop w:val="0"/>
          <w:marBottom w:val="0"/>
          <w:divBdr>
            <w:top w:val="none" w:sz="0" w:space="0" w:color="auto"/>
            <w:left w:val="none" w:sz="0" w:space="0" w:color="auto"/>
            <w:bottom w:val="none" w:sz="0" w:space="0" w:color="auto"/>
            <w:right w:val="none" w:sz="0" w:space="0" w:color="auto"/>
          </w:divBdr>
        </w:div>
      </w:divsChild>
    </w:div>
    <w:div w:id="1773429242">
      <w:bodyDiv w:val="1"/>
      <w:marLeft w:val="0"/>
      <w:marRight w:val="0"/>
      <w:marTop w:val="0"/>
      <w:marBottom w:val="0"/>
      <w:divBdr>
        <w:top w:val="none" w:sz="0" w:space="0" w:color="auto"/>
        <w:left w:val="none" w:sz="0" w:space="0" w:color="auto"/>
        <w:bottom w:val="none" w:sz="0" w:space="0" w:color="auto"/>
        <w:right w:val="none" w:sz="0" w:space="0" w:color="auto"/>
      </w:divBdr>
      <w:divsChild>
        <w:div w:id="3946609">
          <w:marLeft w:val="640"/>
          <w:marRight w:val="0"/>
          <w:marTop w:val="0"/>
          <w:marBottom w:val="0"/>
          <w:divBdr>
            <w:top w:val="none" w:sz="0" w:space="0" w:color="auto"/>
            <w:left w:val="none" w:sz="0" w:space="0" w:color="auto"/>
            <w:bottom w:val="none" w:sz="0" w:space="0" w:color="auto"/>
            <w:right w:val="none" w:sz="0" w:space="0" w:color="auto"/>
          </w:divBdr>
        </w:div>
        <w:div w:id="65153552">
          <w:marLeft w:val="640"/>
          <w:marRight w:val="0"/>
          <w:marTop w:val="0"/>
          <w:marBottom w:val="0"/>
          <w:divBdr>
            <w:top w:val="none" w:sz="0" w:space="0" w:color="auto"/>
            <w:left w:val="none" w:sz="0" w:space="0" w:color="auto"/>
            <w:bottom w:val="none" w:sz="0" w:space="0" w:color="auto"/>
            <w:right w:val="none" w:sz="0" w:space="0" w:color="auto"/>
          </w:divBdr>
        </w:div>
        <w:div w:id="133760423">
          <w:marLeft w:val="640"/>
          <w:marRight w:val="0"/>
          <w:marTop w:val="0"/>
          <w:marBottom w:val="0"/>
          <w:divBdr>
            <w:top w:val="none" w:sz="0" w:space="0" w:color="auto"/>
            <w:left w:val="none" w:sz="0" w:space="0" w:color="auto"/>
            <w:bottom w:val="none" w:sz="0" w:space="0" w:color="auto"/>
            <w:right w:val="none" w:sz="0" w:space="0" w:color="auto"/>
          </w:divBdr>
        </w:div>
        <w:div w:id="200746520">
          <w:marLeft w:val="640"/>
          <w:marRight w:val="0"/>
          <w:marTop w:val="0"/>
          <w:marBottom w:val="0"/>
          <w:divBdr>
            <w:top w:val="none" w:sz="0" w:space="0" w:color="auto"/>
            <w:left w:val="none" w:sz="0" w:space="0" w:color="auto"/>
            <w:bottom w:val="none" w:sz="0" w:space="0" w:color="auto"/>
            <w:right w:val="none" w:sz="0" w:space="0" w:color="auto"/>
          </w:divBdr>
        </w:div>
        <w:div w:id="407265330">
          <w:marLeft w:val="640"/>
          <w:marRight w:val="0"/>
          <w:marTop w:val="0"/>
          <w:marBottom w:val="0"/>
          <w:divBdr>
            <w:top w:val="none" w:sz="0" w:space="0" w:color="auto"/>
            <w:left w:val="none" w:sz="0" w:space="0" w:color="auto"/>
            <w:bottom w:val="none" w:sz="0" w:space="0" w:color="auto"/>
            <w:right w:val="none" w:sz="0" w:space="0" w:color="auto"/>
          </w:divBdr>
        </w:div>
        <w:div w:id="600651429">
          <w:marLeft w:val="640"/>
          <w:marRight w:val="0"/>
          <w:marTop w:val="0"/>
          <w:marBottom w:val="0"/>
          <w:divBdr>
            <w:top w:val="none" w:sz="0" w:space="0" w:color="auto"/>
            <w:left w:val="none" w:sz="0" w:space="0" w:color="auto"/>
            <w:bottom w:val="none" w:sz="0" w:space="0" w:color="auto"/>
            <w:right w:val="none" w:sz="0" w:space="0" w:color="auto"/>
          </w:divBdr>
        </w:div>
        <w:div w:id="653602741">
          <w:marLeft w:val="640"/>
          <w:marRight w:val="0"/>
          <w:marTop w:val="0"/>
          <w:marBottom w:val="0"/>
          <w:divBdr>
            <w:top w:val="none" w:sz="0" w:space="0" w:color="auto"/>
            <w:left w:val="none" w:sz="0" w:space="0" w:color="auto"/>
            <w:bottom w:val="none" w:sz="0" w:space="0" w:color="auto"/>
            <w:right w:val="none" w:sz="0" w:space="0" w:color="auto"/>
          </w:divBdr>
        </w:div>
        <w:div w:id="654801937">
          <w:marLeft w:val="640"/>
          <w:marRight w:val="0"/>
          <w:marTop w:val="0"/>
          <w:marBottom w:val="0"/>
          <w:divBdr>
            <w:top w:val="none" w:sz="0" w:space="0" w:color="auto"/>
            <w:left w:val="none" w:sz="0" w:space="0" w:color="auto"/>
            <w:bottom w:val="none" w:sz="0" w:space="0" w:color="auto"/>
            <w:right w:val="none" w:sz="0" w:space="0" w:color="auto"/>
          </w:divBdr>
        </w:div>
        <w:div w:id="704597229">
          <w:marLeft w:val="640"/>
          <w:marRight w:val="0"/>
          <w:marTop w:val="0"/>
          <w:marBottom w:val="0"/>
          <w:divBdr>
            <w:top w:val="none" w:sz="0" w:space="0" w:color="auto"/>
            <w:left w:val="none" w:sz="0" w:space="0" w:color="auto"/>
            <w:bottom w:val="none" w:sz="0" w:space="0" w:color="auto"/>
            <w:right w:val="none" w:sz="0" w:space="0" w:color="auto"/>
          </w:divBdr>
        </w:div>
        <w:div w:id="716469149">
          <w:marLeft w:val="640"/>
          <w:marRight w:val="0"/>
          <w:marTop w:val="0"/>
          <w:marBottom w:val="0"/>
          <w:divBdr>
            <w:top w:val="none" w:sz="0" w:space="0" w:color="auto"/>
            <w:left w:val="none" w:sz="0" w:space="0" w:color="auto"/>
            <w:bottom w:val="none" w:sz="0" w:space="0" w:color="auto"/>
            <w:right w:val="none" w:sz="0" w:space="0" w:color="auto"/>
          </w:divBdr>
        </w:div>
        <w:div w:id="825247239">
          <w:marLeft w:val="640"/>
          <w:marRight w:val="0"/>
          <w:marTop w:val="0"/>
          <w:marBottom w:val="0"/>
          <w:divBdr>
            <w:top w:val="none" w:sz="0" w:space="0" w:color="auto"/>
            <w:left w:val="none" w:sz="0" w:space="0" w:color="auto"/>
            <w:bottom w:val="none" w:sz="0" w:space="0" w:color="auto"/>
            <w:right w:val="none" w:sz="0" w:space="0" w:color="auto"/>
          </w:divBdr>
        </w:div>
        <w:div w:id="862671120">
          <w:marLeft w:val="640"/>
          <w:marRight w:val="0"/>
          <w:marTop w:val="0"/>
          <w:marBottom w:val="0"/>
          <w:divBdr>
            <w:top w:val="none" w:sz="0" w:space="0" w:color="auto"/>
            <w:left w:val="none" w:sz="0" w:space="0" w:color="auto"/>
            <w:bottom w:val="none" w:sz="0" w:space="0" w:color="auto"/>
            <w:right w:val="none" w:sz="0" w:space="0" w:color="auto"/>
          </w:divBdr>
        </w:div>
        <w:div w:id="869685160">
          <w:marLeft w:val="640"/>
          <w:marRight w:val="0"/>
          <w:marTop w:val="0"/>
          <w:marBottom w:val="0"/>
          <w:divBdr>
            <w:top w:val="none" w:sz="0" w:space="0" w:color="auto"/>
            <w:left w:val="none" w:sz="0" w:space="0" w:color="auto"/>
            <w:bottom w:val="none" w:sz="0" w:space="0" w:color="auto"/>
            <w:right w:val="none" w:sz="0" w:space="0" w:color="auto"/>
          </w:divBdr>
        </w:div>
        <w:div w:id="921643222">
          <w:marLeft w:val="640"/>
          <w:marRight w:val="0"/>
          <w:marTop w:val="0"/>
          <w:marBottom w:val="0"/>
          <w:divBdr>
            <w:top w:val="none" w:sz="0" w:space="0" w:color="auto"/>
            <w:left w:val="none" w:sz="0" w:space="0" w:color="auto"/>
            <w:bottom w:val="none" w:sz="0" w:space="0" w:color="auto"/>
            <w:right w:val="none" w:sz="0" w:space="0" w:color="auto"/>
          </w:divBdr>
        </w:div>
        <w:div w:id="1029835900">
          <w:marLeft w:val="640"/>
          <w:marRight w:val="0"/>
          <w:marTop w:val="0"/>
          <w:marBottom w:val="0"/>
          <w:divBdr>
            <w:top w:val="none" w:sz="0" w:space="0" w:color="auto"/>
            <w:left w:val="none" w:sz="0" w:space="0" w:color="auto"/>
            <w:bottom w:val="none" w:sz="0" w:space="0" w:color="auto"/>
            <w:right w:val="none" w:sz="0" w:space="0" w:color="auto"/>
          </w:divBdr>
        </w:div>
        <w:div w:id="1055467098">
          <w:marLeft w:val="640"/>
          <w:marRight w:val="0"/>
          <w:marTop w:val="0"/>
          <w:marBottom w:val="0"/>
          <w:divBdr>
            <w:top w:val="none" w:sz="0" w:space="0" w:color="auto"/>
            <w:left w:val="none" w:sz="0" w:space="0" w:color="auto"/>
            <w:bottom w:val="none" w:sz="0" w:space="0" w:color="auto"/>
            <w:right w:val="none" w:sz="0" w:space="0" w:color="auto"/>
          </w:divBdr>
        </w:div>
        <w:div w:id="1167480882">
          <w:marLeft w:val="640"/>
          <w:marRight w:val="0"/>
          <w:marTop w:val="0"/>
          <w:marBottom w:val="0"/>
          <w:divBdr>
            <w:top w:val="none" w:sz="0" w:space="0" w:color="auto"/>
            <w:left w:val="none" w:sz="0" w:space="0" w:color="auto"/>
            <w:bottom w:val="none" w:sz="0" w:space="0" w:color="auto"/>
            <w:right w:val="none" w:sz="0" w:space="0" w:color="auto"/>
          </w:divBdr>
        </w:div>
        <w:div w:id="1379623654">
          <w:marLeft w:val="640"/>
          <w:marRight w:val="0"/>
          <w:marTop w:val="0"/>
          <w:marBottom w:val="0"/>
          <w:divBdr>
            <w:top w:val="none" w:sz="0" w:space="0" w:color="auto"/>
            <w:left w:val="none" w:sz="0" w:space="0" w:color="auto"/>
            <w:bottom w:val="none" w:sz="0" w:space="0" w:color="auto"/>
            <w:right w:val="none" w:sz="0" w:space="0" w:color="auto"/>
          </w:divBdr>
        </w:div>
        <w:div w:id="1489128069">
          <w:marLeft w:val="640"/>
          <w:marRight w:val="0"/>
          <w:marTop w:val="0"/>
          <w:marBottom w:val="0"/>
          <w:divBdr>
            <w:top w:val="none" w:sz="0" w:space="0" w:color="auto"/>
            <w:left w:val="none" w:sz="0" w:space="0" w:color="auto"/>
            <w:bottom w:val="none" w:sz="0" w:space="0" w:color="auto"/>
            <w:right w:val="none" w:sz="0" w:space="0" w:color="auto"/>
          </w:divBdr>
        </w:div>
        <w:div w:id="1520000190">
          <w:marLeft w:val="640"/>
          <w:marRight w:val="0"/>
          <w:marTop w:val="0"/>
          <w:marBottom w:val="0"/>
          <w:divBdr>
            <w:top w:val="none" w:sz="0" w:space="0" w:color="auto"/>
            <w:left w:val="none" w:sz="0" w:space="0" w:color="auto"/>
            <w:bottom w:val="none" w:sz="0" w:space="0" w:color="auto"/>
            <w:right w:val="none" w:sz="0" w:space="0" w:color="auto"/>
          </w:divBdr>
        </w:div>
        <w:div w:id="1536652122">
          <w:marLeft w:val="640"/>
          <w:marRight w:val="0"/>
          <w:marTop w:val="0"/>
          <w:marBottom w:val="0"/>
          <w:divBdr>
            <w:top w:val="none" w:sz="0" w:space="0" w:color="auto"/>
            <w:left w:val="none" w:sz="0" w:space="0" w:color="auto"/>
            <w:bottom w:val="none" w:sz="0" w:space="0" w:color="auto"/>
            <w:right w:val="none" w:sz="0" w:space="0" w:color="auto"/>
          </w:divBdr>
        </w:div>
        <w:div w:id="1540894868">
          <w:marLeft w:val="640"/>
          <w:marRight w:val="0"/>
          <w:marTop w:val="0"/>
          <w:marBottom w:val="0"/>
          <w:divBdr>
            <w:top w:val="none" w:sz="0" w:space="0" w:color="auto"/>
            <w:left w:val="none" w:sz="0" w:space="0" w:color="auto"/>
            <w:bottom w:val="none" w:sz="0" w:space="0" w:color="auto"/>
            <w:right w:val="none" w:sz="0" w:space="0" w:color="auto"/>
          </w:divBdr>
        </w:div>
        <w:div w:id="1562669683">
          <w:marLeft w:val="640"/>
          <w:marRight w:val="0"/>
          <w:marTop w:val="0"/>
          <w:marBottom w:val="0"/>
          <w:divBdr>
            <w:top w:val="none" w:sz="0" w:space="0" w:color="auto"/>
            <w:left w:val="none" w:sz="0" w:space="0" w:color="auto"/>
            <w:bottom w:val="none" w:sz="0" w:space="0" w:color="auto"/>
            <w:right w:val="none" w:sz="0" w:space="0" w:color="auto"/>
          </w:divBdr>
        </w:div>
        <w:div w:id="1586265036">
          <w:marLeft w:val="640"/>
          <w:marRight w:val="0"/>
          <w:marTop w:val="0"/>
          <w:marBottom w:val="0"/>
          <w:divBdr>
            <w:top w:val="none" w:sz="0" w:space="0" w:color="auto"/>
            <w:left w:val="none" w:sz="0" w:space="0" w:color="auto"/>
            <w:bottom w:val="none" w:sz="0" w:space="0" w:color="auto"/>
            <w:right w:val="none" w:sz="0" w:space="0" w:color="auto"/>
          </w:divBdr>
        </w:div>
        <w:div w:id="1593202899">
          <w:marLeft w:val="640"/>
          <w:marRight w:val="0"/>
          <w:marTop w:val="0"/>
          <w:marBottom w:val="0"/>
          <w:divBdr>
            <w:top w:val="none" w:sz="0" w:space="0" w:color="auto"/>
            <w:left w:val="none" w:sz="0" w:space="0" w:color="auto"/>
            <w:bottom w:val="none" w:sz="0" w:space="0" w:color="auto"/>
            <w:right w:val="none" w:sz="0" w:space="0" w:color="auto"/>
          </w:divBdr>
        </w:div>
        <w:div w:id="1725178889">
          <w:marLeft w:val="640"/>
          <w:marRight w:val="0"/>
          <w:marTop w:val="0"/>
          <w:marBottom w:val="0"/>
          <w:divBdr>
            <w:top w:val="none" w:sz="0" w:space="0" w:color="auto"/>
            <w:left w:val="none" w:sz="0" w:space="0" w:color="auto"/>
            <w:bottom w:val="none" w:sz="0" w:space="0" w:color="auto"/>
            <w:right w:val="none" w:sz="0" w:space="0" w:color="auto"/>
          </w:divBdr>
        </w:div>
        <w:div w:id="1753428216">
          <w:marLeft w:val="640"/>
          <w:marRight w:val="0"/>
          <w:marTop w:val="0"/>
          <w:marBottom w:val="0"/>
          <w:divBdr>
            <w:top w:val="none" w:sz="0" w:space="0" w:color="auto"/>
            <w:left w:val="none" w:sz="0" w:space="0" w:color="auto"/>
            <w:bottom w:val="none" w:sz="0" w:space="0" w:color="auto"/>
            <w:right w:val="none" w:sz="0" w:space="0" w:color="auto"/>
          </w:divBdr>
        </w:div>
        <w:div w:id="1763065031">
          <w:marLeft w:val="640"/>
          <w:marRight w:val="0"/>
          <w:marTop w:val="0"/>
          <w:marBottom w:val="0"/>
          <w:divBdr>
            <w:top w:val="none" w:sz="0" w:space="0" w:color="auto"/>
            <w:left w:val="none" w:sz="0" w:space="0" w:color="auto"/>
            <w:bottom w:val="none" w:sz="0" w:space="0" w:color="auto"/>
            <w:right w:val="none" w:sz="0" w:space="0" w:color="auto"/>
          </w:divBdr>
        </w:div>
        <w:div w:id="1850558177">
          <w:marLeft w:val="640"/>
          <w:marRight w:val="0"/>
          <w:marTop w:val="0"/>
          <w:marBottom w:val="0"/>
          <w:divBdr>
            <w:top w:val="none" w:sz="0" w:space="0" w:color="auto"/>
            <w:left w:val="none" w:sz="0" w:space="0" w:color="auto"/>
            <w:bottom w:val="none" w:sz="0" w:space="0" w:color="auto"/>
            <w:right w:val="none" w:sz="0" w:space="0" w:color="auto"/>
          </w:divBdr>
        </w:div>
        <w:div w:id="1964920758">
          <w:marLeft w:val="640"/>
          <w:marRight w:val="0"/>
          <w:marTop w:val="0"/>
          <w:marBottom w:val="0"/>
          <w:divBdr>
            <w:top w:val="none" w:sz="0" w:space="0" w:color="auto"/>
            <w:left w:val="none" w:sz="0" w:space="0" w:color="auto"/>
            <w:bottom w:val="none" w:sz="0" w:space="0" w:color="auto"/>
            <w:right w:val="none" w:sz="0" w:space="0" w:color="auto"/>
          </w:divBdr>
        </w:div>
      </w:divsChild>
    </w:div>
    <w:div w:id="1774747174">
      <w:bodyDiv w:val="1"/>
      <w:marLeft w:val="0"/>
      <w:marRight w:val="0"/>
      <w:marTop w:val="0"/>
      <w:marBottom w:val="0"/>
      <w:divBdr>
        <w:top w:val="none" w:sz="0" w:space="0" w:color="auto"/>
        <w:left w:val="none" w:sz="0" w:space="0" w:color="auto"/>
        <w:bottom w:val="none" w:sz="0" w:space="0" w:color="auto"/>
        <w:right w:val="none" w:sz="0" w:space="0" w:color="auto"/>
      </w:divBdr>
      <w:divsChild>
        <w:div w:id="180095124">
          <w:marLeft w:val="640"/>
          <w:marRight w:val="0"/>
          <w:marTop w:val="0"/>
          <w:marBottom w:val="0"/>
          <w:divBdr>
            <w:top w:val="none" w:sz="0" w:space="0" w:color="auto"/>
            <w:left w:val="none" w:sz="0" w:space="0" w:color="auto"/>
            <w:bottom w:val="none" w:sz="0" w:space="0" w:color="auto"/>
            <w:right w:val="none" w:sz="0" w:space="0" w:color="auto"/>
          </w:divBdr>
        </w:div>
        <w:div w:id="345139692">
          <w:marLeft w:val="640"/>
          <w:marRight w:val="0"/>
          <w:marTop w:val="0"/>
          <w:marBottom w:val="0"/>
          <w:divBdr>
            <w:top w:val="none" w:sz="0" w:space="0" w:color="auto"/>
            <w:left w:val="none" w:sz="0" w:space="0" w:color="auto"/>
            <w:bottom w:val="none" w:sz="0" w:space="0" w:color="auto"/>
            <w:right w:val="none" w:sz="0" w:space="0" w:color="auto"/>
          </w:divBdr>
        </w:div>
        <w:div w:id="371275566">
          <w:marLeft w:val="640"/>
          <w:marRight w:val="0"/>
          <w:marTop w:val="0"/>
          <w:marBottom w:val="0"/>
          <w:divBdr>
            <w:top w:val="none" w:sz="0" w:space="0" w:color="auto"/>
            <w:left w:val="none" w:sz="0" w:space="0" w:color="auto"/>
            <w:bottom w:val="none" w:sz="0" w:space="0" w:color="auto"/>
            <w:right w:val="none" w:sz="0" w:space="0" w:color="auto"/>
          </w:divBdr>
        </w:div>
        <w:div w:id="501703289">
          <w:marLeft w:val="640"/>
          <w:marRight w:val="0"/>
          <w:marTop w:val="0"/>
          <w:marBottom w:val="0"/>
          <w:divBdr>
            <w:top w:val="none" w:sz="0" w:space="0" w:color="auto"/>
            <w:left w:val="none" w:sz="0" w:space="0" w:color="auto"/>
            <w:bottom w:val="none" w:sz="0" w:space="0" w:color="auto"/>
            <w:right w:val="none" w:sz="0" w:space="0" w:color="auto"/>
          </w:divBdr>
        </w:div>
        <w:div w:id="687760106">
          <w:marLeft w:val="640"/>
          <w:marRight w:val="0"/>
          <w:marTop w:val="0"/>
          <w:marBottom w:val="0"/>
          <w:divBdr>
            <w:top w:val="none" w:sz="0" w:space="0" w:color="auto"/>
            <w:left w:val="none" w:sz="0" w:space="0" w:color="auto"/>
            <w:bottom w:val="none" w:sz="0" w:space="0" w:color="auto"/>
            <w:right w:val="none" w:sz="0" w:space="0" w:color="auto"/>
          </w:divBdr>
        </w:div>
        <w:div w:id="691999130">
          <w:marLeft w:val="640"/>
          <w:marRight w:val="0"/>
          <w:marTop w:val="0"/>
          <w:marBottom w:val="0"/>
          <w:divBdr>
            <w:top w:val="none" w:sz="0" w:space="0" w:color="auto"/>
            <w:left w:val="none" w:sz="0" w:space="0" w:color="auto"/>
            <w:bottom w:val="none" w:sz="0" w:space="0" w:color="auto"/>
            <w:right w:val="none" w:sz="0" w:space="0" w:color="auto"/>
          </w:divBdr>
        </w:div>
        <w:div w:id="757094456">
          <w:marLeft w:val="640"/>
          <w:marRight w:val="0"/>
          <w:marTop w:val="0"/>
          <w:marBottom w:val="0"/>
          <w:divBdr>
            <w:top w:val="none" w:sz="0" w:space="0" w:color="auto"/>
            <w:left w:val="none" w:sz="0" w:space="0" w:color="auto"/>
            <w:bottom w:val="none" w:sz="0" w:space="0" w:color="auto"/>
            <w:right w:val="none" w:sz="0" w:space="0" w:color="auto"/>
          </w:divBdr>
        </w:div>
        <w:div w:id="773938181">
          <w:marLeft w:val="640"/>
          <w:marRight w:val="0"/>
          <w:marTop w:val="0"/>
          <w:marBottom w:val="0"/>
          <w:divBdr>
            <w:top w:val="none" w:sz="0" w:space="0" w:color="auto"/>
            <w:left w:val="none" w:sz="0" w:space="0" w:color="auto"/>
            <w:bottom w:val="none" w:sz="0" w:space="0" w:color="auto"/>
            <w:right w:val="none" w:sz="0" w:space="0" w:color="auto"/>
          </w:divBdr>
        </w:div>
        <w:div w:id="793448437">
          <w:marLeft w:val="640"/>
          <w:marRight w:val="0"/>
          <w:marTop w:val="0"/>
          <w:marBottom w:val="0"/>
          <w:divBdr>
            <w:top w:val="none" w:sz="0" w:space="0" w:color="auto"/>
            <w:left w:val="none" w:sz="0" w:space="0" w:color="auto"/>
            <w:bottom w:val="none" w:sz="0" w:space="0" w:color="auto"/>
            <w:right w:val="none" w:sz="0" w:space="0" w:color="auto"/>
          </w:divBdr>
        </w:div>
        <w:div w:id="800615037">
          <w:marLeft w:val="640"/>
          <w:marRight w:val="0"/>
          <w:marTop w:val="0"/>
          <w:marBottom w:val="0"/>
          <w:divBdr>
            <w:top w:val="none" w:sz="0" w:space="0" w:color="auto"/>
            <w:left w:val="none" w:sz="0" w:space="0" w:color="auto"/>
            <w:bottom w:val="none" w:sz="0" w:space="0" w:color="auto"/>
            <w:right w:val="none" w:sz="0" w:space="0" w:color="auto"/>
          </w:divBdr>
        </w:div>
        <w:div w:id="864364842">
          <w:marLeft w:val="640"/>
          <w:marRight w:val="0"/>
          <w:marTop w:val="0"/>
          <w:marBottom w:val="0"/>
          <w:divBdr>
            <w:top w:val="none" w:sz="0" w:space="0" w:color="auto"/>
            <w:left w:val="none" w:sz="0" w:space="0" w:color="auto"/>
            <w:bottom w:val="none" w:sz="0" w:space="0" w:color="auto"/>
            <w:right w:val="none" w:sz="0" w:space="0" w:color="auto"/>
          </w:divBdr>
        </w:div>
        <w:div w:id="868838936">
          <w:marLeft w:val="640"/>
          <w:marRight w:val="0"/>
          <w:marTop w:val="0"/>
          <w:marBottom w:val="0"/>
          <w:divBdr>
            <w:top w:val="none" w:sz="0" w:space="0" w:color="auto"/>
            <w:left w:val="none" w:sz="0" w:space="0" w:color="auto"/>
            <w:bottom w:val="none" w:sz="0" w:space="0" w:color="auto"/>
            <w:right w:val="none" w:sz="0" w:space="0" w:color="auto"/>
          </w:divBdr>
        </w:div>
        <w:div w:id="886572053">
          <w:marLeft w:val="640"/>
          <w:marRight w:val="0"/>
          <w:marTop w:val="0"/>
          <w:marBottom w:val="0"/>
          <w:divBdr>
            <w:top w:val="none" w:sz="0" w:space="0" w:color="auto"/>
            <w:left w:val="none" w:sz="0" w:space="0" w:color="auto"/>
            <w:bottom w:val="none" w:sz="0" w:space="0" w:color="auto"/>
            <w:right w:val="none" w:sz="0" w:space="0" w:color="auto"/>
          </w:divBdr>
        </w:div>
        <w:div w:id="951739528">
          <w:marLeft w:val="640"/>
          <w:marRight w:val="0"/>
          <w:marTop w:val="0"/>
          <w:marBottom w:val="0"/>
          <w:divBdr>
            <w:top w:val="none" w:sz="0" w:space="0" w:color="auto"/>
            <w:left w:val="none" w:sz="0" w:space="0" w:color="auto"/>
            <w:bottom w:val="none" w:sz="0" w:space="0" w:color="auto"/>
            <w:right w:val="none" w:sz="0" w:space="0" w:color="auto"/>
          </w:divBdr>
        </w:div>
        <w:div w:id="1091586396">
          <w:marLeft w:val="640"/>
          <w:marRight w:val="0"/>
          <w:marTop w:val="0"/>
          <w:marBottom w:val="0"/>
          <w:divBdr>
            <w:top w:val="none" w:sz="0" w:space="0" w:color="auto"/>
            <w:left w:val="none" w:sz="0" w:space="0" w:color="auto"/>
            <w:bottom w:val="none" w:sz="0" w:space="0" w:color="auto"/>
            <w:right w:val="none" w:sz="0" w:space="0" w:color="auto"/>
          </w:divBdr>
        </w:div>
        <w:div w:id="1225873904">
          <w:marLeft w:val="640"/>
          <w:marRight w:val="0"/>
          <w:marTop w:val="0"/>
          <w:marBottom w:val="0"/>
          <w:divBdr>
            <w:top w:val="none" w:sz="0" w:space="0" w:color="auto"/>
            <w:left w:val="none" w:sz="0" w:space="0" w:color="auto"/>
            <w:bottom w:val="none" w:sz="0" w:space="0" w:color="auto"/>
            <w:right w:val="none" w:sz="0" w:space="0" w:color="auto"/>
          </w:divBdr>
        </w:div>
        <w:div w:id="1288776342">
          <w:marLeft w:val="640"/>
          <w:marRight w:val="0"/>
          <w:marTop w:val="0"/>
          <w:marBottom w:val="0"/>
          <w:divBdr>
            <w:top w:val="none" w:sz="0" w:space="0" w:color="auto"/>
            <w:left w:val="none" w:sz="0" w:space="0" w:color="auto"/>
            <w:bottom w:val="none" w:sz="0" w:space="0" w:color="auto"/>
            <w:right w:val="none" w:sz="0" w:space="0" w:color="auto"/>
          </w:divBdr>
        </w:div>
        <w:div w:id="1344866072">
          <w:marLeft w:val="640"/>
          <w:marRight w:val="0"/>
          <w:marTop w:val="0"/>
          <w:marBottom w:val="0"/>
          <w:divBdr>
            <w:top w:val="none" w:sz="0" w:space="0" w:color="auto"/>
            <w:left w:val="none" w:sz="0" w:space="0" w:color="auto"/>
            <w:bottom w:val="none" w:sz="0" w:space="0" w:color="auto"/>
            <w:right w:val="none" w:sz="0" w:space="0" w:color="auto"/>
          </w:divBdr>
        </w:div>
        <w:div w:id="1638416195">
          <w:marLeft w:val="640"/>
          <w:marRight w:val="0"/>
          <w:marTop w:val="0"/>
          <w:marBottom w:val="0"/>
          <w:divBdr>
            <w:top w:val="none" w:sz="0" w:space="0" w:color="auto"/>
            <w:left w:val="none" w:sz="0" w:space="0" w:color="auto"/>
            <w:bottom w:val="none" w:sz="0" w:space="0" w:color="auto"/>
            <w:right w:val="none" w:sz="0" w:space="0" w:color="auto"/>
          </w:divBdr>
        </w:div>
        <w:div w:id="1655184524">
          <w:marLeft w:val="640"/>
          <w:marRight w:val="0"/>
          <w:marTop w:val="0"/>
          <w:marBottom w:val="0"/>
          <w:divBdr>
            <w:top w:val="none" w:sz="0" w:space="0" w:color="auto"/>
            <w:left w:val="none" w:sz="0" w:space="0" w:color="auto"/>
            <w:bottom w:val="none" w:sz="0" w:space="0" w:color="auto"/>
            <w:right w:val="none" w:sz="0" w:space="0" w:color="auto"/>
          </w:divBdr>
        </w:div>
        <w:div w:id="1671254513">
          <w:marLeft w:val="640"/>
          <w:marRight w:val="0"/>
          <w:marTop w:val="0"/>
          <w:marBottom w:val="0"/>
          <w:divBdr>
            <w:top w:val="none" w:sz="0" w:space="0" w:color="auto"/>
            <w:left w:val="none" w:sz="0" w:space="0" w:color="auto"/>
            <w:bottom w:val="none" w:sz="0" w:space="0" w:color="auto"/>
            <w:right w:val="none" w:sz="0" w:space="0" w:color="auto"/>
          </w:divBdr>
        </w:div>
        <w:div w:id="1679887661">
          <w:marLeft w:val="640"/>
          <w:marRight w:val="0"/>
          <w:marTop w:val="0"/>
          <w:marBottom w:val="0"/>
          <w:divBdr>
            <w:top w:val="none" w:sz="0" w:space="0" w:color="auto"/>
            <w:left w:val="none" w:sz="0" w:space="0" w:color="auto"/>
            <w:bottom w:val="none" w:sz="0" w:space="0" w:color="auto"/>
            <w:right w:val="none" w:sz="0" w:space="0" w:color="auto"/>
          </w:divBdr>
        </w:div>
        <w:div w:id="1757168008">
          <w:marLeft w:val="640"/>
          <w:marRight w:val="0"/>
          <w:marTop w:val="0"/>
          <w:marBottom w:val="0"/>
          <w:divBdr>
            <w:top w:val="none" w:sz="0" w:space="0" w:color="auto"/>
            <w:left w:val="none" w:sz="0" w:space="0" w:color="auto"/>
            <w:bottom w:val="none" w:sz="0" w:space="0" w:color="auto"/>
            <w:right w:val="none" w:sz="0" w:space="0" w:color="auto"/>
          </w:divBdr>
        </w:div>
        <w:div w:id="1840267932">
          <w:marLeft w:val="640"/>
          <w:marRight w:val="0"/>
          <w:marTop w:val="0"/>
          <w:marBottom w:val="0"/>
          <w:divBdr>
            <w:top w:val="none" w:sz="0" w:space="0" w:color="auto"/>
            <w:left w:val="none" w:sz="0" w:space="0" w:color="auto"/>
            <w:bottom w:val="none" w:sz="0" w:space="0" w:color="auto"/>
            <w:right w:val="none" w:sz="0" w:space="0" w:color="auto"/>
          </w:divBdr>
        </w:div>
        <w:div w:id="2091659726">
          <w:marLeft w:val="640"/>
          <w:marRight w:val="0"/>
          <w:marTop w:val="0"/>
          <w:marBottom w:val="0"/>
          <w:divBdr>
            <w:top w:val="none" w:sz="0" w:space="0" w:color="auto"/>
            <w:left w:val="none" w:sz="0" w:space="0" w:color="auto"/>
            <w:bottom w:val="none" w:sz="0" w:space="0" w:color="auto"/>
            <w:right w:val="none" w:sz="0" w:space="0" w:color="auto"/>
          </w:divBdr>
        </w:div>
        <w:div w:id="2140830400">
          <w:marLeft w:val="640"/>
          <w:marRight w:val="0"/>
          <w:marTop w:val="0"/>
          <w:marBottom w:val="0"/>
          <w:divBdr>
            <w:top w:val="none" w:sz="0" w:space="0" w:color="auto"/>
            <w:left w:val="none" w:sz="0" w:space="0" w:color="auto"/>
            <w:bottom w:val="none" w:sz="0" w:space="0" w:color="auto"/>
            <w:right w:val="none" w:sz="0" w:space="0" w:color="auto"/>
          </w:divBdr>
        </w:div>
      </w:divsChild>
    </w:div>
    <w:div w:id="1787771492">
      <w:bodyDiv w:val="1"/>
      <w:marLeft w:val="0"/>
      <w:marRight w:val="0"/>
      <w:marTop w:val="0"/>
      <w:marBottom w:val="0"/>
      <w:divBdr>
        <w:top w:val="none" w:sz="0" w:space="0" w:color="auto"/>
        <w:left w:val="none" w:sz="0" w:space="0" w:color="auto"/>
        <w:bottom w:val="none" w:sz="0" w:space="0" w:color="auto"/>
        <w:right w:val="none" w:sz="0" w:space="0" w:color="auto"/>
      </w:divBdr>
      <w:divsChild>
        <w:div w:id="49885746">
          <w:marLeft w:val="640"/>
          <w:marRight w:val="0"/>
          <w:marTop w:val="0"/>
          <w:marBottom w:val="0"/>
          <w:divBdr>
            <w:top w:val="none" w:sz="0" w:space="0" w:color="auto"/>
            <w:left w:val="none" w:sz="0" w:space="0" w:color="auto"/>
            <w:bottom w:val="none" w:sz="0" w:space="0" w:color="auto"/>
            <w:right w:val="none" w:sz="0" w:space="0" w:color="auto"/>
          </w:divBdr>
        </w:div>
        <w:div w:id="106514042">
          <w:marLeft w:val="640"/>
          <w:marRight w:val="0"/>
          <w:marTop w:val="0"/>
          <w:marBottom w:val="0"/>
          <w:divBdr>
            <w:top w:val="none" w:sz="0" w:space="0" w:color="auto"/>
            <w:left w:val="none" w:sz="0" w:space="0" w:color="auto"/>
            <w:bottom w:val="none" w:sz="0" w:space="0" w:color="auto"/>
            <w:right w:val="none" w:sz="0" w:space="0" w:color="auto"/>
          </w:divBdr>
        </w:div>
        <w:div w:id="222259305">
          <w:marLeft w:val="640"/>
          <w:marRight w:val="0"/>
          <w:marTop w:val="0"/>
          <w:marBottom w:val="0"/>
          <w:divBdr>
            <w:top w:val="none" w:sz="0" w:space="0" w:color="auto"/>
            <w:left w:val="none" w:sz="0" w:space="0" w:color="auto"/>
            <w:bottom w:val="none" w:sz="0" w:space="0" w:color="auto"/>
            <w:right w:val="none" w:sz="0" w:space="0" w:color="auto"/>
          </w:divBdr>
        </w:div>
        <w:div w:id="235819244">
          <w:marLeft w:val="640"/>
          <w:marRight w:val="0"/>
          <w:marTop w:val="0"/>
          <w:marBottom w:val="0"/>
          <w:divBdr>
            <w:top w:val="none" w:sz="0" w:space="0" w:color="auto"/>
            <w:left w:val="none" w:sz="0" w:space="0" w:color="auto"/>
            <w:bottom w:val="none" w:sz="0" w:space="0" w:color="auto"/>
            <w:right w:val="none" w:sz="0" w:space="0" w:color="auto"/>
          </w:divBdr>
        </w:div>
        <w:div w:id="243225384">
          <w:marLeft w:val="640"/>
          <w:marRight w:val="0"/>
          <w:marTop w:val="0"/>
          <w:marBottom w:val="0"/>
          <w:divBdr>
            <w:top w:val="none" w:sz="0" w:space="0" w:color="auto"/>
            <w:left w:val="none" w:sz="0" w:space="0" w:color="auto"/>
            <w:bottom w:val="none" w:sz="0" w:space="0" w:color="auto"/>
            <w:right w:val="none" w:sz="0" w:space="0" w:color="auto"/>
          </w:divBdr>
        </w:div>
        <w:div w:id="286204021">
          <w:marLeft w:val="640"/>
          <w:marRight w:val="0"/>
          <w:marTop w:val="0"/>
          <w:marBottom w:val="0"/>
          <w:divBdr>
            <w:top w:val="none" w:sz="0" w:space="0" w:color="auto"/>
            <w:left w:val="none" w:sz="0" w:space="0" w:color="auto"/>
            <w:bottom w:val="none" w:sz="0" w:space="0" w:color="auto"/>
            <w:right w:val="none" w:sz="0" w:space="0" w:color="auto"/>
          </w:divBdr>
        </w:div>
        <w:div w:id="298925089">
          <w:marLeft w:val="640"/>
          <w:marRight w:val="0"/>
          <w:marTop w:val="0"/>
          <w:marBottom w:val="0"/>
          <w:divBdr>
            <w:top w:val="none" w:sz="0" w:space="0" w:color="auto"/>
            <w:left w:val="none" w:sz="0" w:space="0" w:color="auto"/>
            <w:bottom w:val="none" w:sz="0" w:space="0" w:color="auto"/>
            <w:right w:val="none" w:sz="0" w:space="0" w:color="auto"/>
          </w:divBdr>
        </w:div>
        <w:div w:id="337395095">
          <w:marLeft w:val="640"/>
          <w:marRight w:val="0"/>
          <w:marTop w:val="0"/>
          <w:marBottom w:val="0"/>
          <w:divBdr>
            <w:top w:val="none" w:sz="0" w:space="0" w:color="auto"/>
            <w:left w:val="none" w:sz="0" w:space="0" w:color="auto"/>
            <w:bottom w:val="none" w:sz="0" w:space="0" w:color="auto"/>
            <w:right w:val="none" w:sz="0" w:space="0" w:color="auto"/>
          </w:divBdr>
        </w:div>
        <w:div w:id="455221274">
          <w:marLeft w:val="640"/>
          <w:marRight w:val="0"/>
          <w:marTop w:val="0"/>
          <w:marBottom w:val="0"/>
          <w:divBdr>
            <w:top w:val="none" w:sz="0" w:space="0" w:color="auto"/>
            <w:left w:val="none" w:sz="0" w:space="0" w:color="auto"/>
            <w:bottom w:val="none" w:sz="0" w:space="0" w:color="auto"/>
            <w:right w:val="none" w:sz="0" w:space="0" w:color="auto"/>
          </w:divBdr>
        </w:div>
        <w:div w:id="528221388">
          <w:marLeft w:val="640"/>
          <w:marRight w:val="0"/>
          <w:marTop w:val="0"/>
          <w:marBottom w:val="0"/>
          <w:divBdr>
            <w:top w:val="none" w:sz="0" w:space="0" w:color="auto"/>
            <w:left w:val="none" w:sz="0" w:space="0" w:color="auto"/>
            <w:bottom w:val="none" w:sz="0" w:space="0" w:color="auto"/>
            <w:right w:val="none" w:sz="0" w:space="0" w:color="auto"/>
          </w:divBdr>
        </w:div>
        <w:div w:id="537089321">
          <w:marLeft w:val="640"/>
          <w:marRight w:val="0"/>
          <w:marTop w:val="0"/>
          <w:marBottom w:val="0"/>
          <w:divBdr>
            <w:top w:val="none" w:sz="0" w:space="0" w:color="auto"/>
            <w:left w:val="none" w:sz="0" w:space="0" w:color="auto"/>
            <w:bottom w:val="none" w:sz="0" w:space="0" w:color="auto"/>
            <w:right w:val="none" w:sz="0" w:space="0" w:color="auto"/>
          </w:divBdr>
        </w:div>
        <w:div w:id="636843196">
          <w:marLeft w:val="640"/>
          <w:marRight w:val="0"/>
          <w:marTop w:val="0"/>
          <w:marBottom w:val="0"/>
          <w:divBdr>
            <w:top w:val="none" w:sz="0" w:space="0" w:color="auto"/>
            <w:left w:val="none" w:sz="0" w:space="0" w:color="auto"/>
            <w:bottom w:val="none" w:sz="0" w:space="0" w:color="auto"/>
            <w:right w:val="none" w:sz="0" w:space="0" w:color="auto"/>
          </w:divBdr>
        </w:div>
        <w:div w:id="810900466">
          <w:marLeft w:val="640"/>
          <w:marRight w:val="0"/>
          <w:marTop w:val="0"/>
          <w:marBottom w:val="0"/>
          <w:divBdr>
            <w:top w:val="none" w:sz="0" w:space="0" w:color="auto"/>
            <w:left w:val="none" w:sz="0" w:space="0" w:color="auto"/>
            <w:bottom w:val="none" w:sz="0" w:space="0" w:color="auto"/>
            <w:right w:val="none" w:sz="0" w:space="0" w:color="auto"/>
          </w:divBdr>
        </w:div>
        <w:div w:id="849560464">
          <w:marLeft w:val="640"/>
          <w:marRight w:val="0"/>
          <w:marTop w:val="0"/>
          <w:marBottom w:val="0"/>
          <w:divBdr>
            <w:top w:val="none" w:sz="0" w:space="0" w:color="auto"/>
            <w:left w:val="none" w:sz="0" w:space="0" w:color="auto"/>
            <w:bottom w:val="none" w:sz="0" w:space="0" w:color="auto"/>
            <w:right w:val="none" w:sz="0" w:space="0" w:color="auto"/>
          </w:divBdr>
        </w:div>
        <w:div w:id="867177208">
          <w:marLeft w:val="640"/>
          <w:marRight w:val="0"/>
          <w:marTop w:val="0"/>
          <w:marBottom w:val="0"/>
          <w:divBdr>
            <w:top w:val="none" w:sz="0" w:space="0" w:color="auto"/>
            <w:left w:val="none" w:sz="0" w:space="0" w:color="auto"/>
            <w:bottom w:val="none" w:sz="0" w:space="0" w:color="auto"/>
            <w:right w:val="none" w:sz="0" w:space="0" w:color="auto"/>
          </w:divBdr>
        </w:div>
        <w:div w:id="1028683354">
          <w:marLeft w:val="640"/>
          <w:marRight w:val="0"/>
          <w:marTop w:val="0"/>
          <w:marBottom w:val="0"/>
          <w:divBdr>
            <w:top w:val="none" w:sz="0" w:space="0" w:color="auto"/>
            <w:left w:val="none" w:sz="0" w:space="0" w:color="auto"/>
            <w:bottom w:val="none" w:sz="0" w:space="0" w:color="auto"/>
            <w:right w:val="none" w:sz="0" w:space="0" w:color="auto"/>
          </w:divBdr>
        </w:div>
        <w:div w:id="1225487433">
          <w:marLeft w:val="640"/>
          <w:marRight w:val="0"/>
          <w:marTop w:val="0"/>
          <w:marBottom w:val="0"/>
          <w:divBdr>
            <w:top w:val="none" w:sz="0" w:space="0" w:color="auto"/>
            <w:left w:val="none" w:sz="0" w:space="0" w:color="auto"/>
            <w:bottom w:val="none" w:sz="0" w:space="0" w:color="auto"/>
            <w:right w:val="none" w:sz="0" w:space="0" w:color="auto"/>
          </w:divBdr>
        </w:div>
        <w:div w:id="1247883960">
          <w:marLeft w:val="640"/>
          <w:marRight w:val="0"/>
          <w:marTop w:val="0"/>
          <w:marBottom w:val="0"/>
          <w:divBdr>
            <w:top w:val="none" w:sz="0" w:space="0" w:color="auto"/>
            <w:left w:val="none" w:sz="0" w:space="0" w:color="auto"/>
            <w:bottom w:val="none" w:sz="0" w:space="0" w:color="auto"/>
            <w:right w:val="none" w:sz="0" w:space="0" w:color="auto"/>
          </w:divBdr>
        </w:div>
        <w:div w:id="1306469922">
          <w:marLeft w:val="640"/>
          <w:marRight w:val="0"/>
          <w:marTop w:val="0"/>
          <w:marBottom w:val="0"/>
          <w:divBdr>
            <w:top w:val="none" w:sz="0" w:space="0" w:color="auto"/>
            <w:left w:val="none" w:sz="0" w:space="0" w:color="auto"/>
            <w:bottom w:val="none" w:sz="0" w:space="0" w:color="auto"/>
            <w:right w:val="none" w:sz="0" w:space="0" w:color="auto"/>
          </w:divBdr>
        </w:div>
        <w:div w:id="1330526122">
          <w:marLeft w:val="640"/>
          <w:marRight w:val="0"/>
          <w:marTop w:val="0"/>
          <w:marBottom w:val="0"/>
          <w:divBdr>
            <w:top w:val="none" w:sz="0" w:space="0" w:color="auto"/>
            <w:left w:val="none" w:sz="0" w:space="0" w:color="auto"/>
            <w:bottom w:val="none" w:sz="0" w:space="0" w:color="auto"/>
            <w:right w:val="none" w:sz="0" w:space="0" w:color="auto"/>
          </w:divBdr>
        </w:div>
        <w:div w:id="1422868221">
          <w:marLeft w:val="640"/>
          <w:marRight w:val="0"/>
          <w:marTop w:val="0"/>
          <w:marBottom w:val="0"/>
          <w:divBdr>
            <w:top w:val="none" w:sz="0" w:space="0" w:color="auto"/>
            <w:left w:val="none" w:sz="0" w:space="0" w:color="auto"/>
            <w:bottom w:val="none" w:sz="0" w:space="0" w:color="auto"/>
            <w:right w:val="none" w:sz="0" w:space="0" w:color="auto"/>
          </w:divBdr>
        </w:div>
        <w:div w:id="1423069229">
          <w:marLeft w:val="640"/>
          <w:marRight w:val="0"/>
          <w:marTop w:val="0"/>
          <w:marBottom w:val="0"/>
          <w:divBdr>
            <w:top w:val="none" w:sz="0" w:space="0" w:color="auto"/>
            <w:left w:val="none" w:sz="0" w:space="0" w:color="auto"/>
            <w:bottom w:val="none" w:sz="0" w:space="0" w:color="auto"/>
            <w:right w:val="none" w:sz="0" w:space="0" w:color="auto"/>
          </w:divBdr>
        </w:div>
        <w:div w:id="1430544918">
          <w:marLeft w:val="640"/>
          <w:marRight w:val="0"/>
          <w:marTop w:val="0"/>
          <w:marBottom w:val="0"/>
          <w:divBdr>
            <w:top w:val="none" w:sz="0" w:space="0" w:color="auto"/>
            <w:left w:val="none" w:sz="0" w:space="0" w:color="auto"/>
            <w:bottom w:val="none" w:sz="0" w:space="0" w:color="auto"/>
            <w:right w:val="none" w:sz="0" w:space="0" w:color="auto"/>
          </w:divBdr>
        </w:div>
        <w:div w:id="1505897247">
          <w:marLeft w:val="640"/>
          <w:marRight w:val="0"/>
          <w:marTop w:val="0"/>
          <w:marBottom w:val="0"/>
          <w:divBdr>
            <w:top w:val="none" w:sz="0" w:space="0" w:color="auto"/>
            <w:left w:val="none" w:sz="0" w:space="0" w:color="auto"/>
            <w:bottom w:val="none" w:sz="0" w:space="0" w:color="auto"/>
            <w:right w:val="none" w:sz="0" w:space="0" w:color="auto"/>
          </w:divBdr>
        </w:div>
        <w:div w:id="1670911917">
          <w:marLeft w:val="640"/>
          <w:marRight w:val="0"/>
          <w:marTop w:val="0"/>
          <w:marBottom w:val="0"/>
          <w:divBdr>
            <w:top w:val="none" w:sz="0" w:space="0" w:color="auto"/>
            <w:left w:val="none" w:sz="0" w:space="0" w:color="auto"/>
            <w:bottom w:val="none" w:sz="0" w:space="0" w:color="auto"/>
            <w:right w:val="none" w:sz="0" w:space="0" w:color="auto"/>
          </w:divBdr>
        </w:div>
        <w:div w:id="1735397484">
          <w:marLeft w:val="640"/>
          <w:marRight w:val="0"/>
          <w:marTop w:val="0"/>
          <w:marBottom w:val="0"/>
          <w:divBdr>
            <w:top w:val="none" w:sz="0" w:space="0" w:color="auto"/>
            <w:left w:val="none" w:sz="0" w:space="0" w:color="auto"/>
            <w:bottom w:val="none" w:sz="0" w:space="0" w:color="auto"/>
            <w:right w:val="none" w:sz="0" w:space="0" w:color="auto"/>
          </w:divBdr>
        </w:div>
        <w:div w:id="1743405946">
          <w:marLeft w:val="640"/>
          <w:marRight w:val="0"/>
          <w:marTop w:val="0"/>
          <w:marBottom w:val="0"/>
          <w:divBdr>
            <w:top w:val="none" w:sz="0" w:space="0" w:color="auto"/>
            <w:left w:val="none" w:sz="0" w:space="0" w:color="auto"/>
            <w:bottom w:val="none" w:sz="0" w:space="0" w:color="auto"/>
            <w:right w:val="none" w:sz="0" w:space="0" w:color="auto"/>
          </w:divBdr>
        </w:div>
        <w:div w:id="1753159577">
          <w:marLeft w:val="640"/>
          <w:marRight w:val="0"/>
          <w:marTop w:val="0"/>
          <w:marBottom w:val="0"/>
          <w:divBdr>
            <w:top w:val="none" w:sz="0" w:space="0" w:color="auto"/>
            <w:left w:val="none" w:sz="0" w:space="0" w:color="auto"/>
            <w:bottom w:val="none" w:sz="0" w:space="0" w:color="auto"/>
            <w:right w:val="none" w:sz="0" w:space="0" w:color="auto"/>
          </w:divBdr>
        </w:div>
        <w:div w:id="1777481111">
          <w:marLeft w:val="640"/>
          <w:marRight w:val="0"/>
          <w:marTop w:val="0"/>
          <w:marBottom w:val="0"/>
          <w:divBdr>
            <w:top w:val="none" w:sz="0" w:space="0" w:color="auto"/>
            <w:left w:val="none" w:sz="0" w:space="0" w:color="auto"/>
            <w:bottom w:val="none" w:sz="0" w:space="0" w:color="auto"/>
            <w:right w:val="none" w:sz="0" w:space="0" w:color="auto"/>
          </w:divBdr>
        </w:div>
        <w:div w:id="1808743461">
          <w:marLeft w:val="640"/>
          <w:marRight w:val="0"/>
          <w:marTop w:val="0"/>
          <w:marBottom w:val="0"/>
          <w:divBdr>
            <w:top w:val="none" w:sz="0" w:space="0" w:color="auto"/>
            <w:left w:val="none" w:sz="0" w:space="0" w:color="auto"/>
            <w:bottom w:val="none" w:sz="0" w:space="0" w:color="auto"/>
            <w:right w:val="none" w:sz="0" w:space="0" w:color="auto"/>
          </w:divBdr>
        </w:div>
        <w:div w:id="1980262373">
          <w:marLeft w:val="640"/>
          <w:marRight w:val="0"/>
          <w:marTop w:val="0"/>
          <w:marBottom w:val="0"/>
          <w:divBdr>
            <w:top w:val="none" w:sz="0" w:space="0" w:color="auto"/>
            <w:left w:val="none" w:sz="0" w:space="0" w:color="auto"/>
            <w:bottom w:val="none" w:sz="0" w:space="0" w:color="auto"/>
            <w:right w:val="none" w:sz="0" w:space="0" w:color="auto"/>
          </w:divBdr>
        </w:div>
      </w:divsChild>
    </w:div>
    <w:div w:id="1795559279">
      <w:bodyDiv w:val="1"/>
      <w:marLeft w:val="0"/>
      <w:marRight w:val="0"/>
      <w:marTop w:val="0"/>
      <w:marBottom w:val="0"/>
      <w:divBdr>
        <w:top w:val="none" w:sz="0" w:space="0" w:color="auto"/>
        <w:left w:val="none" w:sz="0" w:space="0" w:color="auto"/>
        <w:bottom w:val="none" w:sz="0" w:space="0" w:color="auto"/>
        <w:right w:val="none" w:sz="0" w:space="0" w:color="auto"/>
      </w:divBdr>
      <w:divsChild>
        <w:div w:id="111635911">
          <w:marLeft w:val="640"/>
          <w:marRight w:val="0"/>
          <w:marTop w:val="0"/>
          <w:marBottom w:val="0"/>
          <w:divBdr>
            <w:top w:val="none" w:sz="0" w:space="0" w:color="auto"/>
            <w:left w:val="none" w:sz="0" w:space="0" w:color="auto"/>
            <w:bottom w:val="none" w:sz="0" w:space="0" w:color="auto"/>
            <w:right w:val="none" w:sz="0" w:space="0" w:color="auto"/>
          </w:divBdr>
        </w:div>
        <w:div w:id="140729680">
          <w:marLeft w:val="640"/>
          <w:marRight w:val="0"/>
          <w:marTop w:val="0"/>
          <w:marBottom w:val="0"/>
          <w:divBdr>
            <w:top w:val="none" w:sz="0" w:space="0" w:color="auto"/>
            <w:left w:val="none" w:sz="0" w:space="0" w:color="auto"/>
            <w:bottom w:val="none" w:sz="0" w:space="0" w:color="auto"/>
            <w:right w:val="none" w:sz="0" w:space="0" w:color="auto"/>
          </w:divBdr>
        </w:div>
        <w:div w:id="237787276">
          <w:marLeft w:val="640"/>
          <w:marRight w:val="0"/>
          <w:marTop w:val="0"/>
          <w:marBottom w:val="0"/>
          <w:divBdr>
            <w:top w:val="none" w:sz="0" w:space="0" w:color="auto"/>
            <w:left w:val="none" w:sz="0" w:space="0" w:color="auto"/>
            <w:bottom w:val="none" w:sz="0" w:space="0" w:color="auto"/>
            <w:right w:val="none" w:sz="0" w:space="0" w:color="auto"/>
          </w:divBdr>
        </w:div>
        <w:div w:id="238713802">
          <w:marLeft w:val="640"/>
          <w:marRight w:val="0"/>
          <w:marTop w:val="0"/>
          <w:marBottom w:val="0"/>
          <w:divBdr>
            <w:top w:val="none" w:sz="0" w:space="0" w:color="auto"/>
            <w:left w:val="none" w:sz="0" w:space="0" w:color="auto"/>
            <w:bottom w:val="none" w:sz="0" w:space="0" w:color="auto"/>
            <w:right w:val="none" w:sz="0" w:space="0" w:color="auto"/>
          </w:divBdr>
        </w:div>
        <w:div w:id="240064978">
          <w:marLeft w:val="640"/>
          <w:marRight w:val="0"/>
          <w:marTop w:val="0"/>
          <w:marBottom w:val="0"/>
          <w:divBdr>
            <w:top w:val="none" w:sz="0" w:space="0" w:color="auto"/>
            <w:left w:val="none" w:sz="0" w:space="0" w:color="auto"/>
            <w:bottom w:val="none" w:sz="0" w:space="0" w:color="auto"/>
            <w:right w:val="none" w:sz="0" w:space="0" w:color="auto"/>
          </w:divBdr>
        </w:div>
        <w:div w:id="362756357">
          <w:marLeft w:val="640"/>
          <w:marRight w:val="0"/>
          <w:marTop w:val="0"/>
          <w:marBottom w:val="0"/>
          <w:divBdr>
            <w:top w:val="none" w:sz="0" w:space="0" w:color="auto"/>
            <w:left w:val="none" w:sz="0" w:space="0" w:color="auto"/>
            <w:bottom w:val="none" w:sz="0" w:space="0" w:color="auto"/>
            <w:right w:val="none" w:sz="0" w:space="0" w:color="auto"/>
          </w:divBdr>
        </w:div>
        <w:div w:id="417681904">
          <w:marLeft w:val="640"/>
          <w:marRight w:val="0"/>
          <w:marTop w:val="0"/>
          <w:marBottom w:val="0"/>
          <w:divBdr>
            <w:top w:val="none" w:sz="0" w:space="0" w:color="auto"/>
            <w:left w:val="none" w:sz="0" w:space="0" w:color="auto"/>
            <w:bottom w:val="none" w:sz="0" w:space="0" w:color="auto"/>
            <w:right w:val="none" w:sz="0" w:space="0" w:color="auto"/>
          </w:divBdr>
        </w:div>
        <w:div w:id="588777069">
          <w:marLeft w:val="640"/>
          <w:marRight w:val="0"/>
          <w:marTop w:val="0"/>
          <w:marBottom w:val="0"/>
          <w:divBdr>
            <w:top w:val="none" w:sz="0" w:space="0" w:color="auto"/>
            <w:left w:val="none" w:sz="0" w:space="0" w:color="auto"/>
            <w:bottom w:val="none" w:sz="0" w:space="0" w:color="auto"/>
            <w:right w:val="none" w:sz="0" w:space="0" w:color="auto"/>
          </w:divBdr>
        </w:div>
        <w:div w:id="799811456">
          <w:marLeft w:val="640"/>
          <w:marRight w:val="0"/>
          <w:marTop w:val="0"/>
          <w:marBottom w:val="0"/>
          <w:divBdr>
            <w:top w:val="none" w:sz="0" w:space="0" w:color="auto"/>
            <w:left w:val="none" w:sz="0" w:space="0" w:color="auto"/>
            <w:bottom w:val="none" w:sz="0" w:space="0" w:color="auto"/>
            <w:right w:val="none" w:sz="0" w:space="0" w:color="auto"/>
          </w:divBdr>
        </w:div>
        <w:div w:id="816610005">
          <w:marLeft w:val="640"/>
          <w:marRight w:val="0"/>
          <w:marTop w:val="0"/>
          <w:marBottom w:val="0"/>
          <w:divBdr>
            <w:top w:val="none" w:sz="0" w:space="0" w:color="auto"/>
            <w:left w:val="none" w:sz="0" w:space="0" w:color="auto"/>
            <w:bottom w:val="none" w:sz="0" w:space="0" w:color="auto"/>
            <w:right w:val="none" w:sz="0" w:space="0" w:color="auto"/>
          </w:divBdr>
        </w:div>
        <w:div w:id="1576627311">
          <w:marLeft w:val="640"/>
          <w:marRight w:val="0"/>
          <w:marTop w:val="0"/>
          <w:marBottom w:val="0"/>
          <w:divBdr>
            <w:top w:val="none" w:sz="0" w:space="0" w:color="auto"/>
            <w:left w:val="none" w:sz="0" w:space="0" w:color="auto"/>
            <w:bottom w:val="none" w:sz="0" w:space="0" w:color="auto"/>
            <w:right w:val="none" w:sz="0" w:space="0" w:color="auto"/>
          </w:divBdr>
        </w:div>
        <w:div w:id="1612735959">
          <w:marLeft w:val="640"/>
          <w:marRight w:val="0"/>
          <w:marTop w:val="0"/>
          <w:marBottom w:val="0"/>
          <w:divBdr>
            <w:top w:val="none" w:sz="0" w:space="0" w:color="auto"/>
            <w:left w:val="none" w:sz="0" w:space="0" w:color="auto"/>
            <w:bottom w:val="none" w:sz="0" w:space="0" w:color="auto"/>
            <w:right w:val="none" w:sz="0" w:space="0" w:color="auto"/>
          </w:divBdr>
        </w:div>
        <w:div w:id="1618414270">
          <w:marLeft w:val="640"/>
          <w:marRight w:val="0"/>
          <w:marTop w:val="0"/>
          <w:marBottom w:val="0"/>
          <w:divBdr>
            <w:top w:val="none" w:sz="0" w:space="0" w:color="auto"/>
            <w:left w:val="none" w:sz="0" w:space="0" w:color="auto"/>
            <w:bottom w:val="none" w:sz="0" w:space="0" w:color="auto"/>
            <w:right w:val="none" w:sz="0" w:space="0" w:color="auto"/>
          </w:divBdr>
        </w:div>
        <w:div w:id="1671711848">
          <w:marLeft w:val="640"/>
          <w:marRight w:val="0"/>
          <w:marTop w:val="0"/>
          <w:marBottom w:val="0"/>
          <w:divBdr>
            <w:top w:val="none" w:sz="0" w:space="0" w:color="auto"/>
            <w:left w:val="none" w:sz="0" w:space="0" w:color="auto"/>
            <w:bottom w:val="none" w:sz="0" w:space="0" w:color="auto"/>
            <w:right w:val="none" w:sz="0" w:space="0" w:color="auto"/>
          </w:divBdr>
        </w:div>
        <w:div w:id="1881505501">
          <w:marLeft w:val="640"/>
          <w:marRight w:val="0"/>
          <w:marTop w:val="0"/>
          <w:marBottom w:val="0"/>
          <w:divBdr>
            <w:top w:val="none" w:sz="0" w:space="0" w:color="auto"/>
            <w:left w:val="none" w:sz="0" w:space="0" w:color="auto"/>
            <w:bottom w:val="none" w:sz="0" w:space="0" w:color="auto"/>
            <w:right w:val="none" w:sz="0" w:space="0" w:color="auto"/>
          </w:divBdr>
        </w:div>
        <w:div w:id="1930770008">
          <w:marLeft w:val="640"/>
          <w:marRight w:val="0"/>
          <w:marTop w:val="0"/>
          <w:marBottom w:val="0"/>
          <w:divBdr>
            <w:top w:val="none" w:sz="0" w:space="0" w:color="auto"/>
            <w:left w:val="none" w:sz="0" w:space="0" w:color="auto"/>
            <w:bottom w:val="none" w:sz="0" w:space="0" w:color="auto"/>
            <w:right w:val="none" w:sz="0" w:space="0" w:color="auto"/>
          </w:divBdr>
        </w:div>
        <w:div w:id="2063551255">
          <w:marLeft w:val="640"/>
          <w:marRight w:val="0"/>
          <w:marTop w:val="0"/>
          <w:marBottom w:val="0"/>
          <w:divBdr>
            <w:top w:val="none" w:sz="0" w:space="0" w:color="auto"/>
            <w:left w:val="none" w:sz="0" w:space="0" w:color="auto"/>
            <w:bottom w:val="none" w:sz="0" w:space="0" w:color="auto"/>
            <w:right w:val="none" w:sz="0" w:space="0" w:color="auto"/>
          </w:divBdr>
        </w:div>
        <w:div w:id="2085564916">
          <w:marLeft w:val="640"/>
          <w:marRight w:val="0"/>
          <w:marTop w:val="0"/>
          <w:marBottom w:val="0"/>
          <w:divBdr>
            <w:top w:val="none" w:sz="0" w:space="0" w:color="auto"/>
            <w:left w:val="none" w:sz="0" w:space="0" w:color="auto"/>
            <w:bottom w:val="none" w:sz="0" w:space="0" w:color="auto"/>
            <w:right w:val="none" w:sz="0" w:space="0" w:color="auto"/>
          </w:divBdr>
        </w:div>
      </w:divsChild>
    </w:div>
    <w:div w:id="1799644969">
      <w:bodyDiv w:val="1"/>
      <w:marLeft w:val="0"/>
      <w:marRight w:val="0"/>
      <w:marTop w:val="0"/>
      <w:marBottom w:val="0"/>
      <w:divBdr>
        <w:top w:val="none" w:sz="0" w:space="0" w:color="auto"/>
        <w:left w:val="none" w:sz="0" w:space="0" w:color="auto"/>
        <w:bottom w:val="none" w:sz="0" w:space="0" w:color="auto"/>
        <w:right w:val="none" w:sz="0" w:space="0" w:color="auto"/>
      </w:divBdr>
      <w:divsChild>
        <w:div w:id="14038639">
          <w:marLeft w:val="640"/>
          <w:marRight w:val="0"/>
          <w:marTop w:val="0"/>
          <w:marBottom w:val="0"/>
          <w:divBdr>
            <w:top w:val="none" w:sz="0" w:space="0" w:color="auto"/>
            <w:left w:val="none" w:sz="0" w:space="0" w:color="auto"/>
            <w:bottom w:val="none" w:sz="0" w:space="0" w:color="auto"/>
            <w:right w:val="none" w:sz="0" w:space="0" w:color="auto"/>
          </w:divBdr>
        </w:div>
        <w:div w:id="199974756">
          <w:marLeft w:val="640"/>
          <w:marRight w:val="0"/>
          <w:marTop w:val="0"/>
          <w:marBottom w:val="0"/>
          <w:divBdr>
            <w:top w:val="none" w:sz="0" w:space="0" w:color="auto"/>
            <w:left w:val="none" w:sz="0" w:space="0" w:color="auto"/>
            <w:bottom w:val="none" w:sz="0" w:space="0" w:color="auto"/>
            <w:right w:val="none" w:sz="0" w:space="0" w:color="auto"/>
          </w:divBdr>
        </w:div>
        <w:div w:id="217059717">
          <w:marLeft w:val="640"/>
          <w:marRight w:val="0"/>
          <w:marTop w:val="0"/>
          <w:marBottom w:val="0"/>
          <w:divBdr>
            <w:top w:val="none" w:sz="0" w:space="0" w:color="auto"/>
            <w:left w:val="none" w:sz="0" w:space="0" w:color="auto"/>
            <w:bottom w:val="none" w:sz="0" w:space="0" w:color="auto"/>
            <w:right w:val="none" w:sz="0" w:space="0" w:color="auto"/>
          </w:divBdr>
        </w:div>
        <w:div w:id="346639209">
          <w:marLeft w:val="640"/>
          <w:marRight w:val="0"/>
          <w:marTop w:val="0"/>
          <w:marBottom w:val="0"/>
          <w:divBdr>
            <w:top w:val="none" w:sz="0" w:space="0" w:color="auto"/>
            <w:left w:val="none" w:sz="0" w:space="0" w:color="auto"/>
            <w:bottom w:val="none" w:sz="0" w:space="0" w:color="auto"/>
            <w:right w:val="none" w:sz="0" w:space="0" w:color="auto"/>
          </w:divBdr>
        </w:div>
        <w:div w:id="457576598">
          <w:marLeft w:val="640"/>
          <w:marRight w:val="0"/>
          <w:marTop w:val="0"/>
          <w:marBottom w:val="0"/>
          <w:divBdr>
            <w:top w:val="none" w:sz="0" w:space="0" w:color="auto"/>
            <w:left w:val="none" w:sz="0" w:space="0" w:color="auto"/>
            <w:bottom w:val="none" w:sz="0" w:space="0" w:color="auto"/>
            <w:right w:val="none" w:sz="0" w:space="0" w:color="auto"/>
          </w:divBdr>
        </w:div>
        <w:div w:id="653681579">
          <w:marLeft w:val="640"/>
          <w:marRight w:val="0"/>
          <w:marTop w:val="0"/>
          <w:marBottom w:val="0"/>
          <w:divBdr>
            <w:top w:val="none" w:sz="0" w:space="0" w:color="auto"/>
            <w:left w:val="none" w:sz="0" w:space="0" w:color="auto"/>
            <w:bottom w:val="none" w:sz="0" w:space="0" w:color="auto"/>
            <w:right w:val="none" w:sz="0" w:space="0" w:color="auto"/>
          </w:divBdr>
        </w:div>
        <w:div w:id="667251069">
          <w:marLeft w:val="640"/>
          <w:marRight w:val="0"/>
          <w:marTop w:val="0"/>
          <w:marBottom w:val="0"/>
          <w:divBdr>
            <w:top w:val="none" w:sz="0" w:space="0" w:color="auto"/>
            <w:left w:val="none" w:sz="0" w:space="0" w:color="auto"/>
            <w:bottom w:val="none" w:sz="0" w:space="0" w:color="auto"/>
            <w:right w:val="none" w:sz="0" w:space="0" w:color="auto"/>
          </w:divBdr>
        </w:div>
        <w:div w:id="707994446">
          <w:marLeft w:val="640"/>
          <w:marRight w:val="0"/>
          <w:marTop w:val="0"/>
          <w:marBottom w:val="0"/>
          <w:divBdr>
            <w:top w:val="none" w:sz="0" w:space="0" w:color="auto"/>
            <w:left w:val="none" w:sz="0" w:space="0" w:color="auto"/>
            <w:bottom w:val="none" w:sz="0" w:space="0" w:color="auto"/>
            <w:right w:val="none" w:sz="0" w:space="0" w:color="auto"/>
          </w:divBdr>
        </w:div>
        <w:div w:id="755445569">
          <w:marLeft w:val="640"/>
          <w:marRight w:val="0"/>
          <w:marTop w:val="0"/>
          <w:marBottom w:val="0"/>
          <w:divBdr>
            <w:top w:val="none" w:sz="0" w:space="0" w:color="auto"/>
            <w:left w:val="none" w:sz="0" w:space="0" w:color="auto"/>
            <w:bottom w:val="none" w:sz="0" w:space="0" w:color="auto"/>
            <w:right w:val="none" w:sz="0" w:space="0" w:color="auto"/>
          </w:divBdr>
        </w:div>
        <w:div w:id="813255733">
          <w:marLeft w:val="640"/>
          <w:marRight w:val="0"/>
          <w:marTop w:val="0"/>
          <w:marBottom w:val="0"/>
          <w:divBdr>
            <w:top w:val="none" w:sz="0" w:space="0" w:color="auto"/>
            <w:left w:val="none" w:sz="0" w:space="0" w:color="auto"/>
            <w:bottom w:val="none" w:sz="0" w:space="0" w:color="auto"/>
            <w:right w:val="none" w:sz="0" w:space="0" w:color="auto"/>
          </w:divBdr>
        </w:div>
        <w:div w:id="866061902">
          <w:marLeft w:val="640"/>
          <w:marRight w:val="0"/>
          <w:marTop w:val="0"/>
          <w:marBottom w:val="0"/>
          <w:divBdr>
            <w:top w:val="none" w:sz="0" w:space="0" w:color="auto"/>
            <w:left w:val="none" w:sz="0" w:space="0" w:color="auto"/>
            <w:bottom w:val="none" w:sz="0" w:space="0" w:color="auto"/>
            <w:right w:val="none" w:sz="0" w:space="0" w:color="auto"/>
          </w:divBdr>
        </w:div>
        <w:div w:id="903877696">
          <w:marLeft w:val="640"/>
          <w:marRight w:val="0"/>
          <w:marTop w:val="0"/>
          <w:marBottom w:val="0"/>
          <w:divBdr>
            <w:top w:val="none" w:sz="0" w:space="0" w:color="auto"/>
            <w:left w:val="none" w:sz="0" w:space="0" w:color="auto"/>
            <w:bottom w:val="none" w:sz="0" w:space="0" w:color="auto"/>
            <w:right w:val="none" w:sz="0" w:space="0" w:color="auto"/>
          </w:divBdr>
        </w:div>
        <w:div w:id="1269386265">
          <w:marLeft w:val="640"/>
          <w:marRight w:val="0"/>
          <w:marTop w:val="0"/>
          <w:marBottom w:val="0"/>
          <w:divBdr>
            <w:top w:val="none" w:sz="0" w:space="0" w:color="auto"/>
            <w:left w:val="none" w:sz="0" w:space="0" w:color="auto"/>
            <w:bottom w:val="none" w:sz="0" w:space="0" w:color="auto"/>
            <w:right w:val="none" w:sz="0" w:space="0" w:color="auto"/>
          </w:divBdr>
        </w:div>
        <w:div w:id="1327442398">
          <w:marLeft w:val="640"/>
          <w:marRight w:val="0"/>
          <w:marTop w:val="0"/>
          <w:marBottom w:val="0"/>
          <w:divBdr>
            <w:top w:val="none" w:sz="0" w:space="0" w:color="auto"/>
            <w:left w:val="none" w:sz="0" w:space="0" w:color="auto"/>
            <w:bottom w:val="none" w:sz="0" w:space="0" w:color="auto"/>
            <w:right w:val="none" w:sz="0" w:space="0" w:color="auto"/>
          </w:divBdr>
        </w:div>
        <w:div w:id="1419788270">
          <w:marLeft w:val="640"/>
          <w:marRight w:val="0"/>
          <w:marTop w:val="0"/>
          <w:marBottom w:val="0"/>
          <w:divBdr>
            <w:top w:val="none" w:sz="0" w:space="0" w:color="auto"/>
            <w:left w:val="none" w:sz="0" w:space="0" w:color="auto"/>
            <w:bottom w:val="none" w:sz="0" w:space="0" w:color="auto"/>
            <w:right w:val="none" w:sz="0" w:space="0" w:color="auto"/>
          </w:divBdr>
        </w:div>
        <w:div w:id="1437678103">
          <w:marLeft w:val="640"/>
          <w:marRight w:val="0"/>
          <w:marTop w:val="0"/>
          <w:marBottom w:val="0"/>
          <w:divBdr>
            <w:top w:val="none" w:sz="0" w:space="0" w:color="auto"/>
            <w:left w:val="none" w:sz="0" w:space="0" w:color="auto"/>
            <w:bottom w:val="none" w:sz="0" w:space="0" w:color="auto"/>
            <w:right w:val="none" w:sz="0" w:space="0" w:color="auto"/>
          </w:divBdr>
        </w:div>
        <w:div w:id="1500657013">
          <w:marLeft w:val="640"/>
          <w:marRight w:val="0"/>
          <w:marTop w:val="0"/>
          <w:marBottom w:val="0"/>
          <w:divBdr>
            <w:top w:val="none" w:sz="0" w:space="0" w:color="auto"/>
            <w:left w:val="none" w:sz="0" w:space="0" w:color="auto"/>
            <w:bottom w:val="none" w:sz="0" w:space="0" w:color="auto"/>
            <w:right w:val="none" w:sz="0" w:space="0" w:color="auto"/>
          </w:divBdr>
        </w:div>
        <w:div w:id="1616717459">
          <w:marLeft w:val="640"/>
          <w:marRight w:val="0"/>
          <w:marTop w:val="0"/>
          <w:marBottom w:val="0"/>
          <w:divBdr>
            <w:top w:val="none" w:sz="0" w:space="0" w:color="auto"/>
            <w:left w:val="none" w:sz="0" w:space="0" w:color="auto"/>
            <w:bottom w:val="none" w:sz="0" w:space="0" w:color="auto"/>
            <w:right w:val="none" w:sz="0" w:space="0" w:color="auto"/>
          </w:divBdr>
        </w:div>
        <w:div w:id="1653293307">
          <w:marLeft w:val="640"/>
          <w:marRight w:val="0"/>
          <w:marTop w:val="0"/>
          <w:marBottom w:val="0"/>
          <w:divBdr>
            <w:top w:val="none" w:sz="0" w:space="0" w:color="auto"/>
            <w:left w:val="none" w:sz="0" w:space="0" w:color="auto"/>
            <w:bottom w:val="none" w:sz="0" w:space="0" w:color="auto"/>
            <w:right w:val="none" w:sz="0" w:space="0" w:color="auto"/>
          </w:divBdr>
        </w:div>
        <w:div w:id="1698117931">
          <w:marLeft w:val="640"/>
          <w:marRight w:val="0"/>
          <w:marTop w:val="0"/>
          <w:marBottom w:val="0"/>
          <w:divBdr>
            <w:top w:val="none" w:sz="0" w:space="0" w:color="auto"/>
            <w:left w:val="none" w:sz="0" w:space="0" w:color="auto"/>
            <w:bottom w:val="none" w:sz="0" w:space="0" w:color="auto"/>
            <w:right w:val="none" w:sz="0" w:space="0" w:color="auto"/>
          </w:divBdr>
        </w:div>
        <w:div w:id="1717898834">
          <w:marLeft w:val="640"/>
          <w:marRight w:val="0"/>
          <w:marTop w:val="0"/>
          <w:marBottom w:val="0"/>
          <w:divBdr>
            <w:top w:val="none" w:sz="0" w:space="0" w:color="auto"/>
            <w:left w:val="none" w:sz="0" w:space="0" w:color="auto"/>
            <w:bottom w:val="none" w:sz="0" w:space="0" w:color="auto"/>
            <w:right w:val="none" w:sz="0" w:space="0" w:color="auto"/>
          </w:divBdr>
        </w:div>
        <w:div w:id="1802771822">
          <w:marLeft w:val="640"/>
          <w:marRight w:val="0"/>
          <w:marTop w:val="0"/>
          <w:marBottom w:val="0"/>
          <w:divBdr>
            <w:top w:val="none" w:sz="0" w:space="0" w:color="auto"/>
            <w:left w:val="none" w:sz="0" w:space="0" w:color="auto"/>
            <w:bottom w:val="none" w:sz="0" w:space="0" w:color="auto"/>
            <w:right w:val="none" w:sz="0" w:space="0" w:color="auto"/>
          </w:divBdr>
        </w:div>
        <w:div w:id="1896623842">
          <w:marLeft w:val="640"/>
          <w:marRight w:val="0"/>
          <w:marTop w:val="0"/>
          <w:marBottom w:val="0"/>
          <w:divBdr>
            <w:top w:val="none" w:sz="0" w:space="0" w:color="auto"/>
            <w:left w:val="none" w:sz="0" w:space="0" w:color="auto"/>
            <w:bottom w:val="none" w:sz="0" w:space="0" w:color="auto"/>
            <w:right w:val="none" w:sz="0" w:space="0" w:color="auto"/>
          </w:divBdr>
        </w:div>
        <w:div w:id="1906985732">
          <w:marLeft w:val="640"/>
          <w:marRight w:val="0"/>
          <w:marTop w:val="0"/>
          <w:marBottom w:val="0"/>
          <w:divBdr>
            <w:top w:val="none" w:sz="0" w:space="0" w:color="auto"/>
            <w:left w:val="none" w:sz="0" w:space="0" w:color="auto"/>
            <w:bottom w:val="none" w:sz="0" w:space="0" w:color="auto"/>
            <w:right w:val="none" w:sz="0" w:space="0" w:color="auto"/>
          </w:divBdr>
        </w:div>
        <w:div w:id="1907955701">
          <w:marLeft w:val="640"/>
          <w:marRight w:val="0"/>
          <w:marTop w:val="0"/>
          <w:marBottom w:val="0"/>
          <w:divBdr>
            <w:top w:val="none" w:sz="0" w:space="0" w:color="auto"/>
            <w:left w:val="none" w:sz="0" w:space="0" w:color="auto"/>
            <w:bottom w:val="none" w:sz="0" w:space="0" w:color="auto"/>
            <w:right w:val="none" w:sz="0" w:space="0" w:color="auto"/>
          </w:divBdr>
        </w:div>
      </w:divsChild>
    </w:div>
    <w:div w:id="1844127232">
      <w:bodyDiv w:val="1"/>
      <w:marLeft w:val="0"/>
      <w:marRight w:val="0"/>
      <w:marTop w:val="0"/>
      <w:marBottom w:val="0"/>
      <w:divBdr>
        <w:top w:val="none" w:sz="0" w:space="0" w:color="auto"/>
        <w:left w:val="none" w:sz="0" w:space="0" w:color="auto"/>
        <w:bottom w:val="none" w:sz="0" w:space="0" w:color="auto"/>
        <w:right w:val="none" w:sz="0" w:space="0" w:color="auto"/>
      </w:divBdr>
      <w:divsChild>
        <w:div w:id="40327778">
          <w:marLeft w:val="640"/>
          <w:marRight w:val="0"/>
          <w:marTop w:val="0"/>
          <w:marBottom w:val="0"/>
          <w:divBdr>
            <w:top w:val="none" w:sz="0" w:space="0" w:color="auto"/>
            <w:left w:val="none" w:sz="0" w:space="0" w:color="auto"/>
            <w:bottom w:val="none" w:sz="0" w:space="0" w:color="auto"/>
            <w:right w:val="none" w:sz="0" w:space="0" w:color="auto"/>
          </w:divBdr>
        </w:div>
        <w:div w:id="111362374">
          <w:marLeft w:val="640"/>
          <w:marRight w:val="0"/>
          <w:marTop w:val="0"/>
          <w:marBottom w:val="0"/>
          <w:divBdr>
            <w:top w:val="none" w:sz="0" w:space="0" w:color="auto"/>
            <w:left w:val="none" w:sz="0" w:space="0" w:color="auto"/>
            <w:bottom w:val="none" w:sz="0" w:space="0" w:color="auto"/>
            <w:right w:val="none" w:sz="0" w:space="0" w:color="auto"/>
          </w:divBdr>
        </w:div>
        <w:div w:id="151147036">
          <w:marLeft w:val="640"/>
          <w:marRight w:val="0"/>
          <w:marTop w:val="0"/>
          <w:marBottom w:val="0"/>
          <w:divBdr>
            <w:top w:val="none" w:sz="0" w:space="0" w:color="auto"/>
            <w:left w:val="none" w:sz="0" w:space="0" w:color="auto"/>
            <w:bottom w:val="none" w:sz="0" w:space="0" w:color="auto"/>
            <w:right w:val="none" w:sz="0" w:space="0" w:color="auto"/>
          </w:divBdr>
        </w:div>
        <w:div w:id="160507738">
          <w:marLeft w:val="640"/>
          <w:marRight w:val="0"/>
          <w:marTop w:val="0"/>
          <w:marBottom w:val="0"/>
          <w:divBdr>
            <w:top w:val="none" w:sz="0" w:space="0" w:color="auto"/>
            <w:left w:val="none" w:sz="0" w:space="0" w:color="auto"/>
            <w:bottom w:val="none" w:sz="0" w:space="0" w:color="auto"/>
            <w:right w:val="none" w:sz="0" w:space="0" w:color="auto"/>
          </w:divBdr>
        </w:div>
        <w:div w:id="210922747">
          <w:marLeft w:val="640"/>
          <w:marRight w:val="0"/>
          <w:marTop w:val="0"/>
          <w:marBottom w:val="0"/>
          <w:divBdr>
            <w:top w:val="none" w:sz="0" w:space="0" w:color="auto"/>
            <w:left w:val="none" w:sz="0" w:space="0" w:color="auto"/>
            <w:bottom w:val="none" w:sz="0" w:space="0" w:color="auto"/>
            <w:right w:val="none" w:sz="0" w:space="0" w:color="auto"/>
          </w:divBdr>
        </w:div>
        <w:div w:id="429085064">
          <w:marLeft w:val="640"/>
          <w:marRight w:val="0"/>
          <w:marTop w:val="0"/>
          <w:marBottom w:val="0"/>
          <w:divBdr>
            <w:top w:val="none" w:sz="0" w:space="0" w:color="auto"/>
            <w:left w:val="none" w:sz="0" w:space="0" w:color="auto"/>
            <w:bottom w:val="none" w:sz="0" w:space="0" w:color="auto"/>
            <w:right w:val="none" w:sz="0" w:space="0" w:color="auto"/>
          </w:divBdr>
        </w:div>
        <w:div w:id="437868170">
          <w:marLeft w:val="640"/>
          <w:marRight w:val="0"/>
          <w:marTop w:val="0"/>
          <w:marBottom w:val="0"/>
          <w:divBdr>
            <w:top w:val="none" w:sz="0" w:space="0" w:color="auto"/>
            <w:left w:val="none" w:sz="0" w:space="0" w:color="auto"/>
            <w:bottom w:val="none" w:sz="0" w:space="0" w:color="auto"/>
            <w:right w:val="none" w:sz="0" w:space="0" w:color="auto"/>
          </w:divBdr>
        </w:div>
        <w:div w:id="469248312">
          <w:marLeft w:val="640"/>
          <w:marRight w:val="0"/>
          <w:marTop w:val="0"/>
          <w:marBottom w:val="0"/>
          <w:divBdr>
            <w:top w:val="none" w:sz="0" w:space="0" w:color="auto"/>
            <w:left w:val="none" w:sz="0" w:space="0" w:color="auto"/>
            <w:bottom w:val="none" w:sz="0" w:space="0" w:color="auto"/>
            <w:right w:val="none" w:sz="0" w:space="0" w:color="auto"/>
          </w:divBdr>
        </w:div>
        <w:div w:id="471800594">
          <w:marLeft w:val="640"/>
          <w:marRight w:val="0"/>
          <w:marTop w:val="0"/>
          <w:marBottom w:val="0"/>
          <w:divBdr>
            <w:top w:val="none" w:sz="0" w:space="0" w:color="auto"/>
            <w:left w:val="none" w:sz="0" w:space="0" w:color="auto"/>
            <w:bottom w:val="none" w:sz="0" w:space="0" w:color="auto"/>
            <w:right w:val="none" w:sz="0" w:space="0" w:color="auto"/>
          </w:divBdr>
        </w:div>
        <w:div w:id="637875439">
          <w:marLeft w:val="640"/>
          <w:marRight w:val="0"/>
          <w:marTop w:val="0"/>
          <w:marBottom w:val="0"/>
          <w:divBdr>
            <w:top w:val="none" w:sz="0" w:space="0" w:color="auto"/>
            <w:left w:val="none" w:sz="0" w:space="0" w:color="auto"/>
            <w:bottom w:val="none" w:sz="0" w:space="0" w:color="auto"/>
            <w:right w:val="none" w:sz="0" w:space="0" w:color="auto"/>
          </w:divBdr>
        </w:div>
        <w:div w:id="1028487775">
          <w:marLeft w:val="640"/>
          <w:marRight w:val="0"/>
          <w:marTop w:val="0"/>
          <w:marBottom w:val="0"/>
          <w:divBdr>
            <w:top w:val="none" w:sz="0" w:space="0" w:color="auto"/>
            <w:left w:val="none" w:sz="0" w:space="0" w:color="auto"/>
            <w:bottom w:val="none" w:sz="0" w:space="0" w:color="auto"/>
            <w:right w:val="none" w:sz="0" w:space="0" w:color="auto"/>
          </w:divBdr>
        </w:div>
        <w:div w:id="1051226649">
          <w:marLeft w:val="640"/>
          <w:marRight w:val="0"/>
          <w:marTop w:val="0"/>
          <w:marBottom w:val="0"/>
          <w:divBdr>
            <w:top w:val="none" w:sz="0" w:space="0" w:color="auto"/>
            <w:left w:val="none" w:sz="0" w:space="0" w:color="auto"/>
            <w:bottom w:val="none" w:sz="0" w:space="0" w:color="auto"/>
            <w:right w:val="none" w:sz="0" w:space="0" w:color="auto"/>
          </w:divBdr>
        </w:div>
        <w:div w:id="1134562524">
          <w:marLeft w:val="640"/>
          <w:marRight w:val="0"/>
          <w:marTop w:val="0"/>
          <w:marBottom w:val="0"/>
          <w:divBdr>
            <w:top w:val="none" w:sz="0" w:space="0" w:color="auto"/>
            <w:left w:val="none" w:sz="0" w:space="0" w:color="auto"/>
            <w:bottom w:val="none" w:sz="0" w:space="0" w:color="auto"/>
            <w:right w:val="none" w:sz="0" w:space="0" w:color="auto"/>
          </w:divBdr>
        </w:div>
        <w:div w:id="1240561416">
          <w:marLeft w:val="640"/>
          <w:marRight w:val="0"/>
          <w:marTop w:val="0"/>
          <w:marBottom w:val="0"/>
          <w:divBdr>
            <w:top w:val="none" w:sz="0" w:space="0" w:color="auto"/>
            <w:left w:val="none" w:sz="0" w:space="0" w:color="auto"/>
            <w:bottom w:val="none" w:sz="0" w:space="0" w:color="auto"/>
            <w:right w:val="none" w:sz="0" w:space="0" w:color="auto"/>
          </w:divBdr>
        </w:div>
        <w:div w:id="1273518277">
          <w:marLeft w:val="640"/>
          <w:marRight w:val="0"/>
          <w:marTop w:val="0"/>
          <w:marBottom w:val="0"/>
          <w:divBdr>
            <w:top w:val="none" w:sz="0" w:space="0" w:color="auto"/>
            <w:left w:val="none" w:sz="0" w:space="0" w:color="auto"/>
            <w:bottom w:val="none" w:sz="0" w:space="0" w:color="auto"/>
            <w:right w:val="none" w:sz="0" w:space="0" w:color="auto"/>
          </w:divBdr>
        </w:div>
        <w:div w:id="1441758879">
          <w:marLeft w:val="640"/>
          <w:marRight w:val="0"/>
          <w:marTop w:val="0"/>
          <w:marBottom w:val="0"/>
          <w:divBdr>
            <w:top w:val="none" w:sz="0" w:space="0" w:color="auto"/>
            <w:left w:val="none" w:sz="0" w:space="0" w:color="auto"/>
            <w:bottom w:val="none" w:sz="0" w:space="0" w:color="auto"/>
            <w:right w:val="none" w:sz="0" w:space="0" w:color="auto"/>
          </w:divBdr>
        </w:div>
        <w:div w:id="1489711338">
          <w:marLeft w:val="640"/>
          <w:marRight w:val="0"/>
          <w:marTop w:val="0"/>
          <w:marBottom w:val="0"/>
          <w:divBdr>
            <w:top w:val="none" w:sz="0" w:space="0" w:color="auto"/>
            <w:left w:val="none" w:sz="0" w:space="0" w:color="auto"/>
            <w:bottom w:val="none" w:sz="0" w:space="0" w:color="auto"/>
            <w:right w:val="none" w:sz="0" w:space="0" w:color="auto"/>
          </w:divBdr>
        </w:div>
        <w:div w:id="1520702147">
          <w:marLeft w:val="640"/>
          <w:marRight w:val="0"/>
          <w:marTop w:val="0"/>
          <w:marBottom w:val="0"/>
          <w:divBdr>
            <w:top w:val="none" w:sz="0" w:space="0" w:color="auto"/>
            <w:left w:val="none" w:sz="0" w:space="0" w:color="auto"/>
            <w:bottom w:val="none" w:sz="0" w:space="0" w:color="auto"/>
            <w:right w:val="none" w:sz="0" w:space="0" w:color="auto"/>
          </w:divBdr>
        </w:div>
        <w:div w:id="1601910129">
          <w:marLeft w:val="640"/>
          <w:marRight w:val="0"/>
          <w:marTop w:val="0"/>
          <w:marBottom w:val="0"/>
          <w:divBdr>
            <w:top w:val="none" w:sz="0" w:space="0" w:color="auto"/>
            <w:left w:val="none" w:sz="0" w:space="0" w:color="auto"/>
            <w:bottom w:val="none" w:sz="0" w:space="0" w:color="auto"/>
            <w:right w:val="none" w:sz="0" w:space="0" w:color="auto"/>
          </w:divBdr>
        </w:div>
        <w:div w:id="1621380621">
          <w:marLeft w:val="640"/>
          <w:marRight w:val="0"/>
          <w:marTop w:val="0"/>
          <w:marBottom w:val="0"/>
          <w:divBdr>
            <w:top w:val="none" w:sz="0" w:space="0" w:color="auto"/>
            <w:left w:val="none" w:sz="0" w:space="0" w:color="auto"/>
            <w:bottom w:val="none" w:sz="0" w:space="0" w:color="auto"/>
            <w:right w:val="none" w:sz="0" w:space="0" w:color="auto"/>
          </w:divBdr>
        </w:div>
        <w:div w:id="1719671275">
          <w:marLeft w:val="640"/>
          <w:marRight w:val="0"/>
          <w:marTop w:val="0"/>
          <w:marBottom w:val="0"/>
          <w:divBdr>
            <w:top w:val="none" w:sz="0" w:space="0" w:color="auto"/>
            <w:left w:val="none" w:sz="0" w:space="0" w:color="auto"/>
            <w:bottom w:val="none" w:sz="0" w:space="0" w:color="auto"/>
            <w:right w:val="none" w:sz="0" w:space="0" w:color="auto"/>
          </w:divBdr>
        </w:div>
        <w:div w:id="1739743325">
          <w:marLeft w:val="640"/>
          <w:marRight w:val="0"/>
          <w:marTop w:val="0"/>
          <w:marBottom w:val="0"/>
          <w:divBdr>
            <w:top w:val="none" w:sz="0" w:space="0" w:color="auto"/>
            <w:left w:val="none" w:sz="0" w:space="0" w:color="auto"/>
            <w:bottom w:val="none" w:sz="0" w:space="0" w:color="auto"/>
            <w:right w:val="none" w:sz="0" w:space="0" w:color="auto"/>
          </w:divBdr>
        </w:div>
        <w:div w:id="1747461466">
          <w:marLeft w:val="640"/>
          <w:marRight w:val="0"/>
          <w:marTop w:val="0"/>
          <w:marBottom w:val="0"/>
          <w:divBdr>
            <w:top w:val="none" w:sz="0" w:space="0" w:color="auto"/>
            <w:left w:val="none" w:sz="0" w:space="0" w:color="auto"/>
            <w:bottom w:val="none" w:sz="0" w:space="0" w:color="auto"/>
            <w:right w:val="none" w:sz="0" w:space="0" w:color="auto"/>
          </w:divBdr>
        </w:div>
        <w:div w:id="1810825452">
          <w:marLeft w:val="640"/>
          <w:marRight w:val="0"/>
          <w:marTop w:val="0"/>
          <w:marBottom w:val="0"/>
          <w:divBdr>
            <w:top w:val="none" w:sz="0" w:space="0" w:color="auto"/>
            <w:left w:val="none" w:sz="0" w:space="0" w:color="auto"/>
            <w:bottom w:val="none" w:sz="0" w:space="0" w:color="auto"/>
            <w:right w:val="none" w:sz="0" w:space="0" w:color="auto"/>
          </w:divBdr>
        </w:div>
        <w:div w:id="1895192969">
          <w:marLeft w:val="640"/>
          <w:marRight w:val="0"/>
          <w:marTop w:val="0"/>
          <w:marBottom w:val="0"/>
          <w:divBdr>
            <w:top w:val="none" w:sz="0" w:space="0" w:color="auto"/>
            <w:left w:val="none" w:sz="0" w:space="0" w:color="auto"/>
            <w:bottom w:val="none" w:sz="0" w:space="0" w:color="auto"/>
            <w:right w:val="none" w:sz="0" w:space="0" w:color="auto"/>
          </w:divBdr>
        </w:div>
        <w:div w:id="2100978517">
          <w:marLeft w:val="640"/>
          <w:marRight w:val="0"/>
          <w:marTop w:val="0"/>
          <w:marBottom w:val="0"/>
          <w:divBdr>
            <w:top w:val="none" w:sz="0" w:space="0" w:color="auto"/>
            <w:left w:val="none" w:sz="0" w:space="0" w:color="auto"/>
            <w:bottom w:val="none" w:sz="0" w:space="0" w:color="auto"/>
            <w:right w:val="none" w:sz="0" w:space="0" w:color="auto"/>
          </w:divBdr>
        </w:div>
      </w:divsChild>
    </w:div>
    <w:div w:id="1862740474">
      <w:bodyDiv w:val="1"/>
      <w:marLeft w:val="0"/>
      <w:marRight w:val="0"/>
      <w:marTop w:val="0"/>
      <w:marBottom w:val="0"/>
      <w:divBdr>
        <w:top w:val="none" w:sz="0" w:space="0" w:color="auto"/>
        <w:left w:val="none" w:sz="0" w:space="0" w:color="auto"/>
        <w:bottom w:val="none" w:sz="0" w:space="0" w:color="auto"/>
        <w:right w:val="none" w:sz="0" w:space="0" w:color="auto"/>
      </w:divBdr>
      <w:divsChild>
        <w:div w:id="231890218">
          <w:marLeft w:val="640"/>
          <w:marRight w:val="0"/>
          <w:marTop w:val="0"/>
          <w:marBottom w:val="0"/>
          <w:divBdr>
            <w:top w:val="none" w:sz="0" w:space="0" w:color="auto"/>
            <w:left w:val="none" w:sz="0" w:space="0" w:color="auto"/>
            <w:bottom w:val="none" w:sz="0" w:space="0" w:color="auto"/>
            <w:right w:val="none" w:sz="0" w:space="0" w:color="auto"/>
          </w:divBdr>
        </w:div>
        <w:div w:id="356544327">
          <w:marLeft w:val="640"/>
          <w:marRight w:val="0"/>
          <w:marTop w:val="0"/>
          <w:marBottom w:val="0"/>
          <w:divBdr>
            <w:top w:val="none" w:sz="0" w:space="0" w:color="auto"/>
            <w:left w:val="none" w:sz="0" w:space="0" w:color="auto"/>
            <w:bottom w:val="none" w:sz="0" w:space="0" w:color="auto"/>
            <w:right w:val="none" w:sz="0" w:space="0" w:color="auto"/>
          </w:divBdr>
        </w:div>
        <w:div w:id="382217234">
          <w:marLeft w:val="640"/>
          <w:marRight w:val="0"/>
          <w:marTop w:val="0"/>
          <w:marBottom w:val="0"/>
          <w:divBdr>
            <w:top w:val="none" w:sz="0" w:space="0" w:color="auto"/>
            <w:left w:val="none" w:sz="0" w:space="0" w:color="auto"/>
            <w:bottom w:val="none" w:sz="0" w:space="0" w:color="auto"/>
            <w:right w:val="none" w:sz="0" w:space="0" w:color="auto"/>
          </w:divBdr>
        </w:div>
        <w:div w:id="431971844">
          <w:marLeft w:val="640"/>
          <w:marRight w:val="0"/>
          <w:marTop w:val="0"/>
          <w:marBottom w:val="0"/>
          <w:divBdr>
            <w:top w:val="none" w:sz="0" w:space="0" w:color="auto"/>
            <w:left w:val="none" w:sz="0" w:space="0" w:color="auto"/>
            <w:bottom w:val="none" w:sz="0" w:space="0" w:color="auto"/>
            <w:right w:val="none" w:sz="0" w:space="0" w:color="auto"/>
          </w:divBdr>
        </w:div>
        <w:div w:id="470906694">
          <w:marLeft w:val="640"/>
          <w:marRight w:val="0"/>
          <w:marTop w:val="0"/>
          <w:marBottom w:val="0"/>
          <w:divBdr>
            <w:top w:val="none" w:sz="0" w:space="0" w:color="auto"/>
            <w:left w:val="none" w:sz="0" w:space="0" w:color="auto"/>
            <w:bottom w:val="none" w:sz="0" w:space="0" w:color="auto"/>
            <w:right w:val="none" w:sz="0" w:space="0" w:color="auto"/>
          </w:divBdr>
        </w:div>
        <w:div w:id="526142273">
          <w:marLeft w:val="640"/>
          <w:marRight w:val="0"/>
          <w:marTop w:val="0"/>
          <w:marBottom w:val="0"/>
          <w:divBdr>
            <w:top w:val="none" w:sz="0" w:space="0" w:color="auto"/>
            <w:left w:val="none" w:sz="0" w:space="0" w:color="auto"/>
            <w:bottom w:val="none" w:sz="0" w:space="0" w:color="auto"/>
            <w:right w:val="none" w:sz="0" w:space="0" w:color="auto"/>
          </w:divBdr>
        </w:div>
        <w:div w:id="1059472992">
          <w:marLeft w:val="640"/>
          <w:marRight w:val="0"/>
          <w:marTop w:val="0"/>
          <w:marBottom w:val="0"/>
          <w:divBdr>
            <w:top w:val="none" w:sz="0" w:space="0" w:color="auto"/>
            <w:left w:val="none" w:sz="0" w:space="0" w:color="auto"/>
            <w:bottom w:val="none" w:sz="0" w:space="0" w:color="auto"/>
            <w:right w:val="none" w:sz="0" w:space="0" w:color="auto"/>
          </w:divBdr>
        </w:div>
        <w:div w:id="1085954081">
          <w:marLeft w:val="640"/>
          <w:marRight w:val="0"/>
          <w:marTop w:val="0"/>
          <w:marBottom w:val="0"/>
          <w:divBdr>
            <w:top w:val="none" w:sz="0" w:space="0" w:color="auto"/>
            <w:left w:val="none" w:sz="0" w:space="0" w:color="auto"/>
            <w:bottom w:val="none" w:sz="0" w:space="0" w:color="auto"/>
            <w:right w:val="none" w:sz="0" w:space="0" w:color="auto"/>
          </w:divBdr>
        </w:div>
        <w:div w:id="1108430236">
          <w:marLeft w:val="640"/>
          <w:marRight w:val="0"/>
          <w:marTop w:val="0"/>
          <w:marBottom w:val="0"/>
          <w:divBdr>
            <w:top w:val="none" w:sz="0" w:space="0" w:color="auto"/>
            <w:left w:val="none" w:sz="0" w:space="0" w:color="auto"/>
            <w:bottom w:val="none" w:sz="0" w:space="0" w:color="auto"/>
            <w:right w:val="none" w:sz="0" w:space="0" w:color="auto"/>
          </w:divBdr>
        </w:div>
        <w:div w:id="1436097233">
          <w:marLeft w:val="640"/>
          <w:marRight w:val="0"/>
          <w:marTop w:val="0"/>
          <w:marBottom w:val="0"/>
          <w:divBdr>
            <w:top w:val="none" w:sz="0" w:space="0" w:color="auto"/>
            <w:left w:val="none" w:sz="0" w:space="0" w:color="auto"/>
            <w:bottom w:val="none" w:sz="0" w:space="0" w:color="auto"/>
            <w:right w:val="none" w:sz="0" w:space="0" w:color="auto"/>
          </w:divBdr>
        </w:div>
        <w:div w:id="1451509624">
          <w:marLeft w:val="640"/>
          <w:marRight w:val="0"/>
          <w:marTop w:val="0"/>
          <w:marBottom w:val="0"/>
          <w:divBdr>
            <w:top w:val="none" w:sz="0" w:space="0" w:color="auto"/>
            <w:left w:val="none" w:sz="0" w:space="0" w:color="auto"/>
            <w:bottom w:val="none" w:sz="0" w:space="0" w:color="auto"/>
            <w:right w:val="none" w:sz="0" w:space="0" w:color="auto"/>
          </w:divBdr>
        </w:div>
        <w:div w:id="1539508907">
          <w:marLeft w:val="640"/>
          <w:marRight w:val="0"/>
          <w:marTop w:val="0"/>
          <w:marBottom w:val="0"/>
          <w:divBdr>
            <w:top w:val="none" w:sz="0" w:space="0" w:color="auto"/>
            <w:left w:val="none" w:sz="0" w:space="0" w:color="auto"/>
            <w:bottom w:val="none" w:sz="0" w:space="0" w:color="auto"/>
            <w:right w:val="none" w:sz="0" w:space="0" w:color="auto"/>
          </w:divBdr>
        </w:div>
        <w:div w:id="1551334473">
          <w:marLeft w:val="640"/>
          <w:marRight w:val="0"/>
          <w:marTop w:val="0"/>
          <w:marBottom w:val="0"/>
          <w:divBdr>
            <w:top w:val="none" w:sz="0" w:space="0" w:color="auto"/>
            <w:left w:val="none" w:sz="0" w:space="0" w:color="auto"/>
            <w:bottom w:val="none" w:sz="0" w:space="0" w:color="auto"/>
            <w:right w:val="none" w:sz="0" w:space="0" w:color="auto"/>
          </w:divBdr>
        </w:div>
        <w:div w:id="1556774775">
          <w:marLeft w:val="640"/>
          <w:marRight w:val="0"/>
          <w:marTop w:val="0"/>
          <w:marBottom w:val="0"/>
          <w:divBdr>
            <w:top w:val="none" w:sz="0" w:space="0" w:color="auto"/>
            <w:left w:val="none" w:sz="0" w:space="0" w:color="auto"/>
            <w:bottom w:val="none" w:sz="0" w:space="0" w:color="auto"/>
            <w:right w:val="none" w:sz="0" w:space="0" w:color="auto"/>
          </w:divBdr>
        </w:div>
        <w:div w:id="1670717600">
          <w:marLeft w:val="640"/>
          <w:marRight w:val="0"/>
          <w:marTop w:val="0"/>
          <w:marBottom w:val="0"/>
          <w:divBdr>
            <w:top w:val="none" w:sz="0" w:space="0" w:color="auto"/>
            <w:left w:val="none" w:sz="0" w:space="0" w:color="auto"/>
            <w:bottom w:val="none" w:sz="0" w:space="0" w:color="auto"/>
            <w:right w:val="none" w:sz="0" w:space="0" w:color="auto"/>
          </w:divBdr>
        </w:div>
        <w:div w:id="1708095912">
          <w:marLeft w:val="640"/>
          <w:marRight w:val="0"/>
          <w:marTop w:val="0"/>
          <w:marBottom w:val="0"/>
          <w:divBdr>
            <w:top w:val="none" w:sz="0" w:space="0" w:color="auto"/>
            <w:left w:val="none" w:sz="0" w:space="0" w:color="auto"/>
            <w:bottom w:val="none" w:sz="0" w:space="0" w:color="auto"/>
            <w:right w:val="none" w:sz="0" w:space="0" w:color="auto"/>
          </w:divBdr>
        </w:div>
        <w:div w:id="2034839420">
          <w:marLeft w:val="640"/>
          <w:marRight w:val="0"/>
          <w:marTop w:val="0"/>
          <w:marBottom w:val="0"/>
          <w:divBdr>
            <w:top w:val="none" w:sz="0" w:space="0" w:color="auto"/>
            <w:left w:val="none" w:sz="0" w:space="0" w:color="auto"/>
            <w:bottom w:val="none" w:sz="0" w:space="0" w:color="auto"/>
            <w:right w:val="none" w:sz="0" w:space="0" w:color="auto"/>
          </w:divBdr>
        </w:div>
        <w:div w:id="2126535837">
          <w:marLeft w:val="640"/>
          <w:marRight w:val="0"/>
          <w:marTop w:val="0"/>
          <w:marBottom w:val="0"/>
          <w:divBdr>
            <w:top w:val="none" w:sz="0" w:space="0" w:color="auto"/>
            <w:left w:val="none" w:sz="0" w:space="0" w:color="auto"/>
            <w:bottom w:val="none" w:sz="0" w:space="0" w:color="auto"/>
            <w:right w:val="none" w:sz="0" w:space="0" w:color="auto"/>
          </w:divBdr>
        </w:div>
      </w:divsChild>
    </w:div>
    <w:div w:id="1872570438">
      <w:bodyDiv w:val="1"/>
      <w:marLeft w:val="0"/>
      <w:marRight w:val="0"/>
      <w:marTop w:val="0"/>
      <w:marBottom w:val="0"/>
      <w:divBdr>
        <w:top w:val="none" w:sz="0" w:space="0" w:color="auto"/>
        <w:left w:val="none" w:sz="0" w:space="0" w:color="auto"/>
        <w:bottom w:val="none" w:sz="0" w:space="0" w:color="auto"/>
        <w:right w:val="none" w:sz="0" w:space="0" w:color="auto"/>
      </w:divBdr>
      <w:divsChild>
        <w:div w:id="161624702">
          <w:marLeft w:val="640"/>
          <w:marRight w:val="0"/>
          <w:marTop w:val="0"/>
          <w:marBottom w:val="0"/>
          <w:divBdr>
            <w:top w:val="none" w:sz="0" w:space="0" w:color="auto"/>
            <w:left w:val="none" w:sz="0" w:space="0" w:color="auto"/>
            <w:bottom w:val="none" w:sz="0" w:space="0" w:color="auto"/>
            <w:right w:val="none" w:sz="0" w:space="0" w:color="auto"/>
          </w:divBdr>
        </w:div>
        <w:div w:id="209072173">
          <w:marLeft w:val="640"/>
          <w:marRight w:val="0"/>
          <w:marTop w:val="0"/>
          <w:marBottom w:val="0"/>
          <w:divBdr>
            <w:top w:val="none" w:sz="0" w:space="0" w:color="auto"/>
            <w:left w:val="none" w:sz="0" w:space="0" w:color="auto"/>
            <w:bottom w:val="none" w:sz="0" w:space="0" w:color="auto"/>
            <w:right w:val="none" w:sz="0" w:space="0" w:color="auto"/>
          </w:divBdr>
        </w:div>
        <w:div w:id="286543456">
          <w:marLeft w:val="640"/>
          <w:marRight w:val="0"/>
          <w:marTop w:val="0"/>
          <w:marBottom w:val="0"/>
          <w:divBdr>
            <w:top w:val="none" w:sz="0" w:space="0" w:color="auto"/>
            <w:left w:val="none" w:sz="0" w:space="0" w:color="auto"/>
            <w:bottom w:val="none" w:sz="0" w:space="0" w:color="auto"/>
            <w:right w:val="none" w:sz="0" w:space="0" w:color="auto"/>
          </w:divBdr>
        </w:div>
        <w:div w:id="312755783">
          <w:marLeft w:val="640"/>
          <w:marRight w:val="0"/>
          <w:marTop w:val="0"/>
          <w:marBottom w:val="0"/>
          <w:divBdr>
            <w:top w:val="none" w:sz="0" w:space="0" w:color="auto"/>
            <w:left w:val="none" w:sz="0" w:space="0" w:color="auto"/>
            <w:bottom w:val="none" w:sz="0" w:space="0" w:color="auto"/>
            <w:right w:val="none" w:sz="0" w:space="0" w:color="auto"/>
          </w:divBdr>
        </w:div>
        <w:div w:id="354698154">
          <w:marLeft w:val="640"/>
          <w:marRight w:val="0"/>
          <w:marTop w:val="0"/>
          <w:marBottom w:val="0"/>
          <w:divBdr>
            <w:top w:val="none" w:sz="0" w:space="0" w:color="auto"/>
            <w:left w:val="none" w:sz="0" w:space="0" w:color="auto"/>
            <w:bottom w:val="none" w:sz="0" w:space="0" w:color="auto"/>
            <w:right w:val="none" w:sz="0" w:space="0" w:color="auto"/>
          </w:divBdr>
        </w:div>
        <w:div w:id="538129085">
          <w:marLeft w:val="640"/>
          <w:marRight w:val="0"/>
          <w:marTop w:val="0"/>
          <w:marBottom w:val="0"/>
          <w:divBdr>
            <w:top w:val="none" w:sz="0" w:space="0" w:color="auto"/>
            <w:left w:val="none" w:sz="0" w:space="0" w:color="auto"/>
            <w:bottom w:val="none" w:sz="0" w:space="0" w:color="auto"/>
            <w:right w:val="none" w:sz="0" w:space="0" w:color="auto"/>
          </w:divBdr>
        </w:div>
        <w:div w:id="659305853">
          <w:marLeft w:val="640"/>
          <w:marRight w:val="0"/>
          <w:marTop w:val="0"/>
          <w:marBottom w:val="0"/>
          <w:divBdr>
            <w:top w:val="none" w:sz="0" w:space="0" w:color="auto"/>
            <w:left w:val="none" w:sz="0" w:space="0" w:color="auto"/>
            <w:bottom w:val="none" w:sz="0" w:space="0" w:color="auto"/>
            <w:right w:val="none" w:sz="0" w:space="0" w:color="auto"/>
          </w:divBdr>
        </w:div>
        <w:div w:id="673189434">
          <w:marLeft w:val="640"/>
          <w:marRight w:val="0"/>
          <w:marTop w:val="0"/>
          <w:marBottom w:val="0"/>
          <w:divBdr>
            <w:top w:val="none" w:sz="0" w:space="0" w:color="auto"/>
            <w:left w:val="none" w:sz="0" w:space="0" w:color="auto"/>
            <w:bottom w:val="none" w:sz="0" w:space="0" w:color="auto"/>
            <w:right w:val="none" w:sz="0" w:space="0" w:color="auto"/>
          </w:divBdr>
        </w:div>
        <w:div w:id="690108753">
          <w:marLeft w:val="640"/>
          <w:marRight w:val="0"/>
          <w:marTop w:val="0"/>
          <w:marBottom w:val="0"/>
          <w:divBdr>
            <w:top w:val="none" w:sz="0" w:space="0" w:color="auto"/>
            <w:left w:val="none" w:sz="0" w:space="0" w:color="auto"/>
            <w:bottom w:val="none" w:sz="0" w:space="0" w:color="auto"/>
            <w:right w:val="none" w:sz="0" w:space="0" w:color="auto"/>
          </w:divBdr>
        </w:div>
        <w:div w:id="862717624">
          <w:marLeft w:val="640"/>
          <w:marRight w:val="0"/>
          <w:marTop w:val="0"/>
          <w:marBottom w:val="0"/>
          <w:divBdr>
            <w:top w:val="none" w:sz="0" w:space="0" w:color="auto"/>
            <w:left w:val="none" w:sz="0" w:space="0" w:color="auto"/>
            <w:bottom w:val="none" w:sz="0" w:space="0" w:color="auto"/>
            <w:right w:val="none" w:sz="0" w:space="0" w:color="auto"/>
          </w:divBdr>
        </w:div>
        <w:div w:id="870798770">
          <w:marLeft w:val="640"/>
          <w:marRight w:val="0"/>
          <w:marTop w:val="0"/>
          <w:marBottom w:val="0"/>
          <w:divBdr>
            <w:top w:val="none" w:sz="0" w:space="0" w:color="auto"/>
            <w:left w:val="none" w:sz="0" w:space="0" w:color="auto"/>
            <w:bottom w:val="none" w:sz="0" w:space="0" w:color="auto"/>
            <w:right w:val="none" w:sz="0" w:space="0" w:color="auto"/>
          </w:divBdr>
        </w:div>
        <w:div w:id="1005671604">
          <w:marLeft w:val="640"/>
          <w:marRight w:val="0"/>
          <w:marTop w:val="0"/>
          <w:marBottom w:val="0"/>
          <w:divBdr>
            <w:top w:val="none" w:sz="0" w:space="0" w:color="auto"/>
            <w:left w:val="none" w:sz="0" w:space="0" w:color="auto"/>
            <w:bottom w:val="none" w:sz="0" w:space="0" w:color="auto"/>
            <w:right w:val="none" w:sz="0" w:space="0" w:color="auto"/>
          </w:divBdr>
        </w:div>
        <w:div w:id="1118917032">
          <w:marLeft w:val="640"/>
          <w:marRight w:val="0"/>
          <w:marTop w:val="0"/>
          <w:marBottom w:val="0"/>
          <w:divBdr>
            <w:top w:val="none" w:sz="0" w:space="0" w:color="auto"/>
            <w:left w:val="none" w:sz="0" w:space="0" w:color="auto"/>
            <w:bottom w:val="none" w:sz="0" w:space="0" w:color="auto"/>
            <w:right w:val="none" w:sz="0" w:space="0" w:color="auto"/>
          </w:divBdr>
        </w:div>
        <w:div w:id="1138838887">
          <w:marLeft w:val="640"/>
          <w:marRight w:val="0"/>
          <w:marTop w:val="0"/>
          <w:marBottom w:val="0"/>
          <w:divBdr>
            <w:top w:val="none" w:sz="0" w:space="0" w:color="auto"/>
            <w:left w:val="none" w:sz="0" w:space="0" w:color="auto"/>
            <w:bottom w:val="none" w:sz="0" w:space="0" w:color="auto"/>
            <w:right w:val="none" w:sz="0" w:space="0" w:color="auto"/>
          </w:divBdr>
        </w:div>
        <w:div w:id="1335066141">
          <w:marLeft w:val="640"/>
          <w:marRight w:val="0"/>
          <w:marTop w:val="0"/>
          <w:marBottom w:val="0"/>
          <w:divBdr>
            <w:top w:val="none" w:sz="0" w:space="0" w:color="auto"/>
            <w:left w:val="none" w:sz="0" w:space="0" w:color="auto"/>
            <w:bottom w:val="none" w:sz="0" w:space="0" w:color="auto"/>
            <w:right w:val="none" w:sz="0" w:space="0" w:color="auto"/>
          </w:divBdr>
        </w:div>
        <w:div w:id="1358430723">
          <w:marLeft w:val="640"/>
          <w:marRight w:val="0"/>
          <w:marTop w:val="0"/>
          <w:marBottom w:val="0"/>
          <w:divBdr>
            <w:top w:val="none" w:sz="0" w:space="0" w:color="auto"/>
            <w:left w:val="none" w:sz="0" w:space="0" w:color="auto"/>
            <w:bottom w:val="none" w:sz="0" w:space="0" w:color="auto"/>
            <w:right w:val="none" w:sz="0" w:space="0" w:color="auto"/>
          </w:divBdr>
        </w:div>
        <w:div w:id="1379090257">
          <w:marLeft w:val="640"/>
          <w:marRight w:val="0"/>
          <w:marTop w:val="0"/>
          <w:marBottom w:val="0"/>
          <w:divBdr>
            <w:top w:val="none" w:sz="0" w:space="0" w:color="auto"/>
            <w:left w:val="none" w:sz="0" w:space="0" w:color="auto"/>
            <w:bottom w:val="none" w:sz="0" w:space="0" w:color="auto"/>
            <w:right w:val="none" w:sz="0" w:space="0" w:color="auto"/>
          </w:divBdr>
        </w:div>
        <w:div w:id="1475950054">
          <w:marLeft w:val="640"/>
          <w:marRight w:val="0"/>
          <w:marTop w:val="0"/>
          <w:marBottom w:val="0"/>
          <w:divBdr>
            <w:top w:val="none" w:sz="0" w:space="0" w:color="auto"/>
            <w:left w:val="none" w:sz="0" w:space="0" w:color="auto"/>
            <w:bottom w:val="none" w:sz="0" w:space="0" w:color="auto"/>
            <w:right w:val="none" w:sz="0" w:space="0" w:color="auto"/>
          </w:divBdr>
        </w:div>
        <w:div w:id="1568874931">
          <w:marLeft w:val="640"/>
          <w:marRight w:val="0"/>
          <w:marTop w:val="0"/>
          <w:marBottom w:val="0"/>
          <w:divBdr>
            <w:top w:val="none" w:sz="0" w:space="0" w:color="auto"/>
            <w:left w:val="none" w:sz="0" w:space="0" w:color="auto"/>
            <w:bottom w:val="none" w:sz="0" w:space="0" w:color="auto"/>
            <w:right w:val="none" w:sz="0" w:space="0" w:color="auto"/>
          </w:divBdr>
        </w:div>
        <w:div w:id="1611203334">
          <w:marLeft w:val="640"/>
          <w:marRight w:val="0"/>
          <w:marTop w:val="0"/>
          <w:marBottom w:val="0"/>
          <w:divBdr>
            <w:top w:val="none" w:sz="0" w:space="0" w:color="auto"/>
            <w:left w:val="none" w:sz="0" w:space="0" w:color="auto"/>
            <w:bottom w:val="none" w:sz="0" w:space="0" w:color="auto"/>
            <w:right w:val="none" w:sz="0" w:space="0" w:color="auto"/>
          </w:divBdr>
        </w:div>
        <w:div w:id="1999572199">
          <w:marLeft w:val="640"/>
          <w:marRight w:val="0"/>
          <w:marTop w:val="0"/>
          <w:marBottom w:val="0"/>
          <w:divBdr>
            <w:top w:val="none" w:sz="0" w:space="0" w:color="auto"/>
            <w:left w:val="none" w:sz="0" w:space="0" w:color="auto"/>
            <w:bottom w:val="none" w:sz="0" w:space="0" w:color="auto"/>
            <w:right w:val="none" w:sz="0" w:space="0" w:color="auto"/>
          </w:divBdr>
        </w:div>
        <w:div w:id="2146777771">
          <w:marLeft w:val="640"/>
          <w:marRight w:val="0"/>
          <w:marTop w:val="0"/>
          <w:marBottom w:val="0"/>
          <w:divBdr>
            <w:top w:val="none" w:sz="0" w:space="0" w:color="auto"/>
            <w:left w:val="none" w:sz="0" w:space="0" w:color="auto"/>
            <w:bottom w:val="none" w:sz="0" w:space="0" w:color="auto"/>
            <w:right w:val="none" w:sz="0" w:space="0" w:color="auto"/>
          </w:divBdr>
        </w:div>
      </w:divsChild>
    </w:div>
    <w:div w:id="1877695968">
      <w:bodyDiv w:val="1"/>
      <w:marLeft w:val="0"/>
      <w:marRight w:val="0"/>
      <w:marTop w:val="0"/>
      <w:marBottom w:val="0"/>
      <w:divBdr>
        <w:top w:val="none" w:sz="0" w:space="0" w:color="auto"/>
        <w:left w:val="none" w:sz="0" w:space="0" w:color="auto"/>
        <w:bottom w:val="none" w:sz="0" w:space="0" w:color="auto"/>
        <w:right w:val="none" w:sz="0" w:space="0" w:color="auto"/>
      </w:divBdr>
      <w:divsChild>
        <w:div w:id="530802483">
          <w:marLeft w:val="640"/>
          <w:marRight w:val="0"/>
          <w:marTop w:val="0"/>
          <w:marBottom w:val="0"/>
          <w:divBdr>
            <w:top w:val="none" w:sz="0" w:space="0" w:color="auto"/>
            <w:left w:val="none" w:sz="0" w:space="0" w:color="auto"/>
            <w:bottom w:val="none" w:sz="0" w:space="0" w:color="auto"/>
            <w:right w:val="none" w:sz="0" w:space="0" w:color="auto"/>
          </w:divBdr>
        </w:div>
        <w:div w:id="531069029">
          <w:marLeft w:val="640"/>
          <w:marRight w:val="0"/>
          <w:marTop w:val="0"/>
          <w:marBottom w:val="0"/>
          <w:divBdr>
            <w:top w:val="none" w:sz="0" w:space="0" w:color="auto"/>
            <w:left w:val="none" w:sz="0" w:space="0" w:color="auto"/>
            <w:bottom w:val="none" w:sz="0" w:space="0" w:color="auto"/>
            <w:right w:val="none" w:sz="0" w:space="0" w:color="auto"/>
          </w:divBdr>
        </w:div>
        <w:div w:id="602760253">
          <w:marLeft w:val="640"/>
          <w:marRight w:val="0"/>
          <w:marTop w:val="0"/>
          <w:marBottom w:val="0"/>
          <w:divBdr>
            <w:top w:val="none" w:sz="0" w:space="0" w:color="auto"/>
            <w:left w:val="none" w:sz="0" w:space="0" w:color="auto"/>
            <w:bottom w:val="none" w:sz="0" w:space="0" w:color="auto"/>
            <w:right w:val="none" w:sz="0" w:space="0" w:color="auto"/>
          </w:divBdr>
        </w:div>
        <w:div w:id="671495153">
          <w:marLeft w:val="640"/>
          <w:marRight w:val="0"/>
          <w:marTop w:val="0"/>
          <w:marBottom w:val="0"/>
          <w:divBdr>
            <w:top w:val="none" w:sz="0" w:space="0" w:color="auto"/>
            <w:left w:val="none" w:sz="0" w:space="0" w:color="auto"/>
            <w:bottom w:val="none" w:sz="0" w:space="0" w:color="auto"/>
            <w:right w:val="none" w:sz="0" w:space="0" w:color="auto"/>
          </w:divBdr>
        </w:div>
        <w:div w:id="793058654">
          <w:marLeft w:val="640"/>
          <w:marRight w:val="0"/>
          <w:marTop w:val="0"/>
          <w:marBottom w:val="0"/>
          <w:divBdr>
            <w:top w:val="none" w:sz="0" w:space="0" w:color="auto"/>
            <w:left w:val="none" w:sz="0" w:space="0" w:color="auto"/>
            <w:bottom w:val="none" w:sz="0" w:space="0" w:color="auto"/>
            <w:right w:val="none" w:sz="0" w:space="0" w:color="auto"/>
          </w:divBdr>
        </w:div>
        <w:div w:id="793907712">
          <w:marLeft w:val="640"/>
          <w:marRight w:val="0"/>
          <w:marTop w:val="0"/>
          <w:marBottom w:val="0"/>
          <w:divBdr>
            <w:top w:val="none" w:sz="0" w:space="0" w:color="auto"/>
            <w:left w:val="none" w:sz="0" w:space="0" w:color="auto"/>
            <w:bottom w:val="none" w:sz="0" w:space="0" w:color="auto"/>
            <w:right w:val="none" w:sz="0" w:space="0" w:color="auto"/>
          </w:divBdr>
        </w:div>
        <w:div w:id="820778049">
          <w:marLeft w:val="640"/>
          <w:marRight w:val="0"/>
          <w:marTop w:val="0"/>
          <w:marBottom w:val="0"/>
          <w:divBdr>
            <w:top w:val="none" w:sz="0" w:space="0" w:color="auto"/>
            <w:left w:val="none" w:sz="0" w:space="0" w:color="auto"/>
            <w:bottom w:val="none" w:sz="0" w:space="0" w:color="auto"/>
            <w:right w:val="none" w:sz="0" w:space="0" w:color="auto"/>
          </w:divBdr>
        </w:div>
        <w:div w:id="912007664">
          <w:marLeft w:val="640"/>
          <w:marRight w:val="0"/>
          <w:marTop w:val="0"/>
          <w:marBottom w:val="0"/>
          <w:divBdr>
            <w:top w:val="none" w:sz="0" w:space="0" w:color="auto"/>
            <w:left w:val="none" w:sz="0" w:space="0" w:color="auto"/>
            <w:bottom w:val="none" w:sz="0" w:space="0" w:color="auto"/>
            <w:right w:val="none" w:sz="0" w:space="0" w:color="auto"/>
          </w:divBdr>
        </w:div>
        <w:div w:id="1028723973">
          <w:marLeft w:val="640"/>
          <w:marRight w:val="0"/>
          <w:marTop w:val="0"/>
          <w:marBottom w:val="0"/>
          <w:divBdr>
            <w:top w:val="none" w:sz="0" w:space="0" w:color="auto"/>
            <w:left w:val="none" w:sz="0" w:space="0" w:color="auto"/>
            <w:bottom w:val="none" w:sz="0" w:space="0" w:color="auto"/>
            <w:right w:val="none" w:sz="0" w:space="0" w:color="auto"/>
          </w:divBdr>
        </w:div>
        <w:div w:id="1040517180">
          <w:marLeft w:val="640"/>
          <w:marRight w:val="0"/>
          <w:marTop w:val="0"/>
          <w:marBottom w:val="0"/>
          <w:divBdr>
            <w:top w:val="none" w:sz="0" w:space="0" w:color="auto"/>
            <w:left w:val="none" w:sz="0" w:space="0" w:color="auto"/>
            <w:bottom w:val="none" w:sz="0" w:space="0" w:color="auto"/>
            <w:right w:val="none" w:sz="0" w:space="0" w:color="auto"/>
          </w:divBdr>
        </w:div>
        <w:div w:id="1062215113">
          <w:marLeft w:val="640"/>
          <w:marRight w:val="0"/>
          <w:marTop w:val="0"/>
          <w:marBottom w:val="0"/>
          <w:divBdr>
            <w:top w:val="none" w:sz="0" w:space="0" w:color="auto"/>
            <w:left w:val="none" w:sz="0" w:space="0" w:color="auto"/>
            <w:bottom w:val="none" w:sz="0" w:space="0" w:color="auto"/>
            <w:right w:val="none" w:sz="0" w:space="0" w:color="auto"/>
          </w:divBdr>
        </w:div>
        <w:div w:id="1435436073">
          <w:marLeft w:val="640"/>
          <w:marRight w:val="0"/>
          <w:marTop w:val="0"/>
          <w:marBottom w:val="0"/>
          <w:divBdr>
            <w:top w:val="none" w:sz="0" w:space="0" w:color="auto"/>
            <w:left w:val="none" w:sz="0" w:space="0" w:color="auto"/>
            <w:bottom w:val="none" w:sz="0" w:space="0" w:color="auto"/>
            <w:right w:val="none" w:sz="0" w:space="0" w:color="auto"/>
          </w:divBdr>
        </w:div>
        <w:div w:id="1649090071">
          <w:marLeft w:val="640"/>
          <w:marRight w:val="0"/>
          <w:marTop w:val="0"/>
          <w:marBottom w:val="0"/>
          <w:divBdr>
            <w:top w:val="none" w:sz="0" w:space="0" w:color="auto"/>
            <w:left w:val="none" w:sz="0" w:space="0" w:color="auto"/>
            <w:bottom w:val="none" w:sz="0" w:space="0" w:color="auto"/>
            <w:right w:val="none" w:sz="0" w:space="0" w:color="auto"/>
          </w:divBdr>
        </w:div>
        <w:div w:id="1649167888">
          <w:marLeft w:val="640"/>
          <w:marRight w:val="0"/>
          <w:marTop w:val="0"/>
          <w:marBottom w:val="0"/>
          <w:divBdr>
            <w:top w:val="none" w:sz="0" w:space="0" w:color="auto"/>
            <w:left w:val="none" w:sz="0" w:space="0" w:color="auto"/>
            <w:bottom w:val="none" w:sz="0" w:space="0" w:color="auto"/>
            <w:right w:val="none" w:sz="0" w:space="0" w:color="auto"/>
          </w:divBdr>
        </w:div>
        <w:div w:id="1698266324">
          <w:marLeft w:val="640"/>
          <w:marRight w:val="0"/>
          <w:marTop w:val="0"/>
          <w:marBottom w:val="0"/>
          <w:divBdr>
            <w:top w:val="none" w:sz="0" w:space="0" w:color="auto"/>
            <w:left w:val="none" w:sz="0" w:space="0" w:color="auto"/>
            <w:bottom w:val="none" w:sz="0" w:space="0" w:color="auto"/>
            <w:right w:val="none" w:sz="0" w:space="0" w:color="auto"/>
          </w:divBdr>
        </w:div>
        <w:div w:id="1756125512">
          <w:marLeft w:val="640"/>
          <w:marRight w:val="0"/>
          <w:marTop w:val="0"/>
          <w:marBottom w:val="0"/>
          <w:divBdr>
            <w:top w:val="none" w:sz="0" w:space="0" w:color="auto"/>
            <w:left w:val="none" w:sz="0" w:space="0" w:color="auto"/>
            <w:bottom w:val="none" w:sz="0" w:space="0" w:color="auto"/>
            <w:right w:val="none" w:sz="0" w:space="0" w:color="auto"/>
          </w:divBdr>
        </w:div>
        <w:div w:id="1805930263">
          <w:marLeft w:val="640"/>
          <w:marRight w:val="0"/>
          <w:marTop w:val="0"/>
          <w:marBottom w:val="0"/>
          <w:divBdr>
            <w:top w:val="none" w:sz="0" w:space="0" w:color="auto"/>
            <w:left w:val="none" w:sz="0" w:space="0" w:color="auto"/>
            <w:bottom w:val="none" w:sz="0" w:space="0" w:color="auto"/>
            <w:right w:val="none" w:sz="0" w:space="0" w:color="auto"/>
          </w:divBdr>
        </w:div>
        <w:div w:id="1860436061">
          <w:marLeft w:val="640"/>
          <w:marRight w:val="0"/>
          <w:marTop w:val="0"/>
          <w:marBottom w:val="0"/>
          <w:divBdr>
            <w:top w:val="none" w:sz="0" w:space="0" w:color="auto"/>
            <w:left w:val="none" w:sz="0" w:space="0" w:color="auto"/>
            <w:bottom w:val="none" w:sz="0" w:space="0" w:color="auto"/>
            <w:right w:val="none" w:sz="0" w:space="0" w:color="auto"/>
          </w:divBdr>
        </w:div>
        <w:div w:id="1906914267">
          <w:marLeft w:val="640"/>
          <w:marRight w:val="0"/>
          <w:marTop w:val="0"/>
          <w:marBottom w:val="0"/>
          <w:divBdr>
            <w:top w:val="none" w:sz="0" w:space="0" w:color="auto"/>
            <w:left w:val="none" w:sz="0" w:space="0" w:color="auto"/>
            <w:bottom w:val="none" w:sz="0" w:space="0" w:color="auto"/>
            <w:right w:val="none" w:sz="0" w:space="0" w:color="auto"/>
          </w:divBdr>
        </w:div>
        <w:div w:id="1954287494">
          <w:marLeft w:val="640"/>
          <w:marRight w:val="0"/>
          <w:marTop w:val="0"/>
          <w:marBottom w:val="0"/>
          <w:divBdr>
            <w:top w:val="none" w:sz="0" w:space="0" w:color="auto"/>
            <w:left w:val="none" w:sz="0" w:space="0" w:color="auto"/>
            <w:bottom w:val="none" w:sz="0" w:space="0" w:color="auto"/>
            <w:right w:val="none" w:sz="0" w:space="0" w:color="auto"/>
          </w:divBdr>
        </w:div>
        <w:div w:id="1968660539">
          <w:marLeft w:val="640"/>
          <w:marRight w:val="0"/>
          <w:marTop w:val="0"/>
          <w:marBottom w:val="0"/>
          <w:divBdr>
            <w:top w:val="none" w:sz="0" w:space="0" w:color="auto"/>
            <w:left w:val="none" w:sz="0" w:space="0" w:color="auto"/>
            <w:bottom w:val="none" w:sz="0" w:space="0" w:color="auto"/>
            <w:right w:val="none" w:sz="0" w:space="0" w:color="auto"/>
          </w:divBdr>
        </w:div>
        <w:div w:id="2013406733">
          <w:marLeft w:val="640"/>
          <w:marRight w:val="0"/>
          <w:marTop w:val="0"/>
          <w:marBottom w:val="0"/>
          <w:divBdr>
            <w:top w:val="none" w:sz="0" w:space="0" w:color="auto"/>
            <w:left w:val="none" w:sz="0" w:space="0" w:color="auto"/>
            <w:bottom w:val="none" w:sz="0" w:space="0" w:color="auto"/>
            <w:right w:val="none" w:sz="0" w:space="0" w:color="auto"/>
          </w:divBdr>
        </w:div>
      </w:divsChild>
    </w:div>
    <w:div w:id="1885096086">
      <w:bodyDiv w:val="1"/>
      <w:marLeft w:val="0"/>
      <w:marRight w:val="0"/>
      <w:marTop w:val="0"/>
      <w:marBottom w:val="0"/>
      <w:divBdr>
        <w:top w:val="none" w:sz="0" w:space="0" w:color="auto"/>
        <w:left w:val="none" w:sz="0" w:space="0" w:color="auto"/>
        <w:bottom w:val="none" w:sz="0" w:space="0" w:color="auto"/>
        <w:right w:val="none" w:sz="0" w:space="0" w:color="auto"/>
      </w:divBdr>
      <w:divsChild>
        <w:div w:id="111019564">
          <w:marLeft w:val="640"/>
          <w:marRight w:val="0"/>
          <w:marTop w:val="0"/>
          <w:marBottom w:val="0"/>
          <w:divBdr>
            <w:top w:val="none" w:sz="0" w:space="0" w:color="auto"/>
            <w:left w:val="none" w:sz="0" w:space="0" w:color="auto"/>
            <w:bottom w:val="none" w:sz="0" w:space="0" w:color="auto"/>
            <w:right w:val="none" w:sz="0" w:space="0" w:color="auto"/>
          </w:divBdr>
        </w:div>
        <w:div w:id="165095983">
          <w:marLeft w:val="640"/>
          <w:marRight w:val="0"/>
          <w:marTop w:val="0"/>
          <w:marBottom w:val="0"/>
          <w:divBdr>
            <w:top w:val="none" w:sz="0" w:space="0" w:color="auto"/>
            <w:left w:val="none" w:sz="0" w:space="0" w:color="auto"/>
            <w:bottom w:val="none" w:sz="0" w:space="0" w:color="auto"/>
            <w:right w:val="none" w:sz="0" w:space="0" w:color="auto"/>
          </w:divBdr>
        </w:div>
        <w:div w:id="203250950">
          <w:marLeft w:val="640"/>
          <w:marRight w:val="0"/>
          <w:marTop w:val="0"/>
          <w:marBottom w:val="0"/>
          <w:divBdr>
            <w:top w:val="none" w:sz="0" w:space="0" w:color="auto"/>
            <w:left w:val="none" w:sz="0" w:space="0" w:color="auto"/>
            <w:bottom w:val="none" w:sz="0" w:space="0" w:color="auto"/>
            <w:right w:val="none" w:sz="0" w:space="0" w:color="auto"/>
          </w:divBdr>
        </w:div>
        <w:div w:id="342824763">
          <w:marLeft w:val="640"/>
          <w:marRight w:val="0"/>
          <w:marTop w:val="0"/>
          <w:marBottom w:val="0"/>
          <w:divBdr>
            <w:top w:val="none" w:sz="0" w:space="0" w:color="auto"/>
            <w:left w:val="none" w:sz="0" w:space="0" w:color="auto"/>
            <w:bottom w:val="none" w:sz="0" w:space="0" w:color="auto"/>
            <w:right w:val="none" w:sz="0" w:space="0" w:color="auto"/>
          </w:divBdr>
        </w:div>
        <w:div w:id="668798963">
          <w:marLeft w:val="640"/>
          <w:marRight w:val="0"/>
          <w:marTop w:val="0"/>
          <w:marBottom w:val="0"/>
          <w:divBdr>
            <w:top w:val="none" w:sz="0" w:space="0" w:color="auto"/>
            <w:left w:val="none" w:sz="0" w:space="0" w:color="auto"/>
            <w:bottom w:val="none" w:sz="0" w:space="0" w:color="auto"/>
            <w:right w:val="none" w:sz="0" w:space="0" w:color="auto"/>
          </w:divBdr>
        </w:div>
        <w:div w:id="678115628">
          <w:marLeft w:val="640"/>
          <w:marRight w:val="0"/>
          <w:marTop w:val="0"/>
          <w:marBottom w:val="0"/>
          <w:divBdr>
            <w:top w:val="none" w:sz="0" w:space="0" w:color="auto"/>
            <w:left w:val="none" w:sz="0" w:space="0" w:color="auto"/>
            <w:bottom w:val="none" w:sz="0" w:space="0" w:color="auto"/>
            <w:right w:val="none" w:sz="0" w:space="0" w:color="auto"/>
          </w:divBdr>
        </w:div>
        <w:div w:id="896936483">
          <w:marLeft w:val="640"/>
          <w:marRight w:val="0"/>
          <w:marTop w:val="0"/>
          <w:marBottom w:val="0"/>
          <w:divBdr>
            <w:top w:val="none" w:sz="0" w:space="0" w:color="auto"/>
            <w:left w:val="none" w:sz="0" w:space="0" w:color="auto"/>
            <w:bottom w:val="none" w:sz="0" w:space="0" w:color="auto"/>
            <w:right w:val="none" w:sz="0" w:space="0" w:color="auto"/>
          </w:divBdr>
        </w:div>
        <w:div w:id="908997758">
          <w:marLeft w:val="640"/>
          <w:marRight w:val="0"/>
          <w:marTop w:val="0"/>
          <w:marBottom w:val="0"/>
          <w:divBdr>
            <w:top w:val="none" w:sz="0" w:space="0" w:color="auto"/>
            <w:left w:val="none" w:sz="0" w:space="0" w:color="auto"/>
            <w:bottom w:val="none" w:sz="0" w:space="0" w:color="auto"/>
            <w:right w:val="none" w:sz="0" w:space="0" w:color="auto"/>
          </w:divBdr>
        </w:div>
        <w:div w:id="918908659">
          <w:marLeft w:val="640"/>
          <w:marRight w:val="0"/>
          <w:marTop w:val="0"/>
          <w:marBottom w:val="0"/>
          <w:divBdr>
            <w:top w:val="none" w:sz="0" w:space="0" w:color="auto"/>
            <w:left w:val="none" w:sz="0" w:space="0" w:color="auto"/>
            <w:bottom w:val="none" w:sz="0" w:space="0" w:color="auto"/>
            <w:right w:val="none" w:sz="0" w:space="0" w:color="auto"/>
          </w:divBdr>
        </w:div>
        <w:div w:id="1018920804">
          <w:marLeft w:val="640"/>
          <w:marRight w:val="0"/>
          <w:marTop w:val="0"/>
          <w:marBottom w:val="0"/>
          <w:divBdr>
            <w:top w:val="none" w:sz="0" w:space="0" w:color="auto"/>
            <w:left w:val="none" w:sz="0" w:space="0" w:color="auto"/>
            <w:bottom w:val="none" w:sz="0" w:space="0" w:color="auto"/>
            <w:right w:val="none" w:sz="0" w:space="0" w:color="auto"/>
          </w:divBdr>
        </w:div>
        <w:div w:id="1028946615">
          <w:marLeft w:val="640"/>
          <w:marRight w:val="0"/>
          <w:marTop w:val="0"/>
          <w:marBottom w:val="0"/>
          <w:divBdr>
            <w:top w:val="none" w:sz="0" w:space="0" w:color="auto"/>
            <w:left w:val="none" w:sz="0" w:space="0" w:color="auto"/>
            <w:bottom w:val="none" w:sz="0" w:space="0" w:color="auto"/>
            <w:right w:val="none" w:sz="0" w:space="0" w:color="auto"/>
          </w:divBdr>
        </w:div>
        <w:div w:id="1146043085">
          <w:marLeft w:val="640"/>
          <w:marRight w:val="0"/>
          <w:marTop w:val="0"/>
          <w:marBottom w:val="0"/>
          <w:divBdr>
            <w:top w:val="none" w:sz="0" w:space="0" w:color="auto"/>
            <w:left w:val="none" w:sz="0" w:space="0" w:color="auto"/>
            <w:bottom w:val="none" w:sz="0" w:space="0" w:color="auto"/>
            <w:right w:val="none" w:sz="0" w:space="0" w:color="auto"/>
          </w:divBdr>
        </w:div>
        <w:div w:id="1178348791">
          <w:marLeft w:val="640"/>
          <w:marRight w:val="0"/>
          <w:marTop w:val="0"/>
          <w:marBottom w:val="0"/>
          <w:divBdr>
            <w:top w:val="none" w:sz="0" w:space="0" w:color="auto"/>
            <w:left w:val="none" w:sz="0" w:space="0" w:color="auto"/>
            <w:bottom w:val="none" w:sz="0" w:space="0" w:color="auto"/>
            <w:right w:val="none" w:sz="0" w:space="0" w:color="auto"/>
          </w:divBdr>
        </w:div>
        <w:div w:id="1221937775">
          <w:marLeft w:val="640"/>
          <w:marRight w:val="0"/>
          <w:marTop w:val="0"/>
          <w:marBottom w:val="0"/>
          <w:divBdr>
            <w:top w:val="none" w:sz="0" w:space="0" w:color="auto"/>
            <w:left w:val="none" w:sz="0" w:space="0" w:color="auto"/>
            <w:bottom w:val="none" w:sz="0" w:space="0" w:color="auto"/>
            <w:right w:val="none" w:sz="0" w:space="0" w:color="auto"/>
          </w:divBdr>
        </w:div>
        <w:div w:id="1260025831">
          <w:marLeft w:val="640"/>
          <w:marRight w:val="0"/>
          <w:marTop w:val="0"/>
          <w:marBottom w:val="0"/>
          <w:divBdr>
            <w:top w:val="none" w:sz="0" w:space="0" w:color="auto"/>
            <w:left w:val="none" w:sz="0" w:space="0" w:color="auto"/>
            <w:bottom w:val="none" w:sz="0" w:space="0" w:color="auto"/>
            <w:right w:val="none" w:sz="0" w:space="0" w:color="auto"/>
          </w:divBdr>
        </w:div>
        <w:div w:id="1401709703">
          <w:marLeft w:val="640"/>
          <w:marRight w:val="0"/>
          <w:marTop w:val="0"/>
          <w:marBottom w:val="0"/>
          <w:divBdr>
            <w:top w:val="none" w:sz="0" w:space="0" w:color="auto"/>
            <w:left w:val="none" w:sz="0" w:space="0" w:color="auto"/>
            <w:bottom w:val="none" w:sz="0" w:space="0" w:color="auto"/>
            <w:right w:val="none" w:sz="0" w:space="0" w:color="auto"/>
          </w:divBdr>
        </w:div>
        <w:div w:id="1492209753">
          <w:marLeft w:val="640"/>
          <w:marRight w:val="0"/>
          <w:marTop w:val="0"/>
          <w:marBottom w:val="0"/>
          <w:divBdr>
            <w:top w:val="none" w:sz="0" w:space="0" w:color="auto"/>
            <w:left w:val="none" w:sz="0" w:space="0" w:color="auto"/>
            <w:bottom w:val="none" w:sz="0" w:space="0" w:color="auto"/>
            <w:right w:val="none" w:sz="0" w:space="0" w:color="auto"/>
          </w:divBdr>
        </w:div>
        <w:div w:id="1546060039">
          <w:marLeft w:val="640"/>
          <w:marRight w:val="0"/>
          <w:marTop w:val="0"/>
          <w:marBottom w:val="0"/>
          <w:divBdr>
            <w:top w:val="none" w:sz="0" w:space="0" w:color="auto"/>
            <w:left w:val="none" w:sz="0" w:space="0" w:color="auto"/>
            <w:bottom w:val="none" w:sz="0" w:space="0" w:color="auto"/>
            <w:right w:val="none" w:sz="0" w:space="0" w:color="auto"/>
          </w:divBdr>
        </w:div>
        <w:div w:id="1567912200">
          <w:marLeft w:val="640"/>
          <w:marRight w:val="0"/>
          <w:marTop w:val="0"/>
          <w:marBottom w:val="0"/>
          <w:divBdr>
            <w:top w:val="none" w:sz="0" w:space="0" w:color="auto"/>
            <w:left w:val="none" w:sz="0" w:space="0" w:color="auto"/>
            <w:bottom w:val="none" w:sz="0" w:space="0" w:color="auto"/>
            <w:right w:val="none" w:sz="0" w:space="0" w:color="auto"/>
          </w:divBdr>
        </w:div>
        <w:div w:id="1666082968">
          <w:marLeft w:val="640"/>
          <w:marRight w:val="0"/>
          <w:marTop w:val="0"/>
          <w:marBottom w:val="0"/>
          <w:divBdr>
            <w:top w:val="none" w:sz="0" w:space="0" w:color="auto"/>
            <w:left w:val="none" w:sz="0" w:space="0" w:color="auto"/>
            <w:bottom w:val="none" w:sz="0" w:space="0" w:color="auto"/>
            <w:right w:val="none" w:sz="0" w:space="0" w:color="auto"/>
          </w:divBdr>
        </w:div>
        <w:div w:id="1724869111">
          <w:marLeft w:val="640"/>
          <w:marRight w:val="0"/>
          <w:marTop w:val="0"/>
          <w:marBottom w:val="0"/>
          <w:divBdr>
            <w:top w:val="none" w:sz="0" w:space="0" w:color="auto"/>
            <w:left w:val="none" w:sz="0" w:space="0" w:color="auto"/>
            <w:bottom w:val="none" w:sz="0" w:space="0" w:color="auto"/>
            <w:right w:val="none" w:sz="0" w:space="0" w:color="auto"/>
          </w:divBdr>
        </w:div>
        <w:div w:id="1986658912">
          <w:marLeft w:val="640"/>
          <w:marRight w:val="0"/>
          <w:marTop w:val="0"/>
          <w:marBottom w:val="0"/>
          <w:divBdr>
            <w:top w:val="none" w:sz="0" w:space="0" w:color="auto"/>
            <w:left w:val="none" w:sz="0" w:space="0" w:color="auto"/>
            <w:bottom w:val="none" w:sz="0" w:space="0" w:color="auto"/>
            <w:right w:val="none" w:sz="0" w:space="0" w:color="auto"/>
          </w:divBdr>
        </w:div>
        <w:div w:id="2011909054">
          <w:marLeft w:val="640"/>
          <w:marRight w:val="0"/>
          <w:marTop w:val="0"/>
          <w:marBottom w:val="0"/>
          <w:divBdr>
            <w:top w:val="none" w:sz="0" w:space="0" w:color="auto"/>
            <w:left w:val="none" w:sz="0" w:space="0" w:color="auto"/>
            <w:bottom w:val="none" w:sz="0" w:space="0" w:color="auto"/>
            <w:right w:val="none" w:sz="0" w:space="0" w:color="auto"/>
          </w:divBdr>
        </w:div>
        <w:div w:id="2058433478">
          <w:marLeft w:val="640"/>
          <w:marRight w:val="0"/>
          <w:marTop w:val="0"/>
          <w:marBottom w:val="0"/>
          <w:divBdr>
            <w:top w:val="none" w:sz="0" w:space="0" w:color="auto"/>
            <w:left w:val="none" w:sz="0" w:space="0" w:color="auto"/>
            <w:bottom w:val="none" w:sz="0" w:space="0" w:color="auto"/>
            <w:right w:val="none" w:sz="0" w:space="0" w:color="auto"/>
          </w:divBdr>
        </w:div>
        <w:div w:id="2083722065">
          <w:marLeft w:val="640"/>
          <w:marRight w:val="0"/>
          <w:marTop w:val="0"/>
          <w:marBottom w:val="0"/>
          <w:divBdr>
            <w:top w:val="none" w:sz="0" w:space="0" w:color="auto"/>
            <w:left w:val="none" w:sz="0" w:space="0" w:color="auto"/>
            <w:bottom w:val="none" w:sz="0" w:space="0" w:color="auto"/>
            <w:right w:val="none" w:sz="0" w:space="0" w:color="auto"/>
          </w:divBdr>
        </w:div>
      </w:divsChild>
    </w:div>
    <w:div w:id="1890334685">
      <w:bodyDiv w:val="1"/>
      <w:marLeft w:val="0"/>
      <w:marRight w:val="0"/>
      <w:marTop w:val="0"/>
      <w:marBottom w:val="0"/>
      <w:divBdr>
        <w:top w:val="none" w:sz="0" w:space="0" w:color="auto"/>
        <w:left w:val="none" w:sz="0" w:space="0" w:color="auto"/>
        <w:bottom w:val="none" w:sz="0" w:space="0" w:color="auto"/>
        <w:right w:val="none" w:sz="0" w:space="0" w:color="auto"/>
      </w:divBdr>
      <w:divsChild>
        <w:div w:id="160391064">
          <w:marLeft w:val="640"/>
          <w:marRight w:val="0"/>
          <w:marTop w:val="0"/>
          <w:marBottom w:val="0"/>
          <w:divBdr>
            <w:top w:val="none" w:sz="0" w:space="0" w:color="auto"/>
            <w:left w:val="none" w:sz="0" w:space="0" w:color="auto"/>
            <w:bottom w:val="none" w:sz="0" w:space="0" w:color="auto"/>
            <w:right w:val="none" w:sz="0" w:space="0" w:color="auto"/>
          </w:divBdr>
        </w:div>
        <w:div w:id="228421233">
          <w:marLeft w:val="640"/>
          <w:marRight w:val="0"/>
          <w:marTop w:val="0"/>
          <w:marBottom w:val="0"/>
          <w:divBdr>
            <w:top w:val="none" w:sz="0" w:space="0" w:color="auto"/>
            <w:left w:val="none" w:sz="0" w:space="0" w:color="auto"/>
            <w:bottom w:val="none" w:sz="0" w:space="0" w:color="auto"/>
            <w:right w:val="none" w:sz="0" w:space="0" w:color="auto"/>
          </w:divBdr>
        </w:div>
        <w:div w:id="282808521">
          <w:marLeft w:val="640"/>
          <w:marRight w:val="0"/>
          <w:marTop w:val="0"/>
          <w:marBottom w:val="0"/>
          <w:divBdr>
            <w:top w:val="none" w:sz="0" w:space="0" w:color="auto"/>
            <w:left w:val="none" w:sz="0" w:space="0" w:color="auto"/>
            <w:bottom w:val="none" w:sz="0" w:space="0" w:color="auto"/>
            <w:right w:val="none" w:sz="0" w:space="0" w:color="auto"/>
          </w:divBdr>
        </w:div>
        <w:div w:id="312298655">
          <w:marLeft w:val="640"/>
          <w:marRight w:val="0"/>
          <w:marTop w:val="0"/>
          <w:marBottom w:val="0"/>
          <w:divBdr>
            <w:top w:val="none" w:sz="0" w:space="0" w:color="auto"/>
            <w:left w:val="none" w:sz="0" w:space="0" w:color="auto"/>
            <w:bottom w:val="none" w:sz="0" w:space="0" w:color="auto"/>
            <w:right w:val="none" w:sz="0" w:space="0" w:color="auto"/>
          </w:divBdr>
        </w:div>
        <w:div w:id="660086596">
          <w:marLeft w:val="640"/>
          <w:marRight w:val="0"/>
          <w:marTop w:val="0"/>
          <w:marBottom w:val="0"/>
          <w:divBdr>
            <w:top w:val="none" w:sz="0" w:space="0" w:color="auto"/>
            <w:left w:val="none" w:sz="0" w:space="0" w:color="auto"/>
            <w:bottom w:val="none" w:sz="0" w:space="0" w:color="auto"/>
            <w:right w:val="none" w:sz="0" w:space="0" w:color="auto"/>
          </w:divBdr>
        </w:div>
        <w:div w:id="706369264">
          <w:marLeft w:val="640"/>
          <w:marRight w:val="0"/>
          <w:marTop w:val="0"/>
          <w:marBottom w:val="0"/>
          <w:divBdr>
            <w:top w:val="none" w:sz="0" w:space="0" w:color="auto"/>
            <w:left w:val="none" w:sz="0" w:space="0" w:color="auto"/>
            <w:bottom w:val="none" w:sz="0" w:space="0" w:color="auto"/>
            <w:right w:val="none" w:sz="0" w:space="0" w:color="auto"/>
          </w:divBdr>
        </w:div>
        <w:div w:id="776020483">
          <w:marLeft w:val="640"/>
          <w:marRight w:val="0"/>
          <w:marTop w:val="0"/>
          <w:marBottom w:val="0"/>
          <w:divBdr>
            <w:top w:val="none" w:sz="0" w:space="0" w:color="auto"/>
            <w:left w:val="none" w:sz="0" w:space="0" w:color="auto"/>
            <w:bottom w:val="none" w:sz="0" w:space="0" w:color="auto"/>
            <w:right w:val="none" w:sz="0" w:space="0" w:color="auto"/>
          </w:divBdr>
        </w:div>
        <w:div w:id="825363737">
          <w:marLeft w:val="640"/>
          <w:marRight w:val="0"/>
          <w:marTop w:val="0"/>
          <w:marBottom w:val="0"/>
          <w:divBdr>
            <w:top w:val="none" w:sz="0" w:space="0" w:color="auto"/>
            <w:left w:val="none" w:sz="0" w:space="0" w:color="auto"/>
            <w:bottom w:val="none" w:sz="0" w:space="0" w:color="auto"/>
            <w:right w:val="none" w:sz="0" w:space="0" w:color="auto"/>
          </w:divBdr>
        </w:div>
        <w:div w:id="1003511504">
          <w:marLeft w:val="640"/>
          <w:marRight w:val="0"/>
          <w:marTop w:val="0"/>
          <w:marBottom w:val="0"/>
          <w:divBdr>
            <w:top w:val="none" w:sz="0" w:space="0" w:color="auto"/>
            <w:left w:val="none" w:sz="0" w:space="0" w:color="auto"/>
            <w:bottom w:val="none" w:sz="0" w:space="0" w:color="auto"/>
            <w:right w:val="none" w:sz="0" w:space="0" w:color="auto"/>
          </w:divBdr>
        </w:div>
        <w:div w:id="1228102738">
          <w:marLeft w:val="640"/>
          <w:marRight w:val="0"/>
          <w:marTop w:val="0"/>
          <w:marBottom w:val="0"/>
          <w:divBdr>
            <w:top w:val="none" w:sz="0" w:space="0" w:color="auto"/>
            <w:left w:val="none" w:sz="0" w:space="0" w:color="auto"/>
            <w:bottom w:val="none" w:sz="0" w:space="0" w:color="auto"/>
            <w:right w:val="none" w:sz="0" w:space="0" w:color="auto"/>
          </w:divBdr>
        </w:div>
        <w:div w:id="1381247635">
          <w:marLeft w:val="640"/>
          <w:marRight w:val="0"/>
          <w:marTop w:val="0"/>
          <w:marBottom w:val="0"/>
          <w:divBdr>
            <w:top w:val="none" w:sz="0" w:space="0" w:color="auto"/>
            <w:left w:val="none" w:sz="0" w:space="0" w:color="auto"/>
            <w:bottom w:val="none" w:sz="0" w:space="0" w:color="auto"/>
            <w:right w:val="none" w:sz="0" w:space="0" w:color="auto"/>
          </w:divBdr>
        </w:div>
        <w:div w:id="1419520543">
          <w:marLeft w:val="640"/>
          <w:marRight w:val="0"/>
          <w:marTop w:val="0"/>
          <w:marBottom w:val="0"/>
          <w:divBdr>
            <w:top w:val="none" w:sz="0" w:space="0" w:color="auto"/>
            <w:left w:val="none" w:sz="0" w:space="0" w:color="auto"/>
            <w:bottom w:val="none" w:sz="0" w:space="0" w:color="auto"/>
            <w:right w:val="none" w:sz="0" w:space="0" w:color="auto"/>
          </w:divBdr>
        </w:div>
        <w:div w:id="1579167093">
          <w:marLeft w:val="640"/>
          <w:marRight w:val="0"/>
          <w:marTop w:val="0"/>
          <w:marBottom w:val="0"/>
          <w:divBdr>
            <w:top w:val="none" w:sz="0" w:space="0" w:color="auto"/>
            <w:left w:val="none" w:sz="0" w:space="0" w:color="auto"/>
            <w:bottom w:val="none" w:sz="0" w:space="0" w:color="auto"/>
            <w:right w:val="none" w:sz="0" w:space="0" w:color="auto"/>
          </w:divBdr>
        </w:div>
        <w:div w:id="1594629919">
          <w:marLeft w:val="640"/>
          <w:marRight w:val="0"/>
          <w:marTop w:val="0"/>
          <w:marBottom w:val="0"/>
          <w:divBdr>
            <w:top w:val="none" w:sz="0" w:space="0" w:color="auto"/>
            <w:left w:val="none" w:sz="0" w:space="0" w:color="auto"/>
            <w:bottom w:val="none" w:sz="0" w:space="0" w:color="auto"/>
            <w:right w:val="none" w:sz="0" w:space="0" w:color="auto"/>
          </w:divBdr>
        </w:div>
        <w:div w:id="1655255039">
          <w:marLeft w:val="640"/>
          <w:marRight w:val="0"/>
          <w:marTop w:val="0"/>
          <w:marBottom w:val="0"/>
          <w:divBdr>
            <w:top w:val="none" w:sz="0" w:space="0" w:color="auto"/>
            <w:left w:val="none" w:sz="0" w:space="0" w:color="auto"/>
            <w:bottom w:val="none" w:sz="0" w:space="0" w:color="auto"/>
            <w:right w:val="none" w:sz="0" w:space="0" w:color="auto"/>
          </w:divBdr>
        </w:div>
        <w:div w:id="1761754595">
          <w:marLeft w:val="640"/>
          <w:marRight w:val="0"/>
          <w:marTop w:val="0"/>
          <w:marBottom w:val="0"/>
          <w:divBdr>
            <w:top w:val="none" w:sz="0" w:space="0" w:color="auto"/>
            <w:left w:val="none" w:sz="0" w:space="0" w:color="auto"/>
            <w:bottom w:val="none" w:sz="0" w:space="0" w:color="auto"/>
            <w:right w:val="none" w:sz="0" w:space="0" w:color="auto"/>
          </w:divBdr>
        </w:div>
        <w:div w:id="1830637797">
          <w:marLeft w:val="640"/>
          <w:marRight w:val="0"/>
          <w:marTop w:val="0"/>
          <w:marBottom w:val="0"/>
          <w:divBdr>
            <w:top w:val="none" w:sz="0" w:space="0" w:color="auto"/>
            <w:left w:val="none" w:sz="0" w:space="0" w:color="auto"/>
            <w:bottom w:val="none" w:sz="0" w:space="0" w:color="auto"/>
            <w:right w:val="none" w:sz="0" w:space="0" w:color="auto"/>
          </w:divBdr>
        </w:div>
        <w:div w:id="1895581422">
          <w:marLeft w:val="640"/>
          <w:marRight w:val="0"/>
          <w:marTop w:val="0"/>
          <w:marBottom w:val="0"/>
          <w:divBdr>
            <w:top w:val="none" w:sz="0" w:space="0" w:color="auto"/>
            <w:left w:val="none" w:sz="0" w:space="0" w:color="auto"/>
            <w:bottom w:val="none" w:sz="0" w:space="0" w:color="auto"/>
            <w:right w:val="none" w:sz="0" w:space="0" w:color="auto"/>
          </w:divBdr>
        </w:div>
        <w:div w:id="1908876145">
          <w:marLeft w:val="640"/>
          <w:marRight w:val="0"/>
          <w:marTop w:val="0"/>
          <w:marBottom w:val="0"/>
          <w:divBdr>
            <w:top w:val="none" w:sz="0" w:space="0" w:color="auto"/>
            <w:left w:val="none" w:sz="0" w:space="0" w:color="auto"/>
            <w:bottom w:val="none" w:sz="0" w:space="0" w:color="auto"/>
            <w:right w:val="none" w:sz="0" w:space="0" w:color="auto"/>
          </w:divBdr>
        </w:div>
        <w:div w:id="1920939594">
          <w:marLeft w:val="640"/>
          <w:marRight w:val="0"/>
          <w:marTop w:val="0"/>
          <w:marBottom w:val="0"/>
          <w:divBdr>
            <w:top w:val="none" w:sz="0" w:space="0" w:color="auto"/>
            <w:left w:val="none" w:sz="0" w:space="0" w:color="auto"/>
            <w:bottom w:val="none" w:sz="0" w:space="0" w:color="auto"/>
            <w:right w:val="none" w:sz="0" w:space="0" w:color="auto"/>
          </w:divBdr>
        </w:div>
        <w:div w:id="1924215232">
          <w:marLeft w:val="640"/>
          <w:marRight w:val="0"/>
          <w:marTop w:val="0"/>
          <w:marBottom w:val="0"/>
          <w:divBdr>
            <w:top w:val="none" w:sz="0" w:space="0" w:color="auto"/>
            <w:left w:val="none" w:sz="0" w:space="0" w:color="auto"/>
            <w:bottom w:val="none" w:sz="0" w:space="0" w:color="auto"/>
            <w:right w:val="none" w:sz="0" w:space="0" w:color="auto"/>
          </w:divBdr>
        </w:div>
        <w:div w:id="1992900890">
          <w:marLeft w:val="640"/>
          <w:marRight w:val="0"/>
          <w:marTop w:val="0"/>
          <w:marBottom w:val="0"/>
          <w:divBdr>
            <w:top w:val="none" w:sz="0" w:space="0" w:color="auto"/>
            <w:left w:val="none" w:sz="0" w:space="0" w:color="auto"/>
            <w:bottom w:val="none" w:sz="0" w:space="0" w:color="auto"/>
            <w:right w:val="none" w:sz="0" w:space="0" w:color="auto"/>
          </w:divBdr>
        </w:div>
        <w:div w:id="2068607205">
          <w:marLeft w:val="640"/>
          <w:marRight w:val="0"/>
          <w:marTop w:val="0"/>
          <w:marBottom w:val="0"/>
          <w:divBdr>
            <w:top w:val="none" w:sz="0" w:space="0" w:color="auto"/>
            <w:left w:val="none" w:sz="0" w:space="0" w:color="auto"/>
            <w:bottom w:val="none" w:sz="0" w:space="0" w:color="auto"/>
            <w:right w:val="none" w:sz="0" w:space="0" w:color="auto"/>
          </w:divBdr>
        </w:div>
      </w:divsChild>
    </w:div>
    <w:div w:id="1891186823">
      <w:bodyDiv w:val="1"/>
      <w:marLeft w:val="0"/>
      <w:marRight w:val="0"/>
      <w:marTop w:val="0"/>
      <w:marBottom w:val="0"/>
      <w:divBdr>
        <w:top w:val="none" w:sz="0" w:space="0" w:color="auto"/>
        <w:left w:val="none" w:sz="0" w:space="0" w:color="auto"/>
        <w:bottom w:val="none" w:sz="0" w:space="0" w:color="auto"/>
        <w:right w:val="none" w:sz="0" w:space="0" w:color="auto"/>
      </w:divBdr>
      <w:divsChild>
        <w:div w:id="590547">
          <w:marLeft w:val="640"/>
          <w:marRight w:val="0"/>
          <w:marTop w:val="0"/>
          <w:marBottom w:val="0"/>
          <w:divBdr>
            <w:top w:val="none" w:sz="0" w:space="0" w:color="auto"/>
            <w:left w:val="none" w:sz="0" w:space="0" w:color="auto"/>
            <w:bottom w:val="none" w:sz="0" w:space="0" w:color="auto"/>
            <w:right w:val="none" w:sz="0" w:space="0" w:color="auto"/>
          </w:divBdr>
        </w:div>
        <w:div w:id="163016987">
          <w:marLeft w:val="640"/>
          <w:marRight w:val="0"/>
          <w:marTop w:val="0"/>
          <w:marBottom w:val="0"/>
          <w:divBdr>
            <w:top w:val="none" w:sz="0" w:space="0" w:color="auto"/>
            <w:left w:val="none" w:sz="0" w:space="0" w:color="auto"/>
            <w:bottom w:val="none" w:sz="0" w:space="0" w:color="auto"/>
            <w:right w:val="none" w:sz="0" w:space="0" w:color="auto"/>
          </w:divBdr>
        </w:div>
        <w:div w:id="455685538">
          <w:marLeft w:val="640"/>
          <w:marRight w:val="0"/>
          <w:marTop w:val="0"/>
          <w:marBottom w:val="0"/>
          <w:divBdr>
            <w:top w:val="none" w:sz="0" w:space="0" w:color="auto"/>
            <w:left w:val="none" w:sz="0" w:space="0" w:color="auto"/>
            <w:bottom w:val="none" w:sz="0" w:space="0" w:color="auto"/>
            <w:right w:val="none" w:sz="0" w:space="0" w:color="auto"/>
          </w:divBdr>
        </w:div>
        <w:div w:id="465124678">
          <w:marLeft w:val="640"/>
          <w:marRight w:val="0"/>
          <w:marTop w:val="0"/>
          <w:marBottom w:val="0"/>
          <w:divBdr>
            <w:top w:val="none" w:sz="0" w:space="0" w:color="auto"/>
            <w:left w:val="none" w:sz="0" w:space="0" w:color="auto"/>
            <w:bottom w:val="none" w:sz="0" w:space="0" w:color="auto"/>
            <w:right w:val="none" w:sz="0" w:space="0" w:color="auto"/>
          </w:divBdr>
        </w:div>
        <w:div w:id="491801395">
          <w:marLeft w:val="640"/>
          <w:marRight w:val="0"/>
          <w:marTop w:val="0"/>
          <w:marBottom w:val="0"/>
          <w:divBdr>
            <w:top w:val="none" w:sz="0" w:space="0" w:color="auto"/>
            <w:left w:val="none" w:sz="0" w:space="0" w:color="auto"/>
            <w:bottom w:val="none" w:sz="0" w:space="0" w:color="auto"/>
            <w:right w:val="none" w:sz="0" w:space="0" w:color="auto"/>
          </w:divBdr>
        </w:div>
        <w:div w:id="590747240">
          <w:marLeft w:val="640"/>
          <w:marRight w:val="0"/>
          <w:marTop w:val="0"/>
          <w:marBottom w:val="0"/>
          <w:divBdr>
            <w:top w:val="none" w:sz="0" w:space="0" w:color="auto"/>
            <w:left w:val="none" w:sz="0" w:space="0" w:color="auto"/>
            <w:bottom w:val="none" w:sz="0" w:space="0" w:color="auto"/>
            <w:right w:val="none" w:sz="0" w:space="0" w:color="auto"/>
          </w:divBdr>
        </w:div>
        <w:div w:id="722600590">
          <w:marLeft w:val="640"/>
          <w:marRight w:val="0"/>
          <w:marTop w:val="0"/>
          <w:marBottom w:val="0"/>
          <w:divBdr>
            <w:top w:val="none" w:sz="0" w:space="0" w:color="auto"/>
            <w:left w:val="none" w:sz="0" w:space="0" w:color="auto"/>
            <w:bottom w:val="none" w:sz="0" w:space="0" w:color="auto"/>
            <w:right w:val="none" w:sz="0" w:space="0" w:color="auto"/>
          </w:divBdr>
        </w:div>
        <w:div w:id="763260968">
          <w:marLeft w:val="640"/>
          <w:marRight w:val="0"/>
          <w:marTop w:val="0"/>
          <w:marBottom w:val="0"/>
          <w:divBdr>
            <w:top w:val="none" w:sz="0" w:space="0" w:color="auto"/>
            <w:left w:val="none" w:sz="0" w:space="0" w:color="auto"/>
            <w:bottom w:val="none" w:sz="0" w:space="0" w:color="auto"/>
            <w:right w:val="none" w:sz="0" w:space="0" w:color="auto"/>
          </w:divBdr>
        </w:div>
        <w:div w:id="815607106">
          <w:marLeft w:val="640"/>
          <w:marRight w:val="0"/>
          <w:marTop w:val="0"/>
          <w:marBottom w:val="0"/>
          <w:divBdr>
            <w:top w:val="none" w:sz="0" w:space="0" w:color="auto"/>
            <w:left w:val="none" w:sz="0" w:space="0" w:color="auto"/>
            <w:bottom w:val="none" w:sz="0" w:space="0" w:color="auto"/>
            <w:right w:val="none" w:sz="0" w:space="0" w:color="auto"/>
          </w:divBdr>
        </w:div>
        <w:div w:id="843399717">
          <w:marLeft w:val="640"/>
          <w:marRight w:val="0"/>
          <w:marTop w:val="0"/>
          <w:marBottom w:val="0"/>
          <w:divBdr>
            <w:top w:val="none" w:sz="0" w:space="0" w:color="auto"/>
            <w:left w:val="none" w:sz="0" w:space="0" w:color="auto"/>
            <w:bottom w:val="none" w:sz="0" w:space="0" w:color="auto"/>
            <w:right w:val="none" w:sz="0" w:space="0" w:color="auto"/>
          </w:divBdr>
        </w:div>
        <w:div w:id="864559554">
          <w:marLeft w:val="640"/>
          <w:marRight w:val="0"/>
          <w:marTop w:val="0"/>
          <w:marBottom w:val="0"/>
          <w:divBdr>
            <w:top w:val="none" w:sz="0" w:space="0" w:color="auto"/>
            <w:left w:val="none" w:sz="0" w:space="0" w:color="auto"/>
            <w:bottom w:val="none" w:sz="0" w:space="0" w:color="auto"/>
            <w:right w:val="none" w:sz="0" w:space="0" w:color="auto"/>
          </w:divBdr>
        </w:div>
        <w:div w:id="988051662">
          <w:marLeft w:val="640"/>
          <w:marRight w:val="0"/>
          <w:marTop w:val="0"/>
          <w:marBottom w:val="0"/>
          <w:divBdr>
            <w:top w:val="none" w:sz="0" w:space="0" w:color="auto"/>
            <w:left w:val="none" w:sz="0" w:space="0" w:color="auto"/>
            <w:bottom w:val="none" w:sz="0" w:space="0" w:color="auto"/>
            <w:right w:val="none" w:sz="0" w:space="0" w:color="auto"/>
          </w:divBdr>
        </w:div>
        <w:div w:id="1085613957">
          <w:marLeft w:val="640"/>
          <w:marRight w:val="0"/>
          <w:marTop w:val="0"/>
          <w:marBottom w:val="0"/>
          <w:divBdr>
            <w:top w:val="none" w:sz="0" w:space="0" w:color="auto"/>
            <w:left w:val="none" w:sz="0" w:space="0" w:color="auto"/>
            <w:bottom w:val="none" w:sz="0" w:space="0" w:color="auto"/>
            <w:right w:val="none" w:sz="0" w:space="0" w:color="auto"/>
          </w:divBdr>
        </w:div>
        <w:div w:id="1135485429">
          <w:marLeft w:val="640"/>
          <w:marRight w:val="0"/>
          <w:marTop w:val="0"/>
          <w:marBottom w:val="0"/>
          <w:divBdr>
            <w:top w:val="none" w:sz="0" w:space="0" w:color="auto"/>
            <w:left w:val="none" w:sz="0" w:space="0" w:color="auto"/>
            <w:bottom w:val="none" w:sz="0" w:space="0" w:color="auto"/>
            <w:right w:val="none" w:sz="0" w:space="0" w:color="auto"/>
          </w:divBdr>
        </w:div>
        <w:div w:id="1244028917">
          <w:marLeft w:val="640"/>
          <w:marRight w:val="0"/>
          <w:marTop w:val="0"/>
          <w:marBottom w:val="0"/>
          <w:divBdr>
            <w:top w:val="none" w:sz="0" w:space="0" w:color="auto"/>
            <w:left w:val="none" w:sz="0" w:space="0" w:color="auto"/>
            <w:bottom w:val="none" w:sz="0" w:space="0" w:color="auto"/>
            <w:right w:val="none" w:sz="0" w:space="0" w:color="auto"/>
          </w:divBdr>
        </w:div>
        <w:div w:id="1344627668">
          <w:marLeft w:val="640"/>
          <w:marRight w:val="0"/>
          <w:marTop w:val="0"/>
          <w:marBottom w:val="0"/>
          <w:divBdr>
            <w:top w:val="none" w:sz="0" w:space="0" w:color="auto"/>
            <w:left w:val="none" w:sz="0" w:space="0" w:color="auto"/>
            <w:bottom w:val="none" w:sz="0" w:space="0" w:color="auto"/>
            <w:right w:val="none" w:sz="0" w:space="0" w:color="auto"/>
          </w:divBdr>
        </w:div>
        <w:div w:id="1344674221">
          <w:marLeft w:val="640"/>
          <w:marRight w:val="0"/>
          <w:marTop w:val="0"/>
          <w:marBottom w:val="0"/>
          <w:divBdr>
            <w:top w:val="none" w:sz="0" w:space="0" w:color="auto"/>
            <w:left w:val="none" w:sz="0" w:space="0" w:color="auto"/>
            <w:bottom w:val="none" w:sz="0" w:space="0" w:color="auto"/>
            <w:right w:val="none" w:sz="0" w:space="0" w:color="auto"/>
          </w:divBdr>
        </w:div>
        <w:div w:id="1359237596">
          <w:marLeft w:val="640"/>
          <w:marRight w:val="0"/>
          <w:marTop w:val="0"/>
          <w:marBottom w:val="0"/>
          <w:divBdr>
            <w:top w:val="none" w:sz="0" w:space="0" w:color="auto"/>
            <w:left w:val="none" w:sz="0" w:space="0" w:color="auto"/>
            <w:bottom w:val="none" w:sz="0" w:space="0" w:color="auto"/>
            <w:right w:val="none" w:sz="0" w:space="0" w:color="auto"/>
          </w:divBdr>
        </w:div>
        <w:div w:id="1386030134">
          <w:marLeft w:val="640"/>
          <w:marRight w:val="0"/>
          <w:marTop w:val="0"/>
          <w:marBottom w:val="0"/>
          <w:divBdr>
            <w:top w:val="none" w:sz="0" w:space="0" w:color="auto"/>
            <w:left w:val="none" w:sz="0" w:space="0" w:color="auto"/>
            <w:bottom w:val="none" w:sz="0" w:space="0" w:color="auto"/>
            <w:right w:val="none" w:sz="0" w:space="0" w:color="auto"/>
          </w:divBdr>
        </w:div>
        <w:div w:id="1409769150">
          <w:marLeft w:val="640"/>
          <w:marRight w:val="0"/>
          <w:marTop w:val="0"/>
          <w:marBottom w:val="0"/>
          <w:divBdr>
            <w:top w:val="none" w:sz="0" w:space="0" w:color="auto"/>
            <w:left w:val="none" w:sz="0" w:space="0" w:color="auto"/>
            <w:bottom w:val="none" w:sz="0" w:space="0" w:color="auto"/>
            <w:right w:val="none" w:sz="0" w:space="0" w:color="auto"/>
          </w:divBdr>
        </w:div>
        <w:div w:id="1452018136">
          <w:marLeft w:val="640"/>
          <w:marRight w:val="0"/>
          <w:marTop w:val="0"/>
          <w:marBottom w:val="0"/>
          <w:divBdr>
            <w:top w:val="none" w:sz="0" w:space="0" w:color="auto"/>
            <w:left w:val="none" w:sz="0" w:space="0" w:color="auto"/>
            <w:bottom w:val="none" w:sz="0" w:space="0" w:color="auto"/>
            <w:right w:val="none" w:sz="0" w:space="0" w:color="auto"/>
          </w:divBdr>
        </w:div>
        <w:div w:id="1505438521">
          <w:marLeft w:val="640"/>
          <w:marRight w:val="0"/>
          <w:marTop w:val="0"/>
          <w:marBottom w:val="0"/>
          <w:divBdr>
            <w:top w:val="none" w:sz="0" w:space="0" w:color="auto"/>
            <w:left w:val="none" w:sz="0" w:space="0" w:color="auto"/>
            <w:bottom w:val="none" w:sz="0" w:space="0" w:color="auto"/>
            <w:right w:val="none" w:sz="0" w:space="0" w:color="auto"/>
          </w:divBdr>
        </w:div>
        <w:div w:id="1848590688">
          <w:marLeft w:val="640"/>
          <w:marRight w:val="0"/>
          <w:marTop w:val="0"/>
          <w:marBottom w:val="0"/>
          <w:divBdr>
            <w:top w:val="none" w:sz="0" w:space="0" w:color="auto"/>
            <w:left w:val="none" w:sz="0" w:space="0" w:color="auto"/>
            <w:bottom w:val="none" w:sz="0" w:space="0" w:color="auto"/>
            <w:right w:val="none" w:sz="0" w:space="0" w:color="auto"/>
          </w:divBdr>
        </w:div>
      </w:divsChild>
    </w:div>
    <w:div w:id="1897888211">
      <w:bodyDiv w:val="1"/>
      <w:marLeft w:val="0"/>
      <w:marRight w:val="0"/>
      <w:marTop w:val="0"/>
      <w:marBottom w:val="0"/>
      <w:divBdr>
        <w:top w:val="none" w:sz="0" w:space="0" w:color="auto"/>
        <w:left w:val="none" w:sz="0" w:space="0" w:color="auto"/>
        <w:bottom w:val="none" w:sz="0" w:space="0" w:color="auto"/>
        <w:right w:val="none" w:sz="0" w:space="0" w:color="auto"/>
      </w:divBdr>
      <w:divsChild>
        <w:div w:id="4982762">
          <w:marLeft w:val="640"/>
          <w:marRight w:val="0"/>
          <w:marTop w:val="0"/>
          <w:marBottom w:val="0"/>
          <w:divBdr>
            <w:top w:val="none" w:sz="0" w:space="0" w:color="auto"/>
            <w:left w:val="none" w:sz="0" w:space="0" w:color="auto"/>
            <w:bottom w:val="none" w:sz="0" w:space="0" w:color="auto"/>
            <w:right w:val="none" w:sz="0" w:space="0" w:color="auto"/>
          </w:divBdr>
        </w:div>
        <w:div w:id="80298662">
          <w:marLeft w:val="640"/>
          <w:marRight w:val="0"/>
          <w:marTop w:val="0"/>
          <w:marBottom w:val="0"/>
          <w:divBdr>
            <w:top w:val="none" w:sz="0" w:space="0" w:color="auto"/>
            <w:left w:val="none" w:sz="0" w:space="0" w:color="auto"/>
            <w:bottom w:val="none" w:sz="0" w:space="0" w:color="auto"/>
            <w:right w:val="none" w:sz="0" w:space="0" w:color="auto"/>
          </w:divBdr>
        </w:div>
        <w:div w:id="139612248">
          <w:marLeft w:val="640"/>
          <w:marRight w:val="0"/>
          <w:marTop w:val="0"/>
          <w:marBottom w:val="0"/>
          <w:divBdr>
            <w:top w:val="none" w:sz="0" w:space="0" w:color="auto"/>
            <w:left w:val="none" w:sz="0" w:space="0" w:color="auto"/>
            <w:bottom w:val="none" w:sz="0" w:space="0" w:color="auto"/>
            <w:right w:val="none" w:sz="0" w:space="0" w:color="auto"/>
          </w:divBdr>
        </w:div>
        <w:div w:id="314339525">
          <w:marLeft w:val="640"/>
          <w:marRight w:val="0"/>
          <w:marTop w:val="0"/>
          <w:marBottom w:val="0"/>
          <w:divBdr>
            <w:top w:val="none" w:sz="0" w:space="0" w:color="auto"/>
            <w:left w:val="none" w:sz="0" w:space="0" w:color="auto"/>
            <w:bottom w:val="none" w:sz="0" w:space="0" w:color="auto"/>
            <w:right w:val="none" w:sz="0" w:space="0" w:color="auto"/>
          </w:divBdr>
        </w:div>
        <w:div w:id="485825655">
          <w:marLeft w:val="640"/>
          <w:marRight w:val="0"/>
          <w:marTop w:val="0"/>
          <w:marBottom w:val="0"/>
          <w:divBdr>
            <w:top w:val="none" w:sz="0" w:space="0" w:color="auto"/>
            <w:left w:val="none" w:sz="0" w:space="0" w:color="auto"/>
            <w:bottom w:val="none" w:sz="0" w:space="0" w:color="auto"/>
            <w:right w:val="none" w:sz="0" w:space="0" w:color="auto"/>
          </w:divBdr>
        </w:div>
        <w:div w:id="587881878">
          <w:marLeft w:val="640"/>
          <w:marRight w:val="0"/>
          <w:marTop w:val="0"/>
          <w:marBottom w:val="0"/>
          <w:divBdr>
            <w:top w:val="none" w:sz="0" w:space="0" w:color="auto"/>
            <w:left w:val="none" w:sz="0" w:space="0" w:color="auto"/>
            <w:bottom w:val="none" w:sz="0" w:space="0" w:color="auto"/>
            <w:right w:val="none" w:sz="0" w:space="0" w:color="auto"/>
          </w:divBdr>
        </w:div>
        <w:div w:id="644044345">
          <w:marLeft w:val="640"/>
          <w:marRight w:val="0"/>
          <w:marTop w:val="0"/>
          <w:marBottom w:val="0"/>
          <w:divBdr>
            <w:top w:val="none" w:sz="0" w:space="0" w:color="auto"/>
            <w:left w:val="none" w:sz="0" w:space="0" w:color="auto"/>
            <w:bottom w:val="none" w:sz="0" w:space="0" w:color="auto"/>
            <w:right w:val="none" w:sz="0" w:space="0" w:color="auto"/>
          </w:divBdr>
        </w:div>
        <w:div w:id="700210915">
          <w:marLeft w:val="640"/>
          <w:marRight w:val="0"/>
          <w:marTop w:val="0"/>
          <w:marBottom w:val="0"/>
          <w:divBdr>
            <w:top w:val="none" w:sz="0" w:space="0" w:color="auto"/>
            <w:left w:val="none" w:sz="0" w:space="0" w:color="auto"/>
            <w:bottom w:val="none" w:sz="0" w:space="0" w:color="auto"/>
            <w:right w:val="none" w:sz="0" w:space="0" w:color="auto"/>
          </w:divBdr>
        </w:div>
        <w:div w:id="738674665">
          <w:marLeft w:val="640"/>
          <w:marRight w:val="0"/>
          <w:marTop w:val="0"/>
          <w:marBottom w:val="0"/>
          <w:divBdr>
            <w:top w:val="none" w:sz="0" w:space="0" w:color="auto"/>
            <w:left w:val="none" w:sz="0" w:space="0" w:color="auto"/>
            <w:bottom w:val="none" w:sz="0" w:space="0" w:color="auto"/>
            <w:right w:val="none" w:sz="0" w:space="0" w:color="auto"/>
          </w:divBdr>
        </w:div>
        <w:div w:id="1058671861">
          <w:marLeft w:val="640"/>
          <w:marRight w:val="0"/>
          <w:marTop w:val="0"/>
          <w:marBottom w:val="0"/>
          <w:divBdr>
            <w:top w:val="none" w:sz="0" w:space="0" w:color="auto"/>
            <w:left w:val="none" w:sz="0" w:space="0" w:color="auto"/>
            <w:bottom w:val="none" w:sz="0" w:space="0" w:color="auto"/>
            <w:right w:val="none" w:sz="0" w:space="0" w:color="auto"/>
          </w:divBdr>
        </w:div>
        <w:div w:id="1257250177">
          <w:marLeft w:val="640"/>
          <w:marRight w:val="0"/>
          <w:marTop w:val="0"/>
          <w:marBottom w:val="0"/>
          <w:divBdr>
            <w:top w:val="none" w:sz="0" w:space="0" w:color="auto"/>
            <w:left w:val="none" w:sz="0" w:space="0" w:color="auto"/>
            <w:bottom w:val="none" w:sz="0" w:space="0" w:color="auto"/>
            <w:right w:val="none" w:sz="0" w:space="0" w:color="auto"/>
          </w:divBdr>
        </w:div>
        <w:div w:id="1300770785">
          <w:marLeft w:val="640"/>
          <w:marRight w:val="0"/>
          <w:marTop w:val="0"/>
          <w:marBottom w:val="0"/>
          <w:divBdr>
            <w:top w:val="none" w:sz="0" w:space="0" w:color="auto"/>
            <w:left w:val="none" w:sz="0" w:space="0" w:color="auto"/>
            <w:bottom w:val="none" w:sz="0" w:space="0" w:color="auto"/>
            <w:right w:val="none" w:sz="0" w:space="0" w:color="auto"/>
          </w:divBdr>
        </w:div>
        <w:div w:id="1338075957">
          <w:marLeft w:val="640"/>
          <w:marRight w:val="0"/>
          <w:marTop w:val="0"/>
          <w:marBottom w:val="0"/>
          <w:divBdr>
            <w:top w:val="none" w:sz="0" w:space="0" w:color="auto"/>
            <w:left w:val="none" w:sz="0" w:space="0" w:color="auto"/>
            <w:bottom w:val="none" w:sz="0" w:space="0" w:color="auto"/>
            <w:right w:val="none" w:sz="0" w:space="0" w:color="auto"/>
          </w:divBdr>
        </w:div>
        <w:div w:id="1364792884">
          <w:marLeft w:val="640"/>
          <w:marRight w:val="0"/>
          <w:marTop w:val="0"/>
          <w:marBottom w:val="0"/>
          <w:divBdr>
            <w:top w:val="none" w:sz="0" w:space="0" w:color="auto"/>
            <w:left w:val="none" w:sz="0" w:space="0" w:color="auto"/>
            <w:bottom w:val="none" w:sz="0" w:space="0" w:color="auto"/>
            <w:right w:val="none" w:sz="0" w:space="0" w:color="auto"/>
          </w:divBdr>
        </w:div>
        <w:div w:id="1377971458">
          <w:marLeft w:val="640"/>
          <w:marRight w:val="0"/>
          <w:marTop w:val="0"/>
          <w:marBottom w:val="0"/>
          <w:divBdr>
            <w:top w:val="none" w:sz="0" w:space="0" w:color="auto"/>
            <w:left w:val="none" w:sz="0" w:space="0" w:color="auto"/>
            <w:bottom w:val="none" w:sz="0" w:space="0" w:color="auto"/>
            <w:right w:val="none" w:sz="0" w:space="0" w:color="auto"/>
          </w:divBdr>
        </w:div>
        <w:div w:id="1398481347">
          <w:marLeft w:val="640"/>
          <w:marRight w:val="0"/>
          <w:marTop w:val="0"/>
          <w:marBottom w:val="0"/>
          <w:divBdr>
            <w:top w:val="none" w:sz="0" w:space="0" w:color="auto"/>
            <w:left w:val="none" w:sz="0" w:space="0" w:color="auto"/>
            <w:bottom w:val="none" w:sz="0" w:space="0" w:color="auto"/>
            <w:right w:val="none" w:sz="0" w:space="0" w:color="auto"/>
          </w:divBdr>
        </w:div>
        <w:div w:id="1425296755">
          <w:marLeft w:val="640"/>
          <w:marRight w:val="0"/>
          <w:marTop w:val="0"/>
          <w:marBottom w:val="0"/>
          <w:divBdr>
            <w:top w:val="none" w:sz="0" w:space="0" w:color="auto"/>
            <w:left w:val="none" w:sz="0" w:space="0" w:color="auto"/>
            <w:bottom w:val="none" w:sz="0" w:space="0" w:color="auto"/>
            <w:right w:val="none" w:sz="0" w:space="0" w:color="auto"/>
          </w:divBdr>
        </w:div>
        <w:div w:id="1492986557">
          <w:marLeft w:val="640"/>
          <w:marRight w:val="0"/>
          <w:marTop w:val="0"/>
          <w:marBottom w:val="0"/>
          <w:divBdr>
            <w:top w:val="none" w:sz="0" w:space="0" w:color="auto"/>
            <w:left w:val="none" w:sz="0" w:space="0" w:color="auto"/>
            <w:bottom w:val="none" w:sz="0" w:space="0" w:color="auto"/>
            <w:right w:val="none" w:sz="0" w:space="0" w:color="auto"/>
          </w:divBdr>
        </w:div>
        <w:div w:id="1560045450">
          <w:marLeft w:val="640"/>
          <w:marRight w:val="0"/>
          <w:marTop w:val="0"/>
          <w:marBottom w:val="0"/>
          <w:divBdr>
            <w:top w:val="none" w:sz="0" w:space="0" w:color="auto"/>
            <w:left w:val="none" w:sz="0" w:space="0" w:color="auto"/>
            <w:bottom w:val="none" w:sz="0" w:space="0" w:color="auto"/>
            <w:right w:val="none" w:sz="0" w:space="0" w:color="auto"/>
          </w:divBdr>
        </w:div>
        <w:div w:id="1600219176">
          <w:marLeft w:val="640"/>
          <w:marRight w:val="0"/>
          <w:marTop w:val="0"/>
          <w:marBottom w:val="0"/>
          <w:divBdr>
            <w:top w:val="none" w:sz="0" w:space="0" w:color="auto"/>
            <w:left w:val="none" w:sz="0" w:space="0" w:color="auto"/>
            <w:bottom w:val="none" w:sz="0" w:space="0" w:color="auto"/>
            <w:right w:val="none" w:sz="0" w:space="0" w:color="auto"/>
          </w:divBdr>
        </w:div>
        <w:div w:id="1654019050">
          <w:marLeft w:val="640"/>
          <w:marRight w:val="0"/>
          <w:marTop w:val="0"/>
          <w:marBottom w:val="0"/>
          <w:divBdr>
            <w:top w:val="none" w:sz="0" w:space="0" w:color="auto"/>
            <w:left w:val="none" w:sz="0" w:space="0" w:color="auto"/>
            <w:bottom w:val="none" w:sz="0" w:space="0" w:color="auto"/>
            <w:right w:val="none" w:sz="0" w:space="0" w:color="auto"/>
          </w:divBdr>
        </w:div>
        <w:div w:id="1665620537">
          <w:marLeft w:val="640"/>
          <w:marRight w:val="0"/>
          <w:marTop w:val="0"/>
          <w:marBottom w:val="0"/>
          <w:divBdr>
            <w:top w:val="none" w:sz="0" w:space="0" w:color="auto"/>
            <w:left w:val="none" w:sz="0" w:space="0" w:color="auto"/>
            <w:bottom w:val="none" w:sz="0" w:space="0" w:color="auto"/>
            <w:right w:val="none" w:sz="0" w:space="0" w:color="auto"/>
          </w:divBdr>
        </w:div>
        <w:div w:id="1861822355">
          <w:marLeft w:val="640"/>
          <w:marRight w:val="0"/>
          <w:marTop w:val="0"/>
          <w:marBottom w:val="0"/>
          <w:divBdr>
            <w:top w:val="none" w:sz="0" w:space="0" w:color="auto"/>
            <w:left w:val="none" w:sz="0" w:space="0" w:color="auto"/>
            <w:bottom w:val="none" w:sz="0" w:space="0" w:color="auto"/>
            <w:right w:val="none" w:sz="0" w:space="0" w:color="auto"/>
          </w:divBdr>
        </w:div>
        <w:div w:id="1907912289">
          <w:marLeft w:val="640"/>
          <w:marRight w:val="0"/>
          <w:marTop w:val="0"/>
          <w:marBottom w:val="0"/>
          <w:divBdr>
            <w:top w:val="none" w:sz="0" w:space="0" w:color="auto"/>
            <w:left w:val="none" w:sz="0" w:space="0" w:color="auto"/>
            <w:bottom w:val="none" w:sz="0" w:space="0" w:color="auto"/>
            <w:right w:val="none" w:sz="0" w:space="0" w:color="auto"/>
          </w:divBdr>
        </w:div>
        <w:div w:id="1945766202">
          <w:marLeft w:val="640"/>
          <w:marRight w:val="0"/>
          <w:marTop w:val="0"/>
          <w:marBottom w:val="0"/>
          <w:divBdr>
            <w:top w:val="none" w:sz="0" w:space="0" w:color="auto"/>
            <w:left w:val="none" w:sz="0" w:space="0" w:color="auto"/>
            <w:bottom w:val="none" w:sz="0" w:space="0" w:color="auto"/>
            <w:right w:val="none" w:sz="0" w:space="0" w:color="auto"/>
          </w:divBdr>
        </w:div>
      </w:divsChild>
    </w:div>
    <w:div w:id="1927226021">
      <w:bodyDiv w:val="1"/>
      <w:marLeft w:val="0"/>
      <w:marRight w:val="0"/>
      <w:marTop w:val="0"/>
      <w:marBottom w:val="0"/>
      <w:divBdr>
        <w:top w:val="none" w:sz="0" w:space="0" w:color="auto"/>
        <w:left w:val="none" w:sz="0" w:space="0" w:color="auto"/>
        <w:bottom w:val="none" w:sz="0" w:space="0" w:color="auto"/>
        <w:right w:val="none" w:sz="0" w:space="0" w:color="auto"/>
      </w:divBdr>
      <w:divsChild>
        <w:div w:id="17127574">
          <w:marLeft w:val="640"/>
          <w:marRight w:val="0"/>
          <w:marTop w:val="0"/>
          <w:marBottom w:val="0"/>
          <w:divBdr>
            <w:top w:val="none" w:sz="0" w:space="0" w:color="auto"/>
            <w:left w:val="none" w:sz="0" w:space="0" w:color="auto"/>
            <w:bottom w:val="none" w:sz="0" w:space="0" w:color="auto"/>
            <w:right w:val="none" w:sz="0" w:space="0" w:color="auto"/>
          </w:divBdr>
        </w:div>
        <w:div w:id="20130942">
          <w:marLeft w:val="640"/>
          <w:marRight w:val="0"/>
          <w:marTop w:val="0"/>
          <w:marBottom w:val="0"/>
          <w:divBdr>
            <w:top w:val="none" w:sz="0" w:space="0" w:color="auto"/>
            <w:left w:val="none" w:sz="0" w:space="0" w:color="auto"/>
            <w:bottom w:val="none" w:sz="0" w:space="0" w:color="auto"/>
            <w:right w:val="none" w:sz="0" w:space="0" w:color="auto"/>
          </w:divBdr>
        </w:div>
        <w:div w:id="71128453">
          <w:marLeft w:val="640"/>
          <w:marRight w:val="0"/>
          <w:marTop w:val="0"/>
          <w:marBottom w:val="0"/>
          <w:divBdr>
            <w:top w:val="none" w:sz="0" w:space="0" w:color="auto"/>
            <w:left w:val="none" w:sz="0" w:space="0" w:color="auto"/>
            <w:bottom w:val="none" w:sz="0" w:space="0" w:color="auto"/>
            <w:right w:val="none" w:sz="0" w:space="0" w:color="auto"/>
          </w:divBdr>
        </w:div>
        <w:div w:id="109670828">
          <w:marLeft w:val="640"/>
          <w:marRight w:val="0"/>
          <w:marTop w:val="0"/>
          <w:marBottom w:val="0"/>
          <w:divBdr>
            <w:top w:val="none" w:sz="0" w:space="0" w:color="auto"/>
            <w:left w:val="none" w:sz="0" w:space="0" w:color="auto"/>
            <w:bottom w:val="none" w:sz="0" w:space="0" w:color="auto"/>
            <w:right w:val="none" w:sz="0" w:space="0" w:color="auto"/>
          </w:divBdr>
        </w:div>
        <w:div w:id="139274969">
          <w:marLeft w:val="640"/>
          <w:marRight w:val="0"/>
          <w:marTop w:val="0"/>
          <w:marBottom w:val="0"/>
          <w:divBdr>
            <w:top w:val="none" w:sz="0" w:space="0" w:color="auto"/>
            <w:left w:val="none" w:sz="0" w:space="0" w:color="auto"/>
            <w:bottom w:val="none" w:sz="0" w:space="0" w:color="auto"/>
            <w:right w:val="none" w:sz="0" w:space="0" w:color="auto"/>
          </w:divBdr>
        </w:div>
        <w:div w:id="140925013">
          <w:marLeft w:val="640"/>
          <w:marRight w:val="0"/>
          <w:marTop w:val="0"/>
          <w:marBottom w:val="0"/>
          <w:divBdr>
            <w:top w:val="none" w:sz="0" w:space="0" w:color="auto"/>
            <w:left w:val="none" w:sz="0" w:space="0" w:color="auto"/>
            <w:bottom w:val="none" w:sz="0" w:space="0" w:color="auto"/>
            <w:right w:val="none" w:sz="0" w:space="0" w:color="auto"/>
          </w:divBdr>
        </w:div>
        <w:div w:id="154688801">
          <w:marLeft w:val="640"/>
          <w:marRight w:val="0"/>
          <w:marTop w:val="0"/>
          <w:marBottom w:val="0"/>
          <w:divBdr>
            <w:top w:val="none" w:sz="0" w:space="0" w:color="auto"/>
            <w:left w:val="none" w:sz="0" w:space="0" w:color="auto"/>
            <w:bottom w:val="none" w:sz="0" w:space="0" w:color="auto"/>
            <w:right w:val="none" w:sz="0" w:space="0" w:color="auto"/>
          </w:divBdr>
        </w:div>
        <w:div w:id="225339940">
          <w:marLeft w:val="640"/>
          <w:marRight w:val="0"/>
          <w:marTop w:val="0"/>
          <w:marBottom w:val="0"/>
          <w:divBdr>
            <w:top w:val="none" w:sz="0" w:space="0" w:color="auto"/>
            <w:left w:val="none" w:sz="0" w:space="0" w:color="auto"/>
            <w:bottom w:val="none" w:sz="0" w:space="0" w:color="auto"/>
            <w:right w:val="none" w:sz="0" w:space="0" w:color="auto"/>
          </w:divBdr>
        </w:div>
        <w:div w:id="307781834">
          <w:marLeft w:val="640"/>
          <w:marRight w:val="0"/>
          <w:marTop w:val="0"/>
          <w:marBottom w:val="0"/>
          <w:divBdr>
            <w:top w:val="none" w:sz="0" w:space="0" w:color="auto"/>
            <w:left w:val="none" w:sz="0" w:space="0" w:color="auto"/>
            <w:bottom w:val="none" w:sz="0" w:space="0" w:color="auto"/>
            <w:right w:val="none" w:sz="0" w:space="0" w:color="auto"/>
          </w:divBdr>
        </w:div>
        <w:div w:id="555629836">
          <w:marLeft w:val="640"/>
          <w:marRight w:val="0"/>
          <w:marTop w:val="0"/>
          <w:marBottom w:val="0"/>
          <w:divBdr>
            <w:top w:val="none" w:sz="0" w:space="0" w:color="auto"/>
            <w:left w:val="none" w:sz="0" w:space="0" w:color="auto"/>
            <w:bottom w:val="none" w:sz="0" w:space="0" w:color="auto"/>
            <w:right w:val="none" w:sz="0" w:space="0" w:color="auto"/>
          </w:divBdr>
        </w:div>
        <w:div w:id="581717401">
          <w:marLeft w:val="640"/>
          <w:marRight w:val="0"/>
          <w:marTop w:val="0"/>
          <w:marBottom w:val="0"/>
          <w:divBdr>
            <w:top w:val="none" w:sz="0" w:space="0" w:color="auto"/>
            <w:left w:val="none" w:sz="0" w:space="0" w:color="auto"/>
            <w:bottom w:val="none" w:sz="0" w:space="0" w:color="auto"/>
            <w:right w:val="none" w:sz="0" w:space="0" w:color="auto"/>
          </w:divBdr>
        </w:div>
        <w:div w:id="712115925">
          <w:marLeft w:val="640"/>
          <w:marRight w:val="0"/>
          <w:marTop w:val="0"/>
          <w:marBottom w:val="0"/>
          <w:divBdr>
            <w:top w:val="none" w:sz="0" w:space="0" w:color="auto"/>
            <w:left w:val="none" w:sz="0" w:space="0" w:color="auto"/>
            <w:bottom w:val="none" w:sz="0" w:space="0" w:color="auto"/>
            <w:right w:val="none" w:sz="0" w:space="0" w:color="auto"/>
          </w:divBdr>
        </w:div>
        <w:div w:id="887380567">
          <w:marLeft w:val="640"/>
          <w:marRight w:val="0"/>
          <w:marTop w:val="0"/>
          <w:marBottom w:val="0"/>
          <w:divBdr>
            <w:top w:val="none" w:sz="0" w:space="0" w:color="auto"/>
            <w:left w:val="none" w:sz="0" w:space="0" w:color="auto"/>
            <w:bottom w:val="none" w:sz="0" w:space="0" w:color="auto"/>
            <w:right w:val="none" w:sz="0" w:space="0" w:color="auto"/>
          </w:divBdr>
        </w:div>
        <w:div w:id="1206719651">
          <w:marLeft w:val="640"/>
          <w:marRight w:val="0"/>
          <w:marTop w:val="0"/>
          <w:marBottom w:val="0"/>
          <w:divBdr>
            <w:top w:val="none" w:sz="0" w:space="0" w:color="auto"/>
            <w:left w:val="none" w:sz="0" w:space="0" w:color="auto"/>
            <w:bottom w:val="none" w:sz="0" w:space="0" w:color="auto"/>
            <w:right w:val="none" w:sz="0" w:space="0" w:color="auto"/>
          </w:divBdr>
        </w:div>
        <w:div w:id="1237666996">
          <w:marLeft w:val="640"/>
          <w:marRight w:val="0"/>
          <w:marTop w:val="0"/>
          <w:marBottom w:val="0"/>
          <w:divBdr>
            <w:top w:val="none" w:sz="0" w:space="0" w:color="auto"/>
            <w:left w:val="none" w:sz="0" w:space="0" w:color="auto"/>
            <w:bottom w:val="none" w:sz="0" w:space="0" w:color="auto"/>
            <w:right w:val="none" w:sz="0" w:space="0" w:color="auto"/>
          </w:divBdr>
        </w:div>
        <w:div w:id="1331982864">
          <w:marLeft w:val="640"/>
          <w:marRight w:val="0"/>
          <w:marTop w:val="0"/>
          <w:marBottom w:val="0"/>
          <w:divBdr>
            <w:top w:val="none" w:sz="0" w:space="0" w:color="auto"/>
            <w:left w:val="none" w:sz="0" w:space="0" w:color="auto"/>
            <w:bottom w:val="none" w:sz="0" w:space="0" w:color="auto"/>
            <w:right w:val="none" w:sz="0" w:space="0" w:color="auto"/>
          </w:divBdr>
        </w:div>
        <w:div w:id="1438719588">
          <w:marLeft w:val="640"/>
          <w:marRight w:val="0"/>
          <w:marTop w:val="0"/>
          <w:marBottom w:val="0"/>
          <w:divBdr>
            <w:top w:val="none" w:sz="0" w:space="0" w:color="auto"/>
            <w:left w:val="none" w:sz="0" w:space="0" w:color="auto"/>
            <w:bottom w:val="none" w:sz="0" w:space="0" w:color="auto"/>
            <w:right w:val="none" w:sz="0" w:space="0" w:color="auto"/>
          </w:divBdr>
        </w:div>
        <w:div w:id="1609000516">
          <w:marLeft w:val="640"/>
          <w:marRight w:val="0"/>
          <w:marTop w:val="0"/>
          <w:marBottom w:val="0"/>
          <w:divBdr>
            <w:top w:val="none" w:sz="0" w:space="0" w:color="auto"/>
            <w:left w:val="none" w:sz="0" w:space="0" w:color="auto"/>
            <w:bottom w:val="none" w:sz="0" w:space="0" w:color="auto"/>
            <w:right w:val="none" w:sz="0" w:space="0" w:color="auto"/>
          </w:divBdr>
        </w:div>
        <w:div w:id="1671712007">
          <w:marLeft w:val="640"/>
          <w:marRight w:val="0"/>
          <w:marTop w:val="0"/>
          <w:marBottom w:val="0"/>
          <w:divBdr>
            <w:top w:val="none" w:sz="0" w:space="0" w:color="auto"/>
            <w:left w:val="none" w:sz="0" w:space="0" w:color="auto"/>
            <w:bottom w:val="none" w:sz="0" w:space="0" w:color="auto"/>
            <w:right w:val="none" w:sz="0" w:space="0" w:color="auto"/>
          </w:divBdr>
        </w:div>
        <w:div w:id="1692101925">
          <w:marLeft w:val="640"/>
          <w:marRight w:val="0"/>
          <w:marTop w:val="0"/>
          <w:marBottom w:val="0"/>
          <w:divBdr>
            <w:top w:val="none" w:sz="0" w:space="0" w:color="auto"/>
            <w:left w:val="none" w:sz="0" w:space="0" w:color="auto"/>
            <w:bottom w:val="none" w:sz="0" w:space="0" w:color="auto"/>
            <w:right w:val="none" w:sz="0" w:space="0" w:color="auto"/>
          </w:divBdr>
        </w:div>
        <w:div w:id="1707868965">
          <w:marLeft w:val="640"/>
          <w:marRight w:val="0"/>
          <w:marTop w:val="0"/>
          <w:marBottom w:val="0"/>
          <w:divBdr>
            <w:top w:val="none" w:sz="0" w:space="0" w:color="auto"/>
            <w:left w:val="none" w:sz="0" w:space="0" w:color="auto"/>
            <w:bottom w:val="none" w:sz="0" w:space="0" w:color="auto"/>
            <w:right w:val="none" w:sz="0" w:space="0" w:color="auto"/>
          </w:divBdr>
        </w:div>
        <w:div w:id="1880781925">
          <w:marLeft w:val="640"/>
          <w:marRight w:val="0"/>
          <w:marTop w:val="0"/>
          <w:marBottom w:val="0"/>
          <w:divBdr>
            <w:top w:val="none" w:sz="0" w:space="0" w:color="auto"/>
            <w:left w:val="none" w:sz="0" w:space="0" w:color="auto"/>
            <w:bottom w:val="none" w:sz="0" w:space="0" w:color="auto"/>
            <w:right w:val="none" w:sz="0" w:space="0" w:color="auto"/>
          </w:divBdr>
        </w:div>
        <w:div w:id="1921019104">
          <w:marLeft w:val="640"/>
          <w:marRight w:val="0"/>
          <w:marTop w:val="0"/>
          <w:marBottom w:val="0"/>
          <w:divBdr>
            <w:top w:val="none" w:sz="0" w:space="0" w:color="auto"/>
            <w:left w:val="none" w:sz="0" w:space="0" w:color="auto"/>
            <w:bottom w:val="none" w:sz="0" w:space="0" w:color="auto"/>
            <w:right w:val="none" w:sz="0" w:space="0" w:color="auto"/>
          </w:divBdr>
        </w:div>
        <w:div w:id="1973050634">
          <w:marLeft w:val="640"/>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 w:id="1936790746">
      <w:bodyDiv w:val="1"/>
      <w:marLeft w:val="0"/>
      <w:marRight w:val="0"/>
      <w:marTop w:val="0"/>
      <w:marBottom w:val="0"/>
      <w:divBdr>
        <w:top w:val="none" w:sz="0" w:space="0" w:color="auto"/>
        <w:left w:val="none" w:sz="0" w:space="0" w:color="auto"/>
        <w:bottom w:val="none" w:sz="0" w:space="0" w:color="auto"/>
        <w:right w:val="none" w:sz="0" w:space="0" w:color="auto"/>
      </w:divBdr>
      <w:divsChild>
        <w:div w:id="15278367">
          <w:marLeft w:val="640"/>
          <w:marRight w:val="0"/>
          <w:marTop w:val="0"/>
          <w:marBottom w:val="0"/>
          <w:divBdr>
            <w:top w:val="none" w:sz="0" w:space="0" w:color="auto"/>
            <w:left w:val="none" w:sz="0" w:space="0" w:color="auto"/>
            <w:bottom w:val="none" w:sz="0" w:space="0" w:color="auto"/>
            <w:right w:val="none" w:sz="0" w:space="0" w:color="auto"/>
          </w:divBdr>
        </w:div>
        <w:div w:id="32313365">
          <w:marLeft w:val="640"/>
          <w:marRight w:val="0"/>
          <w:marTop w:val="0"/>
          <w:marBottom w:val="0"/>
          <w:divBdr>
            <w:top w:val="none" w:sz="0" w:space="0" w:color="auto"/>
            <w:left w:val="none" w:sz="0" w:space="0" w:color="auto"/>
            <w:bottom w:val="none" w:sz="0" w:space="0" w:color="auto"/>
            <w:right w:val="none" w:sz="0" w:space="0" w:color="auto"/>
          </w:divBdr>
        </w:div>
        <w:div w:id="69427741">
          <w:marLeft w:val="640"/>
          <w:marRight w:val="0"/>
          <w:marTop w:val="0"/>
          <w:marBottom w:val="0"/>
          <w:divBdr>
            <w:top w:val="none" w:sz="0" w:space="0" w:color="auto"/>
            <w:left w:val="none" w:sz="0" w:space="0" w:color="auto"/>
            <w:bottom w:val="none" w:sz="0" w:space="0" w:color="auto"/>
            <w:right w:val="none" w:sz="0" w:space="0" w:color="auto"/>
          </w:divBdr>
        </w:div>
        <w:div w:id="72357415">
          <w:marLeft w:val="640"/>
          <w:marRight w:val="0"/>
          <w:marTop w:val="0"/>
          <w:marBottom w:val="0"/>
          <w:divBdr>
            <w:top w:val="none" w:sz="0" w:space="0" w:color="auto"/>
            <w:left w:val="none" w:sz="0" w:space="0" w:color="auto"/>
            <w:bottom w:val="none" w:sz="0" w:space="0" w:color="auto"/>
            <w:right w:val="none" w:sz="0" w:space="0" w:color="auto"/>
          </w:divBdr>
        </w:div>
        <w:div w:id="109403822">
          <w:marLeft w:val="640"/>
          <w:marRight w:val="0"/>
          <w:marTop w:val="0"/>
          <w:marBottom w:val="0"/>
          <w:divBdr>
            <w:top w:val="none" w:sz="0" w:space="0" w:color="auto"/>
            <w:left w:val="none" w:sz="0" w:space="0" w:color="auto"/>
            <w:bottom w:val="none" w:sz="0" w:space="0" w:color="auto"/>
            <w:right w:val="none" w:sz="0" w:space="0" w:color="auto"/>
          </w:divBdr>
        </w:div>
        <w:div w:id="120537000">
          <w:marLeft w:val="640"/>
          <w:marRight w:val="0"/>
          <w:marTop w:val="0"/>
          <w:marBottom w:val="0"/>
          <w:divBdr>
            <w:top w:val="none" w:sz="0" w:space="0" w:color="auto"/>
            <w:left w:val="none" w:sz="0" w:space="0" w:color="auto"/>
            <w:bottom w:val="none" w:sz="0" w:space="0" w:color="auto"/>
            <w:right w:val="none" w:sz="0" w:space="0" w:color="auto"/>
          </w:divBdr>
        </w:div>
        <w:div w:id="376971344">
          <w:marLeft w:val="640"/>
          <w:marRight w:val="0"/>
          <w:marTop w:val="0"/>
          <w:marBottom w:val="0"/>
          <w:divBdr>
            <w:top w:val="none" w:sz="0" w:space="0" w:color="auto"/>
            <w:left w:val="none" w:sz="0" w:space="0" w:color="auto"/>
            <w:bottom w:val="none" w:sz="0" w:space="0" w:color="auto"/>
            <w:right w:val="none" w:sz="0" w:space="0" w:color="auto"/>
          </w:divBdr>
        </w:div>
        <w:div w:id="420376384">
          <w:marLeft w:val="640"/>
          <w:marRight w:val="0"/>
          <w:marTop w:val="0"/>
          <w:marBottom w:val="0"/>
          <w:divBdr>
            <w:top w:val="none" w:sz="0" w:space="0" w:color="auto"/>
            <w:left w:val="none" w:sz="0" w:space="0" w:color="auto"/>
            <w:bottom w:val="none" w:sz="0" w:space="0" w:color="auto"/>
            <w:right w:val="none" w:sz="0" w:space="0" w:color="auto"/>
          </w:divBdr>
        </w:div>
        <w:div w:id="461583173">
          <w:marLeft w:val="640"/>
          <w:marRight w:val="0"/>
          <w:marTop w:val="0"/>
          <w:marBottom w:val="0"/>
          <w:divBdr>
            <w:top w:val="none" w:sz="0" w:space="0" w:color="auto"/>
            <w:left w:val="none" w:sz="0" w:space="0" w:color="auto"/>
            <w:bottom w:val="none" w:sz="0" w:space="0" w:color="auto"/>
            <w:right w:val="none" w:sz="0" w:space="0" w:color="auto"/>
          </w:divBdr>
        </w:div>
        <w:div w:id="467867930">
          <w:marLeft w:val="640"/>
          <w:marRight w:val="0"/>
          <w:marTop w:val="0"/>
          <w:marBottom w:val="0"/>
          <w:divBdr>
            <w:top w:val="none" w:sz="0" w:space="0" w:color="auto"/>
            <w:left w:val="none" w:sz="0" w:space="0" w:color="auto"/>
            <w:bottom w:val="none" w:sz="0" w:space="0" w:color="auto"/>
            <w:right w:val="none" w:sz="0" w:space="0" w:color="auto"/>
          </w:divBdr>
        </w:div>
        <w:div w:id="468790322">
          <w:marLeft w:val="640"/>
          <w:marRight w:val="0"/>
          <w:marTop w:val="0"/>
          <w:marBottom w:val="0"/>
          <w:divBdr>
            <w:top w:val="none" w:sz="0" w:space="0" w:color="auto"/>
            <w:left w:val="none" w:sz="0" w:space="0" w:color="auto"/>
            <w:bottom w:val="none" w:sz="0" w:space="0" w:color="auto"/>
            <w:right w:val="none" w:sz="0" w:space="0" w:color="auto"/>
          </w:divBdr>
        </w:div>
        <w:div w:id="606426972">
          <w:marLeft w:val="640"/>
          <w:marRight w:val="0"/>
          <w:marTop w:val="0"/>
          <w:marBottom w:val="0"/>
          <w:divBdr>
            <w:top w:val="none" w:sz="0" w:space="0" w:color="auto"/>
            <w:left w:val="none" w:sz="0" w:space="0" w:color="auto"/>
            <w:bottom w:val="none" w:sz="0" w:space="0" w:color="auto"/>
            <w:right w:val="none" w:sz="0" w:space="0" w:color="auto"/>
          </w:divBdr>
        </w:div>
        <w:div w:id="613294972">
          <w:marLeft w:val="640"/>
          <w:marRight w:val="0"/>
          <w:marTop w:val="0"/>
          <w:marBottom w:val="0"/>
          <w:divBdr>
            <w:top w:val="none" w:sz="0" w:space="0" w:color="auto"/>
            <w:left w:val="none" w:sz="0" w:space="0" w:color="auto"/>
            <w:bottom w:val="none" w:sz="0" w:space="0" w:color="auto"/>
            <w:right w:val="none" w:sz="0" w:space="0" w:color="auto"/>
          </w:divBdr>
        </w:div>
        <w:div w:id="676466619">
          <w:marLeft w:val="640"/>
          <w:marRight w:val="0"/>
          <w:marTop w:val="0"/>
          <w:marBottom w:val="0"/>
          <w:divBdr>
            <w:top w:val="none" w:sz="0" w:space="0" w:color="auto"/>
            <w:left w:val="none" w:sz="0" w:space="0" w:color="auto"/>
            <w:bottom w:val="none" w:sz="0" w:space="0" w:color="auto"/>
            <w:right w:val="none" w:sz="0" w:space="0" w:color="auto"/>
          </w:divBdr>
        </w:div>
        <w:div w:id="735976898">
          <w:marLeft w:val="640"/>
          <w:marRight w:val="0"/>
          <w:marTop w:val="0"/>
          <w:marBottom w:val="0"/>
          <w:divBdr>
            <w:top w:val="none" w:sz="0" w:space="0" w:color="auto"/>
            <w:left w:val="none" w:sz="0" w:space="0" w:color="auto"/>
            <w:bottom w:val="none" w:sz="0" w:space="0" w:color="auto"/>
            <w:right w:val="none" w:sz="0" w:space="0" w:color="auto"/>
          </w:divBdr>
        </w:div>
        <w:div w:id="774254858">
          <w:marLeft w:val="640"/>
          <w:marRight w:val="0"/>
          <w:marTop w:val="0"/>
          <w:marBottom w:val="0"/>
          <w:divBdr>
            <w:top w:val="none" w:sz="0" w:space="0" w:color="auto"/>
            <w:left w:val="none" w:sz="0" w:space="0" w:color="auto"/>
            <w:bottom w:val="none" w:sz="0" w:space="0" w:color="auto"/>
            <w:right w:val="none" w:sz="0" w:space="0" w:color="auto"/>
          </w:divBdr>
        </w:div>
        <w:div w:id="800416829">
          <w:marLeft w:val="640"/>
          <w:marRight w:val="0"/>
          <w:marTop w:val="0"/>
          <w:marBottom w:val="0"/>
          <w:divBdr>
            <w:top w:val="none" w:sz="0" w:space="0" w:color="auto"/>
            <w:left w:val="none" w:sz="0" w:space="0" w:color="auto"/>
            <w:bottom w:val="none" w:sz="0" w:space="0" w:color="auto"/>
            <w:right w:val="none" w:sz="0" w:space="0" w:color="auto"/>
          </w:divBdr>
        </w:div>
        <w:div w:id="918322532">
          <w:marLeft w:val="640"/>
          <w:marRight w:val="0"/>
          <w:marTop w:val="0"/>
          <w:marBottom w:val="0"/>
          <w:divBdr>
            <w:top w:val="none" w:sz="0" w:space="0" w:color="auto"/>
            <w:left w:val="none" w:sz="0" w:space="0" w:color="auto"/>
            <w:bottom w:val="none" w:sz="0" w:space="0" w:color="auto"/>
            <w:right w:val="none" w:sz="0" w:space="0" w:color="auto"/>
          </w:divBdr>
        </w:div>
        <w:div w:id="1412968665">
          <w:marLeft w:val="640"/>
          <w:marRight w:val="0"/>
          <w:marTop w:val="0"/>
          <w:marBottom w:val="0"/>
          <w:divBdr>
            <w:top w:val="none" w:sz="0" w:space="0" w:color="auto"/>
            <w:left w:val="none" w:sz="0" w:space="0" w:color="auto"/>
            <w:bottom w:val="none" w:sz="0" w:space="0" w:color="auto"/>
            <w:right w:val="none" w:sz="0" w:space="0" w:color="auto"/>
          </w:divBdr>
        </w:div>
        <w:div w:id="1438477223">
          <w:marLeft w:val="640"/>
          <w:marRight w:val="0"/>
          <w:marTop w:val="0"/>
          <w:marBottom w:val="0"/>
          <w:divBdr>
            <w:top w:val="none" w:sz="0" w:space="0" w:color="auto"/>
            <w:left w:val="none" w:sz="0" w:space="0" w:color="auto"/>
            <w:bottom w:val="none" w:sz="0" w:space="0" w:color="auto"/>
            <w:right w:val="none" w:sz="0" w:space="0" w:color="auto"/>
          </w:divBdr>
        </w:div>
        <w:div w:id="1872835828">
          <w:marLeft w:val="640"/>
          <w:marRight w:val="0"/>
          <w:marTop w:val="0"/>
          <w:marBottom w:val="0"/>
          <w:divBdr>
            <w:top w:val="none" w:sz="0" w:space="0" w:color="auto"/>
            <w:left w:val="none" w:sz="0" w:space="0" w:color="auto"/>
            <w:bottom w:val="none" w:sz="0" w:space="0" w:color="auto"/>
            <w:right w:val="none" w:sz="0" w:space="0" w:color="auto"/>
          </w:divBdr>
        </w:div>
        <w:div w:id="2028411633">
          <w:marLeft w:val="640"/>
          <w:marRight w:val="0"/>
          <w:marTop w:val="0"/>
          <w:marBottom w:val="0"/>
          <w:divBdr>
            <w:top w:val="none" w:sz="0" w:space="0" w:color="auto"/>
            <w:left w:val="none" w:sz="0" w:space="0" w:color="auto"/>
            <w:bottom w:val="none" w:sz="0" w:space="0" w:color="auto"/>
            <w:right w:val="none" w:sz="0" w:space="0" w:color="auto"/>
          </w:divBdr>
        </w:div>
        <w:div w:id="2046253447">
          <w:marLeft w:val="640"/>
          <w:marRight w:val="0"/>
          <w:marTop w:val="0"/>
          <w:marBottom w:val="0"/>
          <w:divBdr>
            <w:top w:val="none" w:sz="0" w:space="0" w:color="auto"/>
            <w:left w:val="none" w:sz="0" w:space="0" w:color="auto"/>
            <w:bottom w:val="none" w:sz="0" w:space="0" w:color="auto"/>
            <w:right w:val="none" w:sz="0" w:space="0" w:color="auto"/>
          </w:divBdr>
        </w:div>
        <w:div w:id="2123110229">
          <w:marLeft w:val="640"/>
          <w:marRight w:val="0"/>
          <w:marTop w:val="0"/>
          <w:marBottom w:val="0"/>
          <w:divBdr>
            <w:top w:val="none" w:sz="0" w:space="0" w:color="auto"/>
            <w:left w:val="none" w:sz="0" w:space="0" w:color="auto"/>
            <w:bottom w:val="none" w:sz="0" w:space="0" w:color="auto"/>
            <w:right w:val="none" w:sz="0" w:space="0" w:color="auto"/>
          </w:divBdr>
        </w:div>
      </w:divsChild>
    </w:div>
    <w:div w:id="1946956984">
      <w:bodyDiv w:val="1"/>
      <w:marLeft w:val="0"/>
      <w:marRight w:val="0"/>
      <w:marTop w:val="0"/>
      <w:marBottom w:val="0"/>
      <w:divBdr>
        <w:top w:val="none" w:sz="0" w:space="0" w:color="auto"/>
        <w:left w:val="none" w:sz="0" w:space="0" w:color="auto"/>
        <w:bottom w:val="none" w:sz="0" w:space="0" w:color="auto"/>
        <w:right w:val="none" w:sz="0" w:space="0" w:color="auto"/>
      </w:divBdr>
      <w:divsChild>
        <w:div w:id="69810630">
          <w:marLeft w:val="640"/>
          <w:marRight w:val="0"/>
          <w:marTop w:val="0"/>
          <w:marBottom w:val="0"/>
          <w:divBdr>
            <w:top w:val="none" w:sz="0" w:space="0" w:color="auto"/>
            <w:left w:val="none" w:sz="0" w:space="0" w:color="auto"/>
            <w:bottom w:val="none" w:sz="0" w:space="0" w:color="auto"/>
            <w:right w:val="none" w:sz="0" w:space="0" w:color="auto"/>
          </w:divBdr>
        </w:div>
        <w:div w:id="77991270">
          <w:marLeft w:val="640"/>
          <w:marRight w:val="0"/>
          <w:marTop w:val="0"/>
          <w:marBottom w:val="0"/>
          <w:divBdr>
            <w:top w:val="none" w:sz="0" w:space="0" w:color="auto"/>
            <w:left w:val="none" w:sz="0" w:space="0" w:color="auto"/>
            <w:bottom w:val="none" w:sz="0" w:space="0" w:color="auto"/>
            <w:right w:val="none" w:sz="0" w:space="0" w:color="auto"/>
          </w:divBdr>
        </w:div>
        <w:div w:id="108283564">
          <w:marLeft w:val="640"/>
          <w:marRight w:val="0"/>
          <w:marTop w:val="0"/>
          <w:marBottom w:val="0"/>
          <w:divBdr>
            <w:top w:val="none" w:sz="0" w:space="0" w:color="auto"/>
            <w:left w:val="none" w:sz="0" w:space="0" w:color="auto"/>
            <w:bottom w:val="none" w:sz="0" w:space="0" w:color="auto"/>
            <w:right w:val="none" w:sz="0" w:space="0" w:color="auto"/>
          </w:divBdr>
        </w:div>
        <w:div w:id="180895549">
          <w:marLeft w:val="640"/>
          <w:marRight w:val="0"/>
          <w:marTop w:val="0"/>
          <w:marBottom w:val="0"/>
          <w:divBdr>
            <w:top w:val="none" w:sz="0" w:space="0" w:color="auto"/>
            <w:left w:val="none" w:sz="0" w:space="0" w:color="auto"/>
            <w:bottom w:val="none" w:sz="0" w:space="0" w:color="auto"/>
            <w:right w:val="none" w:sz="0" w:space="0" w:color="auto"/>
          </w:divBdr>
        </w:div>
        <w:div w:id="183447555">
          <w:marLeft w:val="640"/>
          <w:marRight w:val="0"/>
          <w:marTop w:val="0"/>
          <w:marBottom w:val="0"/>
          <w:divBdr>
            <w:top w:val="none" w:sz="0" w:space="0" w:color="auto"/>
            <w:left w:val="none" w:sz="0" w:space="0" w:color="auto"/>
            <w:bottom w:val="none" w:sz="0" w:space="0" w:color="auto"/>
            <w:right w:val="none" w:sz="0" w:space="0" w:color="auto"/>
          </w:divBdr>
        </w:div>
        <w:div w:id="209806961">
          <w:marLeft w:val="640"/>
          <w:marRight w:val="0"/>
          <w:marTop w:val="0"/>
          <w:marBottom w:val="0"/>
          <w:divBdr>
            <w:top w:val="none" w:sz="0" w:space="0" w:color="auto"/>
            <w:left w:val="none" w:sz="0" w:space="0" w:color="auto"/>
            <w:bottom w:val="none" w:sz="0" w:space="0" w:color="auto"/>
            <w:right w:val="none" w:sz="0" w:space="0" w:color="auto"/>
          </w:divBdr>
        </w:div>
        <w:div w:id="216161575">
          <w:marLeft w:val="640"/>
          <w:marRight w:val="0"/>
          <w:marTop w:val="0"/>
          <w:marBottom w:val="0"/>
          <w:divBdr>
            <w:top w:val="none" w:sz="0" w:space="0" w:color="auto"/>
            <w:left w:val="none" w:sz="0" w:space="0" w:color="auto"/>
            <w:bottom w:val="none" w:sz="0" w:space="0" w:color="auto"/>
            <w:right w:val="none" w:sz="0" w:space="0" w:color="auto"/>
          </w:divBdr>
        </w:div>
        <w:div w:id="221066053">
          <w:marLeft w:val="640"/>
          <w:marRight w:val="0"/>
          <w:marTop w:val="0"/>
          <w:marBottom w:val="0"/>
          <w:divBdr>
            <w:top w:val="none" w:sz="0" w:space="0" w:color="auto"/>
            <w:left w:val="none" w:sz="0" w:space="0" w:color="auto"/>
            <w:bottom w:val="none" w:sz="0" w:space="0" w:color="auto"/>
            <w:right w:val="none" w:sz="0" w:space="0" w:color="auto"/>
          </w:divBdr>
        </w:div>
        <w:div w:id="311908031">
          <w:marLeft w:val="640"/>
          <w:marRight w:val="0"/>
          <w:marTop w:val="0"/>
          <w:marBottom w:val="0"/>
          <w:divBdr>
            <w:top w:val="none" w:sz="0" w:space="0" w:color="auto"/>
            <w:left w:val="none" w:sz="0" w:space="0" w:color="auto"/>
            <w:bottom w:val="none" w:sz="0" w:space="0" w:color="auto"/>
            <w:right w:val="none" w:sz="0" w:space="0" w:color="auto"/>
          </w:divBdr>
        </w:div>
        <w:div w:id="314992819">
          <w:marLeft w:val="640"/>
          <w:marRight w:val="0"/>
          <w:marTop w:val="0"/>
          <w:marBottom w:val="0"/>
          <w:divBdr>
            <w:top w:val="none" w:sz="0" w:space="0" w:color="auto"/>
            <w:left w:val="none" w:sz="0" w:space="0" w:color="auto"/>
            <w:bottom w:val="none" w:sz="0" w:space="0" w:color="auto"/>
            <w:right w:val="none" w:sz="0" w:space="0" w:color="auto"/>
          </w:divBdr>
        </w:div>
        <w:div w:id="328756584">
          <w:marLeft w:val="640"/>
          <w:marRight w:val="0"/>
          <w:marTop w:val="0"/>
          <w:marBottom w:val="0"/>
          <w:divBdr>
            <w:top w:val="none" w:sz="0" w:space="0" w:color="auto"/>
            <w:left w:val="none" w:sz="0" w:space="0" w:color="auto"/>
            <w:bottom w:val="none" w:sz="0" w:space="0" w:color="auto"/>
            <w:right w:val="none" w:sz="0" w:space="0" w:color="auto"/>
          </w:divBdr>
        </w:div>
        <w:div w:id="354499204">
          <w:marLeft w:val="640"/>
          <w:marRight w:val="0"/>
          <w:marTop w:val="0"/>
          <w:marBottom w:val="0"/>
          <w:divBdr>
            <w:top w:val="none" w:sz="0" w:space="0" w:color="auto"/>
            <w:left w:val="none" w:sz="0" w:space="0" w:color="auto"/>
            <w:bottom w:val="none" w:sz="0" w:space="0" w:color="auto"/>
            <w:right w:val="none" w:sz="0" w:space="0" w:color="auto"/>
          </w:divBdr>
        </w:div>
        <w:div w:id="483087303">
          <w:marLeft w:val="640"/>
          <w:marRight w:val="0"/>
          <w:marTop w:val="0"/>
          <w:marBottom w:val="0"/>
          <w:divBdr>
            <w:top w:val="none" w:sz="0" w:space="0" w:color="auto"/>
            <w:left w:val="none" w:sz="0" w:space="0" w:color="auto"/>
            <w:bottom w:val="none" w:sz="0" w:space="0" w:color="auto"/>
            <w:right w:val="none" w:sz="0" w:space="0" w:color="auto"/>
          </w:divBdr>
        </w:div>
        <w:div w:id="631714709">
          <w:marLeft w:val="640"/>
          <w:marRight w:val="0"/>
          <w:marTop w:val="0"/>
          <w:marBottom w:val="0"/>
          <w:divBdr>
            <w:top w:val="none" w:sz="0" w:space="0" w:color="auto"/>
            <w:left w:val="none" w:sz="0" w:space="0" w:color="auto"/>
            <w:bottom w:val="none" w:sz="0" w:space="0" w:color="auto"/>
            <w:right w:val="none" w:sz="0" w:space="0" w:color="auto"/>
          </w:divBdr>
        </w:div>
        <w:div w:id="632251642">
          <w:marLeft w:val="640"/>
          <w:marRight w:val="0"/>
          <w:marTop w:val="0"/>
          <w:marBottom w:val="0"/>
          <w:divBdr>
            <w:top w:val="none" w:sz="0" w:space="0" w:color="auto"/>
            <w:left w:val="none" w:sz="0" w:space="0" w:color="auto"/>
            <w:bottom w:val="none" w:sz="0" w:space="0" w:color="auto"/>
            <w:right w:val="none" w:sz="0" w:space="0" w:color="auto"/>
          </w:divBdr>
        </w:div>
        <w:div w:id="860702358">
          <w:marLeft w:val="640"/>
          <w:marRight w:val="0"/>
          <w:marTop w:val="0"/>
          <w:marBottom w:val="0"/>
          <w:divBdr>
            <w:top w:val="none" w:sz="0" w:space="0" w:color="auto"/>
            <w:left w:val="none" w:sz="0" w:space="0" w:color="auto"/>
            <w:bottom w:val="none" w:sz="0" w:space="0" w:color="auto"/>
            <w:right w:val="none" w:sz="0" w:space="0" w:color="auto"/>
          </w:divBdr>
        </w:div>
        <w:div w:id="866986970">
          <w:marLeft w:val="640"/>
          <w:marRight w:val="0"/>
          <w:marTop w:val="0"/>
          <w:marBottom w:val="0"/>
          <w:divBdr>
            <w:top w:val="none" w:sz="0" w:space="0" w:color="auto"/>
            <w:left w:val="none" w:sz="0" w:space="0" w:color="auto"/>
            <w:bottom w:val="none" w:sz="0" w:space="0" w:color="auto"/>
            <w:right w:val="none" w:sz="0" w:space="0" w:color="auto"/>
          </w:divBdr>
        </w:div>
        <w:div w:id="881206454">
          <w:marLeft w:val="640"/>
          <w:marRight w:val="0"/>
          <w:marTop w:val="0"/>
          <w:marBottom w:val="0"/>
          <w:divBdr>
            <w:top w:val="none" w:sz="0" w:space="0" w:color="auto"/>
            <w:left w:val="none" w:sz="0" w:space="0" w:color="auto"/>
            <w:bottom w:val="none" w:sz="0" w:space="0" w:color="auto"/>
            <w:right w:val="none" w:sz="0" w:space="0" w:color="auto"/>
          </w:divBdr>
        </w:div>
        <w:div w:id="890381584">
          <w:marLeft w:val="640"/>
          <w:marRight w:val="0"/>
          <w:marTop w:val="0"/>
          <w:marBottom w:val="0"/>
          <w:divBdr>
            <w:top w:val="none" w:sz="0" w:space="0" w:color="auto"/>
            <w:left w:val="none" w:sz="0" w:space="0" w:color="auto"/>
            <w:bottom w:val="none" w:sz="0" w:space="0" w:color="auto"/>
            <w:right w:val="none" w:sz="0" w:space="0" w:color="auto"/>
          </w:divBdr>
        </w:div>
        <w:div w:id="959336343">
          <w:marLeft w:val="640"/>
          <w:marRight w:val="0"/>
          <w:marTop w:val="0"/>
          <w:marBottom w:val="0"/>
          <w:divBdr>
            <w:top w:val="none" w:sz="0" w:space="0" w:color="auto"/>
            <w:left w:val="none" w:sz="0" w:space="0" w:color="auto"/>
            <w:bottom w:val="none" w:sz="0" w:space="0" w:color="auto"/>
            <w:right w:val="none" w:sz="0" w:space="0" w:color="auto"/>
          </w:divBdr>
        </w:div>
        <w:div w:id="969479953">
          <w:marLeft w:val="640"/>
          <w:marRight w:val="0"/>
          <w:marTop w:val="0"/>
          <w:marBottom w:val="0"/>
          <w:divBdr>
            <w:top w:val="none" w:sz="0" w:space="0" w:color="auto"/>
            <w:left w:val="none" w:sz="0" w:space="0" w:color="auto"/>
            <w:bottom w:val="none" w:sz="0" w:space="0" w:color="auto"/>
            <w:right w:val="none" w:sz="0" w:space="0" w:color="auto"/>
          </w:divBdr>
        </w:div>
        <w:div w:id="1012492830">
          <w:marLeft w:val="640"/>
          <w:marRight w:val="0"/>
          <w:marTop w:val="0"/>
          <w:marBottom w:val="0"/>
          <w:divBdr>
            <w:top w:val="none" w:sz="0" w:space="0" w:color="auto"/>
            <w:left w:val="none" w:sz="0" w:space="0" w:color="auto"/>
            <w:bottom w:val="none" w:sz="0" w:space="0" w:color="auto"/>
            <w:right w:val="none" w:sz="0" w:space="0" w:color="auto"/>
          </w:divBdr>
        </w:div>
        <w:div w:id="1014110763">
          <w:marLeft w:val="640"/>
          <w:marRight w:val="0"/>
          <w:marTop w:val="0"/>
          <w:marBottom w:val="0"/>
          <w:divBdr>
            <w:top w:val="none" w:sz="0" w:space="0" w:color="auto"/>
            <w:left w:val="none" w:sz="0" w:space="0" w:color="auto"/>
            <w:bottom w:val="none" w:sz="0" w:space="0" w:color="auto"/>
            <w:right w:val="none" w:sz="0" w:space="0" w:color="auto"/>
          </w:divBdr>
        </w:div>
        <w:div w:id="1038969076">
          <w:marLeft w:val="640"/>
          <w:marRight w:val="0"/>
          <w:marTop w:val="0"/>
          <w:marBottom w:val="0"/>
          <w:divBdr>
            <w:top w:val="none" w:sz="0" w:space="0" w:color="auto"/>
            <w:left w:val="none" w:sz="0" w:space="0" w:color="auto"/>
            <w:bottom w:val="none" w:sz="0" w:space="0" w:color="auto"/>
            <w:right w:val="none" w:sz="0" w:space="0" w:color="auto"/>
          </w:divBdr>
        </w:div>
        <w:div w:id="1076170001">
          <w:marLeft w:val="640"/>
          <w:marRight w:val="0"/>
          <w:marTop w:val="0"/>
          <w:marBottom w:val="0"/>
          <w:divBdr>
            <w:top w:val="none" w:sz="0" w:space="0" w:color="auto"/>
            <w:left w:val="none" w:sz="0" w:space="0" w:color="auto"/>
            <w:bottom w:val="none" w:sz="0" w:space="0" w:color="auto"/>
            <w:right w:val="none" w:sz="0" w:space="0" w:color="auto"/>
          </w:divBdr>
        </w:div>
        <w:div w:id="1083650767">
          <w:marLeft w:val="640"/>
          <w:marRight w:val="0"/>
          <w:marTop w:val="0"/>
          <w:marBottom w:val="0"/>
          <w:divBdr>
            <w:top w:val="none" w:sz="0" w:space="0" w:color="auto"/>
            <w:left w:val="none" w:sz="0" w:space="0" w:color="auto"/>
            <w:bottom w:val="none" w:sz="0" w:space="0" w:color="auto"/>
            <w:right w:val="none" w:sz="0" w:space="0" w:color="auto"/>
          </w:divBdr>
        </w:div>
        <w:div w:id="1099833551">
          <w:marLeft w:val="640"/>
          <w:marRight w:val="0"/>
          <w:marTop w:val="0"/>
          <w:marBottom w:val="0"/>
          <w:divBdr>
            <w:top w:val="none" w:sz="0" w:space="0" w:color="auto"/>
            <w:left w:val="none" w:sz="0" w:space="0" w:color="auto"/>
            <w:bottom w:val="none" w:sz="0" w:space="0" w:color="auto"/>
            <w:right w:val="none" w:sz="0" w:space="0" w:color="auto"/>
          </w:divBdr>
        </w:div>
        <w:div w:id="1117486271">
          <w:marLeft w:val="640"/>
          <w:marRight w:val="0"/>
          <w:marTop w:val="0"/>
          <w:marBottom w:val="0"/>
          <w:divBdr>
            <w:top w:val="none" w:sz="0" w:space="0" w:color="auto"/>
            <w:left w:val="none" w:sz="0" w:space="0" w:color="auto"/>
            <w:bottom w:val="none" w:sz="0" w:space="0" w:color="auto"/>
            <w:right w:val="none" w:sz="0" w:space="0" w:color="auto"/>
          </w:divBdr>
        </w:div>
        <w:div w:id="1131095013">
          <w:marLeft w:val="640"/>
          <w:marRight w:val="0"/>
          <w:marTop w:val="0"/>
          <w:marBottom w:val="0"/>
          <w:divBdr>
            <w:top w:val="none" w:sz="0" w:space="0" w:color="auto"/>
            <w:left w:val="none" w:sz="0" w:space="0" w:color="auto"/>
            <w:bottom w:val="none" w:sz="0" w:space="0" w:color="auto"/>
            <w:right w:val="none" w:sz="0" w:space="0" w:color="auto"/>
          </w:divBdr>
        </w:div>
        <w:div w:id="1156653168">
          <w:marLeft w:val="640"/>
          <w:marRight w:val="0"/>
          <w:marTop w:val="0"/>
          <w:marBottom w:val="0"/>
          <w:divBdr>
            <w:top w:val="none" w:sz="0" w:space="0" w:color="auto"/>
            <w:left w:val="none" w:sz="0" w:space="0" w:color="auto"/>
            <w:bottom w:val="none" w:sz="0" w:space="0" w:color="auto"/>
            <w:right w:val="none" w:sz="0" w:space="0" w:color="auto"/>
          </w:divBdr>
        </w:div>
        <w:div w:id="1182864092">
          <w:marLeft w:val="640"/>
          <w:marRight w:val="0"/>
          <w:marTop w:val="0"/>
          <w:marBottom w:val="0"/>
          <w:divBdr>
            <w:top w:val="none" w:sz="0" w:space="0" w:color="auto"/>
            <w:left w:val="none" w:sz="0" w:space="0" w:color="auto"/>
            <w:bottom w:val="none" w:sz="0" w:space="0" w:color="auto"/>
            <w:right w:val="none" w:sz="0" w:space="0" w:color="auto"/>
          </w:divBdr>
        </w:div>
        <w:div w:id="1279486404">
          <w:marLeft w:val="640"/>
          <w:marRight w:val="0"/>
          <w:marTop w:val="0"/>
          <w:marBottom w:val="0"/>
          <w:divBdr>
            <w:top w:val="none" w:sz="0" w:space="0" w:color="auto"/>
            <w:left w:val="none" w:sz="0" w:space="0" w:color="auto"/>
            <w:bottom w:val="none" w:sz="0" w:space="0" w:color="auto"/>
            <w:right w:val="none" w:sz="0" w:space="0" w:color="auto"/>
          </w:divBdr>
        </w:div>
        <w:div w:id="1314456594">
          <w:marLeft w:val="640"/>
          <w:marRight w:val="0"/>
          <w:marTop w:val="0"/>
          <w:marBottom w:val="0"/>
          <w:divBdr>
            <w:top w:val="none" w:sz="0" w:space="0" w:color="auto"/>
            <w:left w:val="none" w:sz="0" w:space="0" w:color="auto"/>
            <w:bottom w:val="none" w:sz="0" w:space="0" w:color="auto"/>
            <w:right w:val="none" w:sz="0" w:space="0" w:color="auto"/>
          </w:divBdr>
        </w:div>
        <w:div w:id="1388722148">
          <w:marLeft w:val="640"/>
          <w:marRight w:val="0"/>
          <w:marTop w:val="0"/>
          <w:marBottom w:val="0"/>
          <w:divBdr>
            <w:top w:val="none" w:sz="0" w:space="0" w:color="auto"/>
            <w:left w:val="none" w:sz="0" w:space="0" w:color="auto"/>
            <w:bottom w:val="none" w:sz="0" w:space="0" w:color="auto"/>
            <w:right w:val="none" w:sz="0" w:space="0" w:color="auto"/>
          </w:divBdr>
        </w:div>
        <w:div w:id="1436562803">
          <w:marLeft w:val="640"/>
          <w:marRight w:val="0"/>
          <w:marTop w:val="0"/>
          <w:marBottom w:val="0"/>
          <w:divBdr>
            <w:top w:val="none" w:sz="0" w:space="0" w:color="auto"/>
            <w:left w:val="none" w:sz="0" w:space="0" w:color="auto"/>
            <w:bottom w:val="none" w:sz="0" w:space="0" w:color="auto"/>
            <w:right w:val="none" w:sz="0" w:space="0" w:color="auto"/>
          </w:divBdr>
        </w:div>
        <w:div w:id="1477333656">
          <w:marLeft w:val="640"/>
          <w:marRight w:val="0"/>
          <w:marTop w:val="0"/>
          <w:marBottom w:val="0"/>
          <w:divBdr>
            <w:top w:val="none" w:sz="0" w:space="0" w:color="auto"/>
            <w:left w:val="none" w:sz="0" w:space="0" w:color="auto"/>
            <w:bottom w:val="none" w:sz="0" w:space="0" w:color="auto"/>
            <w:right w:val="none" w:sz="0" w:space="0" w:color="auto"/>
          </w:divBdr>
        </w:div>
        <w:div w:id="1505779187">
          <w:marLeft w:val="640"/>
          <w:marRight w:val="0"/>
          <w:marTop w:val="0"/>
          <w:marBottom w:val="0"/>
          <w:divBdr>
            <w:top w:val="none" w:sz="0" w:space="0" w:color="auto"/>
            <w:left w:val="none" w:sz="0" w:space="0" w:color="auto"/>
            <w:bottom w:val="none" w:sz="0" w:space="0" w:color="auto"/>
            <w:right w:val="none" w:sz="0" w:space="0" w:color="auto"/>
          </w:divBdr>
        </w:div>
        <w:div w:id="1626228301">
          <w:marLeft w:val="640"/>
          <w:marRight w:val="0"/>
          <w:marTop w:val="0"/>
          <w:marBottom w:val="0"/>
          <w:divBdr>
            <w:top w:val="none" w:sz="0" w:space="0" w:color="auto"/>
            <w:left w:val="none" w:sz="0" w:space="0" w:color="auto"/>
            <w:bottom w:val="none" w:sz="0" w:space="0" w:color="auto"/>
            <w:right w:val="none" w:sz="0" w:space="0" w:color="auto"/>
          </w:divBdr>
        </w:div>
        <w:div w:id="1659381414">
          <w:marLeft w:val="640"/>
          <w:marRight w:val="0"/>
          <w:marTop w:val="0"/>
          <w:marBottom w:val="0"/>
          <w:divBdr>
            <w:top w:val="none" w:sz="0" w:space="0" w:color="auto"/>
            <w:left w:val="none" w:sz="0" w:space="0" w:color="auto"/>
            <w:bottom w:val="none" w:sz="0" w:space="0" w:color="auto"/>
            <w:right w:val="none" w:sz="0" w:space="0" w:color="auto"/>
          </w:divBdr>
        </w:div>
        <w:div w:id="1684671686">
          <w:marLeft w:val="640"/>
          <w:marRight w:val="0"/>
          <w:marTop w:val="0"/>
          <w:marBottom w:val="0"/>
          <w:divBdr>
            <w:top w:val="none" w:sz="0" w:space="0" w:color="auto"/>
            <w:left w:val="none" w:sz="0" w:space="0" w:color="auto"/>
            <w:bottom w:val="none" w:sz="0" w:space="0" w:color="auto"/>
            <w:right w:val="none" w:sz="0" w:space="0" w:color="auto"/>
          </w:divBdr>
        </w:div>
        <w:div w:id="1689520170">
          <w:marLeft w:val="640"/>
          <w:marRight w:val="0"/>
          <w:marTop w:val="0"/>
          <w:marBottom w:val="0"/>
          <w:divBdr>
            <w:top w:val="none" w:sz="0" w:space="0" w:color="auto"/>
            <w:left w:val="none" w:sz="0" w:space="0" w:color="auto"/>
            <w:bottom w:val="none" w:sz="0" w:space="0" w:color="auto"/>
            <w:right w:val="none" w:sz="0" w:space="0" w:color="auto"/>
          </w:divBdr>
        </w:div>
        <w:div w:id="1690981293">
          <w:marLeft w:val="640"/>
          <w:marRight w:val="0"/>
          <w:marTop w:val="0"/>
          <w:marBottom w:val="0"/>
          <w:divBdr>
            <w:top w:val="none" w:sz="0" w:space="0" w:color="auto"/>
            <w:left w:val="none" w:sz="0" w:space="0" w:color="auto"/>
            <w:bottom w:val="none" w:sz="0" w:space="0" w:color="auto"/>
            <w:right w:val="none" w:sz="0" w:space="0" w:color="auto"/>
          </w:divBdr>
        </w:div>
        <w:div w:id="1754619147">
          <w:marLeft w:val="640"/>
          <w:marRight w:val="0"/>
          <w:marTop w:val="0"/>
          <w:marBottom w:val="0"/>
          <w:divBdr>
            <w:top w:val="none" w:sz="0" w:space="0" w:color="auto"/>
            <w:left w:val="none" w:sz="0" w:space="0" w:color="auto"/>
            <w:bottom w:val="none" w:sz="0" w:space="0" w:color="auto"/>
            <w:right w:val="none" w:sz="0" w:space="0" w:color="auto"/>
          </w:divBdr>
        </w:div>
        <w:div w:id="1787506868">
          <w:marLeft w:val="640"/>
          <w:marRight w:val="0"/>
          <w:marTop w:val="0"/>
          <w:marBottom w:val="0"/>
          <w:divBdr>
            <w:top w:val="none" w:sz="0" w:space="0" w:color="auto"/>
            <w:left w:val="none" w:sz="0" w:space="0" w:color="auto"/>
            <w:bottom w:val="none" w:sz="0" w:space="0" w:color="auto"/>
            <w:right w:val="none" w:sz="0" w:space="0" w:color="auto"/>
          </w:divBdr>
        </w:div>
        <w:div w:id="1801410701">
          <w:marLeft w:val="640"/>
          <w:marRight w:val="0"/>
          <w:marTop w:val="0"/>
          <w:marBottom w:val="0"/>
          <w:divBdr>
            <w:top w:val="none" w:sz="0" w:space="0" w:color="auto"/>
            <w:left w:val="none" w:sz="0" w:space="0" w:color="auto"/>
            <w:bottom w:val="none" w:sz="0" w:space="0" w:color="auto"/>
            <w:right w:val="none" w:sz="0" w:space="0" w:color="auto"/>
          </w:divBdr>
        </w:div>
        <w:div w:id="1851873602">
          <w:marLeft w:val="640"/>
          <w:marRight w:val="0"/>
          <w:marTop w:val="0"/>
          <w:marBottom w:val="0"/>
          <w:divBdr>
            <w:top w:val="none" w:sz="0" w:space="0" w:color="auto"/>
            <w:left w:val="none" w:sz="0" w:space="0" w:color="auto"/>
            <w:bottom w:val="none" w:sz="0" w:space="0" w:color="auto"/>
            <w:right w:val="none" w:sz="0" w:space="0" w:color="auto"/>
          </w:divBdr>
        </w:div>
        <w:div w:id="1867480150">
          <w:marLeft w:val="640"/>
          <w:marRight w:val="0"/>
          <w:marTop w:val="0"/>
          <w:marBottom w:val="0"/>
          <w:divBdr>
            <w:top w:val="none" w:sz="0" w:space="0" w:color="auto"/>
            <w:left w:val="none" w:sz="0" w:space="0" w:color="auto"/>
            <w:bottom w:val="none" w:sz="0" w:space="0" w:color="auto"/>
            <w:right w:val="none" w:sz="0" w:space="0" w:color="auto"/>
          </w:divBdr>
        </w:div>
        <w:div w:id="1924755923">
          <w:marLeft w:val="640"/>
          <w:marRight w:val="0"/>
          <w:marTop w:val="0"/>
          <w:marBottom w:val="0"/>
          <w:divBdr>
            <w:top w:val="none" w:sz="0" w:space="0" w:color="auto"/>
            <w:left w:val="none" w:sz="0" w:space="0" w:color="auto"/>
            <w:bottom w:val="none" w:sz="0" w:space="0" w:color="auto"/>
            <w:right w:val="none" w:sz="0" w:space="0" w:color="auto"/>
          </w:divBdr>
        </w:div>
        <w:div w:id="1927378145">
          <w:marLeft w:val="640"/>
          <w:marRight w:val="0"/>
          <w:marTop w:val="0"/>
          <w:marBottom w:val="0"/>
          <w:divBdr>
            <w:top w:val="none" w:sz="0" w:space="0" w:color="auto"/>
            <w:left w:val="none" w:sz="0" w:space="0" w:color="auto"/>
            <w:bottom w:val="none" w:sz="0" w:space="0" w:color="auto"/>
            <w:right w:val="none" w:sz="0" w:space="0" w:color="auto"/>
          </w:divBdr>
        </w:div>
        <w:div w:id="2118941001">
          <w:marLeft w:val="640"/>
          <w:marRight w:val="0"/>
          <w:marTop w:val="0"/>
          <w:marBottom w:val="0"/>
          <w:divBdr>
            <w:top w:val="none" w:sz="0" w:space="0" w:color="auto"/>
            <w:left w:val="none" w:sz="0" w:space="0" w:color="auto"/>
            <w:bottom w:val="none" w:sz="0" w:space="0" w:color="auto"/>
            <w:right w:val="none" w:sz="0" w:space="0" w:color="auto"/>
          </w:divBdr>
        </w:div>
        <w:div w:id="2128498595">
          <w:marLeft w:val="640"/>
          <w:marRight w:val="0"/>
          <w:marTop w:val="0"/>
          <w:marBottom w:val="0"/>
          <w:divBdr>
            <w:top w:val="none" w:sz="0" w:space="0" w:color="auto"/>
            <w:left w:val="none" w:sz="0" w:space="0" w:color="auto"/>
            <w:bottom w:val="none" w:sz="0" w:space="0" w:color="auto"/>
            <w:right w:val="none" w:sz="0" w:space="0" w:color="auto"/>
          </w:divBdr>
        </w:div>
        <w:div w:id="2141803421">
          <w:marLeft w:val="640"/>
          <w:marRight w:val="0"/>
          <w:marTop w:val="0"/>
          <w:marBottom w:val="0"/>
          <w:divBdr>
            <w:top w:val="none" w:sz="0" w:space="0" w:color="auto"/>
            <w:left w:val="none" w:sz="0" w:space="0" w:color="auto"/>
            <w:bottom w:val="none" w:sz="0" w:space="0" w:color="auto"/>
            <w:right w:val="none" w:sz="0" w:space="0" w:color="auto"/>
          </w:divBdr>
        </w:div>
      </w:divsChild>
    </w:div>
    <w:div w:id="1947424779">
      <w:bodyDiv w:val="1"/>
      <w:marLeft w:val="0"/>
      <w:marRight w:val="0"/>
      <w:marTop w:val="0"/>
      <w:marBottom w:val="0"/>
      <w:divBdr>
        <w:top w:val="none" w:sz="0" w:space="0" w:color="auto"/>
        <w:left w:val="none" w:sz="0" w:space="0" w:color="auto"/>
        <w:bottom w:val="none" w:sz="0" w:space="0" w:color="auto"/>
        <w:right w:val="none" w:sz="0" w:space="0" w:color="auto"/>
      </w:divBdr>
      <w:divsChild>
        <w:div w:id="224723580">
          <w:marLeft w:val="640"/>
          <w:marRight w:val="0"/>
          <w:marTop w:val="0"/>
          <w:marBottom w:val="0"/>
          <w:divBdr>
            <w:top w:val="none" w:sz="0" w:space="0" w:color="auto"/>
            <w:left w:val="none" w:sz="0" w:space="0" w:color="auto"/>
            <w:bottom w:val="none" w:sz="0" w:space="0" w:color="auto"/>
            <w:right w:val="none" w:sz="0" w:space="0" w:color="auto"/>
          </w:divBdr>
        </w:div>
        <w:div w:id="310136636">
          <w:marLeft w:val="640"/>
          <w:marRight w:val="0"/>
          <w:marTop w:val="0"/>
          <w:marBottom w:val="0"/>
          <w:divBdr>
            <w:top w:val="none" w:sz="0" w:space="0" w:color="auto"/>
            <w:left w:val="none" w:sz="0" w:space="0" w:color="auto"/>
            <w:bottom w:val="none" w:sz="0" w:space="0" w:color="auto"/>
            <w:right w:val="none" w:sz="0" w:space="0" w:color="auto"/>
          </w:divBdr>
        </w:div>
        <w:div w:id="473378768">
          <w:marLeft w:val="640"/>
          <w:marRight w:val="0"/>
          <w:marTop w:val="0"/>
          <w:marBottom w:val="0"/>
          <w:divBdr>
            <w:top w:val="none" w:sz="0" w:space="0" w:color="auto"/>
            <w:left w:val="none" w:sz="0" w:space="0" w:color="auto"/>
            <w:bottom w:val="none" w:sz="0" w:space="0" w:color="auto"/>
            <w:right w:val="none" w:sz="0" w:space="0" w:color="auto"/>
          </w:divBdr>
        </w:div>
        <w:div w:id="516316285">
          <w:marLeft w:val="640"/>
          <w:marRight w:val="0"/>
          <w:marTop w:val="0"/>
          <w:marBottom w:val="0"/>
          <w:divBdr>
            <w:top w:val="none" w:sz="0" w:space="0" w:color="auto"/>
            <w:left w:val="none" w:sz="0" w:space="0" w:color="auto"/>
            <w:bottom w:val="none" w:sz="0" w:space="0" w:color="auto"/>
            <w:right w:val="none" w:sz="0" w:space="0" w:color="auto"/>
          </w:divBdr>
        </w:div>
        <w:div w:id="628632044">
          <w:marLeft w:val="640"/>
          <w:marRight w:val="0"/>
          <w:marTop w:val="0"/>
          <w:marBottom w:val="0"/>
          <w:divBdr>
            <w:top w:val="none" w:sz="0" w:space="0" w:color="auto"/>
            <w:left w:val="none" w:sz="0" w:space="0" w:color="auto"/>
            <w:bottom w:val="none" w:sz="0" w:space="0" w:color="auto"/>
            <w:right w:val="none" w:sz="0" w:space="0" w:color="auto"/>
          </w:divBdr>
        </w:div>
        <w:div w:id="678001728">
          <w:marLeft w:val="640"/>
          <w:marRight w:val="0"/>
          <w:marTop w:val="0"/>
          <w:marBottom w:val="0"/>
          <w:divBdr>
            <w:top w:val="none" w:sz="0" w:space="0" w:color="auto"/>
            <w:left w:val="none" w:sz="0" w:space="0" w:color="auto"/>
            <w:bottom w:val="none" w:sz="0" w:space="0" w:color="auto"/>
            <w:right w:val="none" w:sz="0" w:space="0" w:color="auto"/>
          </w:divBdr>
        </w:div>
        <w:div w:id="746539613">
          <w:marLeft w:val="640"/>
          <w:marRight w:val="0"/>
          <w:marTop w:val="0"/>
          <w:marBottom w:val="0"/>
          <w:divBdr>
            <w:top w:val="none" w:sz="0" w:space="0" w:color="auto"/>
            <w:left w:val="none" w:sz="0" w:space="0" w:color="auto"/>
            <w:bottom w:val="none" w:sz="0" w:space="0" w:color="auto"/>
            <w:right w:val="none" w:sz="0" w:space="0" w:color="auto"/>
          </w:divBdr>
        </w:div>
        <w:div w:id="944652946">
          <w:marLeft w:val="640"/>
          <w:marRight w:val="0"/>
          <w:marTop w:val="0"/>
          <w:marBottom w:val="0"/>
          <w:divBdr>
            <w:top w:val="none" w:sz="0" w:space="0" w:color="auto"/>
            <w:left w:val="none" w:sz="0" w:space="0" w:color="auto"/>
            <w:bottom w:val="none" w:sz="0" w:space="0" w:color="auto"/>
            <w:right w:val="none" w:sz="0" w:space="0" w:color="auto"/>
          </w:divBdr>
        </w:div>
        <w:div w:id="955912750">
          <w:marLeft w:val="640"/>
          <w:marRight w:val="0"/>
          <w:marTop w:val="0"/>
          <w:marBottom w:val="0"/>
          <w:divBdr>
            <w:top w:val="none" w:sz="0" w:space="0" w:color="auto"/>
            <w:left w:val="none" w:sz="0" w:space="0" w:color="auto"/>
            <w:bottom w:val="none" w:sz="0" w:space="0" w:color="auto"/>
            <w:right w:val="none" w:sz="0" w:space="0" w:color="auto"/>
          </w:divBdr>
        </w:div>
        <w:div w:id="962806726">
          <w:marLeft w:val="640"/>
          <w:marRight w:val="0"/>
          <w:marTop w:val="0"/>
          <w:marBottom w:val="0"/>
          <w:divBdr>
            <w:top w:val="none" w:sz="0" w:space="0" w:color="auto"/>
            <w:left w:val="none" w:sz="0" w:space="0" w:color="auto"/>
            <w:bottom w:val="none" w:sz="0" w:space="0" w:color="auto"/>
            <w:right w:val="none" w:sz="0" w:space="0" w:color="auto"/>
          </w:divBdr>
        </w:div>
        <w:div w:id="1007637426">
          <w:marLeft w:val="640"/>
          <w:marRight w:val="0"/>
          <w:marTop w:val="0"/>
          <w:marBottom w:val="0"/>
          <w:divBdr>
            <w:top w:val="none" w:sz="0" w:space="0" w:color="auto"/>
            <w:left w:val="none" w:sz="0" w:space="0" w:color="auto"/>
            <w:bottom w:val="none" w:sz="0" w:space="0" w:color="auto"/>
            <w:right w:val="none" w:sz="0" w:space="0" w:color="auto"/>
          </w:divBdr>
        </w:div>
        <w:div w:id="1173301878">
          <w:marLeft w:val="640"/>
          <w:marRight w:val="0"/>
          <w:marTop w:val="0"/>
          <w:marBottom w:val="0"/>
          <w:divBdr>
            <w:top w:val="none" w:sz="0" w:space="0" w:color="auto"/>
            <w:left w:val="none" w:sz="0" w:space="0" w:color="auto"/>
            <w:bottom w:val="none" w:sz="0" w:space="0" w:color="auto"/>
            <w:right w:val="none" w:sz="0" w:space="0" w:color="auto"/>
          </w:divBdr>
        </w:div>
        <w:div w:id="1175538331">
          <w:marLeft w:val="640"/>
          <w:marRight w:val="0"/>
          <w:marTop w:val="0"/>
          <w:marBottom w:val="0"/>
          <w:divBdr>
            <w:top w:val="none" w:sz="0" w:space="0" w:color="auto"/>
            <w:left w:val="none" w:sz="0" w:space="0" w:color="auto"/>
            <w:bottom w:val="none" w:sz="0" w:space="0" w:color="auto"/>
            <w:right w:val="none" w:sz="0" w:space="0" w:color="auto"/>
          </w:divBdr>
        </w:div>
        <w:div w:id="1266160067">
          <w:marLeft w:val="640"/>
          <w:marRight w:val="0"/>
          <w:marTop w:val="0"/>
          <w:marBottom w:val="0"/>
          <w:divBdr>
            <w:top w:val="none" w:sz="0" w:space="0" w:color="auto"/>
            <w:left w:val="none" w:sz="0" w:space="0" w:color="auto"/>
            <w:bottom w:val="none" w:sz="0" w:space="0" w:color="auto"/>
            <w:right w:val="none" w:sz="0" w:space="0" w:color="auto"/>
          </w:divBdr>
        </w:div>
        <w:div w:id="1272395854">
          <w:marLeft w:val="640"/>
          <w:marRight w:val="0"/>
          <w:marTop w:val="0"/>
          <w:marBottom w:val="0"/>
          <w:divBdr>
            <w:top w:val="none" w:sz="0" w:space="0" w:color="auto"/>
            <w:left w:val="none" w:sz="0" w:space="0" w:color="auto"/>
            <w:bottom w:val="none" w:sz="0" w:space="0" w:color="auto"/>
            <w:right w:val="none" w:sz="0" w:space="0" w:color="auto"/>
          </w:divBdr>
        </w:div>
        <w:div w:id="1309436407">
          <w:marLeft w:val="640"/>
          <w:marRight w:val="0"/>
          <w:marTop w:val="0"/>
          <w:marBottom w:val="0"/>
          <w:divBdr>
            <w:top w:val="none" w:sz="0" w:space="0" w:color="auto"/>
            <w:left w:val="none" w:sz="0" w:space="0" w:color="auto"/>
            <w:bottom w:val="none" w:sz="0" w:space="0" w:color="auto"/>
            <w:right w:val="none" w:sz="0" w:space="0" w:color="auto"/>
          </w:divBdr>
        </w:div>
        <w:div w:id="1434351722">
          <w:marLeft w:val="640"/>
          <w:marRight w:val="0"/>
          <w:marTop w:val="0"/>
          <w:marBottom w:val="0"/>
          <w:divBdr>
            <w:top w:val="none" w:sz="0" w:space="0" w:color="auto"/>
            <w:left w:val="none" w:sz="0" w:space="0" w:color="auto"/>
            <w:bottom w:val="none" w:sz="0" w:space="0" w:color="auto"/>
            <w:right w:val="none" w:sz="0" w:space="0" w:color="auto"/>
          </w:divBdr>
        </w:div>
        <w:div w:id="1710227978">
          <w:marLeft w:val="640"/>
          <w:marRight w:val="0"/>
          <w:marTop w:val="0"/>
          <w:marBottom w:val="0"/>
          <w:divBdr>
            <w:top w:val="none" w:sz="0" w:space="0" w:color="auto"/>
            <w:left w:val="none" w:sz="0" w:space="0" w:color="auto"/>
            <w:bottom w:val="none" w:sz="0" w:space="0" w:color="auto"/>
            <w:right w:val="none" w:sz="0" w:space="0" w:color="auto"/>
          </w:divBdr>
        </w:div>
        <w:div w:id="1720977625">
          <w:marLeft w:val="640"/>
          <w:marRight w:val="0"/>
          <w:marTop w:val="0"/>
          <w:marBottom w:val="0"/>
          <w:divBdr>
            <w:top w:val="none" w:sz="0" w:space="0" w:color="auto"/>
            <w:left w:val="none" w:sz="0" w:space="0" w:color="auto"/>
            <w:bottom w:val="none" w:sz="0" w:space="0" w:color="auto"/>
            <w:right w:val="none" w:sz="0" w:space="0" w:color="auto"/>
          </w:divBdr>
        </w:div>
        <w:div w:id="1850562864">
          <w:marLeft w:val="640"/>
          <w:marRight w:val="0"/>
          <w:marTop w:val="0"/>
          <w:marBottom w:val="0"/>
          <w:divBdr>
            <w:top w:val="none" w:sz="0" w:space="0" w:color="auto"/>
            <w:left w:val="none" w:sz="0" w:space="0" w:color="auto"/>
            <w:bottom w:val="none" w:sz="0" w:space="0" w:color="auto"/>
            <w:right w:val="none" w:sz="0" w:space="0" w:color="auto"/>
          </w:divBdr>
        </w:div>
        <w:div w:id="1927835897">
          <w:marLeft w:val="640"/>
          <w:marRight w:val="0"/>
          <w:marTop w:val="0"/>
          <w:marBottom w:val="0"/>
          <w:divBdr>
            <w:top w:val="none" w:sz="0" w:space="0" w:color="auto"/>
            <w:left w:val="none" w:sz="0" w:space="0" w:color="auto"/>
            <w:bottom w:val="none" w:sz="0" w:space="0" w:color="auto"/>
            <w:right w:val="none" w:sz="0" w:space="0" w:color="auto"/>
          </w:divBdr>
        </w:div>
        <w:div w:id="1943106710">
          <w:marLeft w:val="640"/>
          <w:marRight w:val="0"/>
          <w:marTop w:val="0"/>
          <w:marBottom w:val="0"/>
          <w:divBdr>
            <w:top w:val="none" w:sz="0" w:space="0" w:color="auto"/>
            <w:left w:val="none" w:sz="0" w:space="0" w:color="auto"/>
            <w:bottom w:val="none" w:sz="0" w:space="0" w:color="auto"/>
            <w:right w:val="none" w:sz="0" w:space="0" w:color="auto"/>
          </w:divBdr>
        </w:div>
        <w:div w:id="1971588234">
          <w:marLeft w:val="640"/>
          <w:marRight w:val="0"/>
          <w:marTop w:val="0"/>
          <w:marBottom w:val="0"/>
          <w:divBdr>
            <w:top w:val="none" w:sz="0" w:space="0" w:color="auto"/>
            <w:left w:val="none" w:sz="0" w:space="0" w:color="auto"/>
            <w:bottom w:val="none" w:sz="0" w:space="0" w:color="auto"/>
            <w:right w:val="none" w:sz="0" w:space="0" w:color="auto"/>
          </w:divBdr>
        </w:div>
        <w:div w:id="2012104586">
          <w:marLeft w:val="640"/>
          <w:marRight w:val="0"/>
          <w:marTop w:val="0"/>
          <w:marBottom w:val="0"/>
          <w:divBdr>
            <w:top w:val="none" w:sz="0" w:space="0" w:color="auto"/>
            <w:left w:val="none" w:sz="0" w:space="0" w:color="auto"/>
            <w:bottom w:val="none" w:sz="0" w:space="0" w:color="auto"/>
            <w:right w:val="none" w:sz="0" w:space="0" w:color="auto"/>
          </w:divBdr>
        </w:div>
        <w:div w:id="2033803324">
          <w:marLeft w:val="640"/>
          <w:marRight w:val="0"/>
          <w:marTop w:val="0"/>
          <w:marBottom w:val="0"/>
          <w:divBdr>
            <w:top w:val="none" w:sz="0" w:space="0" w:color="auto"/>
            <w:left w:val="none" w:sz="0" w:space="0" w:color="auto"/>
            <w:bottom w:val="none" w:sz="0" w:space="0" w:color="auto"/>
            <w:right w:val="none" w:sz="0" w:space="0" w:color="auto"/>
          </w:divBdr>
        </w:div>
      </w:divsChild>
    </w:div>
    <w:div w:id="1951233316">
      <w:bodyDiv w:val="1"/>
      <w:marLeft w:val="0"/>
      <w:marRight w:val="0"/>
      <w:marTop w:val="0"/>
      <w:marBottom w:val="0"/>
      <w:divBdr>
        <w:top w:val="none" w:sz="0" w:space="0" w:color="auto"/>
        <w:left w:val="none" w:sz="0" w:space="0" w:color="auto"/>
        <w:bottom w:val="none" w:sz="0" w:space="0" w:color="auto"/>
        <w:right w:val="none" w:sz="0" w:space="0" w:color="auto"/>
      </w:divBdr>
      <w:divsChild>
        <w:div w:id="24183007">
          <w:marLeft w:val="640"/>
          <w:marRight w:val="0"/>
          <w:marTop w:val="0"/>
          <w:marBottom w:val="0"/>
          <w:divBdr>
            <w:top w:val="none" w:sz="0" w:space="0" w:color="auto"/>
            <w:left w:val="none" w:sz="0" w:space="0" w:color="auto"/>
            <w:bottom w:val="none" w:sz="0" w:space="0" w:color="auto"/>
            <w:right w:val="none" w:sz="0" w:space="0" w:color="auto"/>
          </w:divBdr>
        </w:div>
        <w:div w:id="82727001">
          <w:marLeft w:val="640"/>
          <w:marRight w:val="0"/>
          <w:marTop w:val="0"/>
          <w:marBottom w:val="0"/>
          <w:divBdr>
            <w:top w:val="none" w:sz="0" w:space="0" w:color="auto"/>
            <w:left w:val="none" w:sz="0" w:space="0" w:color="auto"/>
            <w:bottom w:val="none" w:sz="0" w:space="0" w:color="auto"/>
            <w:right w:val="none" w:sz="0" w:space="0" w:color="auto"/>
          </w:divBdr>
        </w:div>
        <w:div w:id="102850728">
          <w:marLeft w:val="640"/>
          <w:marRight w:val="0"/>
          <w:marTop w:val="0"/>
          <w:marBottom w:val="0"/>
          <w:divBdr>
            <w:top w:val="none" w:sz="0" w:space="0" w:color="auto"/>
            <w:left w:val="none" w:sz="0" w:space="0" w:color="auto"/>
            <w:bottom w:val="none" w:sz="0" w:space="0" w:color="auto"/>
            <w:right w:val="none" w:sz="0" w:space="0" w:color="auto"/>
          </w:divBdr>
        </w:div>
        <w:div w:id="128743121">
          <w:marLeft w:val="640"/>
          <w:marRight w:val="0"/>
          <w:marTop w:val="0"/>
          <w:marBottom w:val="0"/>
          <w:divBdr>
            <w:top w:val="none" w:sz="0" w:space="0" w:color="auto"/>
            <w:left w:val="none" w:sz="0" w:space="0" w:color="auto"/>
            <w:bottom w:val="none" w:sz="0" w:space="0" w:color="auto"/>
            <w:right w:val="none" w:sz="0" w:space="0" w:color="auto"/>
          </w:divBdr>
        </w:div>
        <w:div w:id="177937524">
          <w:marLeft w:val="640"/>
          <w:marRight w:val="0"/>
          <w:marTop w:val="0"/>
          <w:marBottom w:val="0"/>
          <w:divBdr>
            <w:top w:val="none" w:sz="0" w:space="0" w:color="auto"/>
            <w:left w:val="none" w:sz="0" w:space="0" w:color="auto"/>
            <w:bottom w:val="none" w:sz="0" w:space="0" w:color="auto"/>
            <w:right w:val="none" w:sz="0" w:space="0" w:color="auto"/>
          </w:divBdr>
        </w:div>
        <w:div w:id="269774883">
          <w:marLeft w:val="640"/>
          <w:marRight w:val="0"/>
          <w:marTop w:val="0"/>
          <w:marBottom w:val="0"/>
          <w:divBdr>
            <w:top w:val="none" w:sz="0" w:space="0" w:color="auto"/>
            <w:left w:val="none" w:sz="0" w:space="0" w:color="auto"/>
            <w:bottom w:val="none" w:sz="0" w:space="0" w:color="auto"/>
            <w:right w:val="none" w:sz="0" w:space="0" w:color="auto"/>
          </w:divBdr>
        </w:div>
        <w:div w:id="270090326">
          <w:marLeft w:val="640"/>
          <w:marRight w:val="0"/>
          <w:marTop w:val="0"/>
          <w:marBottom w:val="0"/>
          <w:divBdr>
            <w:top w:val="none" w:sz="0" w:space="0" w:color="auto"/>
            <w:left w:val="none" w:sz="0" w:space="0" w:color="auto"/>
            <w:bottom w:val="none" w:sz="0" w:space="0" w:color="auto"/>
            <w:right w:val="none" w:sz="0" w:space="0" w:color="auto"/>
          </w:divBdr>
        </w:div>
        <w:div w:id="420369957">
          <w:marLeft w:val="640"/>
          <w:marRight w:val="0"/>
          <w:marTop w:val="0"/>
          <w:marBottom w:val="0"/>
          <w:divBdr>
            <w:top w:val="none" w:sz="0" w:space="0" w:color="auto"/>
            <w:left w:val="none" w:sz="0" w:space="0" w:color="auto"/>
            <w:bottom w:val="none" w:sz="0" w:space="0" w:color="auto"/>
            <w:right w:val="none" w:sz="0" w:space="0" w:color="auto"/>
          </w:divBdr>
        </w:div>
        <w:div w:id="479855786">
          <w:marLeft w:val="640"/>
          <w:marRight w:val="0"/>
          <w:marTop w:val="0"/>
          <w:marBottom w:val="0"/>
          <w:divBdr>
            <w:top w:val="none" w:sz="0" w:space="0" w:color="auto"/>
            <w:left w:val="none" w:sz="0" w:space="0" w:color="auto"/>
            <w:bottom w:val="none" w:sz="0" w:space="0" w:color="auto"/>
            <w:right w:val="none" w:sz="0" w:space="0" w:color="auto"/>
          </w:divBdr>
        </w:div>
        <w:div w:id="546528206">
          <w:marLeft w:val="640"/>
          <w:marRight w:val="0"/>
          <w:marTop w:val="0"/>
          <w:marBottom w:val="0"/>
          <w:divBdr>
            <w:top w:val="none" w:sz="0" w:space="0" w:color="auto"/>
            <w:left w:val="none" w:sz="0" w:space="0" w:color="auto"/>
            <w:bottom w:val="none" w:sz="0" w:space="0" w:color="auto"/>
            <w:right w:val="none" w:sz="0" w:space="0" w:color="auto"/>
          </w:divBdr>
        </w:div>
        <w:div w:id="565647718">
          <w:marLeft w:val="640"/>
          <w:marRight w:val="0"/>
          <w:marTop w:val="0"/>
          <w:marBottom w:val="0"/>
          <w:divBdr>
            <w:top w:val="none" w:sz="0" w:space="0" w:color="auto"/>
            <w:left w:val="none" w:sz="0" w:space="0" w:color="auto"/>
            <w:bottom w:val="none" w:sz="0" w:space="0" w:color="auto"/>
            <w:right w:val="none" w:sz="0" w:space="0" w:color="auto"/>
          </w:divBdr>
        </w:div>
        <w:div w:id="758796405">
          <w:marLeft w:val="640"/>
          <w:marRight w:val="0"/>
          <w:marTop w:val="0"/>
          <w:marBottom w:val="0"/>
          <w:divBdr>
            <w:top w:val="none" w:sz="0" w:space="0" w:color="auto"/>
            <w:left w:val="none" w:sz="0" w:space="0" w:color="auto"/>
            <w:bottom w:val="none" w:sz="0" w:space="0" w:color="auto"/>
            <w:right w:val="none" w:sz="0" w:space="0" w:color="auto"/>
          </w:divBdr>
        </w:div>
        <w:div w:id="808353697">
          <w:marLeft w:val="640"/>
          <w:marRight w:val="0"/>
          <w:marTop w:val="0"/>
          <w:marBottom w:val="0"/>
          <w:divBdr>
            <w:top w:val="none" w:sz="0" w:space="0" w:color="auto"/>
            <w:left w:val="none" w:sz="0" w:space="0" w:color="auto"/>
            <w:bottom w:val="none" w:sz="0" w:space="0" w:color="auto"/>
            <w:right w:val="none" w:sz="0" w:space="0" w:color="auto"/>
          </w:divBdr>
        </w:div>
        <w:div w:id="919601744">
          <w:marLeft w:val="640"/>
          <w:marRight w:val="0"/>
          <w:marTop w:val="0"/>
          <w:marBottom w:val="0"/>
          <w:divBdr>
            <w:top w:val="none" w:sz="0" w:space="0" w:color="auto"/>
            <w:left w:val="none" w:sz="0" w:space="0" w:color="auto"/>
            <w:bottom w:val="none" w:sz="0" w:space="0" w:color="auto"/>
            <w:right w:val="none" w:sz="0" w:space="0" w:color="auto"/>
          </w:divBdr>
        </w:div>
        <w:div w:id="926890422">
          <w:marLeft w:val="640"/>
          <w:marRight w:val="0"/>
          <w:marTop w:val="0"/>
          <w:marBottom w:val="0"/>
          <w:divBdr>
            <w:top w:val="none" w:sz="0" w:space="0" w:color="auto"/>
            <w:left w:val="none" w:sz="0" w:space="0" w:color="auto"/>
            <w:bottom w:val="none" w:sz="0" w:space="0" w:color="auto"/>
            <w:right w:val="none" w:sz="0" w:space="0" w:color="auto"/>
          </w:divBdr>
        </w:div>
        <w:div w:id="1063526821">
          <w:marLeft w:val="640"/>
          <w:marRight w:val="0"/>
          <w:marTop w:val="0"/>
          <w:marBottom w:val="0"/>
          <w:divBdr>
            <w:top w:val="none" w:sz="0" w:space="0" w:color="auto"/>
            <w:left w:val="none" w:sz="0" w:space="0" w:color="auto"/>
            <w:bottom w:val="none" w:sz="0" w:space="0" w:color="auto"/>
            <w:right w:val="none" w:sz="0" w:space="0" w:color="auto"/>
          </w:divBdr>
        </w:div>
        <w:div w:id="1078283674">
          <w:marLeft w:val="640"/>
          <w:marRight w:val="0"/>
          <w:marTop w:val="0"/>
          <w:marBottom w:val="0"/>
          <w:divBdr>
            <w:top w:val="none" w:sz="0" w:space="0" w:color="auto"/>
            <w:left w:val="none" w:sz="0" w:space="0" w:color="auto"/>
            <w:bottom w:val="none" w:sz="0" w:space="0" w:color="auto"/>
            <w:right w:val="none" w:sz="0" w:space="0" w:color="auto"/>
          </w:divBdr>
        </w:div>
        <w:div w:id="1240672219">
          <w:marLeft w:val="640"/>
          <w:marRight w:val="0"/>
          <w:marTop w:val="0"/>
          <w:marBottom w:val="0"/>
          <w:divBdr>
            <w:top w:val="none" w:sz="0" w:space="0" w:color="auto"/>
            <w:left w:val="none" w:sz="0" w:space="0" w:color="auto"/>
            <w:bottom w:val="none" w:sz="0" w:space="0" w:color="auto"/>
            <w:right w:val="none" w:sz="0" w:space="0" w:color="auto"/>
          </w:divBdr>
        </w:div>
        <w:div w:id="1253590717">
          <w:marLeft w:val="640"/>
          <w:marRight w:val="0"/>
          <w:marTop w:val="0"/>
          <w:marBottom w:val="0"/>
          <w:divBdr>
            <w:top w:val="none" w:sz="0" w:space="0" w:color="auto"/>
            <w:left w:val="none" w:sz="0" w:space="0" w:color="auto"/>
            <w:bottom w:val="none" w:sz="0" w:space="0" w:color="auto"/>
            <w:right w:val="none" w:sz="0" w:space="0" w:color="auto"/>
          </w:divBdr>
        </w:div>
        <w:div w:id="1290672289">
          <w:marLeft w:val="640"/>
          <w:marRight w:val="0"/>
          <w:marTop w:val="0"/>
          <w:marBottom w:val="0"/>
          <w:divBdr>
            <w:top w:val="none" w:sz="0" w:space="0" w:color="auto"/>
            <w:left w:val="none" w:sz="0" w:space="0" w:color="auto"/>
            <w:bottom w:val="none" w:sz="0" w:space="0" w:color="auto"/>
            <w:right w:val="none" w:sz="0" w:space="0" w:color="auto"/>
          </w:divBdr>
        </w:div>
        <w:div w:id="1327129516">
          <w:marLeft w:val="640"/>
          <w:marRight w:val="0"/>
          <w:marTop w:val="0"/>
          <w:marBottom w:val="0"/>
          <w:divBdr>
            <w:top w:val="none" w:sz="0" w:space="0" w:color="auto"/>
            <w:left w:val="none" w:sz="0" w:space="0" w:color="auto"/>
            <w:bottom w:val="none" w:sz="0" w:space="0" w:color="auto"/>
            <w:right w:val="none" w:sz="0" w:space="0" w:color="auto"/>
          </w:divBdr>
        </w:div>
        <w:div w:id="1353459608">
          <w:marLeft w:val="640"/>
          <w:marRight w:val="0"/>
          <w:marTop w:val="0"/>
          <w:marBottom w:val="0"/>
          <w:divBdr>
            <w:top w:val="none" w:sz="0" w:space="0" w:color="auto"/>
            <w:left w:val="none" w:sz="0" w:space="0" w:color="auto"/>
            <w:bottom w:val="none" w:sz="0" w:space="0" w:color="auto"/>
            <w:right w:val="none" w:sz="0" w:space="0" w:color="auto"/>
          </w:divBdr>
        </w:div>
        <w:div w:id="1417244565">
          <w:marLeft w:val="640"/>
          <w:marRight w:val="0"/>
          <w:marTop w:val="0"/>
          <w:marBottom w:val="0"/>
          <w:divBdr>
            <w:top w:val="none" w:sz="0" w:space="0" w:color="auto"/>
            <w:left w:val="none" w:sz="0" w:space="0" w:color="auto"/>
            <w:bottom w:val="none" w:sz="0" w:space="0" w:color="auto"/>
            <w:right w:val="none" w:sz="0" w:space="0" w:color="auto"/>
          </w:divBdr>
        </w:div>
        <w:div w:id="1427848018">
          <w:marLeft w:val="640"/>
          <w:marRight w:val="0"/>
          <w:marTop w:val="0"/>
          <w:marBottom w:val="0"/>
          <w:divBdr>
            <w:top w:val="none" w:sz="0" w:space="0" w:color="auto"/>
            <w:left w:val="none" w:sz="0" w:space="0" w:color="auto"/>
            <w:bottom w:val="none" w:sz="0" w:space="0" w:color="auto"/>
            <w:right w:val="none" w:sz="0" w:space="0" w:color="auto"/>
          </w:divBdr>
        </w:div>
        <w:div w:id="1448086130">
          <w:marLeft w:val="640"/>
          <w:marRight w:val="0"/>
          <w:marTop w:val="0"/>
          <w:marBottom w:val="0"/>
          <w:divBdr>
            <w:top w:val="none" w:sz="0" w:space="0" w:color="auto"/>
            <w:left w:val="none" w:sz="0" w:space="0" w:color="auto"/>
            <w:bottom w:val="none" w:sz="0" w:space="0" w:color="auto"/>
            <w:right w:val="none" w:sz="0" w:space="0" w:color="auto"/>
          </w:divBdr>
        </w:div>
        <w:div w:id="1525746920">
          <w:marLeft w:val="640"/>
          <w:marRight w:val="0"/>
          <w:marTop w:val="0"/>
          <w:marBottom w:val="0"/>
          <w:divBdr>
            <w:top w:val="none" w:sz="0" w:space="0" w:color="auto"/>
            <w:left w:val="none" w:sz="0" w:space="0" w:color="auto"/>
            <w:bottom w:val="none" w:sz="0" w:space="0" w:color="auto"/>
            <w:right w:val="none" w:sz="0" w:space="0" w:color="auto"/>
          </w:divBdr>
        </w:div>
        <w:div w:id="1536118479">
          <w:marLeft w:val="640"/>
          <w:marRight w:val="0"/>
          <w:marTop w:val="0"/>
          <w:marBottom w:val="0"/>
          <w:divBdr>
            <w:top w:val="none" w:sz="0" w:space="0" w:color="auto"/>
            <w:left w:val="none" w:sz="0" w:space="0" w:color="auto"/>
            <w:bottom w:val="none" w:sz="0" w:space="0" w:color="auto"/>
            <w:right w:val="none" w:sz="0" w:space="0" w:color="auto"/>
          </w:divBdr>
        </w:div>
        <w:div w:id="1558395461">
          <w:marLeft w:val="640"/>
          <w:marRight w:val="0"/>
          <w:marTop w:val="0"/>
          <w:marBottom w:val="0"/>
          <w:divBdr>
            <w:top w:val="none" w:sz="0" w:space="0" w:color="auto"/>
            <w:left w:val="none" w:sz="0" w:space="0" w:color="auto"/>
            <w:bottom w:val="none" w:sz="0" w:space="0" w:color="auto"/>
            <w:right w:val="none" w:sz="0" w:space="0" w:color="auto"/>
          </w:divBdr>
        </w:div>
        <w:div w:id="1574194274">
          <w:marLeft w:val="640"/>
          <w:marRight w:val="0"/>
          <w:marTop w:val="0"/>
          <w:marBottom w:val="0"/>
          <w:divBdr>
            <w:top w:val="none" w:sz="0" w:space="0" w:color="auto"/>
            <w:left w:val="none" w:sz="0" w:space="0" w:color="auto"/>
            <w:bottom w:val="none" w:sz="0" w:space="0" w:color="auto"/>
            <w:right w:val="none" w:sz="0" w:space="0" w:color="auto"/>
          </w:divBdr>
        </w:div>
        <w:div w:id="1609040215">
          <w:marLeft w:val="640"/>
          <w:marRight w:val="0"/>
          <w:marTop w:val="0"/>
          <w:marBottom w:val="0"/>
          <w:divBdr>
            <w:top w:val="none" w:sz="0" w:space="0" w:color="auto"/>
            <w:left w:val="none" w:sz="0" w:space="0" w:color="auto"/>
            <w:bottom w:val="none" w:sz="0" w:space="0" w:color="auto"/>
            <w:right w:val="none" w:sz="0" w:space="0" w:color="auto"/>
          </w:divBdr>
        </w:div>
        <w:div w:id="1610897101">
          <w:marLeft w:val="640"/>
          <w:marRight w:val="0"/>
          <w:marTop w:val="0"/>
          <w:marBottom w:val="0"/>
          <w:divBdr>
            <w:top w:val="none" w:sz="0" w:space="0" w:color="auto"/>
            <w:left w:val="none" w:sz="0" w:space="0" w:color="auto"/>
            <w:bottom w:val="none" w:sz="0" w:space="0" w:color="auto"/>
            <w:right w:val="none" w:sz="0" w:space="0" w:color="auto"/>
          </w:divBdr>
        </w:div>
        <w:div w:id="1660765187">
          <w:marLeft w:val="640"/>
          <w:marRight w:val="0"/>
          <w:marTop w:val="0"/>
          <w:marBottom w:val="0"/>
          <w:divBdr>
            <w:top w:val="none" w:sz="0" w:space="0" w:color="auto"/>
            <w:left w:val="none" w:sz="0" w:space="0" w:color="auto"/>
            <w:bottom w:val="none" w:sz="0" w:space="0" w:color="auto"/>
            <w:right w:val="none" w:sz="0" w:space="0" w:color="auto"/>
          </w:divBdr>
        </w:div>
        <w:div w:id="1819419256">
          <w:marLeft w:val="640"/>
          <w:marRight w:val="0"/>
          <w:marTop w:val="0"/>
          <w:marBottom w:val="0"/>
          <w:divBdr>
            <w:top w:val="none" w:sz="0" w:space="0" w:color="auto"/>
            <w:left w:val="none" w:sz="0" w:space="0" w:color="auto"/>
            <w:bottom w:val="none" w:sz="0" w:space="0" w:color="auto"/>
            <w:right w:val="none" w:sz="0" w:space="0" w:color="auto"/>
          </w:divBdr>
        </w:div>
        <w:div w:id="1887911503">
          <w:marLeft w:val="640"/>
          <w:marRight w:val="0"/>
          <w:marTop w:val="0"/>
          <w:marBottom w:val="0"/>
          <w:divBdr>
            <w:top w:val="none" w:sz="0" w:space="0" w:color="auto"/>
            <w:left w:val="none" w:sz="0" w:space="0" w:color="auto"/>
            <w:bottom w:val="none" w:sz="0" w:space="0" w:color="auto"/>
            <w:right w:val="none" w:sz="0" w:space="0" w:color="auto"/>
          </w:divBdr>
        </w:div>
        <w:div w:id="1971594605">
          <w:marLeft w:val="640"/>
          <w:marRight w:val="0"/>
          <w:marTop w:val="0"/>
          <w:marBottom w:val="0"/>
          <w:divBdr>
            <w:top w:val="none" w:sz="0" w:space="0" w:color="auto"/>
            <w:left w:val="none" w:sz="0" w:space="0" w:color="auto"/>
            <w:bottom w:val="none" w:sz="0" w:space="0" w:color="auto"/>
            <w:right w:val="none" w:sz="0" w:space="0" w:color="auto"/>
          </w:divBdr>
        </w:div>
        <w:div w:id="1992053625">
          <w:marLeft w:val="640"/>
          <w:marRight w:val="0"/>
          <w:marTop w:val="0"/>
          <w:marBottom w:val="0"/>
          <w:divBdr>
            <w:top w:val="none" w:sz="0" w:space="0" w:color="auto"/>
            <w:left w:val="none" w:sz="0" w:space="0" w:color="auto"/>
            <w:bottom w:val="none" w:sz="0" w:space="0" w:color="auto"/>
            <w:right w:val="none" w:sz="0" w:space="0" w:color="auto"/>
          </w:divBdr>
        </w:div>
        <w:div w:id="2034723979">
          <w:marLeft w:val="640"/>
          <w:marRight w:val="0"/>
          <w:marTop w:val="0"/>
          <w:marBottom w:val="0"/>
          <w:divBdr>
            <w:top w:val="none" w:sz="0" w:space="0" w:color="auto"/>
            <w:left w:val="none" w:sz="0" w:space="0" w:color="auto"/>
            <w:bottom w:val="none" w:sz="0" w:space="0" w:color="auto"/>
            <w:right w:val="none" w:sz="0" w:space="0" w:color="auto"/>
          </w:divBdr>
        </w:div>
        <w:div w:id="2095513956">
          <w:marLeft w:val="640"/>
          <w:marRight w:val="0"/>
          <w:marTop w:val="0"/>
          <w:marBottom w:val="0"/>
          <w:divBdr>
            <w:top w:val="none" w:sz="0" w:space="0" w:color="auto"/>
            <w:left w:val="none" w:sz="0" w:space="0" w:color="auto"/>
            <w:bottom w:val="none" w:sz="0" w:space="0" w:color="auto"/>
            <w:right w:val="none" w:sz="0" w:space="0" w:color="auto"/>
          </w:divBdr>
        </w:div>
        <w:div w:id="2113276602">
          <w:marLeft w:val="640"/>
          <w:marRight w:val="0"/>
          <w:marTop w:val="0"/>
          <w:marBottom w:val="0"/>
          <w:divBdr>
            <w:top w:val="none" w:sz="0" w:space="0" w:color="auto"/>
            <w:left w:val="none" w:sz="0" w:space="0" w:color="auto"/>
            <w:bottom w:val="none" w:sz="0" w:space="0" w:color="auto"/>
            <w:right w:val="none" w:sz="0" w:space="0" w:color="auto"/>
          </w:divBdr>
        </w:div>
      </w:divsChild>
    </w:div>
    <w:div w:id="1957061852">
      <w:bodyDiv w:val="1"/>
      <w:marLeft w:val="0"/>
      <w:marRight w:val="0"/>
      <w:marTop w:val="0"/>
      <w:marBottom w:val="0"/>
      <w:divBdr>
        <w:top w:val="none" w:sz="0" w:space="0" w:color="auto"/>
        <w:left w:val="none" w:sz="0" w:space="0" w:color="auto"/>
        <w:bottom w:val="none" w:sz="0" w:space="0" w:color="auto"/>
        <w:right w:val="none" w:sz="0" w:space="0" w:color="auto"/>
      </w:divBdr>
      <w:divsChild>
        <w:div w:id="88891616">
          <w:marLeft w:val="640"/>
          <w:marRight w:val="0"/>
          <w:marTop w:val="0"/>
          <w:marBottom w:val="0"/>
          <w:divBdr>
            <w:top w:val="none" w:sz="0" w:space="0" w:color="auto"/>
            <w:left w:val="none" w:sz="0" w:space="0" w:color="auto"/>
            <w:bottom w:val="none" w:sz="0" w:space="0" w:color="auto"/>
            <w:right w:val="none" w:sz="0" w:space="0" w:color="auto"/>
          </w:divBdr>
        </w:div>
        <w:div w:id="156459573">
          <w:marLeft w:val="640"/>
          <w:marRight w:val="0"/>
          <w:marTop w:val="0"/>
          <w:marBottom w:val="0"/>
          <w:divBdr>
            <w:top w:val="none" w:sz="0" w:space="0" w:color="auto"/>
            <w:left w:val="none" w:sz="0" w:space="0" w:color="auto"/>
            <w:bottom w:val="none" w:sz="0" w:space="0" w:color="auto"/>
            <w:right w:val="none" w:sz="0" w:space="0" w:color="auto"/>
          </w:divBdr>
        </w:div>
        <w:div w:id="205222213">
          <w:marLeft w:val="640"/>
          <w:marRight w:val="0"/>
          <w:marTop w:val="0"/>
          <w:marBottom w:val="0"/>
          <w:divBdr>
            <w:top w:val="none" w:sz="0" w:space="0" w:color="auto"/>
            <w:left w:val="none" w:sz="0" w:space="0" w:color="auto"/>
            <w:bottom w:val="none" w:sz="0" w:space="0" w:color="auto"/>
            <w:right w:val="none" w:sz="0" w:space="0" w:color="auto"/>
          </w:divBdr>
        </w:div>
        <w:div w:id="344946316">
          <w:marLeft w:val="640"/>
          <w:marRight w:val="0"/>
          <w:marTop w:val="0"/>
          <w:marBottom w:val="0"/>
          <w:divBdr>
            <w:top w:val="none" w:sz="0" w:space="0" w:color="auto"/>
            <w:left w:val="none" w:sz="0" w:space="0" w:color="auto"/>
            <w:bottom w:val="none" w:sz="0" w:space="0" w:color="auto"/>
            <w:right w:val="none" w:sz="0" w:space="0" w:color="auto"/>
          </w:divBdr>
        </w:div>
        <w:div w:id="370426886">
          <w:marLeft w:val="640"/>
          <w:marRight w:val="0"/>
          <w:marTop w:val="0"/>
          <w:marBottom w:val="0"/>
          <w:divBdr>
            <w:top w:val="none" w:sz="0" w:space="0" w:color="auto"/>
            <w:left w:val="none" w:sz="0" w:space="0" w:color="auto"/>
            <w:bottom w:val="none" w:sz="0" w:space="0" w:color="auto"/>
            <w:right w:val="none" w:sz="0" w:space="0" w:color="auto"/>
          </w:divBdr>
        </w:div>
        <w:div w:id="380517979">
          <w:marLeft w:val="640"/>
          <w:marRight w:val="0"/>
          <w:marTop w:val="0"/>
          <w:marBottom w:val="0"/>
          <w:divBdr>
            <w:top w:val="none" w:sz="0" w:space="0" w:color="auto"/>
            <w:left w:val="none" w:sz="0" w:space="0" w:color="auto"/>
            <w:bottom w:val="none" w:sz="0" w:space="0" w:color="auto"/>
            <w:right w:val="none" w:sz="0" w:space="0" w:color="auto"/>
          </w:divBdr>
        </w:div>
        <w:div w:id="420833071">
          <w:marLeft w:val="640"/>
          <w:marRight w:val="0"/>
          <w:marTop w:val="0"/>
          <w:marBottom w:val="0"/>
          <w:divBdr>
            <w:top w:val="none" w:sz="0" w:space="0" w:color="auto"/>
            <w:left w:val="none" w:sz="0" w:space="0" w:color="auto"/>
            <w:bottom w:val="none" w:sz="0" w:space="0" w:color="auto"/>
            <w:right w:val="none" w:sz="0" w:space="0" w:color="auto"/>
          </w:divBdr>
        </w:div>
        <w:div w:id="431706437">
          <w:marLeft w:val="640"/>
          <w:marRight w:val="0"/>
          <w:marTop w:val="0"/>
          <w:marBottom w:val="0"/>
          <w:divBdr>
            <w:top w:val="none" w:sz="0" w:space="0" w:color="auto"/>
            <w:left w:val="none" w:sz="0" w:space="0" w:color="auto"/>
            <w:bottom w:val="none" w:sz="0" w:space="0" w:color="auto"/>
            <w:right w:val="none" w:sz="0" w:space="0" w:color="auto"/>
          </w:divBdr>
        </w:div>
        <w:div w:id="489295807">
          <w:marLeft w:val="640"/>
          <w:marRight w:val="0"/>
          <w:marTop w:val="0"/>
          <w:marBottom w:val="0"/>
          <w:divBdr>
            <w:top w:val="none" w:sz="0" w:space="0" w:color="auto"/>
            <w:left w:val="none" w:sz="0" w:space="0" w:color="auto"/>
            <w:bottom w:val="none" w:sz="0" w:space="0" w:color="auto"/>
            <w:right w:val="none" w:sz="0" w:space="0" w:color="auto"/>
          </w:divBdr>
        </w:div>
        <w:div w:id="566647309">
          <w:marLeft w:val="640"/>
          <w:marRight w:val="0"/>
          <w:marTop w:val="0"/>
          <w:marBottom w:val="0"/>
          <w:divBdr>
            <w:top w:val="none" w:sz="0" w:space="0" w:color="auto"/>
            <w:left w:val="none" w:sz="0" w:space="0" w:color="auto"/>
            <w:bottom w:val="none" w:sz="0" w:space="0" w:color="auto"/>
            <w:right w:val="none" w:sz="0" w:space="0" w:color="auto"/>
          </w:divBdr>
        </w:div>
        <w:div w:id="704409553">
          <w:marLeft w:val="640"/>
          <w:marRight w:val="0"/>
          <w:marTop w:val="0"/>
          <w:marBottom w:val="0"/>
          <w:divBdr>
            <w:top w:val="none" w:sz="0" w:space="0" w:color="auto"/>
            <w:left w:val="none" w:sz="0" w:space="0" w:color="auto"/>
            <w:bottom w:val="none" w:sz="0" w:space="0" w:color="auto"/>
            <w:right w:val="none" w:sz="0" w:space="0" w:color="auto"/>
          </w:divBdr>
        </w:div>
        <w:div w:id="726025932">
          <w:marLeft w:val="640"/>
          <w:marRight w:val="0"/>
          <w:marTop w:val="0"/>
          <w:marBottom w:val="0"/>
          <w:divBdr>
            <w:top w:val="none" w:sz="0" w:space="0" w:color="auto"/>
            <w:left w:val="none" w:sz="0" w:space="0" w:color="auto"/>
            <w:bottom w:val="none" w:sz="0" w:space="0" w:color="auto"/>
            <w:right w:val="none" w:sz="0" w:space="0" w:color="auto"/>
          </w:divBdr>
        </w:div>
        <w:div w:id="776408188">
          <w:marLeft w:val="640"/>
          <w:marRight w:val="0"/>
          <w:marTop w:val="0"/>
          <w:marBottom w:val="0"/>
          <w:divBdr>
            <w:top w:val="none" w:sz="0" w:space="0" w:color="auto"/>
            <w:left w:val="none" w:sz="0" w:space="0" w:color="auto"/>
            <w:bottom w:val="none" w:sz="0" w:space="0" w:color="auto"/>
            <w:right w:val="none" w:sz="0" w:space="0" w:color="auto"/>
          </w:divBdr>
        </w:div>
        <w:div w:id="867567228">
          <w:marLeft w:val="640"/>
          <w:marRight w:val="0"/>
          <w:marTop w:val="0"/>
          <w:marBottom w:val="0"/>
          <w:divBdr>
            <w:top w:val="none" w:sz="0" w:space="0" w:color="auto"/>
            <w:left w:val="none" w:sz="0" w:space="0" w:color="auto"/>
            <w:bottom w:val="none" w:sz="0" w:space="0" w:color="auto"/>
            <w:right w:val="none" w:sz="0" w:space="0" w:color="auto"/>
          </w:divBdr>
        </w:div>
        <w:div w:id="939798805">
          <w:marLeft w:val="640"/>
          <w:marRight w:val="0"/>
          <w:marTop w:val="0"/>
          <w:marBottom w:val="0"/>
          <w:divBdr>
            <w:top w:val="none" w:sz="0" w:space="0" w:color="auto"/>
            <w:left w:val="none" w:sz="0" w:space="0" w:color="auto"/>
            <w:bottom w:val="none" w:sz="0" w:space="0" w:color="auto"/>
            <w:right w:val="none" w:sz="0" w:space="0" w:color="auto"/>
          </w:divBdr>
        </w:div>
        <w:div w:id="1049497685">
          <w:marLeft w:val="640"/>
          <w:marRight w:val="0"/>
          <w:marTop w:val="0"/>
          <w:marBottom w:val="0"/>
          <w:divBdr>
            <w:top w:val="none" w:sz="0" w:space="0" w:color="auto"/>
            <w:left w:val="none" w:sz="0" w:space="0" w:color="auto"/>
            <w:bottom w:val="none" w:sz="0" w:space="0" w:color="auto"/>
            <w:right w:val="none" w:sz="0" w:space="0" w:color="auto"/>
          </w:divBdr>
        </w:div>
        <w:div w:id="1350763641">
          <w:marLeft w:val="640"/>
          <w:marRight w:val="0"/>
          <w:marTop w:val="0"/>
          <w:marBottom w:val="0"/>
          <w:divBdr>
            <w:top w:val="none" w:sz="0" w:space="0" w:color="auto"/>
            <w:left w:val="none" w:sz="0" w:space="0" w:color="auto"/>
            <w:bottom w:val="none" w:sz="0" w:space="0" w:color="auto"/>
            <w:right w:val="none" w:sz="0" w:space="0" w:color="auto"/>
          </w:divBdr>
        </w:div>
        <w:div w:id="1483546382">
          <w:marLeft w:val="640"/>
          <w:marRight w:val="0"/>
          <w:marTop w:val="0"/>
          <w:marBottom w:val="0"/>
          <w:divBdr>
            <w:top w:val="none" w:sz="0" w:space="0" w:color="auto"/>
            <w:left w:val="none" w:sz="0" w:space="0" w:color="auto"/>
            <w:bottom w:val="none" w:sz="0" w:space="0" w:color="auto"/>
            <w:right w:val="none" w:sz="0" w:space="0" w:color="auto"/>
          </w:divBdr>
        </w:div>
        <w:div w:id="1496846735">
          <w:marLeft w:val="640"/>
          <w:marRight w:val="0"/>
          <w:marTop w:val="0"/>
          <w:marBottom w:val="0"/>
          <w:divBdr>
            <w:top w:val="none" w:sz="0" w:space="0" w:color="auto"/>
            <w:left w:val="none" w:sz="0" w:space="0" w:color="auto"/>
            <w:bottom w:val="none" w:sz="0" w:space="0" w:color="auto"/>
            <w:right w:val="none" w:sz="0" w:space="0" w:color="auto"/>
          </w:divBdr>
        </w:div>
        <w:div w:id="1642881350">
          <w:marLeft w:val="640"/>
          <w:marRight w:val="0"/>
          <w:marTop w:val="0"/>
          <w:marBottom w:val="0"/>
          <w:divBdr>
            <w:top w:val="none" w:sz="0" w:space="0" w:color="auto"/>
            <w:left w:val="none" w:sz="0" w:space="0" w:color="auto"/>
            <w:bottom w:val="none" w:sz="0" w:space="0" w:color="auto"/>
            <w:right w:val="none" w:sz="0" w:space="0" w:color="auto"/>
          </w:divBdr>
        </w:div>
        <w:div w:id="1703819928">
          <w:marLeft w:val="640"/>
          <w:marRight w:val="0"/>
          <w:marTop w:val="0"/>
          <w:marBottom w:val="0"/>
          <w:divBdr>
            <w:top w:val="none" w:sz="0" w:space="0" w:color="auto"/>
            <w:left w:val="none" w:sz="0" w:space="0" w:color="auto"/>
            <w:bottom w:val="none" w:sz="0" w:space="0" w:color="auto"/>
            <w:right w:val="none" w:sz="0" w:space="0" w:color="auto"/>
          </w:divBdr>
        </w:div>
        <w:div w:id="1818034196">
          <w:marLeft w:val="640"/>
          <w:marRight w:val="0"/>
          <w:marTop w:val="0"/>
          <w:marBottom w:val="0"/>
          <w:divBdr>
            <w:top w:val="none" w:sz="0" w:space="0" w:color="auto"/>
            <w:left w:val="none" w:sz="0" w:space="0" w:color="auto"/>
            <w:bottom w:val="none" w:sz="0" w:space="0" w:color="auto"/>
            <w:right w:val="none" w:sz="0" w:space="0" w:color="auto"/>
          </w:divBdr>
        </w:div>
        <w:div w:id="1897356454">
          <w:marLeft w:val="640"/>
          <w:marRight w:val="0"/>
          <w:marTop w:val="0"/>
          <w:marBottom w:val="0"/>
          <w:divBdr>
            <w:top w:val="none" w:sz="0" w:space="0" w:color="auto"/>
            <w:left w:val="none" w:sz="0" w:space="0" w:color="auto"/>
            <w:bottom w:val="none" w:sz="0" w:space="0" w:color="auto"/>
            <w:right w:val="none" w:sz="0" w:space="0" w:color="auto"/>
          </w:divBdr>
        </w:div>
        <w:div w:id="2074430485">
          <w:marLeft w:val="640"/>
          <w:marRight w:val="0"/>
          <w:marTop w:val="0"/>
          <w:marBottom w:val="0"/>
          <w:divBdr>
            <w:top w:val="none" w:sz="0" w:space="0" w:color="auto"/>
            <w:left w:val="none" w:sz="0" w:space="0" w:color="auto"/>
            <w:bottom w:val="none" w:sz="0" w:space="0" w:color="auto"/>
            <w:right w:val="none" w:sz="0" w:space="0" w:color="auto"/>
          </w:divBdr>
        </w:div>
      </w:divsChild>
    </w:div>
    <w:div w:id="1970822891">
      <w:bodyDiv w:val="1"/>
      <w:marLeft w:val="0"/>
      <w:marRight w:val="0"/>
      <w:marTop w:val="0"/>
      <w:marBottom w:val="0"/>
      <w:divBdr>
        <w:top w:val="none" w:sz="0" w:space="0" w:color="auto"/>
        <w:left w:val="none" w:sz="0" w:space="0" w:color="auto"/>
        <w:bottom w:val="none" w:sz="0" w:space="0" w:color="auto"/>
        <w:right w:val="none" w:sz="0" w:space="0" w:color="auto"/>
      </w:divBdr>
      <w:divsChild>
        <w:div w:id="184562249">
          <w:marLeft w:val="640"/>
          <w:marRight w:val="0"/>
          <w:marTop w:val="0"/>
          <w:marBottom w:val="0"/>
          <w:divBdr>
            <w:top w:val="none" w:sz="0" w:space="0" w:color="auto"/>
            <w:left w:val="none" w:sz="0" w:space="0" w:color="auto"/>
            <w:bottom w:val="none" w:sz="0" w:space="0" w:color="auto"/>
            <w:right w:val="none" w:sz="0" w:space="0" w:color="auto"/>
          </w:divBdr>
        </w:div>
        <w:div w:id="335230586">
          <w:marLeft w:val="640"/>
          <w:marRight w:val="0"/>
          <w:marTop w:val="0"/>
          <w:marBottom w:val="0"/>
          <w:divBdr>
            <w:top w:val="none" w:sz="0" w:space="0" w:color="auto"/>
            <w:left w:val="none" w:sz="0" w:space="0" w:color="auto"/>
            <w:bottom w:val="none" w:sz="0" w:space="0" w:color="auto"/>
            <w:right w:val="none" w:sz="0" w:space="0" w:color="auto"/>
          </w:divBdr>
        </w:div>
        <w:div w:id="459495255">
          <w:marLeft w:val="640"/>
          <w:marRight w:val="0"/>
          <w:marTop w:val="0"/>
          <w:marBottom w:val="0"/>
          <w:divBdr>
            <w:top w:val="none" w:sz="0" w:space="0" w:color="auto"/>
            <w:left w:val="none" w:sz="0" w:space="0" w:color="auto"/>
            <w:bottom w:val="none" w:sz="0" w:space="0" w:color="auto"/>
            <w:right w:val="none" w:sz="0" w:space="0" w:color="auto"/>
          </w:divBdr>
        </w:div>
        <w:div w:id="580600044">
          <w:marLeft w:val="640"/>
          <w:marRight w:val="0"/>
          <w:marTop w:val="0"/>
          <w:marBottom w:val="0"/>
          <w:divBdr>
            <w:top w:val="none" w:sz="0" w:space="0" w:color="auto"/>
            <w:left w:val="none" w:sz="0" w:space="0" w:color="auto"/>
            <w:bottom w:val="none" w:sz="0" w:space="0" w:color="auto"/>
            <w:right w:val="none" w:sz="0" w:space="0" w:color="auto"/>
          </w:divBdr>
        </w:div>
        <w:div w:id="615064258">
          <w:marLeft w:val="640"/>
          <w:marRight w:val="0"/>
          <w:marTop w:val="0"/>
          <w:marBottom w:val="0"/>
          <w:divBdr>
            <w:top w:val="none" w:sz="0" w:space="0" w:color="auto"/>
            <w:left w:val="none" w:sz="0" w:space="0" w:color="auto"/>
            <w:bottom w:val="none" w:sz="0" w:space="0" w:color="auto"/>
            <w:right w:val="none" w:sz="0" w:space="0" w:color="auto"/>
          </w:divBdr>
        </w:div>
        <w:div w:id="660810766">
          <w:marLeft w:val="640"/>
          <w:marRight w:val="0"/>
          <w:marTop w:val="0"/>
          <w:marBottom w:val="0"/>
          <w:divBdr>
            <w:top w:val="none" w:sz="0" w:space="0" w:color="auto"/>
            <w:left w:val="none" w:sz="0" w:space="0" w:color="auto"/>
            <w:bottom w:val="none" w:sz="0" w:space="0" w:color="auto"/>
            <w:right w:val="none" w:sz="0" w:space="0" w:color="auto"/>
          </w:divBdr>
        </w:div>
        <w:div w:id="709695859">
          <w:marLeft w:val="640"/>
          <w:marRight w:val="0"/>
          <w:marTop w:val="0"/>
          <w:marBottom w:val="0"/>
          <w:divBdr>
            <w:top w:val="none" w:sz="0" w:space="0" w:color="auto"/>
            <w:left w:val="none" w:sz="0" w:space="0" w:color="auto"/>
            <w:bottom w:val="none" w:sz="0" w:space="0" w:color="auto"/>
            <w:right w:val="none" w:sz="0" w:space="0" w:color="auto"/>
          </w:divBdr>
        </w:div>
        <w:div w:id="798911181">
          <w:marLeft w:val="640"/>
          <w:marRight w:val="0"/>
          <w:marTop w:val="0"/>
          <w:marBottom w:val="0"/>
          <w:divBdr>
            <w:top w:val="none" w:sz="0" w:space="0" w:color="auto"/>
            <w:left w:val="none" w:sz="0" w:space="0" w:color="auto"/>
            <w:bottom w:val="none" w:sz="0" w:space="0" w:color="auto"/>
            <w:right w:val="none" w:sz="0" w:space="0" w:color="auto"/>
          </w:divBdr>
        </w:div>
        <w:div w:id="827673737">
          <w:marLeft w:val="640"/>
          <w:marRight w:val="0"/>
          <w:marTop w:val="0"/>
          <w:marBottom w:val="0"/>
          <w:divBdr>
            <w:top w:val="none" w:sz="0" w:space="0" w:color="auto"/>
            <w:left w:val="none" w:sz="0" w:space="0" w:color="auto"/>
            <w:bottom w:val="none" w:sz="0" w:space="0" w:color="auto"/>
            <w:right w:val="none" w:sz="0" w:space="0" w:color="auto"/>
          </w:divBdr>
        </w:div>
        <w:div w:id="829449071">
          <w:marLeft w:val="640"/>
          <w:marRight w:val="0"/>
          <w:marTop w:val="0"/>
          <w:marBottom w:val="0"/>
          <w:divBdr>
            <w:top w:val="none" w:sz="0" w:space="0" w:color="auto"/>
            <w:left w:val="none" w:sz="0" w:space="0" w:color="auto"/>
            <w:bottom w:val="none" w:sz="0" w:space="0" w:color="auto"/>
            <w:right w:val="none" w:sz="0" w:space="0" w:color="auto"/>
          </w:divBdr>
        </w:div>
        <w:div w:id="953173408">
          <w:marLeft w:val="640"/>
          <w:marRight w:val="0"/>
          <w:marTop w:val="0"/>
          <w:marBottom w:val="0"/>
          <w:divBdr>
            <w:top w:val="none" w:sz="0" w:space="0" w:color="auto"/>
            <w:left w:val="none" w:sz="0" w:space="0" w:color="auto"/>
            <w:bottom w:val="none" w:sz="0" w:space="0" w:color="auto"/>
            <w:right w:val="none" w:sz="0" w:space="0" w:color="auto"/>
          </w:divBdr>
        </w:div>
        <w:div w:id="1021667151">
          <w:marLeft w:val="640"/>
          <w:marRight w:val="0"/>
          <w:marTop w:val="0"/>
          <w:marBottom w:val="0"/>
          <w:divBdr>
            <w:top w:val="none" w:sz="0" w:space="0" w:color="auto"/>
            <w:left w:val="none" w:sz="0" w:space="0" w:color="auto"/>
            <w:bottom w:val="none" w:sz="0" w:space="0" w:color="auto"/>
            <w:right w:val="none" w:sz="0" w:space="0" w:color="auto"/>
          </w:divBdr>
        </w:div>
        <w:div w:id="1140265623">
          <w:marLeft w:val="640"/>
          <w:marRight w:val="0"/>
          <w:marTop w:val="0"/>
          <w:marBottom w:val="0"/>
          <w:divBdr>
            <w:top w:val="none" w:sz="0" w:space="0" w:color="auto"/>
            <w:left w:val="none" w:sz="0" w:space="0" w:color="auto"/>
            <w:bottom w:val="none" w:sz="0" w:space="0" w:color="auto"/>
            <w:right w:val="none" w:sz="0" w:space="0" w:color="auto"/>
          </w:divBdr>
        </w:div>
        <w:div w:id="1218860385">
          <w:marLeft w:val="640"/>
          <w:marRight w:val="0"/>
          <w:marTop w:val="0"/>
          <w:marBottom w:val="0"/>
          <w:divBdr>
            <w:top w:val="none" w:sz="0" w:space="0" w:color="auto"/>
            <w:left w:val="none" w:sz="0" w:space="0" w:color="auto"/>
            <w:bottom w:val="none" w:sz="0" w:space="0" w:color="auto"/>
            <w:right w:val="none" w:sz="0" w:space="0" w:color="auto"/>
          </w:divBdr>
        </w:div>
        <w:div w:id="1464074836">
          <w:marLeft w:val="640"/>
          <w:marRight w:val="0"/>
          <w:marTop w:val="0"/>
          <w:marBottom w:val="0"/>
          <w:divBdr>
            <w:top w:val="none" w:sz="0" w:space="0" w:color="auto"/>
            <w:left w:val="none" w:sz="0" w:space="0" w:color="auto"/>
            <w:bottom w:val="none" w:sz="0" w:space="0" w:color="auto"/>
            <w:right w:val="none" w:sz="0" w:space="0" w:color="auto"/>
          </w:divBdr>
        </w:div>
        <w:div w:id="1484004919">
          <w:marLeft w:val="640"/>
          <w:marRight w:val="0"/>
          <w:marTop w:val="0"/>
          <w:marBottom w:val="0"/>
          <w:divBdr>
            <w:top w:val="none" w:sz="0" w:space="0" w:color="auto"/>
            <w:left w:val="none" w:sz="0" w:space="0" w:color="auto"/>
            <w:bottom w:val="none" w:sz="0" w:space="0" w:color="auto"/>
            <w:right w:val="none" w:sz="0" w:space="0" w:color="auto"/>
          </w:divBdr>
        </w:div>
        <w:div w:id="1541821609">
          <w:marLeft w:val="640"/>
          <w:marRight w:val="0"/>
          <w:marTop w:val="0"/>
          <w:marBottom w:val="0"/>
          <w:divBdr>
            <w:top w:val="none" w:sz="0" w:space="0" w:color="auto"/>
            <w:left w:val="none" w:sz="0" w:space="0" w:color="auto"/>
            <w:bottom w:val="none" w:sz="0" w:space="0" w:color="auto"/>
            <w:right w:val="none" w:sz="0" w:space="0" w:color="auto"/>
          </w:divBdr>
        </w:div>
        <w:div w:id="1612778116">
          <w:marLeft w:val="640"/>
          <w:marRight w:val="0"/>
          <w:marTop w:val="0"/>
          <w:marBottom w:val="0"/>
          <w:divBdr>
            <w:top w:val="none" w:sz="0" w:space="0" w:color="auto"/>
            <w:left w:val="none" w:sz="0" w:space="0" w:color="auto"/>
            <w:bottom w:val="none" w:sz="0" w:space="0" w:color="auto"/>
            <w:right w:val="none" w:sz="0" w:space="0" w:color="auto"/>
          </w:divBdr>
        </w:div>
        <w:div w:id="1637836213">
          <w:marLeft w:val="640"/>
          <w:marRight w:val="0"/>
          <w:marTop w:val="0"/>
          <w:marBottom w:val="0"/>
          <w:divBdr>
            <w:top w:val="none" w:sz="0" w:space="0" w:color="auto"/>
            <w:left w:val="none" w:sz="0" w:space="0" w:color="auto"/>
            <w:bottom w:val="none" w:sz="0" w:space="0" w:color="auto"/>
            <w:right w:val="none" w:sz="0" w:space="0" w:color="auto"/>
          </w:divBdr>
        </w:div>
        <w:div w:id="1831826142">
          <w:marLeft w:val="640"/>
          <w:marRight w:val="0"/>
          <w:marTop w:val="0"/>
          <w:marBottom w:val="0"/>
          <w:divBdr>
            <w:top w:val="none" w:sz="0" w:space="0" w:color="auto"/>
            <w:left w:val="none" w:sz="0" w:space="0" w:color="auto"/>
            <w:bottom w:val="none" w:sz="0" w:space="0" w:color="auto"/>
            <w:right w:val="none" w:sz="0" w:space="0" w:color="auto"/>
          </w:divBdr>
        </w:div>
        <w:div w:id="1871606619">
          <w:marLeft w:val="640"/>
          <w:marRight w:val="0"/>
          <w:marTop w:val="0"/>
          <w:marBottom w:val="0"/>
          <w:divBdr>
            <w:top w:val="none" w:sz="0" w:space="0" w:color="auto"/>
            <w:left w:val="none" w:sz="0" w:space="0" w:color="auto"/>
            <w:bottom w:val="none" w:sz="0" w:space="0" w:color="auto"/>
            <w:right w:val="none" w:sz="0" w:space="0" w:color="auto"/>
          </w:divBdr>
        </w:div>
        <w:div w:id="1980570702">
          <w:marLeft w:val="640"/>
          <w:marRight w:val="0"/>
          <w:marTop w:val="0"/>
          <w:marBottom w:val="0"/>
          <w:divBdr>
            <w:top w:val="none" w:sz="0" w:space="0" w:color="auto"/>
            <w:left w:val="none" w:sz="0" w:space="0" w:color="auto"/>
            <w:bottom w:val="none" w:sz="0" w:space="0" w:color="auto"/>
            <w:right w:val="none" w:sz="0" w:space="0" w:color="auto"/>
          </w:divBdr>
        </w:div>
        <w:div w:id="2072531363">
          <w:marLeft w:val="640"/>
          <w:marRight w:val="0"/>
          <w:marTop w:val="0"/>
          <w:marBottom w:val="0"/>
          <w:divBdr>
            <w:top w:val="none" w:sz="0" w:space="0" w:color="auto"/>
            <w:left w:val="none" w:sz="0" w:space="0" w:color="auto"/>
            <w:bottom w:val="none" w:sz="0" w:space="0" w:color="auto"/>
            <w:right w:val="none" w:sz="0" w:space="0" w:color="auto"/>
          </w:divBdr>
        </w:div>
        <w:div w:id="2141919484">
          <w:marLeft w:val="640"/>
          <w:marRight w:val="0"/>
          <w:marTop w:val="0"/>
          <w:marBottom w:val="0"/>
          <w:divBdr>
            <w:top w:val="none" w:sz="0" w:space="0" w:color="auto"/>
            <w:left w:val="none" w:sz="0" w:space="0" w:color="auto"/>
            <w:bottom w:val="none" w:sz="0" w:space="0" w:color="auto"/>
            <w:right w:val="none" w:sz="0" w:space="0" w:color="auto"/>
          </w:divBdr>
        </w:div>
        <w:div w:id="2143107954">
          <w:marLeft w:val="640"/>
          <w:marRight w:val="0"/>
          <w:marTop w:val="0"/>
          <w:marBottom w:val="0"/>
          <w:divBdr>
            <w:top w:val="none" w:sz="0" w:space="0" w:color="auto"/>
            <w:left w:val="none" w:sz="0" w:space="0" w:color="auto"/>
            <w:bottom w:val="none" w:sz="0" w:space="0" w:color="auto"/>
            <w:right w:val="none" w:sz="0" w:space="0" w:color="auto"/>
          </w:divBdr>
        </w:div>
      </w:divsChild>
    </w:div>
    <w:div w:id="1971662375">
      <w:bodyDiv w:val="1"/>
      <w:marLeft w:val="0"/>
      <w:marRight w:val="0"/>
      <w:marTop w:val="0"/>
      <w:marBottom w:val="0"/>
      <w:divBdr>
        <w:top w:val="none" w:sz="0" w:space="0" w:color="auto"/>
        <w:left w:val="none" w:sz="0" w:space="0" w:color="auto"/>
        <w:bottom w:val="none" w:sz="0" w:space="0" w:color="auto"/>
        <w:right w:val="none" w:sz="0" w:space="0" w:color="auto"/>
      </w:divBdr>
      <w:divsChild>
        <w:div w:id="160127421">
          <w:marLeft w:val="640"/>
          <w:marRight w:val="0"/>
          <w:marTop w:val="0"/>
          <w:marBottom w:val="0"/>
          <w:divBdr>
            <w:top w:val="none" w:sz="0" w:space="0" w:color="auto"/>
            <w:left w:val="none" w:sz="0" w:space="0" w:color="auto"/>
            <w:bottom w:val="none" w:sz="0" w:space="0" w:color="auto"/>
            <w:right w:val="none" w:sz="0" w:space="0" w:color="auto"/>
          </w:divBdr>
        </w:div>
        <w:div w:id="238364828">
          <w:marLeft w:val="640"/>
          <w:marRight w:val="0"/>
          <w:marTop w:val="0"/>
          <w:marBottom w:val="0"/>
          <w:divBdr>
            <w:top w:val="none" w:sz="0" w:space="0" w:color="auto"/>
            <w:left w:val="none" w:sz="0" w:space="0" w:color="auto"/>
            <w:bottom w:val="none" w:sz="0" w:space="0" w:color="auto"/>
            <w:right w:val="none" w:sz="0" w:space="0" w:color="auto"/>
          </w:divBdr>
        </w:div>
        <w:div w:id="289016958">
          <w:marLeft w:val="640"/>
          <w:marRight w:val="0"/>
          <w:marTop w:val="0"/>
          <w:marBottom w:val="0"/>
          <w:divBdr>
            <w:top w:val="none" w:sz="0" w:space="0" w:color="auto"/>
            <w:left w:val="none" w:sz="0" w:space="0" w:color="auto"/>
            <w:bottom w:val="none" w:sz="0" w:space="0" w:color="auto"/>
            <w:right w:val="none" w:sz="0" w:space="0" w:color="auto"/>
          </w:divBdr>
        </w:div>
        <w:div w:id="339938260">
          <w:marLeft w:val="640"/>
          <w:marRight w:val="0"/>
          <w:marTop w:val="0"/>
          <w:marBottom w:val="0"/>
          <w:divBdr>
            <w:top w:val="none" w:sz="0" w:space="0" w:color="auto"/>
            <w:left w:val="none" w:sz="0" w:space="0" w:color="auto"/>
            <w:bottom w:val="none" w:sz="0" w:space="0" w:color="auto"/>
            <w:right w:val="none" w:sz="0" w:space="0" w:color="auto"/>
          </w:divBdr>
        </w:div>
        <w:div w:id="616762827">
          <w:marLeft w:val="640"/>
          <w:marRight w:val="0"/>
          <w:marTop w:val="0"/>
          <w:marBottom w:val="0"/>
          <w:divBdr>
            <w:top w:val="none" w:sz="0" w:space="0" w:color="auto"/>
            <w:left w:val="none" w:sz="0" w:space="0" w:color="auto"/>
            <w:bottom w:val="none" w:sz="0" w:space="0" w:color="auto"/>
            <w:right w:val="none" w:sz="0" w:space="0" w:color="auto"/>
          </w:divBdr>
        </w:div>
        <w:div w:id="669407132">
          <w:marLeft w:val="640"/>
          <w:marRight w:val="0"/>
          <w:marTop w:val="0"/>
          <w:marBottom w:val="0"/>
          <w:divBdr>
            <w:top w:val="none" w:sz="0" w:space="0" w:color="auto"/>
            <w:left w:val="none" w:sz="0" w:space="0" w:color="auto"/>
            <w:bottom w:val="none" w:sz="0" w:space="0" w:color="auto"/>
            <w:right w:val="none" w:sz="0" w:space="0" w:color="auto"/>
          </w:divBdr>
        </w:div>
        <w:div w:id="699859994">
          <w:marLeft w:val="640"/>
          <w:marRight w:val="0"/>
          <w:marTop w:val="0"/>
          <w:marBottom w:val="0"/>
          <w:divBdr>
            <w:top w:val="none" w:sz="0" w:space="0" w:color="auto"/>
            <w:left w:val="none" w:sz="0" w:space="0" w:color="auto"/>
            <w:bottom w:val="none" w:sz="0" w:space="0" w:color="auto"/>
            <w:right w:val="none" w:sz="0" w:space="0" w:color="auto"/>
          </w:divBdr>
        </w:div>
        <w:div w:id="832840171">
          <w:marLeft w:val="640"/>
          <w:marRight w:val="0"/>
          <w:marTop w:val="0"/>
          <w:marBottom w:val="0"/>
          <w:divBdr>
            <w:top w:val="none" w:sz="0" w:space="0" w:color="auto"/>
            <w:left w:val="none" w:sz="0" w:space="0" w:color="auto"/>
            <w:bottom w:val="none" w:sz="0" w:space="0" w:color="auto"/>
            <w:right w:val="none" w:sz="0" w:space="0" w:color="auto"/>
          </w:divBdr>
        </w:div>
        <w:div w:id="868908183">
          <w:marLeft w:val="640"/>
          <w:marRight w:val="0"/>
          <w:marTop w:val="0"/>
          <w:marBottom w:val="0"/>
          <w:divBdr>
            <w:top w:val="none" w:sz="0" w:space="0" w:color="auto"/>
            <w:left w:val="none" w:sz="0" w:space="0" w:color="auto"/>
            <w:bottom w:val="none" w:sz="0" w:space="0" w:color="auto"/>
            <w:right w:val="none" w:sz="0" w:space="0" w:color="auto"/>
          </w:divBdr>
        </w:div>
        <w:div w:id="930357299">
          <w:marLeft w:val="640"/>
          <w:marRight w:val="0"/>
          <w:marTop w:val="0"/>
          <w:marBottom w:val="0"/>
          <w:divBdr>
            <w:top w:val="none" w:sz="0" w:space="0" w:color="auto"/>
            <w:left w:val="none" w:sz="0" w:space="0" w:color="auto"/>
            <w:bottom w:val="none" w:sz="0" w:space="0" w:color="auto"/>
            <w:right w:val="none" w:sz="0" w:space="0" w:color="auto"/>
          </w:divBdr>
        </w:div>
        <w:div w:id="952902668">
          <w:marLeft w:val="640"/>
          <w:marRight w:val="0"/>
          <w:marTop w:val="0"/>
          <w:marBottom w:val="0"/>
          <w:divBdr>
            <w:top w:val="none" w:sz="0" w:space="0" w:color="auto"/>
            <w:left w:val="none" w:sz="0" w:space="0" w:color="auto"/>
            <w:bottom w:val="none" w:sz="0" w:space="0" w:color="auto"/>
            <w:right w:val="none" w:sz="0" w:space="0" w:color="auto"/>
          </w:divBdr>
        </w:div>
        <w:div w:id="1090738280">
          <w:marLeft w:val="640"/>
          <w:marRight w:val="0"/>
          <w:marTop w:val="0"/>
          <w:marBottom w:val="0"/>
          <w:divBdr>
            <w:top w:val="none" w:sz="0" w:space="0" w:color="auto"/>
            <w:left w:val="none" w:sz="0" w:space="0" w:color="auto"/>
            <w:bottom w:val="none" w:sz="0" w:space="0" w:color="auto"/>
            <w:right w:val="none" w:sz="0" w:space="0" w:color="auto"/>
          </w:divBdr>
        </w:div>
        <w:div w:id="1122572353">
          <w:marLeft w:val="640"/>
          <w:marRight w:val="0"/>
          <w:marTop w:val="0"/>
          <w:marBottom w:val="0"/>
          <w:divBdr>
            <w:top w:val="none" w:sz="0" w:space="0" w:color="auto"/>
            <w:left w:val="none" w:sz="0" w:space="0" w:color="auto"/>
            <w:bottom w:val="none" w:sz="0" w:space="0" w:color="auto"/>
            <w:right w:val="none" w:sz="0" w:space="0" w:color="auto"/>
          </w:divBdr>
        </w:div>
        <w:div w:id="1144541554">
          <w:marLeft w:val="640"/>
          <w:marRight w:val="0"/>
          <w:marTop w:val="0"/>
          <w:marBottom w:val="0"/>
          <w:divBdr>
            <w:top w:val="none" w:sz="0" w:space="0" w:color="auto"/>
            <w:left w:val="none" w:sz="0" w:space="0" w:color="auto"/>
            <w:bottom w:val="none" w:sz="0" w:space="0" w:color="auto"/>
            <w:right w:val="none" w:sz="0" w:space="0" w:color="auto"/>
          </w:divBdr>
        </w:div>
        <w:div w:id="1205407193">
          <w:marLeft w:val="640"/>
          <w:marRight w:val="0"/>
          <w:marTop w:val="0"/>
          <w:marBottom w:val="0"/>
          <w:divBdr>
            <w:top w:val="none" w:sz="0" w:space="0" w:color="auto"/>
            <w:left w:val="none" w:sz="0" w:space="0" w:color="auto"/>
            <w:bottom w:val="none" w:sz="0" w:space="0" w:color="auto"/>
            <w:right w:val="none" w:sz="0" w:space="0" w:color="auto"/>
          </w:divBdr>
        </w:div>
        <w:div w:id="1233152118">
          <w:marLeft w:val="640"/>
          <w:marRight w:val="0"/>
          <w:marTop w:val="0"/>
          <w:marBottom w:val="0"/>
          <w:divBdr>
            <w:top w:val="none" w:sz="0" w:space="0" w:color="auto"/>
            <w:left w:val="none" w:sz="0" w:space="0" w:color="auto"/>
            <w:bottom w:val="none" w:sz="0" w:space="0" w:color="auto"/>
            <w:right w:val="none" w:sz="0" w:space="0" w:color="auto"/>
          </w:divBdr>
        </w:div>
        <w:div w:id="1261522411">
          <w:marLeft w:val="640"/>
          <w:marRight w:val="0"/>
          <w:marTop w:val="0"/>
          <w:marBottom w:val="0"/>
          <w:divBdr>
            <w:top w:val="none" w:sz="0" w:space="0" w:color="auto"/>
            <w:left w:val="none" w:sz="0" w:space="0" w:color="auto"/>
            <w:bottom w:val="none" w:sz="0" w:space="0" w:color="auto"/>
            <w:right w:val="none" w:sz="0" w:space="0" w:color="auto"/>
          </w:divBdr>
        </w:div>
        <w:div w:id="1395742987">
          <w:marLeft w:val="640"/>
          <w:marRight w:val="0"/>
          <w:marTop w:val="0"/>
          <w:marBottom w:val="0"/>
          <w:divBdr>
            <w:top w:val="none" w:sz="0" w:space="0" w:color="auto"/>
            <w:left w:val="none" w:sz="0" w:space="0" w:color="auto"/>
            <w:bottom w:val="none" w:sz="0" w:space="0" w:color="auto"/>
            <w:right w:val="none" w:sz="0" w:space="0" w:color="auto"/>
          </w:divBdr>
        </w:div>
        <w:div w:id="1454783255">
          <w:marLeft w:val="640"/>
          <w:marRight w:val="0"/>
          <w:marTop w:val="0"/>
          <w:marBottom w:val="0"/>
          <w:divBdr>
            <w:top w:val="none" w:sz="0" w:space="0" w:color="auto"/>
            <w:left w:val="none" w:sz="0" w:space="0" w:color="auto"/>
            <w:bottom w:val="none" w:sz="0" w:space="0" w:color="auto"/>
            <w:right w:val="none" w:sz="0" w:space="0" w:color="auto"/>
          </w:divBdr>
        </w:div>
        <w:div w:id="1537158852">
          <w:marLeft w:val="640"/>
          <w:marRight w:val="0"/>
          <w:marTop w:val="0"/>
          <w:marBottom w:val="0"/>
          <w:divBdr>
            <w:top w:val="none" w:sz="0" w:space="0" w:color="auto"/>
            <w:left w:val="none" w:sz="0" w:space="0" w:color="auto"/>
            <w:bottom w:val="none" w:sz="0" w:space="0" w:color="auto"/>
            <w:right w:val="none" w:sz="0" w:space="0" w:color="auto"/>
          </w:divBdr>
        </w:div>
        <w:div w:id="1618177984">
          <w:marLeft w:val="640"/>
          <w:marRight w:val="0"/>
          <w:marTop w:val="0"/>
          <w:marBottom w:val="0"/>
          <w:divBdr>
            <w:top w:val="none" w:sz="0" w:space="0" w:color="auto"/>
            <w:left w:val="none" w:sz="0" w:space="0" w:color="auto"/>
            <w:bottom w:val="none" w:sz="0" w:space="0" w:color="auto"/>
            <w:right w:val="none" w:sz="0" w:space="0" w:color="auto"/>
          </w:divBdr>
        </w:div>
        <w:div w:id="1645310917">
          <w:marLeft w:val="640"/>
          <w:marRight w:val="0"/>
          <w:marTop w:val="0"/>
          <w:marBottom w:val="0"/>
          <w:divBdr>
            <w:top w:val="none" w:sz="0" w:space="0" w:color="auto"/>
            <w:left w:val="none" w:sz="0" w:space="0" w:color="auto"/>
            <w:bottom w:val="none" w:sz="0" w:space="0" w:color="auto"/>
            <w:right w:val="none" w:sz="0" w:space="0" w:color="auto"/>
          </w:divBdr>
        </w:div>
        <w:div w:id="1793672568">
          <w:marLeft w:val="640"/>
          <w:marRight w:val="0"/>
          <w:marTop w:val="0"/>
          <w:marBottom w:val="0"/>
          <w:divBdr>
            <w:top w:val="none" w:sz="0" w:space="0" w:color="auto"/>
            <w:left w:val="none" w:sz="0" w:space="0" w:color="auto"/>
            <w:bottom w:val="none" w:sz="0" w:space="0" w:color="auto"/>
            <w:right w:val="none" w:sz="0" w:space="0" w:color="auto"/>
          </w:divBdr>
        </w:div>
        <w:div w:id="1957566343">
          <w:marLeft w:val="640"/>
          <w:marRight w:val="0"/>
          <w:marTop w:val="0"/>
          <w:marBottom w:val="0"/>
          <w:divBdr>
            <w:top w:val="none" w:sz="0" w:space="0" w:color="auto"/>
            <w:left w:val="none" w:sz="0" w:space="0" w:color="auto"/>
            <w:bottom w:val="none" w:sz="0" w:space="0" w:color="auto"/>
            <w:right w:val="none" w:sz="0" w:space="0" w:color="auto"/>
          </w:divBdr>
        </w:div>
        <w:div w:id="1975864004">
          <w:marLeft w:val="640"/>
          <w:marRight w:val="0"/>
          <w:marTop w:val="0"/>
          <w:marBottom w:val="0"/>
          <w:divBdr>
            <w:top w:val="none" w:sz="0" w:space="0" w:color="auto"/>
            <w:left w:val="none" w:sz="0" w:space="0" w:color="auto"/>
            <w:bottom w:val="none" w:sz="0" w:space="0" w:color="auto"/>
            <w:right w:val="none" w:sz="0" w:space="0" w:color="auto"/>
          </w:divBdr>
        </w:div>
      </w:divsChild>
    </w:div>
    <w:div w:id="1978102878">
      <w:bodyDiv w:val="1"/>
      <w:marLeft w:val="0"/>
      <w:marRight w:val="0"/>
      <w:marTop w:val="0"/>
      <w:marBottom w:val="0"/>
      <w:divBdr>
        <w:top w:val="none" w:sz="0" w:space="0" w:color="auto"/>
        <w:left w:val="none" w:sz="0" w:space="0" w:color="auto"/>
        <w:bottom w:val="none" w:sz="0" w:space="0" w:color="auto"/>
        <w:right w:val="none" w:sz="0" w:space="0" w:color="auto"/>
      </w:divBdr>
      <w:divsChild>
        <w:div w:id="51004453">
          <w:marLeft w:val="640"/>
          <w:marRight w:val="0"/>
          <w:marTop w:val="0"/>
          <w:marBottom w:val="0"/>
          <w:divBdr>
            <w:top w:val="none" w:sz="0" w:space="0" w:color="auto"/>
            <w:left w:val="none" w:sz="0" w:space="0" w:color="auto"/>
            <w:bottom w:val="none" w:sz="0" w:space="0" w:color="auto"/>
            <w:right w:val="none" w:sz="0" w:space="0" w:color="auto"/>
          </w:divBdr>
        </w:div>
        <w:div w:id="97335552">
          <w:marLeft w:val="640"/>
          <w:marRight w:val="0"/>
          <w:marTop w:val="0"/>
          <w:marBottom w:val="0"/>
          <w:divBdr>
            <w:top w:val="none" w:sz="0" w:space="0" w:color="auto"/>
            <w:left w:val="none" w:sz="0" w:space="0" w:color="auto"/>
            <w:bottom w:val="none" w:sz="0" w:space="0" w:color="auto"/>
            <w:right w:val="none" w:sz="0" w:space="0" w:color="auto"/>
          </w:divBdr>
        </w:div>
        <w:div w:id="121774485">
          <w:marLeft w:val="640"/>
          <w:marRight w:val="0"/>
          <w:marTop w:val="0"/>
          <w:marBottom w:val="0"/>
          <w:divBdr>
            <w:top w:val="none" w:sz="0" w:space="0" w:color="auto"/>
            <w:left w:val="none" w:sz="0" w:space="0" w:color="auto"/>
            <w:bottom w:val="none" w:sz="0" w:space="0" w:color="auto"/>
            <w:right w:val="none" w:sz="0" w:space="0" w:color="auto"/>
          </w:divBdr>
        </w:div>
        <w:div w:id="212735868">
          <w:marLeft w:val="640"/>
          <w:marRight w:val="0"/>
          <w:marTop w:val="0"/>
          <w:marBottom w:val="0"/>
          <w:divBdr>
            <w:top w:val="none" w:sz="0" w:space="0" w:color="auto"/>
            <w:left w:val="none" w:sz="0" w:space="0" w:color="auto"/>
            <w:bottom w:val="none" w:sz="0" w:space="0" w:color="auto"/>
            <w:right w:val="none" w:sz="0" w:space="0" w:color="auto"/>
          </w:divBdr>
        </w:div>
        <w:div w:id="232007300">
          <w:marLeft w:val="640"/>
          <w:marRight w:val="0"/>
          <w:marTop w:val="0"/>
          <w:marBottom w:val="0"/>
          <w:divBdr>
            <w:top w:val="none" w:sz="0" w:space="0" w:color="auto"/>
            <w:left w:val="none" w:sz="0" w:space="0" w:color="auto"/>
            <w:bottom w:val="none" w:sz="0" w:space="0" w:color="auto"/>
            <w:right w:val="none" w:sz="0" w:space="0" w:color="auto"/>
          </w:divBdr>
        </w:div>
        <w:div w:id="269623962">
          <w:marLeft w:val="640"/>
          <w:marRight w:val="0"/>
          <w:marTop w:val="0"/>
          <w:marBottom w:val="0"/>
          <w:divBdr>
            <w:top w:val="none" w:sz="0" w:space="0" w:color="auto"/>
            <w:left w:val="none" w:sz="0" w:space="0" w:color="auto"/>
            <w:bottom w:val="none" w:sz="0" w:space="0" w:color="auto"/>
            <w:right w:val="none" w:sz="0" w:space="0" w:color="auto"/>
          </w:divBdr>
        </w:div>
        <w:div w:id="281571792">
          <w:marLeft w:val="640"/>
          <w:marRight w:val="0"/>
          <w:marTop w:val="0"/>
          <w:marBottom w:val="0"/>
          <w:divBdr>
            <w:top w:val="none" w:sz="0" w:space="0" w:color="auto"/>
            <w:left w:val="none" w:sz="0" w:space="0" w:color="auto"/>
            <w:bottom w:val="none" w:sz="0" w:space="0" w:color="auto"/>
            <w:right w:val="none" w:sz="0" w:space="0" w:color="auto"/>
          </w:divBdr>
        </w:div>
        <w:div w:id="300694352">
          <w:marLeft w:val="640"/>
          <w:marRight w:val="0"/>
          <w:marTop w:val="0"/>
          <w:marBottom w:val="0"/>
          <w:divBdr>
            <w:top w:val="none" w:sz="0" w:space="0" w:color="auto"/>
            <w:left w:val="none" w:sz="0" w:space="0" w:color="auto"/>
            <w:bottom w:val="none" w:sz="0" w:space="0" w:color="auto"/>
            <w:right w:val="none" w:sz="0" w:space="0" w:color="auto"/>
          </w:divBdr>
        </w:div>
        <w:div w:id="591202403">
          <w:marLeft w:val="640"/>
          <w:marRight w:val="0"/>
          <w:marTop w:val="0"/>
          <w:marBottom w:val="0"/>
          <w:divBdr>
            <w:top w:val="none" w:sz="0" w:space="0" w:color="auto"/>
            <w:left w:val="none" w:sz="0" w:space="0" w:color="auto"/>
            <w:bottom w:val="none" w:sz="0" w:space="0" w:color="auto"/>
            <w:right w:val="none" w:sz="0" w:space="0" w:color="auto"/>
          </w:divBdr>
        </w:div>
        <w:div w:id="594897092">
          <w:marLeft w:val="640"/>
          <w:marRight w:val="0"/>
          <w:marTop w:val="0"/>
          <w:marBottom w:val="0"/>
          <w:divBdr>
            <w:top w:val="none" w:sz="0" w:space="0" w:color="auto"/>
            <w:left w:val="none" w:sz="0" w:space="0" w:color="auto"/>
            <w:bottom w:val="none" w:sz="0" w:space="0" w:color="auto"/>
            <w:right w:val="none" w:sz="0" w:space="0" w:color="auto"/>
          </w:divBdr>
        </w:div>
        <w:div w:id="724762735">
          <w:marLeft w:val="640"/>
          <w:marRight w:val="0"/>
          <w:marTop w:val="0"/>
          <w:marBottom w:val="0"/>
          <w:divBdr>
            <w:top w:val="none" w:sz="0" w:space="0" w:color="auto"/>
            <w:left w:val="none" w:sz="0" w:space="0" w:color="auto"/>
            <w:bottom w:val="none" w:sz="0" w:space="0" w:color="auto"/>
            <w:right w:val="none" w:sz="0" w:space="0" w:color="auto"/>
          </w:divBdr>
        </w:div>
        <w:div w:id="799306070">
          <w:marLeft w:val="640"/>
          <w:marRight w:val="0"/>
          <w:marTop w:val="0"/>
          <w:marBottom w:val="0"/>
          <w:divBdr>
            <w:top w:val="none" w:sz="0" w:space="0" w:color="auto"/>
            <w:left w:val="none" w:sz="0" w:space="0" w:color="auto"/>
            <w:bottom w:val="none" w:sz="0" w:space="0" w:color="auto"/>
            <w:right w:val="none" w:sz="0" w:space="0" w:color="auto"/>
          </w:divBdr>
        </w:div>
        <w:div w:id="837841896">
          <w:marLeft w:val="640"/>
          <w:marRight w:val="0"/>
          <w:marTop w:val="0"/>
          <w:marBottom w:val="0"/>
          <w:divBdr>
            <w:top w:val="none" w:sz="0" w:space="0" w:color="auto"/>
            <w:left w:val="none" w:sz="0" w:space="0" w:color="auto"/>
            <w:bottom w:val="none" w:sz="0" w:space="0" w:color="auto"/>
            <w:right w:val="none" w:sz="0" w:space="0" w:color="auto"/>
          </w:divBdr>
        </w:div>
        <w:div w:id="869610106">
          <w:marLeft w:val="640"/>
          <w:marRight w:val="0"/>
          <w:marTop w:val="0"/>
          <w:marBottom w:val="0"/>
          <w:divBdr>
            <w:top w:val="none" w:sz="0" w:space="0" w:color="auto"/>
            <w:left w:val="none" w:sz="0" w:space="0" w:color="auto"/>
            <w:bottom w:val="none" w:sz="0" w:space="0" w:color="auto"/>
            <w:right w:val="none" w:sz="0" w:space="0" w:color="auto"/>
          </w:divBdr>
        </w:div>
        <w:div w:id="1086730119">
          <w:marLeft w:val="640"/>
          <w:marRight w:val="0"/>
          <w:marTop w:val="0"/>
          <w:marBottom w:val="0"/>
          <w:divBdr>
            <w:top w:val="none" w:sz="0" w:space="0" w:color="auto"/>
            <w:left w:val="none" w:sz="0" w:space="0" w:color="auto"/>
            <w:bottom w:val="none" w:sz="0" w:space="0" w:color="auto"/>
            <w:right w:val="none" w:sz="0" w:space="0" w:color="auto"/>
          </w:divBdr>
        </w:div>
        <w:div w:id="1176069537">
          <w:marLeft w:val="640"/>
          <w:marRight w:val="0"/>
          <w:marTop w:val="0"/>
          <w:marBottom w:val="0"/>
          <w:divBdr>
            <w:top w:val="none" w:sz="0" w:space="0" w:color="auto"/>
            <w:left w:val="none" w:sz="0" w:space="0" w:color="auto"/>
            <w:bottom w:val="none" w:sz="0" w:space="0" w:color="auto"/>
            <w:right w:val="none" w:sz="0" w:space="0" w:color="auto"/>
          </w:divBdr>
        </w:div>
        <w:div w:id="1283732356">
          <w:marLeft w:val="640"/>
          <w:marRight w:val="0"/>
          <w:marTop w:val="0"/>
          <w:marBottom w:val="0"/>
          <w:divBdr>
            <w:top w:val="none" w:sz="0" w:space="0" w:color="auto"/>
            <w:left w:val="none" w:sz="0" w:space="0" w:color="auto"/>
            <w:bottom w:val="none" w:sz="0" w:space="0" w:color="auto"/>
            <w:right w:val="none" w:sz="0" w:space="0" w:color="auto"/>
          </w:divBdr>
        </w:div>
        <w:div w:id="1332097154">
          <w:marLeft w:val="640"/>
          <w:marRight w:val="0"/>
          <w:marTop w:val="0"/>
          <w:marBottom w:val="0"/>
          <w:divBdr>
            <w:top w:val="none" w:sz="0" w:space="0" w:color="auto"/>
            <w:left w:val="none" w:sz="0" w:space="0" w:color="auto"/>
            <w:bottom w:val="none" w:sz="0" w:space="0" w:color="auto"/>
            <w:right w:val="none" w:sz="0" w:space="0" w:color="auto"/>
          </w:divBdr>
        </w:div>
        <w:div w:id="1458525187">
          <w:marLeft w:val="640"/>
          <w:marRight w:val="0"/>
          <w:marTop w:val="0"/>
          <w:marBottom w:val="0"/>
          <w:divBdr>
            <w:top w:val="none" w:sz="0" w:space="0" w:color="auto"/>
            <w:left w:val="none" w:sz="0" w:space="0" w:color="auto"/>
            <w:bottom w:val="none" w:sz="0" w:space="0" w:color="auto"/>
            <w:right w:val="none" w:sz="0" w:space="0" w:color="auto"/>
          </w:divBdr>
        </w:div>
        <w:div w:id="1477643883">
          <w:marLeft w:val="640"/>
          <w:marRight w:val="0"/>
          <w:marTop w:val="0"/>
          <w:marBottom w:val="0"/>
          <w:divBdr>
            <w:top w:val="none" w:sz="0" w:space="0" w:color="auto"/>
            <w:left w:val="none" w:sz="0" w:space="0" w:color="auto"/>
            <w:bottom w:val="none" w:sz="0" w:space="0" w:color="auto"/>
            <w:right w:val="none" w:sz="0" w:space="0" w:color="auto"/>
          </w:divBdr>
        </w:div>
        <w:div w:id="1580872447">
          <w:marLeft w:val="640"/>
          <w:marRight w:val="0"/>
          <w:marTop w:val="0"/>
          <w:marBottom w:val="0"/>
          <w:divBdr>
            <w:top w:val="none" w:sz="0" w:space="0" w:color="auto"/>
            <w:left w:val="none" w:sz="0" w:space="0" w:color="auto"/>
            <w:bottom w:val="none" w:sz="0" w:space="0" w:color="auto"/>
            <w:right w:val="none" w:sz="0" w:space="0" w:color="auto"/>
          </w:divBdr>
        </w:div>
        <w:div w:id="1605455255">
          <w:marLeft w:val="640"/>
          <w:marRight w:val="0"/>
          <w:marTop w:val="0"/>
          <w:marBottom w:val="0"/>
          <w:divBdr>
            <w:top w:val="none" w:sz="0" w:space="0" w:color="auto"/>
            <w:left w:val="none" w:sz="0" w:space="0" w:color="auto"/>
            <w:bottom w:val="none" w:sz="0" w:space="0" w:color="auto"/>
            <w:right w:val="none" w:sz="0" w:space="0" w:color="auto"/>
          </w:divBdr>
        </w:div>
        <w:div w:id="1698696007">
          <w:marLeft w:val="640"/>
          <w:marRight w:val="0"/>
          <w:marTop w:val="0"/>
          <w:marBottom w:val="0"/>
          <w:divBdr>
            <w:top w:val="none" w:sz="0" w:space="0" w:color="auto"/>
            <w:left w:val="none" w:sz="0" w:space="0" w:color="auto"/>
            <w:bottom w:val="none" w:sz="0" w:space="0" w:color="auto"/>
            <w:right w:val="none" w:sz="0" w:space="0" w:color="auto"/>
          </w:divBdr>
        </w:div>
        <w:div w:id="1841122420">
          <w:marLeft w:val="640"/>
          <w:marRight w:val="0"/>
          <w:marTop w:val="0"/>
          <w:marBottom w:val="0"/>
          <w:divBdr>
            <w:top w:val="none" w:sz="0" w:space="0" w:color="auto"/>
            <w:left w:val="none" w:sz="0" w:space="0" w:color="auto"/>
            <w:bottom w:val="none" w:sz="0" w:space="0" w:color="auto"/>
            <w:right w:val="none" w:sz="0" w:space="0" w:color="auto"/>
          </w:divBdr>
        </w:div>
        <w:div w:id="1892770088">
          <w:marLeft w:val="640"/>
          <w:marRight w:val="0"/>
          <w:marTop w:val="0"/>
          <w:marBottom w:val="0"/>
          <w:divBdr>
            <w:top w:val="none" w:sz="0" w:space="0" w:color="auto"/>
            <w:left w:val="none" w:sz="0" w:space="0" w:color="auto"/>
            <w:bottom w:val="none" w:sz="0" w:space="0" w:color="auto"/>
            <w:right w:val="none" w:sz="0" w:space="0" w:color="auto"/>
          </w:divBdr>
        </w:div>
      </w:divsChild>
    </w:div>
    <w:div w:id="1991054830">
      <w:bodyDiv w:val="1"/>
      <w:marLeft w:val="0"/>
      <w:marRight w:val="0"/>
      <w:marTop w:val="0"/>
      <w:marBottom w:val="0"/>
      <w:divBdr>
        <w:top w:val="none" w:sz="0" w:space="0" w:color="auto"/>
        <w:left w:val="none" w:sz="0" w:space="0" w:color="auto"/>
        <w:bottom w:val="none" w:sz="0" w:space="0" w:color="auto"/>
        <w:right w:val="none" w:sz="0" w:space="0" w:color="auto"/>
      </w:divBdr>
      <w:divsChild>
        <w:div w:id="27995248">
          <w:marLeft w:val="640"/>
          <w:marRight w:val="0"/>
          <w:marTop w:val="0"/>
          <w:marBottom w:val="0"/>
          <w:divBdr>
            <w:top w:val="none" w:sz="0" w:space="0" w:color="auto"/>
            <w:left w:val="none" w:sz="0" w:space="0" w:color="auto"/>
            <w:bottom w:val="none" w:sz="0" w:space="0" w:color="auto"/>
            <w:right w:val="none" w:sz="0" w:space="0" w:color="auto"/>
          </w:divBdr>
        </w:div>
        <w:div w:id="97681250">
          <w:marLeft w:val="640"/>
          <w:marRight w:val="0"/>
          <w:marTop w:val="0"/>
          <w:marBottom w:val="0"/>
          <w:divBdr>
            <w:top w:val="none" w:sz="0" w:space="0" w:color="auto"/>
            <w:left w:val="none" w:sz="0" w:space="0" w:color="auto"/>
            <w:bottom w:val="none" w:sz="0" w:space="0" w:color="auto"/>
            <w:right w:val="none" w:sz="0" w:space="0" w:color="auto"/>
          </w:divBdr>
        </w:div>
        <w:div w:id="139470122">
          <w:marLeft w:val="640"/>
          <w:marRight w:val="0"/>
          <w:marTop w:val="0"/>
          <w:marBottom w:val="0"/>
          <w:divBdr>
            <w:top w:val="none" w:sz="0" w:space="0" w:color="auto"/>
            <w:left w:val="none" w:sz="0" w:space="0" w:color="auto"/>
            <w:bottom w:val="none" w:sz="0" w:space="0" w:color="auto"/>
            <w:right w:val="none" w:sz="0" w:space="0" w:color="auto"/>
          </w:divBdr>
        </w:div>
        <w:div w:id="152914737">
          <w:marLeft w:val="640"/>
          <w:marRight w:val="0"/>
          <w:marTop w:val="0"/>
          <w:marBottom w:val="0"/>
          <w:divBdr>
            <w:top w:val="none" w:sz="0" w:space="0" w:color="auto"/>
            <w:left w:val="none" w:sz="0" w:space="0" w:color="auto"/>
            <w:bottom w:val="none" w:sz="0" w:space="0" w:color="auto"/>
            <w:right w:val="none" w:sz="0" w:space="0" w:color="auto"/>
          </w:divBdr>
        </w:div>
        <w:div w:id="155462358">
          <w:marLeft w:val="640"/>
          <w:marRight w:val="0"/>
          <w:marTop w:val="0"/>
          <w:marBottom w:val="0"/>
          <w:divBdr>
            <w:top w:val="none" w:sz="0" w:space="0" w:color="auto"/>
            <w:left w:val="none" w:sz="0" w:space="0" w:color="auto"/>
            <w:bottom w:val="none" w:sz="0" w:space="0" w:color="auto"/>
            <w:right w:val="none" w:sz="0" w:space="0" w:color="auto"/>
          </w:divBdr>
        </w:div>
        <w:div w:id="188950903">
          <w:marLeft w:val="640"/>
          <w:marRight w:val="0"/>
          <w:marTop w:val="0"/>
          <w:marBottom w:val="0"/>
          <w:divBdr>
            <w:top w:val="none" w:sz="0" w:space="0" w:color="auto"/>
            <w:left w:val="none" w:sz="0" w:space="0" w:color="auto"/>
            <w:bottom w:val="none" w:sz="0" w:space="0" w:color="auto"/>
            <w:right w:val="none" w:sz="0" w:space="0" w:color="auto"/>
          </w:divBdr>
        </w:div>
        <w:div w:id="262342771">
          <w:marLeft w:val="640"/>
          <w:marRight w:val="0"/>
          <w:marTop w:val="0"/>
          <w:marBottom w:val="0"/>
          <w:divBdr>
            <w:top w:val="none" w:sz="0" w:space="0" w:color="auto"/>
            <w:left w:val="none" w:sz="0" w:space="0" w:color="auto"/>
            <w:bottom w:val="none" w:sz="0" w:space="0" w:color="auto"/>
            <w:right w:val="none" w:sz="0" w:space="0" w:color="auto"/>
          </w:divBdr>
        </w:div>
        <w:div w:id="376321492">
          <w:marLeft w:val="640"/>
          <w:marRight w:val="0"/>
          <w:marTop w:val="0"/>
          <w:marBottom w:val="0"/>
          <w:divBdr>
            <w:top w:val="none" w:sz="0" w:space="0" w:color="auto"/>
            <w:left w:val="none" w:sz="0" w:space="0" w:color="auto"/>
            <w:bottom w:val="none" w:sz="0" w:space="0" w:color="auto"/>
            <w:right w:val="none" w:sz="0" w:space="0" w:color="auto"/>
          </w:divBdr>
        </w:div>
        <w:div w:id="453405063">
          <w:marLeft w:val="640"/>
          <w:marRight w:val="0"/>
          <w:marTop w:val="0"/>
          <w:marBottom w:val="0"/>
          <w:divBdr>
            <w:top w:val="none" w:sz="0" w:space="0" w:color="auto"/>
            <w:left w:val="none" w:sz="0" w:space="0" w:color="auto"/>
            <w:bottom w:val="none" w:sz="0" w:space="0" w:color="auto"/>
            <w:right w:val="none" w:sz="0" w:space="0" w:color="auto"/>
          </w:divBdr>
        </w:div>
        <w:div w:id="596182836">
          <w:marLeft w:val="640"/>
          <w:marRight w:val="0"/>
          <w:marTop w:val="0"/>
          <w:marBottom w:val="0"/>
          <w:divBdr>
            <w:top w:val="none" w:sz="0" w:space="0" w:color="auto"/>
            <w:left w:val="none" w:sz="0" w:space="0" w:color="auto"/>
            <w:bottom w:val="none" w:sz="0" w:space="0" w:color="auto"/>
            <w:right w:val="none" w:sz="0" w:space="0" w:color="auto"/>
          </w:divBdr>
        </w:div>
        <w:div w:id="713621668">
          <w:marLeft w:val="640"/>
          <w:marRight w:val="0"/>
          <w:marTop w:val="0"/>
          <w:marBottom w:val="0"/>
          <w:divBdr>
            <w:top w:val="none" w:sz="0" w:space="0" w:color="auto"/>
            <w:left w:val="none" w:sz="0" w:space="0" w:color="auto"/>
            <w:bottom w:val="none" w:sz="0" w:space="0" w:color="auto"/>
            <w:right w:val="none" w:sz="0" w:space="0" w:color="auto"/>
          </w:divBdr>
        </w:div>
        <w:div w:id="786966107">
          <w:marLeft w:val="640"/>
          <w:marRight w:val="0"/>
          <w:marTop w:val="0"/>
          <w:marBottom w:val="0"/>
          <w:divBdr>
            <w:top w:val="none" w:sz="0" w:space="0" w:color="auto"/>
            <w:left w:val="none" w:sz="0" w:space="0" w:color="auto"/>
            <w:bottom w:val="none" w:sz="0" w:space="0" w:color="auto"/>
            <w:right w:val="none" w:sz="0" w:space="0" w:color="auto"/>
          </w:divBdr>
        </w:div>
        <w:div w:id="934632658">
          <w:marLeft w:val="640"/>
          <w:marRight w:val="0"/>
          <w:marTop w:val="0"/>
          <w:marBottom w:val="0"/>
          <w:divBdr>
            <w:top w:val="none" w:sz="0" w:space="0" w:color="auto"/>
            <w:left w:val="none" w:sz="0" w:space="0" w:color="auto"/>
            <w:bottom w:val="none" w:sz="0" w:space="0" w:color="auto"/>
            <w:right w:val="none" w:sz="0" w:space="0" w:color="auto"/>
          </w:divBdr>
        </w:div>
        <w:div w:id="1070663517">
          <w:marLeft w:val="640"/>
          <w:marRight w:val="0"/>
          <w:marTop w:val="0"/>
          <w:marBottom w:val="0"/>
          <w:divBdr>
            <w:top w:val="none" w:sz="0" w:space="0" w:color="auto"/>
            <w:left w:val="none" w:sz="0" w:space="0" w:color="auto"/>
            <w:bottom w:val="none" w:sz="0" w:space="0" w:color="auto"/>
            <w:right w:val="none" w:sz="0" w:space="0" w:color="auto"/>
          </w:divBdr>
        </w:div>
        <w:div w:id="1199322674">
          <w:marLeft w:val="640"/>
          <w:marRight w:val="0"/>
          <w:marTop w:val="0"/>
          <w:marBottom w:val="0"/>
          <w:divBdr>
            <w:top w:val="none" w:sz="0" w:space="0" w:color="auto"/>
            <w:left w:val="none" w:sz="0" w:space="0" w:color="auto"/>
            <w:bottom w:val="none" w:sz="0" w:space="0" w:color="auto"/>
            <w:right w:val="none" w:sz="0" w:space="0" w:color="auto"/>
          </w:divBdr>
        </w:div>
        <w:div w:id="1246260561">
          <w:marLeft w:val="640"/>
          <w:marRight w:val="0"/>
          <w:marTop w:val="0"/>
          <w:marBottom w:val="0"/>
          <w:divBdr>
            <w:top w:val="none" w:sz="0" w:space="0" w:color="auto"/>
            <w:left w:val="none" w:sz="0" w:space="0" w:color="auto"/>
            <w:bottom w:val="none" w:sz="0" w:space="0" w:color="auto"/>
            <w:right w:val="none" w:sz="0" w:space="0" w:color="auto"/>
          </w:divBdr>
        </w:div>
        <w:div w:id="1394550166">
          <w:marLeft w:val="640"/>
          <w:marRight w:val="0"/>
          <w:marTop w:val="0"/>
          <w:marBottom w:val="0"/>
          <w:divBdr>
            <w:top w:val="none" w:sz="0" w:space="0" w:color="auto"/>
            <w:left w:val="none" w:sz="0" w:space="0" w:color="auto"/>
            <w:bottom w:val="none" w:sz="0" w:space="0" w:color="auto"/>
            <w:right w:val="none" w:sz="0" w:space="0" w:color="auto"/>
          </w:divBdr>
        </w:div>
        <w:div w:id="1429354806">
          <w:marLeft w:val="640"/>
          <w:marRight w:val="0"/>
          <w:marTop w:val="0"/>
          <w:marBottom w:val="0"/>
          <w:divBdr>
            <w:top w:val="none" w:sz="0" w:space="0" w:color="auto"/>
            <w:left w:val="none" w:sz="0" w:space="0" w:color="auto"/>
            <w:bottom w:val="none" w:sz="0" w:space="0" w:color="auto"/>
            <w:right w:val="none" w:sz="0" w:space="0" w:color="auto"/>
          </w:divBdr>
        </w:div>
        <w:div w:id="1475025044">
          <w:marLeft w:val="640"/>
          <w:marRight w:val="0"/>
          <w:marTop w:val="0"/>
          <w:marBottom w:val="0"/>
          <w:divBdr>
            <w:top w:val="none" w:sz="0" w:space="0" w:color="auto"/>
            <w:left w:val="none" w:sz="0" w:space="0" w:color="auto"/>
            <w:bottom w:val="none" w:sz="0" w:space="0" w:color="auto"/>
            <w:right w:val="none" w:sz="0" w:space="0" w:color="auto"/>
          </w:divBdr>
        </w:div>
        <w:div w:id="1483348762">
          <w:marLeft w:val="640"/>
          <w:marRight w:val="0"/>
          <w:marTop w:val="0"/>
          <w:marBottom w:val="0"/>
          <w:divBdr>
            <w:top w:val="none" w:sz="0" w:space="0" w:color="auto"/>
            <w:left w:val="none" w:sz="0" w:space="0" w:color="auto"/>
            <w:bottom w:val="none" w:sz="0" w:space="0" w:color="auto"/>
            <w:right w:val="none" w:sz="0" w:space="0" w:color="auto"/>
          </w:divBdr>
        </w:div>
        <w:div w:id="1694184886">
          <w:marLeft w:val="640"/>
          <w:marRight w:val="0"/>
          <w:marTop w:val="0"/>
          <w:marBottom w:val="0"/>
          <w:divBdr>
            <w:top w:val="none" w:sz="0" w:space="0" w:color="auto"/>
            <w:left w:val="none" w:sz="0" w:space="0" w:color="auto"/>
            <w:bottom w:val="none" w:sz="0" w:space="0" w:color="auto"/>
            <w:right w:val="none" w:sz="0" w:space="0" w:color="auto"/>
          </w:divBdr>
        </w:div>
        <w:div w:id="1780758008">
          <w:marLeft w:val="640"/>
          <w:marRight w:val="0"/>
          <w:marTop w:val="0"/>
          <w:marBottom w:val="0"/>
          <w:divBdr>
            <w:top w:val="none" w:sz="0" w:space="0" w:color="auto"/>
            <w:left w:val="none" w:sz="0" w:space="0" w:color="auto"/>
            <w:bottom w:val="none" w:sz="0" w:space="0" w:color="auto"/>
            <w:right w:val="none" w:sz="0" w:space="0" w:color="auto"/>
          </w:divBdr>
        </w:div>
        <w:div w:id="1846742611">
          <w:marLeft w:val="640"/>
          <w:marRight w:val="0"/>
          <w:marTop w:val="0"/>
          <w:marBottom w:val="0"/>
          <w:divBdr>
            <w:top w:val="none" w:sz="0" w:space="0" w:color="auto"/>
            <w:left w:val="none" w:sz="0" w:space="0" w:color="auto"/>
            <w:bottom w:val="none" w:sz="0" w:space="0" w:color="auto"/>
            <w:right w:val="none" w:sz="0" w:space="0" w:color="auto"/>
          </w:divBdr>
        </w:div>
        <w:div w:id="1971205276">
          <w:marLeft w:val="640"/>
          <w:marRight w:val="0"/>
          <w:marTop w:val="0"/>
          <w:marBottom w:val="0"/>
          <w:divBdr>
            <w:top w:val="none" w:sz="0" w:space="0" w:color="auto"/>
            <w:left w:val="none" w:sz="0" w:space="0" w:color="auto"/>
            <w:bottom w:val="none" w:sz="0" w:space="0" w:color="auto"/>
            <w:right w:val="none" w:sz="0" w:space="0" w:color="auto"/>
          </w:divBdr>
        </w:div>
        <w:div w:id="2071730212">
          <w:marLeft w:val="640"/>
          <w:marRight w:val="0"/>
          <w:marTop w:val="0"/>
          <w:marBottom w:val="0"/>
          <w:divBdr>
            <w:top w:val="none" w:sz="0" w:space="0" w:color="auto"/>
            <w:left w:val="none" w:sz="0" w:space="0" w:color="auto"/>
            <w:bottom w:val="none" w:sz="0" w:space="0" w:color="auto"/>
            <w:right w:val="none" w:sz="0" w:space="0" w:color="auto"/>
          </w:divBdr>
        </w:div>
      </w:divsChild>
    </w:div>
    <w:div w:id="2017272125">
      <w:bodyDiv w:val="1"/>
      <w:marLeft w:val="0"/>
      <w:marRight w:val="0"/>
      <w:marTop w:val="0"/>
      <w:marBottom w:val="0"/>
      <w:divBdr>
        <w:top w:val="none" w:sz="0" w:space="0" w:color="auto"/>
        <w:left w:val="none" w:sz="0" w:space="0" w:color="auto"/>
        <w:bottom w:val="none" w:sz="0" w:space="0" w:color="auto"/>
        <w:right w:val="none" w:sz="0" w:space="0" w:color="auto"/>
      </w:divBdr>
      <w:divsChild>
        <w:div w:id="147719854">
          <w:marLeft w:val="640"/>
          <w:marRight w:val="0"/>
          <w:marTop w:val="0"/>
          <w:marBottom w:val="0"/>
          <w:divBdr>
            <w:top w:val="none" w:sz="0" w:space="0" w:color="auto"/>
            <w:left w:val="none" w:sz="0" w:space="0" w:color="auto"/>
            <w:bottom w:val="none" w:sz="0" w:space="0" w:color="auto"/>
            <w:right w:val="none" w:sz="0" w:space="0" w:color="auto"/>
          </w:divBdr>
        </w:div>
        <w:div w:id="242225670">
          <w:marLeft w:val="640"/>
          <w:marRight w:val="0"/>
          <w:marTop w:val="0"/>
          <w:marBottom w:val="0"/>
          <w:divBdr>
            <w:top w:val="none" w:sz="0" w:space="0" w:color="auto"/>
            <w:left w:val="none" w:sz="0" w:space="0" w:color="auto"/>
            <w:bottom w:val="none" w:sz="0" w:space="0" w:color="auto"/>
            <w:right w:val="none" w:sz="0" w:space="0" w:color="auto"/>
          </w:divBdr>
        </w:div>
        <w:div w:id="246235756">
          <w:marLeft w:val="640"/>
          <w:marRight w:val="0"/>
          <w:marTop w:val="0"/>
          <w:marBottom w:val="0"/>
          <w:divBdr>
            <w:top w:val="none" w:sz="0" w:space="0" w:color="auto"/>
            <w:left w:val="none" w:sz="0" w:space="0" w:color="auto"/>
            <w:bottom w:val="none" w:sz="0" w:space="0" w:color="auto"/>
            <w:right w:val="none" w:sz="0" w:space="0" w:color="auto"/>
          </w:divBdr>
        </w:div>
        <w:div w:id="259261388">
          <w:marLeft w:val="640"/>
          <w:marRight w:val="0"/>
          <w:marTop w:val="0"/>
          <w:marBottom w:val="0"/>
          <w:divBdr>
            <w:top w:val="none" w:sz="0" w:space="0" w:color="auto"/>
            <w:left w:val="none" w:sz="0" w:space="0" w:color="auto"/>
            <w:bottom w:val="none" w:sz="0" w:space="0" w:color="auto"/>
            <w:right w:val="none" w:sz="0" w:space="0" w:color="auto"/>
          </w:divBdr>
        </w:div>
        <w:div w:id="271212562">
          <w:marLeft w:val="640"/>
          <w:marRight w:val="0"/>
          <w:marTop w:val="0"/>
          <w:marBottom w:val="0"/>
          <w:divBdr>
            <w:top w:val="none" w:sz="0" w:space="0" w:color="auto"/>
            <w:left w:val="none" w:sz="0" w:space="0" w:color="auto"/>
            <w:bottom w:val="none" w:sz="0" w:space="0" w:color="auto"/>
            <w:right w:val="none" w:sz="0" w:space="0" w:color="auto"/>
          </w:divBdr>
        </w:div>
        <w:div w:id="427888155">
          <w:marLeft w:val="640"/>
          <w:marRight w:val="0"/>
          <w:marTop w:val="0"/>
          <w:marBottom w:val="0"/>
          <w:divBdr>
            <w:top w:val="none" w:sz="0" w:space="0" w:color="auto"/>
            <w:left w:val="none" w:sz="0" w:space="0" w:color="auto"/>
            <w:bottom w:val="none" w:sz="0" w:space="0" w:color="auto"/>
            <w:right w:val="none" w:sz="0" w:space="0" w:color="auto"/>
          </w:divBdr>
        </w:div>
        <w:div w:id="518274152">
          <w:marLeft w:val="640"/>
          <w:marRight w:val="0"/>
          <w:marTop w:val="0"/>
          <w:marBottom w:val="0"/>
          <w:divBdr>
            <w:top w:val="none" w:sz="0" w:space="0" w:color="auto"/>
            <w:left w:val="none" w:sz="0" w:space="0" w:color="auto"/>
            <w:bottom w:val="none" w:sz="0" w:space="0" w:color="auto"/>
            <w:right w:val="none" w:sz="0" w:space="0" w:color="auto"/>
          </w:divBdr>
        </w:div>
        <w:div w:id="567572894">
          <w:marLeft w:val="640"/>
          <w:marRight w:val="0"/>
          <w:marTop w:val="0"/>
          <w:marBottom w:val="0"/>
          <w:divBdr>
            <w:top w:val="none" w:sz="0" w:space="0" w:color="auto"/>
            <w:left w:val="none" w:sz="0" w:space="0" w:color="auto"/>
            <w:bottom w:val="none" w:sz="0" w:space="0" w:color="auto"/>
            <w:right w:val="none" w:sz="0" w:space="0" w:color="auto"/>
          </w:divBdr>
        </w:div>
        <w:div w:id="721946871">
          <w:marLeft w:val="640"/>
          <w:marRight w:val="0"/>
          <w:marTop w:val="0"/>
          <w:marBottom w:val="0"/>
          <w:divBdr>
            <w:top w:val="none" w:sz="0" w:space="0" w:color="auto"/>
            <w:left w:val="none" w:sz="0" w:space="0" w:color="auto"/>
            <w:bottom w:val="none" w:sz="0" w:space="0" w:color="auto"/>
            <w:right w:val="none" w:sz="0" w:space="0" w:color="auto"/>
          </w:divBdr>
        </w:div>
        <w:div w:id="749695768">
          <w:marLeft w:val="640"/>
          <w:marRight w:val="0"/>
          <w:marTop w:val="0"/>
          <w:marBottom w:val="0"/>
          <w:divBdr>
            <w:top w:val="none" w:sz="0" w:space="0" w:color="auto"/>
            <w:left w:val="none" w:sz="0" w:space="0" w:color="auto"/>
            <w:bottom w:val="none" w:sz="0" w:space="0" w:color="auto"/>
            <w:right w:val="none" w:sz="0" w:space="0" w:color="auto"/>
          </w:divBdr>
        </w:div>
        <w:div w:id="779179338">
          <w:marLeft w:val="640"/>
          <w:marRight w:val="0"/>
          <w:marTop w:val="0"/>
          <w:marBottom w:val="0"/>
          <w:divBdr>
            <w:top w:val="none" w:sz="0" w:space="0" w:color="auto"/>
            <w:left w:val="none" w:sz="0" w:space="0" w:color="auto"/>
            <w:bottom w:val="none" w:sz="0" w:space="0" w:color="auto"/>
            <w:right w:val="none" w:sz="0" w:space="0" w:color="auto"/>
          </w:divBdr>
        </w:div>
        <w:div w:id="854659489">
          <w:marLeft w:val="640"/>
          <w:marRight w:val="0"/>
          <w:marTop w:val="0"/>
          <w:marBottom w:val="0"/>
          <w:divBdr>
            <w:top w:val="none" w:sz="0" w:space="0" w:color="auto"/>
            <w:left w:val="none" w:sz="0" w:space="0" w:color="auto"/>
            <w:bottom w:val="none" w:sz="0" w:space="0" w:color="auto"/>
            <w:right w:val="none" w:sz="0" w:space="0" w:color="auto"/>
          </w:divBdr>
        </w:div>
        <w:div w:id="930503393">
          <w:marLeft w:val="640"/>
          <w:marRight w:val="0"/>
          <w:marTop w:val="0"/>
          <w:marBottom w:val="0"/>
          <w:divBdr>
            <w:top w:val="none" w:sz="0" w:space="0" w:color="auto"/>
            <w:left w:val="none" w:sz="0" w:space="0" w:color="auto"/>
            <w:bottom w:val="none" w:sz="0" w:space="0" w:color="auto"/>
            <w:right w:val="none" w:sz="0" w:space="0" w:color="auto"/>
          </w:divBdr>
        </w:div>
        <w:div w:id="953513806">
          <w:marLeft w:val="640"/>
          <w:marRight w:val="0"/>
          <w:marTop w:val="0"/>
          <w:marBottom w:val="0"/>
          <w:divBdr>
            <w:top w:val="none" w:sz="0" w:space="0" w:color="auto"/>
            <w:left w:val="none" w:sz="0" w:space="0" w:color="auto"/>
            <w:bottom w:val="none" w:sz="0" w:space="0" w:color="auto"/>
            <w:right w:val="none" w:sz="0" w:space="0" w:color="auto"/>
          </w:divBdr>
        </w:div>
        <w:div w:id="975062922">
          <w:marLeft w:val="640"/>
          <w:marRight w:val="0"/>
          <w:marTop w:val="0"/>
          <w:marBottom w:val="0"/>
          <w:divBdr>
            <w:top w:val="none" w:sz="0" w:space="0" w:color="auto"/>
            <w:left w:val="none" w:sz="0" w:space="0" w:color="auto"/>
            <w:bottom w:val="none" w:sz="0" w:space="0" w:color="auto"/>
            <w:right w:val="none" w:sz="0" w:space="0" w:color="auto"/>
          </w:divBdr>
        </w:div>
        <w:div w:id="1017317740">
          <w:marLeft w:val="640"/>
          <w:marRight w:val="0"/>
          <w:marTop w:val="0"/>
          <w:marBottom w:val="0"/>
          <w:divBdr>
            <w:top w:val="none" w:sz="0" w:space="0" w:color="auto"/>
            <w:left w:val="none" w:sz="0" w:space="0" w:color="auto"/>
            <w:bottom w:val="none" w:sz="0" w:space="0" w:color="auto"/>
            <w:right w:val="none" w:sz="0" w:space="0" w:color="auto"/>
          </w:divBdr>
        </w:div>
        <w:div w:id="1027487378">
          <w:marLeft w:val="640"/>
          <w:marRight w:val="0"/>
          <w:marTop w:val="0"/>
          <w:marBottom w:val="0"/>
          <w:divBdr>
            <w:top w:val="none" w:sz="0" w:space="0" w:color="auto"/>
            <w:left w:val="none" w:sz="0" w:space="0" w:color="auto"/>
            <w:bottom w:val="none" w:sz="0" w:space="0" w:color="auto"/>
            <w:right w:val="none" w:sz="0" w:space="0" w:color="auto"/>
          </w:divBdr>
        </w:div>
        <w:div w:id="1079444391">
          <w:marLeft w:val="640"/>
          <w:marRight w:val="0"/>
          <w:marTop w:val="0"/>
          <w:marBottom w:val="0"/>
          <w:divBdr>
            <w:top w:val="none" w:sz="0" w:space="0" w:color="auto"/>
            <w:left w:val="none" w:sz="0" w:space="0" w:color="auto"/>
            <w:bottom w:val="none" w:sz="0" w:space="0" w:color="auto"/>
            <w:right w:val="none" w:sz="0" w:space="0" w:color="auto"/>
          </w:divBdr>
        </w:div>
        <w:div w:id="1251701184">
          <w:marLeft w:val="640"/>
          <w:marRight w:val="0"/>
          <w:marTop w:val="0"/>
          <w:marBottom w:val="0"/>
          <w:divBdr>
            <w:top w:val="none" w:sz="0" w:space="0" w:color="auto"/>
            <w:left w:val="none" w:sz="0" w:space="0" w:color="auto"/>
            <w:bottom w:val="none" w:sz="0" w:space="0" w:color="auto"/>
            <w:right w:val="none" w:sz="0" w:space="0" w:color="auto"/>
          </w:divBdr>
        </w:div>
        <w:div w:id="1794010892">
          <w:marLeft w:val="640"/>
          <w:marRight w:val="0"/>
          <w:marTop w:val="0"/>
          <w:marBottom w:val="0"/>
          <w:divBdr>
            <w:top w:val="none" w:sz="0" w:space="0" w:color="auto"/>
            <w:left w:val="none" w:sz="0" w:space="0" w:color="auto"/>
            <w:bottom w:val="none" w:sz="0" w:space="0" w:color="auto"/>
            <w:right w:val="none" w:sz="0" w:space="0" w:color="auto"/>
          </w:divBdr>
        </w:div>
        <w:div w:id="1816946728">
          <w:marLeft w:val="640"/>
          <w:marRight w:val="0"/>
          <w:marTop w:val="0"/>
          <w:marBottom w:val="0"/>
          <w:divBdr>
            <w:top w:val="none" w:sz="0" w:space="0" w:color="auto"/>
            <w:left w:val="none" w:sz="0" w:space="0" w:color="auto"/>
            <w:bottom w:val="none" w:sz="0" w:space="0" w:color="auto"/>
            <w:right w:val="none" w:sz="0" w:space="0" w:color="auto"/>
          </w:divBdr>
        </w:div>
        <w:div w:id="1818912296">
          <w:marLeft w:val="640"/>
          <w:marRight w:val="0"/>
          <w:marTop w:val="0"/>
          <w:marBottom w:val="0"/>
          <w:divBdr>
            <w:top w:val="none" w:sz="0" w:space="0" w:color="auto"/>
            <w:left w:val="none" w:sz="0" w:space="0" w:color="auto"/>
            <w:bottom w:val="none" w:sz="0" w:space="0" w:color="auto"/>
            <w:right w:val="none" w:sz="0" w:space="0" w:color="auto"/>
          </w:divBdr>
        </w:div>
        <w:div w:id="1930849279">
          <w:marLeft w:val="640"/>
          <w:marRight w:val="0"/>
          <w:marTop w:val="0"/>
          <w:marBottom w:val="0"/>
          <w:divBdr>
            <w:top w:val="none" w:sz="0" w:space="0" w:color="auto"/>
            <w:left w:val="none" w:sz="0" w:space="0" w:color="auto"/>
            <w:bottom w:val="none" w:sz="0" w:space="0" w:color="auto"/>
            <w:right w:val="none" w:sz="0" w:space="0" w:color="auto"/>
          </w:divBdr>
        </w:div>
        <w:div w:id="1971084000">
          <w:marLeft w:val="640"/>
          <w:marRight w:val="0"/>
          <w:marTop w:val="0"/>
          <w:marBottom w:val="0"/>
          <w:divBdr>
            <w:top w:val="none" w:sz="0" w:space="0" w:color="auto"/>
            <w:left w:val="none" w:sz="0" w:space="0" w:color="auto"/>
            <w:bottom w:val="none" w:sz="0" w:space="0" w:color="auto"/>
            <w:right w:val="none" w:sz="0" w:space="0" w:color="auto"/>
          </w:divBdr>
        </w:div>
        <w:div w:id="2007512505">
          <w:marLeft w:val="640"/>
          <w:marRight w:val="0"/>
          <w:marTop w:val="0"/>
          <w:marBottom w:val="0"/>
          <w:divBdr>
            <w:top w:val="none" w:sz="0" w:space="0" w:color="auto"/>
            <w:left w:val="none" w:sz="0" w:space="0" w:color="auto"/>
            <w:bottom w:val="none" w:sz="0" w:space="0" w:color="auto"/>
            <w:right w:val="none" w:sz="0" w:space="0" w:color="auto"/>
          </w:divBdr>
        </w:div>
        <w:div w:id="2141262359">
          <w:marLeft w:val="640"/>
          <w:marRight w:val="0"/>
          <w:marTop w:val="0"/>
          <w:marBottom w:val="0"/>
          <w:divBdr>
            <w:top w:val="none" w:sz="0" w:space="0" w:color="auto"/>
            <w:left w:val="none" w:sz="0" w:space="0" w:color="auto"/>
            <w:bottom w:val="none" w:sz="0" w:space="0" w:color="auto"/>
            <w:right w:val="none" w:sz="0" w:space="0" w:color="auto"/>
          </w:divBdr>
        </w:div>
      </w:divsChild>
    </w:div>
    <w:div w:id="2018537519">
      <w:bodyDiv w:val="1"/>
      <w:marLeft w:val="0"/>
      <w:marRight w:val="0"/>
      <w:marTop w:val="0"/>
      <w:marBottom w:val="0"/>
      <w:divBdr>
        <w:top w:val="none" w:sz="0" w:space="0" w:color="auto"/>
        <w:left w:val="none" w:sz="0" w:space="0" w:color="auto"/>
        <w:bottom w:val="none" w:sz="0" w:space="0" w:color="auto"/>
        <w:right w:val="none" w:sz="0" w:space="0" w:color="auto"/>
      </w:divBdr>
      <w:divsChild>
        <w:div w:id="742801">
          <w:marLeft w:val="640"/>
          <w:marRight w:val="0"/>
          <w:marTop w:val="0"/>
          <w:marBottom w:val="0"/>
          <w:divBdr>
            <w:top w:val="none" w:sz="0" w:space="0" w:color="auto"/>
            <w:left w:val="none" w:sz="0" w:space="0" w:color="auto"/>
            <w:bottom w:val="none" w:sz="0" w:space="0" w:color="auto"/>
            <w:right w:val="none" w:sz="0" w:space="0" w:color="auto"/>
          </w:divBdr>
        </w:div>
        <w:div w:id="91825947">
          <w:marLeft w:val="640"/>
          <w:marRight w:val="0"/>
          <w:marTop w:val="0"/>
          <w:marBottom w:val="0"/>
          <w:divBdr>
            <w:top w:val="none" w:sz="0" w:space="0" w:color="auto"/>
            <w:left w:val="none" w:sz="0" w:space="0" w:color="auto"/>
            <w:bottom w:val="none" w:sz="0" w:space="0" w:color="auto"/>
            <w:right w:val="none" w:sz="0" w:space="0" w:color="auto"/>
          </w:divBdr>
        </w:div>
        <w:div w:id="147788400">
          <w:marLeft w:val="640"/>
          <w:marRight w:val="0"/>
          <w:marTop w:val="0"/>
          <w:marBottom w:val="0"/>
          <w:divBdr>
            <w:top w:val="none" w:sz="0" w:space="0" w:color="auto"/>
            <w:left w:val="none" w:sz="0" w:space="0" w:color="auto"/>
            <w:bottom w:val="none" w:sz="0" w:space="0" w:color="auto"/>
            <w:right w:val="none" w:sz="0" w:space="0" w:color="auto"/>
          </w:divBdr>
        </w:div>
        <w:div w:id="244263147">
          <w:marLeft w:val="640"/>
          <w:marRight w:val="0"/>
          <w:marTop w:val="0"/>
          <w:marBottom w:val="0"/>
          <w:divBdr>
            <w:top w:val="none" w:sz="0" w:space="0" w:color="auto"/>
            <w:left w:val="none" w:sz="0" w:space="0" w:color="auto"/>
            <w:bottom w:val="none" w:sz="0" w:space="0" w:color="auto"/>
            <w:right w:val="none" w:sz="0" w:space="0" w:color="auto"/>
          </w:divBdr>
        </w:div>
        <w:div w:id="302122324">
          <w:marLeft w:val="640"/>
          <w:marRight w:val="0"/>
          <w:marTop w:val="0"/>
          <w:marBottom w:val="0"/>
          <w:divBdr>
            <w:top w:val="none" w:sz="0" w:space="0" w:color="auto"/>
            <w:left w:val="none" w:sz="0" w:space="0" w:color="auto"/>
            <w:bottom w:val="none" w:sz="0" w:space="0" w:color="auto"/>
            <w:right w:val="none" w:sz="0" w:space="0" w:color="auto"/>
          </w:divBdr>
        </w:div>
        <w:div w:id="349724672">
          <w:marLeft w:val="640"/>
          <w:marRight w:val="0"/>
          <w:marTop w:val="0"/>
          <w:marBottom w:val="0"/>
          <w:divBdr>
            <w:top w:val="none" w:sz="0" w:space="0" w:color="auto"/>
            <w:left w:val="none" w:sz="0" w:space="0" w:color="auto"/>
            <w:bottom w:val="none" w:sz="0" w:space="0" w:color="auto"/>
            <w:right w:val="none" w:sz="0" w:space="0" w:color="auto"/>
          </w:divBdr>
        </w:div>
        <w:div w:id="412052784">
          <w:marLeft w:val="640"/>
          <w:marRight w:val="0"/>
          <w:marTop w:val="0"/>
          <w:marBottom w:val="0"/>
          <w:divBdr>
            <w:top w:val="none" w:sz="0" w:space="0" w:color="auto"/>
            <w:left w:val="none" w:sz="0" w:space="0" w:color="auto"/>
            <w:bottom w:val="none" w:sz="0" w:space="0" w:color="auto"/>
            <w:right w:val="none" w:sz="0" w:space="0" w:color="auto"/>
          </w:divBdr>
        </w:div>
        <w:div w:id="426846590">
          <w:marLeft w:val="640"/>
          <w:marRight w:val="0"/>
          <w:marTop w:val="0"/>
          <w:marBottom w:val="0"/>
          <w:divBdr>
            <w:top w:val="none" w:sz="0" w:space="0" w:color="auto"/>
            <w:left w:val="none" w:sz="0" w:space="0" w:color="auto"/>
            <w:bottom w:val="none" w:sz="0" w:space="0" w:color="auto"/>
            <w:right w:val="none" w:sz="0" w:space="0" w:color="auto"/>
          </w:divBdr>
        </w:div>
        <w:div w:id="468396769">
          <w:marLeft w:val="640"/>
          <w:marRight w:val="0"/>
          <w:marTop w:val="0"/>
          <w:marBottom w:val="0"/>
          <w:divBdr>
            <w:top w:val="none" w:sz="0" w:space="0" w:color="auto"/>
            <w:left w:val="none" w:sz="0" w:space="0" w:color="auto"/>
            <w:bottom w:val="none" w:sz="0" w:space="0" w:color="auto"/>
            <w:right w:val="none" w:sz="0" w:space="0" w:color="auto"/>
          </w:divBdr>
        </w:div>
        <w:div w:id="475997271">
          <w:marLeft w:val="640"/>
          <w:marRight w:val="0"/>
          <w:marTop w:val="0"/>
          <w:marBottom w:val="0"/>
          <w:divBdr>
            <w:top w:val="none" w:sz="0" w:space="0" w:color="auto"/>
            <w:left w:val="none" w:sz="0" w:space="0" w:color="auto"/>
            <w:bottom w:val="none" w:sz="0" w:space="0" w:color="auto"/>
            <w:right w:val="none" w:sz="0" w:space="0" w:color="auto"/>
          </w:divBdr>
        </w:div>
        <w:div w:id="518934453">
          <w:marLeft w:val="640"/>
          <w:marRight w:val="0"/>
          <w:marTop w:val="0"/>
          <w:marBottom w:val="0"/>
          <w:divBdr>
            <w:top w:val="none" w:sz="0" w:space="0" w:color="auto"/>
            <w:left w:val="none" w:sz="0" w:space="0" w:color="auto"/>
            <w:bottom w:val="none" w:sz="0" w:space="0" w:color="auto"/>
            <w:right w:val="none" w:sz="0" w:space="0" w:color="auto"/>
          </w:divBdr>
        </w:div>
        <w:div w:id="546526751">
          <w:marLeft w:val="640"/>
          <w:marRight w:val="0"/>
          <w:marTop w:val="0"/>
          <w:marBottom w:val="0"/>
          <w:divBdr>
            <w:top w:val="none" w:sz="0" w:space="0" w:color="auto"/>
            <w:left w:val="none" w:sz="0" w:space="0" w:color="auto"/>
            <w:bottom w:val="none" w:sz="0" w:space="0" w:color="auto"/>
            <w:right w:val="none" w:sz="0" w:space="0" w:color="auto"/>
          </w:divBdr>
        </w:div>
        <w:div w:id="715351777">
          <w:marLeft w:val="640"/>
          <w:marRight w:val="0"/>
          <w:marTop w:val="0"/>
          <w:marBottom w:val="0"/>
          <w:divBdr>
            <w:top w:val="none" w:sz="0" w:space="0" w:color="auto"/>
            <w:left w:val="none" w:sz="0" w:space="0" w:color="auto"/>
            <w:bottom w:val="none" w:sz="0" w:space="0" w:color="auto"/>
            <w:right w:val="none" w:sz="0" w:space="0" w:color="auto"/>
          </w:divBdr>
        </w:div>
        <w:div w:id="747268942">
          <w:marLeft w:val="640"/>
          <w:marRight w:val="0"/>
          <w:marTop w:val="0"/>
          <w:marBottom w:val="0"/>
          <w:divBdr>
            <w:top w:val="none" w:sz="0" w:space="0" w:color="auto"/>
            <w:left w:val="none" w:sz="0" w:space="0" w:color="auto"/>
            <w:bottom w:val="none" w:sz="0" w:space="0" w:color="auto"/>
            <w:right w:val="none" w:sz="0" w:space="0" w:color="auto"/>
          </w:divBdr>
        </w:div>
        <w:div w:id="761947462">
          <w:marLeft w:val="640"/>
          <w:marRight w:val="0"/>
          <w:marTop w:val="0"/>
          <w:marBottom w:val="0"/>
          <w:divBdr>
            <w:top w:val="none" w:sz="0" w:space="0" w:color="auto"/>
            <w:left w:val="none" w:sz="0" w:space="0" w:color="auto"/>
            <w:bottom w:val="none" w:sz="0" w:space="0" w:color="auto"/>
            <w:right w:val="none" w:sz="0" w:space="0" w:color="auto"/>
          </w:divBdr>
        </w:div>
        <w:div w:id="798499916">
          <w:marLeft w:val="640"/>
          <w:marRight w:val="0"/>
          <w:marTop w:val="0"/>
          <w:marBottom w:val="0"/>
          <w:divBdr>
            <w:top w:val="none" w:sz="0" w:space="0" w:color="auto"/>
            <w:left w:val="none" w:sz="0" w:space="0" w:color="auto"/>
            <w:bottom w:val="none" w:sz="0" w:space="0" w:color="auto"/>
            <w:right w:val="none" w:sz="0" w:space="0" w:color="auto"/>
          </w:divBdr>
        </w:div>
        <w:div w:id="854150503">
          <w:marLeft w:val="640"/>
          <w:marRight w:val="0"/>
          <w:marTop w:val="0"/>
          <w:marBottom w:val="0"/>
          <w:divBdr>
            <w:top w:val="none" w:sz="0" w:space="0" w:color="auto"/>
            <w:left w:val="none" w:sz="0" w:space="0" w:color="auto"/>
            <w:bottom w:val="none" w:sz="0" w:space="0" w:color="auto"/>
            <w:right w:val="none" w:sz="0" w:space="0" w:color="auto"/>
          </w:divBdr>
        </w:div>
        <w:div w:id="857963509">
          <w:marLeft w:val="640"/>
          <w:marRight w:val="0"/>
          <w:marTop w:val="0"/>
          <w:marBottom w:val="0"/>
          <w:divBdr>
            <w:top w:val="none" w:sz="0" w:space="0" w:color="auto"/>
            <w:left w:val="none" w:sz="0" w:space="0" w:color="auto"/>
            <w:bottom w:val="none" w:sz="0" w:space="0" w:color="auto"/>
            <w:right w:val="none" w:sz="0" w:space="0" w:color="auto"/>
          </w:divBdr>
        </w:div>
        <w:div w:id="907376433">
          <w:marLeft w:val="640"/>
          <w:marRight w:val="0"/>
          <w:marTop w:val="0"/>
          <w:marBottom w:val="0"/>
          <w:divBdr>
            <w:top w:val="none" w:sz="0" w:space="0" w:color="auto"/>
            <w:left w:val="none" w:sz="0" w:space="0" w:color="auto"/>
            <w:bottom w:val="none" w:sz="0" w:space="0" w:color="auto"/>
            <w:right w:val="none" w:sz="0" w:space="0" w:color="auto"/>
          </w:divBdr>
        </w:div>
        <w:div w:id="954478588">
          <w:marLeft w:val="640"/>
          <w:marRight w:val="0"/>
          <w:marTop w:val="0"/>
          <w:marBottom w:val="0"/>
          <w:divBdr>
            <w:top w:val="none" w:sz="0" w:space="0" w:color="auto"/>
            <w:left w:val="none" w:sz="0" w:space="0" w:color="auto"/>
            <w:bottom w:val="none" w:sz="0" w:space="0" w:color="auto"/>
            <w:right w:val="none" w:sz="0" w:space="0" w:color="auto"/>
          </w:divBdr>
        </w:div>
        <w:div w:id="961425184">
          <w:marLeft w:val="640"/>
          <w:marRight w:val="0"/>
          <w:marTop w:val="0"/>
          <w:marBottom w:val="0"/>
          <w:divBdr>
            <w:top w:val="none" w:sz="0" w:space="0" w:color="auto"/>
            <w:left w:val="none" w:sz="0" w:space="0" w:color="auto"/>
            <w:bottom w:val="none" w:sz="0" w:space="0" w:color="auto"/>
            <w:right w:val="none" w:sz="0" w:space="0" w:color="auto"/>
          </w:divBdr>
        </w:div>
        <w:div w:id="990061116">
          <w:marLeft w:val="640"/>
          <w:marRight w:val="0"/>
          <w:marTop w:val="0"/>
          <w:marBottom w:val="0"/>
          <w:divBdr>
            <w:top w:val="none" w:sz="0" w:space="0" w:color="auto"/>
            <w:left w:val="none" w:sz="0" w:space="0" w:color="auto"/>
            <w:bottom w:val="none" w:sz="0" w:space="0" w:color="auto"/>
            <w:right w:val="none" w:sz="0" w:space="0" w:color="auto"/>
          </w:divBdr>
        </w:div>
        <w:div w:id="1084914326">
          <w:marLeft w:val="640"/>
          <w:marRight w:val="0"/>
          <w:marTop w:val="0"/>
          <w:marBottom w:val="0"/>
          <w:divBdr>
            <w:top w:val="none" w:sz="0" w:space="0" w:color="auto"/>
            <w:left w:val="none" w:sz="0" w:space="0" w:color="auto"/>
            <w:bottom w:val="none" w:sz="0" w:space="0" w:color="auto"/>
            <w:right w:val="none" w:sz="0" w:space="0" w:color="auto"/>
          </w:divBdr>
        </w:div>
        <w:div w:id="1095396808">
          <w:marLeft w:val="640"/>
          <w:marRight w:val="0"/>
          <w:marTop w:val="0"/>
          <w:marBottom w:val="0"/>
          <w:divBdr>
            <w:top w:val="none" w:sz="0" w:space="0" w:color="auto"/>
            <w:left w:val="none" w:sz="0" w:space="0" w:color="auto"/>
            <w:bottom w:val="none" w:sz="0" w:space="0" w:color="auto"/>
            <w:right w:val="none" w:sz="0" w:space="0" w:color="auto"/>
          </w:divBdr>
        </w:div>
        <w:div w:id="1199783961">
          <w:marLeft w:val="640"/>
          <w:marRight w:val="0"/>
          <w:marTop w:val="0"/>
          <w:marBottom w:val="0"/>
          <w:divBdr>
            <w:top w:val="none" w:sz="0" w:space="0" w:color="auto"/>
            <w:left w:val="none" w:sz="0" w:space="0" w:color="auto"/>
            <w:bottom w:val="none" w:sz="0" w:space="0" w:color="auto"/>
            <w:right w:val="none" w:sz="0" w:space="0" w:color="auto"/>
          </w:divBdr>
        </w:div>
        <w:div w:id="1213081107">
          <w:marLeft w:val="640"/>
          <w:marRight w:val="0"/>
          <w:marTop w:val="0"/>
          <w:marBottom w:val="0"/>
          <w:divBdr>
            <w:top w:val="none" w:sz="0" w:space="0" w:color="auto"/>
            <w:left w:val="none" w:sz="0" w:space="0" w:color="auto"/>
            <w:bottom w:val="none" w:sz="0" w:space="0" w:color="auto"/>
            <w:right w:val="none" w:sz="0" w:space="0" w:color="auto"/>
          </w:divBdr>
        </w:div>
        <w:div w:id="1215657367">
          <w:marLeft w:val="640"/>
          <w:marRight w:val="0"/>
          <w:marTop w:val="0"/>
          <w:marBottom w:val="0"/>
          <w:divBdr>
            <w:top w:val="none" w:sz="0" w:space="0" w:color="auto"/>
            <w:left w:val="none" w:sz="0" w:space="0" w:color="auto"/>
            <w:bottom w:val="none" w:sz="0" w:space="0" w:color="auto"/>
            <w:right w:val="none" w:sz="0" w:space="0" w:color="auto"/>
          </w:divBdr>
        </w:div>
        <w:div w:id="1303541693">
          <w:marLeft w:val="640"/>
          <w:marRight w:val="0"/>
          <w:marTop w:val="0"/>
          <w:marBottom w:val="0"/>
          <w:divBdr>
            <w:top w:val="none" w:sz="0" w:space="0" w:color="auto"/>
            <w:left w:val="none" w:sz="0" w:space="0" w:color="auto"/>
            <w:bottom w:val="none" w:sz="0" w:space="0" w:color="auto"/>
            <w:right w:val="none" w:sz="0" w:space="0" w:color="auto"/>
          </w:divBdr>
        </w:div>
        <w:div w:id="1358777838">
          <w:marLeft w:val="640"/>
          <w:marRight w:val="0"/>
          <w:marTop w:val="0"/>
          <w:marBottom w:val="0"/>
          <w:divBdr>
            <w:top w:val="none" w:sz="0" w:space="0" w:color="auto"/>
            <w:left w:val="none" w:sz="0" w:space="0" w:color="auto"/>
            <w:bottom w:val="none" w:sz="0" w:space="0" w:color="auto"/>
            <w:right w:val="none" w:sz="0" w:space="0" w:color="auto"/>
          </w:divBdr>
        </w:div>
        <w:div w:id="1382051021">
          <w:marLeft w:val="640"/>
          <w:marRight w:val="0"/>
          <w:marTop w:val="0"/>
          <w:marBottom w:val="0"/>
          <w:divBdr>
            <w:top w:val="none" w:sz="0" w:space="0" w:color="auto"/>
            <w:left w:val="none" w:sz="0" w:space="0" w:color="auto"/>
            <w:bottom w:val="none" w:sz="0" w:space="0" w:color="auto"/>
            <w:right w:val="none" w:sz="0" w:space="0" w:color="auto"/>
          </w:divBdr>
        </w:div>
        <w:div w:id="1443650377">
          <w:marLeft w:val="640"/>
          <w:marRight w:val="0"/>
          <w:marTop w:val="0"/>
          <w:marBottom w:val="0"/>
          <w:divBdr>
            <w:top w:val="none" w:sz="0" w:space="0" w:color="auto"/>
            <w:left w:val="none" w:sz="0" w:space="0" w:color="auto"/>
            <w:bottom w:val="none" w:sz="0" w:space="0" w:color="auto"/>
            <w:right w:val="none" w:sz="0" w:space="0" w:color="auto"/>
          </w:divBdr>
        </w:div>
        <w:div w:id="1489323297">
          <w:marLeft w:val="640"/>
          <w:marRight w:val="0"/>
          <w:marTop w:val="0"/>
          <w:marBottom w:val="0"/>
          <w:divBdr>
            <w:top w:val="none" w:sz="0" w:space="0" w:color="auto"/>
            <w:left w:val="none" w:sz="0" w:space="0" w:color="auto"/>
            <w:bottom w:val="none" w:sz="0" w:space="0" w:color="auto"/>
            <w:right w:val="none" w:sz="0" w:space="0" w:color="auto"/>
          </w:divBdr>
        </w:div>
        <w:div w:id="1539509692">
          <w:marLeft w:val="640"/>
          <w:marRight w:val="0"/>
          <w:marTop w:val="0"/>
          <w:marBottom w:val="0"/>
          <w:divBdr>
            <w:top w:val="none" w:sz="0" w:space="0" w:color="auto"/>
            <w:left w:val="none" w:sz="0" w:space="0" w:color="auto"/>
            <w:bottom w:val="none" w:sz="0" w:space="0" w:color="auto"/>
            <w:right w:val="none" w:sz="0" w:space="0" w:color="auto"/>
          </w:divBdr>
        </w:div>
        <w:div w:id="1540361667">
          <w:marLeft w:val="640"/>
          <w:marRight w:val="0"/>
          <w:marTop w:val="0"/>
          <w:marBottom w:val="0"/>
          <w:divBdr>
            <w:top w:val="none" w:sz="0" w:space="0" w:color="auto"/>
            <w:left w:val="none" w:sz="0" w:space="0" w:color="auto"/>
            <w:bottom w:val="none" w:sz="0" w:space="0" w:color="auto"/>
            <w:right w:val="none" w:sz="0" w:space="0" w:color="auto"/>
          </w:divBdr>
        </w:div>
        <w:div w:id="1568228722">
          <w:marLeft w:val="640"/>
          <w:marRight w:val="0"/>
          <w:marTop w:val="0"/>
          <w:marBottom w:val="0"/>
          <w:divBdr>
            <w:top w:val="none" w:sz="0" w:space="0" w:color="auto"/>
            <w:left w:val="none" w:sz="0" w:space="0" w:color="auto"/>
            <w:bottom w:val="none" w:sz="0" w:space="0" w:color="auto"/>
            <w:right w:val="none" w:sz="0" w:space="0" w:color="auto"/>
          </w:divBdr>
        </w:div>
        <w:div w:id="1621110644">
          <w:marLeft w:val="640"/>
          <w:marRight w:val="0"/>
          <w:marTop w:val="0"/>
          <w:marBottom w:val="0"/>
          <w:divBdr>
            <w:top w:val="none" w:sz="0" w:space="0" w:color="auto"/>
            <w:left w:val="none" w:sz="0" w:space="0" w:color="auto"/>
            <w:bottom w:val="none" w:sz="0" w:space="0" w:color="auto"/>
            <w:right w:val="none" w:sz="0" w:space="0" w:color="auto"/>
          </w:divBdr>
        </w:div>
        <w:div w:id="1636636543">
          <w:marLeft w:val="640"/>
          <w:marRight w:val="0"/>
          <w:marTop w:val="0"/>
          <w:marBottom w:val="0"/>
          <w:divBdr>
            <w:top w:val="none" w:sz="0" w:space="0" w:color="auto"/>
            <w:left w:val="none" w:sz="0" w:space="0" w:color="auto"/>
            <w:bottom w:val="none" w:sz="0" w:space="0" w:color="auto"/>
            <w:right w:val="none" w:sz="0" w:space="0" w:color="auto"/>
          </w:divBdr>
        </w:div>
        <w:div w:id="1691447235">
          <w:marLeft w:val="640"/>
          <w:marRight w:val="0"/>
          <w:marTop w:val="0"/>
          <w:marBottom w:val="0"/>
          <w:divBdr>
            <w:top w:val="none" w:sz="0" w:space="0" w:color="auto"/>
            <w:left w:val="none" w:sz="0" w:space="0" w:color="auto"/>
            <w:bottom w:val="none" w:sz="0" w:space="0" w:color="auto"/>
            <w:right w:val="none" w:sz="0" w:space="0" w:color="auto"/>
          </w:divBdr>
        </w:div>
        <w:div w:id="1794665192">
          <w:marLeft w:val="640"/>
          <w:marRight w:val="0"/>
          <w:marTop w:val="0"/>
          <w:marBottom w:val="0"/>
          <w:divBdr>
            <w:top w:val="none" w:sz="0" w:space="0" w:color="auto"/>
            <w:left w:val="none" w:sz="0" w:space="0" w:color="auto"/>
            <w:bottom w:val="none" w:sz="0" w:space="0" w:color="auto"/>
            <w:right w:val="none" w:sz="0" w:space="0" w:color="auto"/>
          </w:divBdr>
        </w:div>
        <w:div w:id="1822313155">
          <w:marLeft w:val="640"/>
          <w:marRight w:val="0"/>
          <w:marTop w:val="0"/>
          <w:marBottom w:val="0"/>
          <w:divBdr>
            <w:top w:val="none" w:sz="0" w:space="0" w:color="auto"/>
            <w:left w:val="none" w:sz="0" w:space="0" w:color="auto"/>
            <w:bottom w:val="none" w:sz="0" w:space="0" w:color="auto"/>
            <w:right w:val="none" w:sz="0" w:space="0" w:color="auto"/>
          </w:divBdr>
        </w:div>
        <w:div w:id="1851525890">
          <w:marLeft w:val="640"/>
          <w:marRight w:val="0"/>
          <w:marTop w:val="0"/>
          <w:marBottom w:val="0"/>
          <w:divBdr>
            <w:top w:val="none" w:sz="0" w:space="0" w:color="auto"/>
            <w:left w:val="none" w:sz="0" w:space="0" w:color="auto"/>
            <w:bottom w:val="none" w:sz="0" w:space="0" w:color="auto"/>
            <w:right w:val="none" w:sz="0" w:space="0" w:color="auto"/>
          </w:divBdr>
        </w:div>
        <w:div w:id="1888756815">
          <w:marLeft w:val="640"/>
          <w:marRight w:val="0"/>
          <w:marTop w:val="0"/>
          <w:marBottom w:val="0"/>
          <w:divBdr>
            <w:top w:val="none" w:sz="0" w:space="0" w:color="auto"/>
            <w:left w:val="none" w:sz="0" w:space="0" w:color="auto"/>
            <w:bottom w:val="none" w:sz="0" w:space="0" w:color="auto"/>
            <w:right w:val="none" w:sz="0" w:space="0" w:color="auto"/>
          </w:divBdr>
        </w:div>
        <w:div w:id="1898085085">
          <w:marLeft w:val="640"/>
          <w:marRight w:val="0"/>
          <w:marTop w:val="0"/>
          <w:marBottom w:val="0"/>
          <w:divBdr>
            <w:top w:val="none" w:sz="0" w:space="0" w:color="auto"/>
            <w:left w:val="none" w:sz="0" w:space="0" w:color="auto"/>
            <w:bottom w:val="none" w:sz="0" w:space="0" w:color="auto"/>
            <w:right w:val="none" w:sz="0" w:space="0" w:color="auto"/>
          </w:divBdr>
        </w:div>
        <w:div w:id="1904636502">
          <w:marLeft w:val="640"/>
          <w:marRight w:val="0"/>
          <w:marTop w:val="0"/>
          <w:marBottom w:val="0"/>
          <w:divBdr>
            <w:top w:val="none" w:sz="0" w:space="0" w:color="auto"/>
            <w:left w:val="none" w:sz="0" w:space="0" w:color="auto"/>
            <w:bottom w:val="none" w:sz="0" w:space="0" w:color="auto"/>
            <w:right w:val="none" w:sz="0" w:space="0" w:color="auto"/>
          </w:divBdr>
        </w:div>
        <w:div w:id="1974366618">
          <w:marLeft w:val="640"/>
          <w:marRight w:val="0"/>
          <w:marTop w:val="0"/>
          <w:marBottom w:val="0"/>
          <w:divBdr>
            <w:top w:val="none" w:sz="0" w:space="0" w:color="auto"/>
            <w:left w:val="none" w:sz="0" w:space="0" w:color="auto"/>
            <w:bottom w:val="none" w:sz="0" w:space="0" w:color="auto"/>
            <w:right w:val="none" w:sz="0" w:space="0" w:color="auto"/>
          </w:divBdr>
        </w:div>
        <w:div w:id="1981111462">
          <w:marLeft w:val="640"/>
          <w:marRight w:val="0"/>
          <w:marTop w:val="0"/>
          <w:marBottom w:val="0"/>
          <w:divBdr>
            <w:top w:val="none" w:sz="0" w:space="0" w:color="auto"/>
            <w:left w:val="none" w:sz="0" w:space="0" w:color="auto"/>
            <w:bottom w:val="none" w:sz="0" w:space="0" w:color="auto"/>
            <w:right w:val="none" w:sz="0" w:space="0" w:color="auto"/>
          </w:divBdr>
        </w:div>
        <w:div w:id="2032342983">
          <w:marLeft w:val="640"/>
          <w:marRight w:val="0"/>
          <w:marTop w:val="0"/>
          <w:marBottom w:val="0"/>
          <w:divBdr>
            <w:top w:val="none" w:sz="0" w:space="0" w:color="auto"/>
            <w:left w:val="none" w:sz="0" w:space="0" w:color="auto"/>
            <w:bottom w:val="none" w:sz="0" w:space="0" w:color="auto"/>
            <w:right w:val="none" w:sz="0" w:space="0" w:color="auto"/>
          </w:divBdr>
        </w:div>
        <w:div w:id="2039810714">
          <w:marLeft w:val="640"/>
          <w:marRight w:val="0"/>
          <w:marTop w:val="0"/>
          <w:marBottom w:val="0"/>
          <w:divBdr>
            <w:top w:val="none" w:sz="0" w:space="0" w:color="auto"/>
            <w:left w:val="none" w:sz="0" w:space="0" w:color="auto"/>
            <w:bottom w:val="none" w:sz="0" w:space="0" w:color="auto"/>
            <w:right w:val="none" w:sz="0" w:space="0" w:color="auto"/>
          </w:divBdr>
        </w:div>
        <w:div w:id="2074545453">
          <w:marLeft w:val="640"/>
          <w:marRight w:val="0"/>
          <w:marTop w:val="0"/>
          <w:marBottom w:val="0"/>
          <w:divBdr>
            <w:top w:val="none" w:sz="0" w:space="0" w:color="auto"/>
            <w:left w:val="none" w:sz="0" w:space="0" w:color="auto"/>
            <w:bottom w:val="none" w:sz="0" w:space="0" w:color="auto"/>
            <w:right w:val="none" w:sz="0" w:space="0" w:color="auto"/>
          </w:divBdr>
        </w:div>
        <w:div w:id="2095080171">
          <w:marLeft w:val="640"/>
          <w:marRight w:val="0"/>
          <w:marTop w:val="0"/>
          <w:marBottom w:val="0"/>
          <w:divBdr>
            <w:top w:val="none" w:sz="0" w:space="0" w:color="auto"/>
            <w:left w:val="none" w:sz="0" w:space="0" w:color="auto"/>
            <w:bottom w:val="none" w:sz="0" w:space="0" w:color="auto"/>
            <w:right w:val="none" w:sz="0" w:space="0" w:color="auto"/>
          </w:divBdr>
        </w:div>
        <w:div w:id="2100977502">
          <w:marLeft w:val="640"/>
          <w:marRight w:val="0"/>
          <w:marTop w:val="0"/>
          <w:marBottom w:val="0"/>
          <w:divBdr>
            <w:top w:val="none" w:sz="0" w:space="0" w:color="auto"/>
            <w:left w:val="none" w:sz="0" w:space="0" w:color="auto"/>
            <w:bottom w:val="none" w:sz="0" w:space="0" w:color="auto"/>
            <w:right w:val="none" w:sz="0" w:space="0" w:color="auto"/>
          </w:divBdr>
        </w:div>
        <w:div w:id="2121367315">
          <w:marLeft w:val="640"/>
          <w:marRight w:val="0"/>
          <w:marTop w:val="0"/>
          <w:marBottom w:val="0"/>
          <w:divBdr>
            <w:top w:val="none" w:sz="0" w:space="0" w:color="auto"/>
            <w:left w:val="none" w:sz="0" w:space="0" w:color="auto"/>
            <w:bottom w:val="none" w:sz="0" w:space="0" w:color="auto"/>
            <w:right w:val="none" w:sz="0" w:space="0" w:color="auto"/>
          </w:divBdr>
        </w:div>
      </w:divsChild>
    </w:div>
    <w:div w:id="2020421278">
      <w:bodyDiv w:val="1"/>
      <w:marLeft w:val="0"/>
      <w:marRight w:val="0"/>
      <w:marTop w:val="0"/>
      <w:marBottom w:val="0"/>
      <w:divBdr>
        <w:top w:val="none" w:sz="0" w:space="0" w:color="auto"/>
        <w:left w:val="none" w:sz="0" w:space="0" w:color="auto"/>
        <w:bottom w:val="none" w:sz="0" w:space="0" w:color="auto"/>
        <w:right w:val="none" w:sz="0" w:space="0" w:color="auto"/>
      </w:divBdr>
      <w:divsChild>
        <w:div w:id="238053728">
          <w:marLeft w:val="640"/>
          <w:marRight w:val="0"/>
          <w:marTop w:val="0"/>
          <w:marBottom w:val="0"/>
          <w:divBdr>
            <w:top w:val="none" w:sz="0" w:space="0" w:color="auto"/>
            <w:left w:val="none" w:sz="0" w:space="0" w:color="auto"/>
            <w:bottom w:val="none" w:sz="0" w:space="0" w:color="auto"/>
            <w:right w:val="none" w:sz="0" w:space="0" w:color="auto"/>
          </w:divBdr>
        </w:div>
        <w:div w:id="441416147">
          <w:marLeft w:val="640"/>
          <w:marRight w:val="0"/>
          <w:marTop w:val="0"/>
          <w:marBottom w:val="0"/>
          <w:divBdr>
            <w:top w:val="none" w:sz="0" w:space="0" w:color="auto"/>
            <w:left w:val="none" w:sz="0" w:space="0" w:color="auto"/>
            <w:bottom w:val="none" w:sz="0" w:space="0" w:color="auto"/>
            <w:right w:val="none" w:sz="0" w:space="0" w:color="auto"/>
          </w:divBdr>
        </w:div>
        <w:div w:id="463544401">
          <w:marLeft w:val="640"/>
          <w:marRight w:val="0"/>
          <w:marTop w:val="0"/>
          <w:marBottom w:val="0"/>
          <w:divBdr>
            <w:top w:val="none" w:sz="0" w:space="0" w:color="auto"/>
            <w:left w:val="none" w:sz="0" w:space="0" w:color="auto"/>
            <w:bottom w:val="none" w:sz="0" w:space="0" w:color="auto"/>
            <w:right w:val="none" w:sz="0" w:space="0" w:color="auto"/>
          </w:divBdr>
        </w:div>
        <w:div w:id="464008933">
          <w:marLeft w:val="640"/>
          <w:marRight w:val="0"/>
          <w:marTop w:val="0"/>
          <w:marBottom w:val="0"/>
          <w:divBdr>
            <w:top w:val="none" w:sz="0" w:space="0" w:color="auto"/>
            <w:left w:val="none" w:sz="0" w:space="0" w:color="auto"/>
            <w:bottom w:val="none" w:sz="0" w:space="0" w:color="auto"/>
            <w:right w:val="none" w:sz="0" w:space="0" w:color="auto"/>
          </w:divBdr>
        </w:div>
        <w:div w:id="487332803">
          <w:marLeft w:val="640"/>
          <w:marRight w:val="0"/>
          <w:marTop w:val="0"/>
          <w:marBottom w:val="0"/>
          <w:divBdr>
            <w:top w:val="none" w:sz="0" w:space="0" w:color="auto"/>
            <w:left w:val="none" w:sz="0" w:space="0" w:color="auto"/>
            <w:bottom w:val="none" w:sz="0" w:space="0" w:color="auto"/>
            <w:right w:val="none" w:sz="0" w:space="0" w:color="auto"/>
          </w:divBdr>
        </w:div>
        <w:div w:id="488985570">
          <w:marLeft w:val="640"/>
          <w:marRight w:val="0"/>
          <w:marTop w:val="0"/>
          <w:marBottom w:val="0"/>
          <w:divBdr>
            <w:top w:val="none" w:sz="0" w:space="0" w:color="auto"/>
            <w:left w:val="none" w:sz="0" w:space="0" w:color="auto"/>
            <w:bottom w:val="none" w:sz="0" w:space="0" w:color="auto"/>
            <w:right w:val="none" w:sz="0" w:space="0" w:color="auto"/>
          </w:divBdr>
        </w:div>
        <w:div w:id="536238781">
          <w:marLeft w:val="640"/>
          <w:marRight w:val="0"/>
          <w:marTop w:val="0"/>
          <w:marBottom w:val="0"/>
          <w:divBdr>
            <w:top w:val="none" w:sz="0" w:space="0" w:color="auto"/>
            <w:left w:val="none" w:sz="0" w:space="0" w:color="auto"/>
            <w:bottom w:val="none" w:sz="0" w:space="0" w:color="auto"/>
            <w:right w:val="none" w:sz="0" w:space="0" w:color="auto"/>
          </w:divBdr>
        </w:div>
        <w:div w:id="716468214">
          <w:marLeft w:val="640"/>
          <w:marRight w:val="0"/>
          <w:marTop w:val="0"/>
          <w:marBottom w:val="0"/>
          <w:divBdr>
            <w:top w:val="none" w:sz="0" w:space="0" w:color="auto"/>
            <w:left w:val="none" w:sz="0" w:space="0" w:color="auto"/>
            <w:bottom w:val="none" w:sz="0" w:space="0" w:color="auto"/>
            <w:right w:val="none" w:sz="0" w:space="0" w:color="auto"/>
          </w:divBdr>
        </w:div>
        <w:div w:id="721633688">
          <w:marLeft w:val="640"/>
          <w:marRight w:val="0"/>
          <w:marTop w:val="0"/>
          <w:marBottom w:val="0"/>
          <w:divBdr>
            <w:top w:val="none" w:sz="0" w:space="0" w:color="auto"/>
            <w:left w:val="none" w:sz="0" w:space="0" w:color="auto"/>
            <w:bottom w:val="none" w:sz="0" w:space="0" w:color="auto"/>
            <w:right w:val="none" w:sz="0" w:space="0" w:color="auto"/>
          </w:divBdr>
        </w:div>
        <w:div w:id="802691950">
          <w:marLeft w:val="640"/>
          <w:marRight w:val="0"/>
          <w:marTop w:val="0"/>
          <w:marBottom w:val="0"/>
          <w:divBdr>
            <w:top w:val="none" w:sz="0" w:space="0" w:color="auto"/>
            <w:left w:val="none" w:sz="0" w:space="0" w:color="auto"/>
            <w:bottom w:val="none" w:sz="0" w:space="0" w:color="auto"/>
            <w:right w:val="none" w:sz="0" w:space="0" w:color="auto"/>
          </w:divBdr>
        </w:div>
        <w:div w:id="811100512">
          <w:marLeft w:val="640"/>
          <w:marRight w:val="0"/>
          <w:marTop w:val="0"/>
          <w:marBottom w:val="0"/>
          <w:divBdr>
            <w:top w:val="none" w:sz="0" w:space="0" w:color="auto"/>
            <w:left w:val="none" w:sz="0" w:space="0" w:color="auto"/>
            <w:bottom w:val="none" w:sz="0" w:space="0" w:color="auto"/>
            <w:right w:val="none" w:sz="0" w:space="0" w:color="auto"/>
          </w:divBdr>
        </w:div>
        <w:div w:id="813327360">
          <w:marLeft w:val="640"/>
          <w:marRight w:val="0"/>
          <w:marTop w:val="0"/>
          <w:marBottom w:val="0"/>
          <w:divBdr>
            <w:top w:val="none" w:sz="0" w:space="0" w:color="auto"/>
            <w:left w:val="none" w:sz="0" w:space="0" w:color="auto"/>
            <w:bottom w:val="none" w:sz="0" w:space="0" w:color="auto"/>
            <w:right w:val="none" w:sz="0" w:space="0" w:color="auto"/>
          </w:divBdr>
        </w:div>
        <w:div w:id="885604774">
          <w:marLeft w:val="640"/>
          <w:marRight w:val="0"/>
          <w:marTop w:val="0"/>
          <w:marBottom w:val="0"/>
          <w:divBdr>
            <w:top w:val="none" w:sz="0" w:space="0" w:color="auto"/>
            <w:left w:val="none" w:sz="0" w:space="0" w:color="auto"/>
            <w:bottom w:val="none" w:sz="0" w:space="0" w:color="auto"/>
            <w:right w:val="none" w:sz="0" w:space="0" w:color="auto"/>
          </w:divBdr>
        </w:div>
        <w:div w:id="1000426424">
          <w:marLeft w:val="640"/>
          <w:marRight w:val="0"/>
          <w:marTop w:val="0"/>
          <w:marBottom w:val="0"/>
          <w:divBdr>
            <w:top w:val="none" w:sz="0" w:space="0" w:color="auto"/>
            <w:left w:val="none" w:sz="0" w:space="0" w:color="auto"/>
            <w:bottom w:val="none" w:sz="0" w:space="0" w:color="auto"/>
            <w:right w:val="none" w:sz="0" w:space="0" w:color="auto"/>
          </w:divBdr>
        </w:div>
        <w:div w:id="1072046140">
          <w:marLeft w:val="640"/>
          <w:marRight w:val="0"/>
          <w:marTop w:val="0"/>
          <w:marBottom w:val="0"/>
          <w:divBdr>
            <w:top w:val="none" w:sz="0" w:space="0" w:color="auto"/>
            <w:left w:val="none" w:sz="0" w:space="0" w:color="auto"/>
            <w:bottom w:val="none" w:sz="0" w:space="0" w:color="auto"/>
            <w:right w:val="none" w:sz="0" w:space="0" w:color="auto"/>
          </w:divBdr>
        </w:div>
        <w:div w:id="1394037921">
          <w:marLeft w:val="640"/>
          <w:marRight w:val="0"/>
          <w:marTop w:val="0"/>
          <w:marBottom w:val="0"/>
          <w:divBdr>
            <w:top w:val="none" w:sz="0" w:space="0" w:color="auto"/>
            <w:left w:val="none" w:sz="0" w:space="0" w:color="auto"/>
            <w:bottom w:val="none" w:sz="0" w:space="0" w:color="auto"/>
            <w:right w:val="none" w:sz="0" w:space="0" w:color="auto"/>
          </w:divBdr>
        </w:div>
        <w:div w:id="1493790335">
          <w:marLeft w:val="640"/>
          <w:marRight w:val="0"/>
          <w:marTop w:val="0"/>
          <w:marBottom w:val="0"/>
          <w:divBdr>
            <w:top w:val="none" w:sz="0" w:space="0" w:color="auto"/>
            <w:left w:val="none" w:sz="0" w:space="0" w:color="auto"/>
            <w:bottom w:val="none" w:sz="0" w:space="0" w:color="auto"/>
            <w:right w:val="none" w:sz="0" w:space="0" w:color="auto"/>
          </w:divBdr>
        </w:div>
        <w:div w:id="1517234033">
          <w:marLeft w:val="640"/>
          <w:marRight w:val="0"/>
          <w:marTop w:val="0"/>
          <w:marBottom w:val="0"/>
          <w:divBdr>
            <w:top w:val="none" w:sz="0" w:space="0" w:color="auto"/>
            <w:left w:val="none" w:sz="0" w:space="0" w:color="auto"/>
            <w:bottom w:val="none" w:sz="0" w:space="0" w:color="auto"/>
            <w:right w:val="none" w:sz="0" w:space="0" w:color="auto"/>
          </w:divBdr>
        </w:div>
        <w:div w:id="1573857762">
          <w:marLeft w:val="640"/>
          <w:marRight w:val="0"/>
          <w:marTop w:val="0"/>
          <w:marBottom w:val="0"/>
          <w:divBdr>
            <w:top w:val="none" w:sz="0" w:space="0" w:color="auto"/>
            <w:left w:val="none" w:sz="0" w:space="0" w:color="auto"/>
            <w:bottom w:val="none" w:sz="0" w:space="0" w:color="auto"/>
            <w:right w:val="none" w:sz="0" w:space="0" w:color="auto"/>
          </w:divBdr>
        </w:div>
        <w:div w:id="1650817620">
          <w:marLeft w:val="640"/>
          <w:marRight w:val="0"/>
          <w:marTop w:val="0"/>
          <w:marBottom w:val="0"/>
          <w:divBdr>
            <w:top w:val="none" w:sz="0" w:space="0" w:color="auto"/>
            <w:left w:val="none" w:sz="0" w:space="0" w:color="auto"/>
            <w:bottom w:val="none" w:sz="0" w:space="0" w:color="auto"/>
            <w:right w:val="none" w:sz="0" w:space="0" w:color="auto"/>
          </w:divBdr>
        </w:div>
        <w:div w:id="1667054128">
          <w:marLeft w:val="640"/>
          <w:marRight w:val="0"/>
          <w:marTop w:val="0"/>
          <w:marBottom w:val="0"/>
          <w:divBdr>
            <w:top w:val="none" w:sz="0" w:space="0" w:color="auto"/>
            <w:left w:val="none" w:sz="0" w:space="0" w:color="auto"/>
            <w:bottom w:val="none" w:sz="0" w:space="0" w:color="auto"/>
            <w:right w:val="none" w:sz="0" w:space="0" w:color="auto"/>
          </w:divBdr>
        </w:div>
        <w:div w:id="1870750947">
          <w:marLeft w:val="640"/>
          <w:marRight w:val="0"/>
          <w:marTop w:val="0"/>
          <w:marBottom w:val="0"/>
          <w:divBdr>
            <w:top w:val="none" w:sz="0" w:space="0" w:color="auto"/>
            <w:left w:val="none" w:sz="0" w:space="0" w:color="auto"/>
            <w:bottom w:val="none" w:sz="0" w:space="0" w:color="auto"/>
            <w:right w:val="none" w:sz="0" w:space="0" w:color="auto"/>
          </w:divBdr>
        </w:div>
        <w:div w:id="2067609463">
          <w:marLeft w:val="640"/>
          <w:marRight w:val="0"/>
          <w:marTop w:val="0"/>
          <w:marBottom w:val="0"/>
          <w:divBdr>
            <w:top w:val="none" w:sz="0" w:space="0" w:color="auto"/>
            <w:left w:val="none" w:sz="0" w:space="0" w:color="auto"/>
            <w:bottom w:val="none" w:sz="0" w:space="0" w:color="auto"/>
            <w:right w:val="none" w:sz="0" w:space="0" w:color="auto"/>
          </w:divBdr>
        </w:div>
        <w:div w:id="2113043692">
          <w:marLeft w:val="640"/>
          <w:marRight w:val="0"/>
          <w:marTop w:val="0"/>
          <w:marBottom w:val="0"/>
          <w:divBdr>
            <w:top w:val="none" w:sz="0" w:space="0" w:color="auto"/>
            <w:left w:val="none" w:sz="0" w:space="0" w:color="auto"/>
            <w:bottom w:val="none" w:sz="0" w:space="0" w:color="auto"/>
            <w:right w:val="none" w:sz="0" w:space="0" w:color="auto"/>
          </w:divBdr>
        </w:div>
      </w:divsChild>
    </w:div>
    <w:div w:id="2042045048">
      <w:bodyDiv w:val="1"/>
      <w:marLeft w:val="0"/>
      <w:marRight w:val="0"/>
      <w:marTop w:val="0"/>
      <w:marBottom w:val="0"/>
      <w:divBdr>
        <w:top w:val="none" w:sz="0" w:space="0" w:color="auto"/>
        <w:left w:val="none" w:sz="0" w:space="0" w:color="auto"/>
        <w:bottom w:val="none" w:sz="0" w:space="0" w:color="auto"/>
        <w:right w:val="none" w:sz="0" w:space="0" w:color="auto"/>
      </w:divBdr>
      <w:divsChild>
        <w:div w:id="24596451">
          <w:marLeft w:val="640"/>
          <w:marRight w:val="0"/>
          <w:marTop w:val="0"/>
          <w:marBottom w:val="0"/>
          <w:divBdr>
            <w:top w:val="none" w:sz="0" w:space="0" w:color="auto"/>
            <w:left w:val="none" w:sz="0" w:space="0" w:color="auto"/>
            <w:bottom w:val="none" w:sz="0" w:space="0" w:color="auto"/>
            <w:right w:val="none" w:sz="0" w:space="0" w:color="auto"/>
          </w:divBdr>
        </w:div>
        <w:div w:id="107050679">
          <w:marLeft w:val="640"/>
          <w:marRight w:val="0"/>
          <w:marTop w:val="0"/>
          <w:marBottom w:val="0"/>
          <w:divBdr>
            <w:top w:val="none" w:sz="0" w:space="0" w:color="auto"/>
            <w:left w:val="none" w:sz="0" w:space="0" w:color="auto"/>
            <w:bottom w:val="none" w:sz="0" w:space="0" w:color="auto"/>
            <w:right w:val="none" w:sz="0" w:space="0" w:color="auto"/>
          </w:divBdr>
        </w:div>
        <w:div w:id="113139439">
          <w:marLeft w:val="640"/>
          <w:marRight w:val="0"/>
          <w:marTop w:val="0"/>
          <w:marBottom w:val="0"/>
          <w:divBdr>
            <w:top w:val="none" w:sz="0" w:space="0" w:color="auto"/>
            <w:left w:val="none" w:sz="0" w:space="0" w:color="auto"/>
            <w:bottom w:val="none" w:sz="0" w:space="0" w:color="auto"/>
            <w:right w:val="none" w:sz="0" w:space="0" w:color="auto"/>
          </w:divBdr>
        </w:div>
        <w:div w:id="119036113">
          <w:marLeft w:val="640"/>
          <w:marRight w:val="0"/>
          <w:marTop w:val="0"/>
          <w:marBottom w:val="0"/>
          <w:divBdr>
            <w:top w:val="none" w:sz="0" w:space="0" w:color="auto"/>
            <w:left w:val="none" w:sz="0" w:space="0" w:color="auto"/>
            <w:bottom w:val="none" w:sz="0" w:space="0" w:color="auto"/>
            <w:right w:val="none" w:sz="0" w:space="0" w:color="auto"/>
          </w:divBdr>
        </w:div>
        <w:div w:id="264118573">
          <w:marLeft w:val="640"/>
          <w:marRight w:val="0"/>
          <w:marTop w:val="0"/>
          <w:marBottom w:val="0"/>
          <w:divBdr>
            <w:top w:val="none" w:sz="0" w:space="0" w:color="auto"/>
            <w:left w:val="none" w:sz="0" w:space="0" w:color="auto"/>
            <w:bottom w:val="none" w:sz="0" w:space="0" w:color="auto"/>
            <w:right w:val="none" w:sz="0" w:space="0" w:color="auto"/>
          </w:divBdr>
        </w:div>
        <w:div w:id="282343543">
          <w:marLeft w:val="640"/>
          <w:marRight w:val="0"/>
          <w:marTop w:val="0"/>
          <w:marBottom w:val="0"/>
          <w:divBdr>
            <w:top w:val="none" w:sz="0" w:space="0" w:color="auto"/>
            <w:left w:val="none" w:sz="0" w:space="0" w:color="auto"/>
            <w:bottom w:val="none" w:sz="0" w:space="0" w:color="auto"/>
            <w:right w:val="none" w:sz="0" w:space="0" w:color="auto"/>
          </w:divBdr>
        </w:div>
        <w:div w:id="382414070">
          <w:marLeft w:val="640"/>
          <w:marRight w:val="0"/>
          <w:marTop w:val="0"/>
          <w:marBottom w:val="0"/>
          <w:divBdr>
            <w:top w:val="none" w:sz="0" w:space="0" w:color="auto"/>
            <w:left w:val="none" w:sz="0" w:space="0" w:color="auto"/>
            <w:bottom w:val="none" w:sz="0" w:space="0" w:color="auto"/>
            <w:right w:val="none" w:sz="0" w:space="0" w:color="auto"/>
          </w:divBdr>
        </w:div>
        <w:div w:id="722094881">
          <w:marLeft w:val="640"/>
          <w:marRight w:val="0"/>
          <w:marTop w:val="0"/>
          <w:marBottom w:val="0"/>
          <w:divBdr>
            <w:top w:val="none" w:sz="0" w:space="0" w:color="auto"/>
            <w:left w:val="none" w:sz="0" w:space="0" w:color="auto"/>
            <w:bottom w:val="none" w:sz="0" w:space="0" w:color="auto"/>
            <w:right w:val="none" w:sz="0" w:space="0" w:color="auto"/>
          </w:divBdr>
        </w:div>
        <w:div w:id="800998862">
          <w:marLeft w:val="640"/>
          <w:marRight w:val="0"/>
          <w:marTop w:val="0"/>
          <w:marBottom w:val="0"/>
          <w:divBdr>
            <w:top w:val="none" w:sz="0" w:space="0" w:color="auto"/>
            <w:left w:val="none" w:sz="0" w:space="0" w:color="auto"/>
            <w:bottom w:val="none" w:sz="0" w:space="0" w:color="auto"/>
            <w:right w:val="none" w:sz="0" w:space="0" w:color="auto"/>
          </w:divBdr>
        </w:div>
        <w:div w:id="1158182879">
          <w:marLeft w:val="640"/>
          <w:marRight w:val="0"/>
          <w:marTop w:val="0"/>
          <w:marBottom w:val="0"/>
          <w:divBdr>
            <w:top w:val="none" w:sz="0" w:space="0" w:color="auto"/>
            <w:left w:val="none" w:sz="0" w:space="0" w:color="auto"/>
            <w:bottom w:val="none" w:sz="0" w:space="0" w:color="auto"/>
            <w:right w:val="none" w:sz="0" w:space="0" w:color="auto"/>
          </w:divBdr>
        </w:div>
        <w:div w:id="1166945159">
          <w:marLeft w:val="640"/>
          <w:marRight w:val="0"/>
          <w:marTop w:val="0"/>
          <w:marBottom w:val="0"/>
          <w:divBdr>
            <w:top w:val="none" w:sz="0" w:space="0" w:color="auto"/>
            <w:left w:val="none" w:sz="0" w:space="0" w:color="auto"/>
            <w:bottom w:val="none" w:sz="0" w:space="0" w:color="auto"/>
            <w:right w:val="none" w:sz="0" w:space="0" w:color="auto"/>
          </w:divBdr>
        </w:div>
        <w:div w:id="1180504111">
          <w:marLeft w:val="640"/>
          <w:marRight w:val="0"/>
          <w:marTop w:val="0"/>
          <w:marBottom w:val="0"/>
          <w:divBdr>
            <w:top w:val="none" w:sz="0" w:space="0" w:color="auto"/>
            <w:left w:val="none" w:sz="0" w:space="0" w:color="auto"/>
            <w:bottom w:val="none" w:sz="0" w:space="0" w:color="auto"/>
            <w:right w:val="none" w:sz="0" w:space="0" w:color="auto"/>
          </w:divBdr>
        </w:div>
        <w:div w:id="1237934680">
          <w:marLeft w:val="640"/>
          <w:marRight w:val="0"/>
          <w:marTop w:val="0"/>
          <w:marBottom w:val="0"/>
          <w:divBdr>
            <w:top w:val="none" w:sz="0" w:space="0" w:color="auto"/>
            <w:left w:val="none" w:sz="0" w:space="0" w:color="auto"/>
            <w:bottom w:val="none" w:sz="0" w:space="0" w:color="auto"/>
            <w:right w:val="none" w:sz="0" w:space="0" w:color="auto"/>
          </w:divBdr>
        </w:div>
        <w:div w:id="1264608817">
          <w:marLeft w:val="640"/>
          <w:marRight w:val="0"/>
          <w:marTop w:val="0"/>
          <w:marBottom w:val="0"/>
          <w:divBdr>
            <w:top w:val="none" w:sz="0" w:space="0" w:color="auto"/>
            <w:left w:val="none" w:sz="0" w:space="0" w:color="auto"/>
            <w:bottom w:val="none" w:sz="0" w:space="0" w:color="auto"/>
            <w:right w:val="none" w:sz="0" w:space="0" w:color="auto"/>
          </w:divBdr>
        </w:div>
        <w:div w:id="1389963014">
          <w:marLeft w:val="640"/>
          <w:marRight w:val="0"/>
          <w:marTop w:val="0"/>
          <w:marBottom w:val="0"/>
          <w:divBdr>
            <w:top w:val="none" w:sz="0" w:space="0" w:color="auto"/>
            <w:left w:val="none" w:sz="0" w:space="0" w:color="auto"/>
            <w:bottom w:val="none" w:sz="0" w:space="0" w:color="auto"/>
            <w:right w:val="none" w:sz="0" w:space="0" w:color="auto"/>
          </w:divBdr>
        </w:div>
        <w:div w:id="1452241010">
          <w:marLeft w:val="640"/>
          <w:marRight w:val="0"/>
          <w:marTop w:val="0"/>
          <w:marBottom w:val="0"/>
          <w:divBdr>
            <w:top w:val="none" w:sz="0" w:space="0" w:color="auto"/>
            <w:left w:val="none" w:sz="0" w:space="0" w:color="auto"/>
            <w:bottom w:val="none" w:sz="0" w:space="0" w:color="auto"/>
            <w:right w:val="none" w:sz="0" w:space="0" w:color="auto"/>
          </w:divBdr>
        </w:div>
        <w:div w:id="1499030006">
          <w:marLeft w:val="640"/>
          <w:marRight w:val="0"/>
          <w:marTop w:val="0"/>
          <w:marBottom w:val="0"/>
          <w:divBdr>
            <w:top w:val="none" w:sz="0" w:space="0" w:color="auto"/>
            <w:left w:val="none" w:sz="0" w:space="0" w:color="auto"/>
            <w:bottom w:val="none" w:sz="0" w:space="0" w:color="auto"/>
            <w:right w:val="none" w:sz="0" w:space="0" w:color="auto"/>
          </w:divBdr>
        </w:div>
        <w:div w:id="1514101116">
          <w:marLeft w:val="640"/>
          <w:marRight w:val="0"/>
          <w:marTop w:val="0"/>
          <w:marBottom w:val="0"/>
          <w:divBdr>
            <w:top w:val="none" w:sz="0" w:space="0" w:color="auto"/>
            <w:left w:val="none" w:sz="0" w:space="0" w:color="auto"/>
            <w:bottom w:val="none" w:sz="0" w:space="0" w:color="auto"/>
            <w:right w:val="none" w:sz="0" w:space="0" w:color="auto"/>
          </w:divBdr>
        </w:div>
        <w:div w:id="1552770498">
          <w:marLeft w:val="640"/>
          <w:marRight w:val="0"/>
          <w:marTop w:val="0"/>
          <w:marBottom w:val="0"/>
          <w:divBdr>
            <w:top w:val="none" w:sz="0" w:space="0" w:color="auto"/>
            <w:left w:val="none" w:sz="0" w:space="0" w:color="auto"/>
            <w:bottom w:val="none" w:sz="0" w:space="0" w:color="auto"/>
            <w:right w:val="none" w:sz="0" w:space="0" w:color="auto"/>
          </w:divBdr>
        </w:div>
        <w:div w:id="1613435313">
          <w:marLeft w:val="640"/>
          <w:marRight w:val="0"/>
          <w:marTop w:val="0"/>
          <w:marBottom w:val="0"/>
          <w:divBdr>
            <w:top w:val="none" w:sz="0" w:space="0" w:color="auto"/>
            <w:left w:val="none" w:sz="0" w:space="0" w:color="auto"/>
            <w:bottom w:val="none" w:sz="0" w:space="0" w:color="auto"/>
            <w:right w:val="none" w:sz="0" w:space="0" w:color="auto"/>
          </w:divBdr>
        </w:div>
        <w:div w:id="1734233317">
          <w:marLeft w:val="640"/>
          <w:marRight w:val="0"/>
          <w:marTop w:val="0"/>
          <w:marBottom w:val="0"/>
          <w:divBdr>
            <w:top w:val="none" w:sz="0" w:space="0" w:color="auto"/>
            <w:left w:val="none" w:sz="0" w:space="0" w:color="auto"/>
            <w:bottom w:val="none" w:sz="0" w:space="0" w:color="auto"/>
            <w:right w:val="none" w:sz="0" w:space="0" w:color="auto"/>
          </w:divBdr>
        </w:div>
        <w:div w:id="1906522175">
          <w:marLeft w:val="640"/>
          <w:marRight w:val="0"/>
          <w:marTop w:val="0"/>
          <w:marBottom w:val="0"/>
          <w:divBdr>
            <w:top w:val="none" w:sz="0" w:space="0" w:color="auto"/>
            <w:left w:val="none" w:sz="0" w:space="0" w:color="auto"/>
            <w:bottom w:val="none" w:sz="0" w:space="0" w:color="auto"/>
            <w:right w:val="none" w:sz="0" w:space="0" w:color="auto"/>
          </w:divBdr>
        </w:div>
        <w:div w:id="1988393728">
          <w:marLeft w:val="640"/>
          <w:marRight w:val="0"/>
          <w:marTop w:val="0"/>
          <w:marBottom w:val="0"/>
          <w:divBdr>
            <w:top w:val="none" w:sz="0" w:space="0" w:color="auto"/>
            <w:left w:val="none" w:sz="0" w:space="0" w:color="auto"/>
            <w:bottom w:val="none" w:sz="0" w:space="0" w:color="auto"/>
            <w:right w:val="none" w:sz="0" w:space="0" w:color="auto"/>
          </w:divBdr>
        </w:div>
        <w:div w:id="1991247529">
          <w:marLeft w:val="640"/>
          <w:marRight w:val="0"/>
          <w:marTop w:val="0"/>
          <w:marBottom w:val="0"/>
          <w:divBdr>
            <w:top w:val="none" w:sz="0" w:space="0" w:color="auto"/>
            <w:left w:val="none" w:sz="0" w:space="0" w:color="auto"/>
            <w:bottom w:val="none" w:sz="0" w:space="0" w:color="auto"/>
            <w:right w:val="none" w:sz="0" w:space="0" w:color="auto"/>
          </w:divBdr>
        </w:div>
        <w:div w:id="2080011643">
          <w:marLeft w:val="640"/>
          <w:marRight w:val="0"/>
          <w:marTop w:val="0"/>
          <w:marBottom w:val="0"/>
          <w:divBdr>
            <w:top w:val="none" w:sz="0" w:space="0" w:color="auto"/>
            <w:left w:val="none" w:sz="0" w:space="0" w:color="auto"/>
            <w:bottom w:val="none" w:sz="0" w:space="0" w:color="auto"/>
            <w:right w:val="none" w:sz="0" w:space="0" w:color="auto"/>
          </w:divBdr>
        </w:div>
      </w:divsChild>
    </w:div>
    <w:div w:id="2074962329">
      <w:bodyDiv w:val="1"/>
      <w:marLeft w:val="0"/>
      <w:marRight w:val="0"/>
      <w:marTop w:val="0"/>
      <w:marBottom w:val="0"/>
      <w:divBdr>
        <w:top w:val="none" w:sz="0" w:space="0" w:color="auto"/>
        <w:left w:val="none" w:sz="0" w:space="0" w:color="auto"/>
        <w:bottom w:val="none" w:sz="0" w:space="0" w:color="auto"/>
        <w:right w:val="none" w:sz="0" w:space="0" w:color="auto"/>
      </w:divBdr>
      <w:divsChild>
        <w:div w:id="236716643">
          <w:marLeft w:val="640"/>
          <w:marRight w:val="0"/>
          <w:marTop w:val="0"/>
          <w:marBottom w:val="0"/>
          <w:divBdr>
            <w:top w:val="none" w:sz="0" w:space="0" w:color="auto"/>
            <w:left w:val="none" w:sz="0" w:space="0" w:color="auto"/>
            <w:bottom w:val="none" w:sz="0" w:space="0" w:color="auto"/>
            <w:right w:val="none" w:sz="0" w:space="0" w:color="auto"/>
          </w:divBdr>
        </w:div>
        <w:div w:id="246112410">
          <w:marLeft w:val="640"/>
          <w:marRight w:val="0"/>
          <w:marTop w:val="0"/>
          <w:marBottom w:val="0"/>
          <w:divBdr>
            <w:top w:val="none" w:sz="0" w:space="0" w:color="auto"/>
            <w:left w:val="none" w:sz="0" w:space="0" w:color="auto"/>
            <w:bottom w:val="none" w:sz="0" w:space="0" w:color="auto"/>
            <w:right w:val="none" w:sz="0" w:space="0" w:color="auto"/>
          </w:divBdr>
        </w:div>
        <w:div w:id="254362542">
          <w:marLeft w:val="640"/>
          <w:marRight w:val="0"/>
          <w:marTop w:val="0"/>
          <w:marBottom w:val="0"/>
          <w:divBdr>
            <w:top w:val="none" w:sz="0" w:space="0" w:color="auto"/>
            <w:left w:val="none" w:sz="0" w:space="0" w:color="auto"/>
            <w:bottom w:val="none" w:sz="0" w:space="0" w:color="auto"/>
            <w:right w:val="none" w:sz="0" w:space="0" w:color="auto"/>
          </w:divBdr>
        </w:div>
        <w:div w:id="434400064">
          <w:marLeft w:val="640"/>
          <w:marRight w:val="0"/>
          <w:marTop w:val="0"/>
          <w:marBottom w:val="0"/>
          <w:divBdr>
            <w:top w:val="none" w:sz="0" w:space="0" w:color="auto"/>
            <w:left w:val="none" w:sz="0" w:space="0" w:color="auto"/>
            <w:bottom w:val="none" w:sz="0" w:space="0" w:color="auto"/>
            <w:right w:val="none" w:sz="0" w:space="0" w:color="auto"/>
          </w:divBdr>
        </w:div>
        <w:div w:id="464927767">
          <w:marLeft w:val="640"/>
          <w:marRight w:val="0"/>
          <w:marTop w:val="0"/>
          <w:marBottom w:val="0"/>
          <w:divBdr>
            <w:top w:val="none" w:sz="0" w:space="0" w:color="auto"/>
            <w:left w:val="none" w:sz="0" w:space="0" w:color="auto"/>
            <w:bottom w:val="none" w:sz="0" w:space="0" w:color="auto"/>
            <w:right w:val="none" w:sz="0" w:space="0" w:color="auto"/>
          </w:divBdr>
        </w:div>
        <w:div w:id="497697549">
          <w:marLeft w:val="640"/>
          <w:marRight w:val="0"/>
          <w:marTop w:val="0"/>
          <w:marBottom w:val="0"/>
          <w:divBdr>
            <w:top w:val="none" w:sz="0" w:space="0" w:color="auto"/>
            <w:left w:val="none" w:sz="0" w:space="0" w:color="auto"/>
            <w:bottom w:val="none" w:sz="0" w:space="0" w:color="auto"/>
            <w:right w:val="none" w:sz="0" w:space="0" w:color="auto"/>
          </w:divBdr>
        </w:div>
        <w:div w:id="503320051">
          <w:marLeft w:val="640"/>
          <w:marRight w:val="0"/>
          <w:marTop w:val="0"/>
          <w:marBottom w:val="0"/>
          <w:divBdr>
            <w:top w:val="none" w:sz="0" w:space="0" w:color="auto"/>
            <w:left w:val="none" w:sz="0" w:space="0" w:color="auto"/>
            <w:bottom w:val="none" w:sz="0" w:space="0" w:color="auto"/>
            <w:right w:val="none" w:sz="0" w:space="0" w:color="auto"/>
          </w:divBdr>
        </w:div>
        <w:div w:id="596140976">
          <w:marLeft w:val="640"/>
          <w:marRight w:val="0"/>
          <w:marTop w:val="0"/>
          <w:marBottom w:val="0"/>
          <w:divBdr>
            <w:top w:val="none" w:sz="0" w:space="0" w:color="auto"/>
            <w:left w:val="none" w:sz="0" w:space="0" w:color="auto"/>
            <w:bottom w:val="none" w:sz="0" w:space="0" w:color="auto"/>
            <w:right w:val="none" w:sz="0" w:space="0" w:color="auto"/>
          </w:divBdr>
        </w:div>
        <w:div w:id="613630939">
          <w:marLeft w:val="640"/>
          <w:marRight w:val="0"/>
          <w:marTop w:val="0"/>
          <w:marBottom w:val="0"/>
          <w:divBdr>
            <w:top w:val="none" w:sz="0" w:space="0" w:color="auto"/>
            <w:left w:val="none" w:sz="0" w:space="0" w:color="auto"/>
            <w:bottom w:val="none" w:sz="0" w:space="0" w:color="auto"/>
            <w:right w:val="none" w:sz="0" w:space="0" w:color="auto"/>
          </w:divBdr>
        </w:div>
        <w:div w:id="754787220">
          <w:marLeft w:val="640"/>
          <w:marRight w:val="0"/>
          <w:marTop w:val="0"/>
          <w:marBottom w:val="0"/>
          <w:divBdr>
            <w:top w:val="none" w:sz="0" w:space="0" w:color="auto"/>
            <w:left w:val="none" w:sz="0" w:space="0" w:color="auto"/>
            <w:bottom w:val="none" w:sz="0" w:space="0" w:color="auto"/>
            <w:right w:val="none" w:sz="0" w:space="0" w:color="auto"/>
          </w:divBdr>
        </w:div>
        <w:div w:id="829060696">
          <w:marLeft w:val="640"/>
          <w:marRight w:val="0"/>
          <w:marTop w:val="0"/>
          <w:marBottom w:val="0"/>
          <w:divBdr>
            <w:top w:val="none" w:sz="0" w:space="0" w:color="auto"/>
            <w:left w:val="none" w:sz="0" w:space="0" w:color="auto"/>
            <w:bottom w:val="none" w:sz="0" w:space="0" w:color="auto"/>
            <w:right w:val="none" w:sz="0" w:space="0" w:color="auto"/>
          </w:divBdr>
        </w:div>
        <w:div w:id="837185355">
          <w:marLeft w:val="640"/>
          <w:marRight w:val="0"/>
          <w:marTop w:val="0"/>
          <w:marBottom w:val="0"/>
          <w:divBdr>
            <w:top w:val="none" w:sz="0" w:space="0" w:color="auto"/>
            <w:left w:val="none" w:sz="0" w:space="0" w:color="auto"/>
            <w:bottom w:val="none" w:sz="0" w:space="0" w:color="auto"/>
            <w:right w:val="none" w:sz="0" w:space="0" w:color="auto"/>
          </w:divBdr>
        </w:div>
        <w:div w:id="865296101">
          <w:marLeft w:val="640"/>
          <w:marRight w:val="0"/>
          <w:marTop w:val="0"/>
          <w:marBottom w:val="0"/>
          <w:divBdr>
            <w:top w:val="none" w:sz="0" w:space="0" w:color="auto"/>
            <w:left w:val="none" w:sz="0" w:space="0" w:color="auto"/>
            <w:bottom w:val="none" w:sz="0" w:space="0" w:color="auto"/>
            <w:right w:val="none" w:sz="0" w:space="0" w:color="auto"/>
          </w:divBdr>
        </w:div>
        <w:div w:id="1021009918">
          <w:marLeft w:val="640"/>
          <w:marRight w:val="0"/>
          <w:marTop w:val="0"/>
          <w:marBottom w:val="0"/>
          <w:divBdr>
            <w:top w:val="none" w:sz="0" w:space="0" w:color="auto"/>
            <w:left w:val="none" w:sz="0" w:space="0" w:color="auto"/>
            <w:bottom w:val="none" w:sz="0" w:space="0" w:color="auto"/>
            <w:right w:val="none" w:sz="0" w:space="0" w:color="auto"/>
          </w:divBdr>
        </w:div>
        <w:div w:id="1029065979">
          <w:marLeft w:val="640"/>
          <w:marRight w:val="0"/>
          <w:marTop w:val="0"/>
          <w:marBottom w:val="0"/>
          <w:divBdr>
            <w:top w:val="none" w:sz="0" w:space="0" w:color="auto"/>
            <w:left w:val="none" w:sz="0" w:space="0" w:color="auto"/>
            <w:bottom w:val="none" w:sz="0" w:space="0" w:color="auto"/>
            <w:right w:val="none" w:sz="0" w:space="0" w:color="auto"/>
          </w:divBdr>
        </w:div>
        <w:div w:id="1140272167">
          <w:marLeft w:val="640"/>
          <w:marRight w:val="0"/>
          <w:marTop w:val="0"/>
          <w:marBottom w:val="0"/>
          <w:divBdr>
            <w:top w:val="none" w:sz="0" w:space="0" w:color="auto"/>
            <w:left w:val="none" w:sz="0" w:space="0" w:color="auto"/>
            <w:bottom w:val="none" w:sz="0" w:space="0" w:color="auto"/>
            <w:right w:val="none" w:sz="0" w:space="0" w:color="auto"/>
          </w:divBdr>
        </w:div>
        <w:div w:id="1160270196">
          <w:marLeft w:val="640"/>
          <w:marRight w:val="0"/>
          <w:marTop w:val="0"/>
          <w:marBottom w:val="0"/>
          <w:divBdr>
            <w:top w:val="none" w:sz="0" w:space="0" w:color="auto"/>
            <w:left w:val="none" w:sz="0" w:space="0" w:color="auto"/>
            <w:bottom w:val="none" w:sz="0" w:space="0" w:color="auto"/>
            <w:right w:val="none" w:sz="0" w:space="0" w:color="auto"/>
          </w:divBdr>
        </w:div>
        <w:div w:id="1168211257">
          <w:marLeft w:val="640"/>
          <w:marRight w:val="0"/>
          <w:marTop w:val="0"/>
          <w:marBottom w:val="0"/>
          <w:divBdr>
            <w:top w:val="none" w:sz="0" w:space="0" w:color="auto"/>
            <w:left w:val="none" w:sz="0" w:space="0" w:color="auto"/>
            <w:bottom w:val="none" w:sz="0" w:space="0" w:color="auto"/>
            <w:right w:val="none" w:sz="0" w:space="0" w:color="auto"/>
          </w:divBdr>
        </w:div>
        <w:div w:id="1210262038">
          <w:marLeft w:val="640"/>
          <w:marRight w:val="0"/>
          <w:marTop w:val="0"/>
          <w:marBottom w:val="0"/>
          <w:divBdr>
            <w:top w:val="none" w:sz="0" w:space="0" w:color="auto"/>
            <w:left w:val="none" w:sz="0" w:space="0" w:color="auto"/>
            <w:bottom w:val="none" w:sz="0" w:space="0" w:color="auto"/>
            <w:right w:val="none" w:sz="0" w:space="0" w:color="auto"/>
          </w:divBdr>
        </w:div>
        <w:div w:id="1235310965">
          <w:marLeft w:val="640"/>
          <w:marRight w:val="0"/>
          <w:marTop w:val="0"/>
          <w:marBottom w:val="0"/>
          <w:divBdr>
            <w:top w:val="none" w:sz="0" w:space="0" w:color="auto"/>
            <w:left w:val="none" w:sz="0" w:space="0" w:color="auto"/>
            <w:bottom w:val="none" w:sz="0" w:space="0" w:color="auto"/>
            <w:right w:val="none" w:sz="0" w:space="0" w:color="auto"/>
          </w:divBdr>
        </w:div>
        <w:div w:id="1239830902">
          <w:marLeft w:val="640"/>
          <w:marRight w:val="0"/>
          <w:marTop w:val="0"/>
          <w:marBottom w:val="0"/>
          <w:divBdr>
            <w:top w:val="none" w:sz="0" w:space="0" w:color="auto"/>
            <w:left w:val="none" w:sz="0" w:space="0" w:color="auto"/>
            <w:bottom w:val="none" w:sz="0" w:space="0" w:color="auto"/>
            <w:right w:val="none" w:sz="0" w:space="0" w:color="auto"/>
          </w:divBdr>
        </w:div>
        <w:div w:id="1259632435">
          <w:marLeft w:val="640"/>
          <w:marRight w:val="0"/>
          <w:marTop w:val="0"/>
          <w:marBottom w:val="0"/>
          <w:divBdr>
            <w:top w:val="none" w:sz="0" w:space="0" w:color="auto"/>
            <w:left w:val="none" w:sz="0" w:space="0" w:color="auto"/>
            <w:bottom w:val="none" w:sz="0" w:space="0" w:color="auto"/>
            <w:right w:val="none" w:sz="0" w:space="0" w:color="auto"/>
          </w:divBdr>
        </w:div>
        <w:div w:id="1597209181">
          <w:marLeft w:val="640"/>
          <w:marRight w:val="0"/>
          <w:marTop w:val="0"/>
          <w:marBottom w:val="0"/>
          <w:divBdr>
            <w:top w:val="none" w:sz="0" w:space="0" w:color="auto"/>
            <w:left w:val="none" w:sz="0" w:space="0" w:color="auto"/>
            <w:bottom w:val="none" w:sz="0" w:space="0" w:color="auto"/>
            <w:right w:val="none" w:sz="0" w:space="0" w:color="auto"/>
          </w:divBdr>
        </w:div>
        <w:div w:id="1665040323">
          <w:marLeft w:val="640"/>
          <w:marRight w:val="0"/>
          <w:marTop w:val="0"/>
          <w:marBottom w:val="0"/>
          <w:divBdr>
            <w:top w:val="none" w:sz="0" w:space="0" w:color="auto"/>
            <w:left w:val="none" w:sz="0" w:space="0" w:color="auto"/>
            <w:bottom w:val="none" w:sz="0" w:space="0" w:color="auto"/>
            <w:right w:val="none" w:sz="0" w:space="0" w:color="auto"/>
          </w:divBdr>
        </w:div>
        <w:div w:id="1760638897">
          <w:marLeft w:val="640"/>
          <w:marRight w:val="0"/>
          <w:marTop w:val="0"/>
          <w:marBottom w:val="0"/>
          <w:divBdr>
            <w:top w:val="none" w:sz="0" w:space="0" w:color="auto"/>
            <w:left w:val="none" w:sz="0" w:space="0" w:color="auto"/>
            <w:bottom w:val="none" w:sz="0" w:space="0" w:color="auto"/>
            <w:right w:val="none" w:sz="0" w:space="0" w:color="auto"/>
          </w:divBdr>
        </w:div>
        <w:div w:id="1768769900">
          <w:marLeft w:val="640"/>
          <w:marRight w:val="0"/>
          <w:marTop w:val="0"/>
          <w:marBottom w:val="0"/>
          <w:divBdr>
            <w:top w:val="none" w:sz="0" w:space="0" w:color="auto"/>
            <w:left w:val="none" w:sz="0" w:space="0" w:color="auto"/>
            <w:bottom w:val="none" w:sz="0" w:space="0" w:color="auto"/>
            <w:right w:val="none" w:sz="0" w:space="0" w:color="auto"/>
          </w:divBdr>
        </w:div>
        <w:div w:id="1848327408">
          <w:marLeft w:val="640"/>
          <w:marRight w:val="0"/>
          <w:marTop w:val="0"/>
          <w:marBottom w:val="0"/>
          <w:divBdr>
            <w:top w:val="none" w:sz="0" w:space="0" w:color="auto"/>
            <w:left w:val="none" w:sz="0" w:space="0" w:color="auto"/>
            <w:bottom w:val="none" w:sz="0" w:space="0" w:color="auto"/>
            <w:right w:val="none" w:sz="0" w:space="0" w:color="auto"/>
          </w:divBdr>
        </w:div>
        <w:div w:id="2072843443">
          <w:marLeft w:val="640"/>
          <w:marRight w:val="0"/>
          <w:marTop w:val="0"/>
          <w:marBottom w:val="0"/>
          <w:divBdr>
            <w:top w:val="none" w:sz="0" w:space="0" w:color="auto"/>
            <w:left w:val="none" w:sz="0" w:space="0" w:color="auto"/>
            <w:bottom w:val="none" w:sz="0" w:space="0" w:color="auto"/>
            <w:right w:val="none" w:sz="0" w:space="0" w:color="auto"/>
          </w:divBdr>
        </w:div>
        <w:div w:id="2076049790">
          <w:marLeft w:val="640"/>
          <w:marRight w:val="0"/>
          <w:marTop w:val="0"/>
          <w:marBottom w:val="0"/>
          <w:divBdr>
            <w:top w:val="none" w:sz="0" w:space="0" w:color="auto"/>
            <w:left w:val="none" w:sz="0" w:space="0" w:color="auto"/>
            <w:bottom w:val="none" w:sz="0" w:space="0" w:color="auto"/>
            <w:right w:val="none" w:sz="0" w:space="0" w:color="auto"/>
          </w:divBdr>
        </w:div>
        <w:div w:id="2125153000">
          <w:marLeft w:val="640"/>
          <w:marRight w:val="0"/>
          <w:marTop w:val="0"/>
          <w:marBottom w:val="0"/>
          <w:divBdr>
            <w:top w:val="none" w:sz="0" w:space="0" w:color="auto"/>
            <w:left w:val="none" w:sz="0" w:space="0" w:color="auto"/>
            <w:bottom w:val="none" w:sz="0" w:space="0" w:color="auto"/>
            <w:right w:val="none" w:sz="0" w:space="0" w:color="auto"/>
          </w:divBdr>
        </w:div>
      </w:divsChild>
    </w:div>
    <w:div w:id="2086142139">
      <w:bodyDiv w:val="1"/>
      <w:marLeft w:val="0"/>
      <w:marRight w:val="0"/>
      <w:marTop w:val="0"/>
      <w:marBottom w:val="0"/>
      <w:divBdr>
        <w:top w:val="none" w:sz="0" w:space="0" w:color="auto"/>
        <w:left w:val="none" w:sz="0" w:space="0" w:color="auto"/>
        <w:bottom w:val="none" w:sz="0" w:space="0" w:color="auto"/>
        <w:right w:val="none" w:sz="0" w:space="0" w:color="auto"/>
      </w:divBdr>
      <w:divsChild>
        <w:div w:id="93746020">
          <w:marLeft w:val="640"/>
          <w:marRight w:val="0"/>
          <w:marTop w:val="0"/>
          <w:marBottom w:val="0"/>
          <w:divBdr>
            <w:top w:val="none" w:sz="0" w:space="0" w:color="auto"/>
            <w:left w:val="none" w:sz="0" w:space="0" w:color="auto"/>
            <w:bottom w:val="none" w:sz="0" w:space="0" w:color="auto"/>
            <w:right w:val="none" w:sz="0" w:space="0" w:color="auto"/>
          </w:divBdr>
        </w:div>
        <w:div w:id="191311316">
          <w:marLeft w:val="640"/>
          <w:marRight w:val="0"/>
          <w:marTop w:val="0"/>
          <w:marBottom w:val="0"/>
          <w:divBdr>
            <w:top w:val="none" w:sz="0" w:space="0" w:color="auto"/>
            <w:left w:val="none" w:sz="0" w:space="0" w:color="auto"/>
            <w:bottom w:val="none" w:sz="0" w:space="0" w:color="auto"/>
            <w:right w:val="none" w:sz="0" w:space="0" w:color="auto"/>
          </w:divBdr>
        </w:div>
        <w:div w:id="256863937">
          <w:marLeft w:val="640"/>
          <w:marRight w:val="0"/>
          <w:marTop w:val="0"/>
          <w:marBottom w:val="0"/>
          <w:divBdr>
            <w:top w:val="none" w:sz="0" w:space="0" w:color="auto"/>
            <w:left w:val="none" w:sz="0" w:space="0" w:color="auto"/>
            <w:bottom w:val="none" w:sz="0" w:space="0" w:color="auto"/>
            <w:right w:val="none" w:sz="0" w:space="0" w:color="auto"/>
          </w:divBdr>
        </w:div>
        <w:div w:id="573010387">
          <w:marLeft w:val="640"/>
          <w:marRight w:val="0"/>
          <w:marTop w:val="0"/>
          <w:marBottom w:val="0"/>
          <w:divBdr>
            <w:top w:val="none" w:sz="0" w:space="0" w:color="auto"/>
            <w:left w:val="none" w:sz="0" w:space="0" w:color="auto"/>
            <w:bottom w:val="none" w:sz="0" w:space="0" w:color="auto"/>
            <w:right w:val="none" w:sz="0" w:space="0" w:color="auto"/>
          </w:divBdr>
        </w:div>
        <w:div w:id="596206903">
          <w:marLeft w:val="640"/>
          <w:marRight w:val="0"/>
          <w:marTop w:val="0"/>
          <w:marBottom w:val="0"/>
          <w:divBdr>
            <w:top w:val="none" w:sz="0" w:space="0" w:color="auto"/>
            <w:left w:val="none" w:sz="0" w:space="0" w:color="auto"/>
            <w:bottom w:val="none" w:sz="0" w:space="0" w:color="auto"/>
            <w:right w:val="none" w:sz="0" w:space="0" w:color="auto"/>
          </w:divBdr>
        </w:div>
        <w:div w:id="767694441">
          <w:marLeft w:val="640"/>
          <w:marRight w:val="0"/>
          <w:marTop w:val="0"/>
          <w:marBottom w:val="0"/>
          <w:divBdr>
            <w:top w:val="none" w:sz="0" w:space="0" w:color="auto"/>
            <w:left w:val="none" w:sz="0" w:space="0" w:color="auto"/>
            <w:bottom w:val="none" w:sz="0" w:space="0" w:color="auto"/>
            <w:right w:val="none" w:sz="0" w:space="0" w:color="auto"/>
          </w:divBdr>
        </w:div>
        <w:div w:id="1032341070">
          <w:marLeft w:val="640"/>
          <w:marRight w:val="0"/>
          <w:marTop w:val="0"/>
          <w:marBottom w:val="0"/>
          <w:divBdr>
            <w:top w:val="none" w:sz="0" w:space="0" w:color="auto"/>
            <w:left w:val="none" w:sz="0" w:space="0" w:color="auto"/>
            <w:bottom w:val="none" w:sz="0" w:space="0" w:color="auto"/>
            <w:right w:val="none" w:sz="0" w:space="0" w:color="auto"/>
          </w:divBdr>
        </w:div>
        <w:div w:id="1058095701">
          <w:marLeft w:val="640"/>
          <w:marRight w:val="0"/>
          <w:marTop w:val="0"/>
          <w:marBottom w:val="0"/>
          <w:divBdr>
            <w:top w:val="none" w:sz="0" w:space="0" w:color="auto"/>
            <w:left w:val="none" w:sz="0" w:space="0" w:color="auto"/>
            <w:bottom w:val="none" w:sz="0" w:space="0" w:color="auto"/>
            <w:right w:val="none" w:sz="0" w:space="0" w:color="auto"/>
          </w:divBdr>
        </w:div>
        <w:div w:id="1259294374">
          <w:marLeft w:val="640"/>
          <w:marRight w:val="0"/>
          <w:marTop w:val="0"/>
          <w:marBottom w:val="0"/>
          <w:divBdr>
            <w:top w:val="none" w:sz="0" w:space="0" w:color="auto"/>
            <w:left w:val="none" w:sz="0" w:space="0" w:color="auto"/>
            <w:bottom w:val="none" w:sz="0" w:space="0" w:color="auto"/>
            <w:right w:val="none" w:sz="0" w:space="0" w:color="auto"/>
          </w:divBdr>
        </w:div>
        <w:div w:id="1449465410">
          <w:marLeft w:val="640"/>
          <w:marRight w:val="0"/>
          <w:marTop w:val="0"/>
          <w:marBottom w:val="0"/>
          <w:divBdr>
            <w:top w:val="none" w:sz="0" w:space="0" w:color="auto"/>
            <w:left w:val="none" w:sz="0" w:space="0" w:color="auto"/>
            <w:bottom w:val="none" w:sz="0" w:space="0" w:color="auto"/>
            <w:right w:val="none" w:sz="0" w:space="0" w:color="auto"/>
          </w:divBdr>
        </w:div>
        <w:div w:id="1458641562">
          <w:marLeft w:val="640"/>
          <w:marRight w:val="0"/>
          <w:marTop w:val="0"/>
          <w:marBottom w:val="0"/>
          <w:divBdr>
            <w:top w:val="none" w:sz="0" w:space="0" w:color="auto"/>
            <w:left w:val="none" w:sz="0" w:space="0" w:color="auto"/>
            <w:bottom w:val="none" w:sz="0" w:space="0" w:color="auto"/>
            <w:right w:val="none" w:sz="0" w:space="0" w:color="auto"/>
          </w:divBdr>
        </w:div>
        <w:div w:id="1473210496">
          <w:marLeft w:val="640"/>
          <w:marRight w:val="0"/>
          <w:marTop w:val="0"/>
          <w:marBottom w:val="0"/>
          <w:divBdr>
            <w:top w:val="none" w:sz="0" w:space="0" w:color="auto"/>
            <w:left w:val="none" w:sz="0" w:space="0" w:color="auto"/>
            <w:bottom w:val="none" w:sz="0" w:space="0" w:color="auto"/>
            <w:right w:val="none" w:sz="0" w:space="0" w:color="auto"/>
          </w:divBdr>
        </w:div>
        <w:div w:id="1500775187">
          <w:marLeft w:val="640"/>
          <w:marRight w:val="0"/>
          <w:marTop w:val="0"/>
          <w:marBottom w:val="0"/>
          <w:divBdr>
            <w:top w:val="none" w:sz="0" w:space="0" w:color="auto"/>
            <w:left w:val="none" w:sz="0" w:space="0" w:color="auto"/>
            <w:bottom w:val="none" w:sz="0" w:space="0" w:color="auto"/>
            <w:right w:val="none" w:sz="0" w:space="0" w:color="auto"/>
          </w:divBdr>
        </w:div>
        <w:div w:id="1607343058">
          <w:marLeft w:val="640"/>
          <w:marRight w:val="0"/>
          <w:marTop w:val="0"/>
          <w:marBottom w:val="0"/>
          <w:divBdr>
            <w:top w:val="none" w:sz="0" w:space="0" w:color="auto"/>
            <w:left w:val="none" w:sz="0" w:space="0" w:color="auto"/>
            <w:bottom w:val="none" w:sz="0" w:space="0" w:color="auto"/>
            <w:right w:val="none" w:sz="0" w:space="0" w:color="auto"/>
          </w:divBdr>
        </w:div>
        <w:div w:id="1632051806">
          <w:marLeft w:val="640"/>
          <w:marRight w:val="0"/>
          <w:marTop w:val="0"/>
          <w:marBottom w:val="0"/>
          <w:divBdr>
            <w:top w:val="none" w:sz="0" w:space="0" w:color="auto"/>
            <w:left w:val="none" w:sz="0" w:space="0" w:color="auto"/>
            <w:bottom w:val="none" w:sz="0" w:space="0" w:color="auto"/>
            <w:right w:val="none" w:sz="0" w:space="0" w:color="auto"/>
          </w:divBdr>
        </w:div>
        <w:div w:id="1762797087">
          <w:marLeft w:val="640"/>
          <w:marRight w:val="0"/>
          <w:marTop w:val="0"/>
          <w:marBottom w:val="0"/>
          <w:divBdr>
            <w:top w:val="none" w:sz="0" w:space="0" w:color="auto"/>
            <w:left w:val="none" w:sz="0" w:space="0" w:color="auto"/>
            <w:bottom w:val="none" w:sz="0" w:space="0" w:color="auto"/>
            <w:right w:val="none" w:sz="0" w:space="0" w:color="auto"/>
          </w:divBdr>
        </w:div>
        <w:div w:id="1769500185">
          <w:marLeft w:val="640"/>
          <w:marRight w:val="0"/>
          <w:marTop w:val="0"/>
          <w:marBottom w:val="0"/>
          <w:divBdr>
            <w:top w:val="none" w:sz="0" w:space="0" w:color="auto"/>
            <w:left w:val="none" w:sz="0" w:space="0" w:color="auto"/>
            <w:bottom w:val="none" w:sz="0" w:space="0" w:color="auto"/>
            <w:right w:val="none" w:sz="0" w:space="0" w:color="auto"/>
          </w:divBdr>
        </w:div>
        <w:div w:id="1915553148">
          <w:marLeft w:val="640"/>
          <w:marRight w:val="0"/>
          <w:marTop w:val="0"/>
          <w:marBottom w:val="0"/>
          <w:divBdr>
            <w:top w:val="none" w:sz="0" w:space="0" w:color="auto"/>
            <w:left w:val="none" w:sz="0" w:space="0" w:color="auto"/>
            <w:bottom w:val="none" w:sz="0" w:space="0" w:color="auto"/>
            <w:right w:val="none" w:sz="0" w:space="0" w:color="auto"/>
          </w:divBdr>
        </w:div>
        <w:div w:id="1939874677">
          <w:marLeft w:val="640"/>
          <w:marRight w:val="0"/>
          <w:marTop w:val="0"/>
          <w:marBottom w:val="0"/>
          <w:divBdr>
            <w:top w:val="none" w:sz="0" w:space="0" w:color="auto"/>
            <w:left w:val="none" w:sz="0" w:space="0" w:color="auto"/>
            <w:bottom w:val="none" w:sz="0" w:space="0" w:color="auto"/>
            <w:right w:val="none" w:sz="0" w:space="0" w:color="auto"/>
          </w:divBdr>
        </w:div>
        <w:div w:id="1979676452">
          <w:marLeft w:val="640"/>
          <w:marRight w:val="0"/>
          <w:marTop w:val="0"/>
          <w:marBottom w:val="0"/>
          <w:divBdr>
            <w:top w:val="none" w:sz="0" w:space="0" w:color="auto"/>
            <w:left w:val="none" w:sz="0" w:space="0" w:color="auto"/>
            <w:bottom w:val="none" w:sz="0" w:space="0" w:color="auto"/>
            <w:right w:val="none" w:sz="0" w:space="0" w:color="auto"/>
          </w:divBdr>
        </w:div>
        <w:div w:id="1991060716">
          <w:marLeft w:val="640"/>
          <w:marRight w:val="0"/>
          <w:marTop w:val="0"/>
          <w:marBottom w:val="0"/>
          <w:divBdr>
            <w:top w:val="none" w:sz="0" w:space="0" w:color="auto"/>
            <w:left w:val="none" w:sz="0" w:space="0" w:color="auto"/>
            <w:bottom w:val="none" w:sz="0" w:space="0" w:color="auto"/>
            <w:right w:val="none" w:sz="0" w:space="0" w:color="auto"/>
          </w:divBdr>
        </w:div>
        <w:div w:id="1998917237">
          <w:marLeft w:val="640"/>
          <w:marRight w:val="0"/>
          <w:marTop w:val="0"/>
          <w:marBottom w:val="0"/>
          <w:divBdr>
            <w:top w:val="none" w:sz="0" w:space="0" w:color="auto"/>
            <w:left w:val="none" w:sz="0" w:space="0" w:color="auto"/>
            <w:bottom w:val="none" w:sz="0" w:space="0" w:color="auto"/>
            <w:right w:val="none" w:sz="0" w:space="0" w:color="auto"/>
          </w:divBdr>
        </w:div>
      </w:divsChild>
    </w:div>
    <w:div w:id="2103719791">
      <w:bodyDiv w:val="1"/>
      <w:marLeft w:val="0"/>
      <w:marRight w:val="0"/>
      <w:marTop w:val="0"/>
      <w:marBottom w:val="0"/>
      <w:divBdr>
        <w:top w:val="none" w:sz="0" w:space="0" w:color="auto"/>
        <w:left w:val="none" w:sz="0" w:space="0" w:color="auto"/>
        <w:bottom w:val="none" w:sz="0" w:space="0" w:color="auto"/>
        <w:right w:val="none" w:sz="0" w:space="0" w:color="auto"/>
      </w:divBdr>
      <w:divsChild>
        <w:div w:id="149950809">
          <w:marLeft w:val="640"/>
          <w:marRight w:val="0"/>
          <w:marTop w:val="0"/>
          <w:marBottom w:val="0"/>
          <w:divBdr>
            <w:top w:val="none" w:sz="0" w:space="0" w:color="auto"/>
            <w:left w:val="none" w:sz="0" w:space="0" w:color="auto"/>
            <w:bottom w:val="none" w:sz="0" w:space="0" w:color="auto"/>
            <w:right w:val="none" w:sz="0" w:space="0" w:color="auto"/>
          </w:divBdr>
        </w:div>
        <w:div w:id="310981949">
          <w:marLeft w:val="640"/>
          <w:marRight w:val="0"/>
          <w:marTop w:val="0"/>
          <w:marBottom w:val="0"/>
          <w:divBdr>
            <w:top w:val="none" w:sz="0" w:space="0" w:color="auto"/>
            <w:left w:val="none" w:sz="0" w:space="0" w:color="auto"/>
            <w:bottom w:val="none" w:sz="0" w:space="0" w:color="auto"/>
            <w:right w:val="none" w:sz="0" w:space="0" w:color="auto"/>
          </w:divBdr>
        </w:div>
        <w:div w:id="439180030">
          <w:marLeft w:val="640"/>
          <w:marRight w:val="0"/>
          <w:marTop w:val="0"/>
          <w:marBottom w:val="0"/>
          <w:divBdr>
            <w:top w:val="none" w:sz="0" w:space="0" w:color="auto"/>
            <w:left w:val="none" w:sz="0" w:space="0" w:color="auto"/>
            <w:bottom w:val="none" w:sz="0" w:space="0" w:color="auto"/>
            <w:right w:val="none" w:sz="0" w:space="0" w:color="auto"/>
          </w:divBdr>
        </w:div>
        <w:div w:id="461000400">
          <w:marLeft w:val="640"/>
          <w:marRight w:val="0"/>
          <w:marTop w:val="0"/>
          <w:marBottom w:val="0"/>
          <w:divBdr>
            <w:top w:val="none" w:sz="0" w:space="0" w:color="auto"/>
            <w:left w:val="none" w:sz="0" w:space="0" w:color="auto"/>
            <w:bottom w:val="none" w:sz="0" w:space="0" w:color="auto"/>
            <w:right w:val="none" w:sz="0" w:space="0" w:color="auto"/>
          </w:divBdr>
        </w:div>
        <w:div w:id="489827287">
          <w:marLeft w:val="640"/>
          <w:marRight w:val="0"/>
          <w:marTop w:val="0"/>
          <w:marBottom w:val="0"/>
          <w:divBdr>
            <w:top w:val="none" w:sz="0" w:space="0" w:color="auto"/>
            <w:left w:val="none" w:sz="0" w:space="0" w:color="auto"/>
            <w:bottom w:val="none" w:sz="0" w:space="0" w:color="auto"/>
            <w:right w:val="none" w:sz="0" w:space="0" w:color="auto"/>
          </w:divBdr>
        </w:div>
        <w:div w:id="495726303">
          <w:marLeft w:val="640"/>
          <w:marRight w:val="0"/>
          <w:marTop w:val="0"/>
          <w:marBottom w:val="0"/>
          <w:divBdr>
            <w:top w:val="none" w:sz="0" w:space="0" w:color="auto"/>
            <w:left w:val="none" w:sz="0" w:space="0" w:color="auto"/>
            <w:bottom w:val="none" w:sz="0" w:space="0" w:color="auto"/>
            <w:right w:val="none" w:sz="0" w:space="0" w:color="auto"/>
          </w:divBdr>
        </w:div>
        <w:div w:id="582832987">
          <w:marLeft w:val="640"/>
          <w:marRight w:val="0"/>
          <w:marTop w:val="0"/>
          <w:marBottom w:val="0"/>
          <w:divBdr>
            <w:top w:val="none" w:sz="0" w:space="0" w:color="auto"/>
            <w:left w:val="none" w:sz="0" w:space="0" w:color="auto"/>
            <w:bottom w:val="none" w:sz="0" w:space="0" w:color="auto"/>
            <w:right w:val="none" w:sz="0" w:space="0" w:color="auto"/>
          </w:divBdr>
        </w:div>
        <w:div w:id="762530188">
          <w:marLeft w:val="640"/>
          <w:marRight w:val="0"/>
          <w:marTop w:val="0"/>
          <w:marBottom w:val="0"/>
          <w:divBdr>
            <w:top w:val="none" w:sz="0" w:space="0" w:color="auto"/>
            <w:left w:val="none" w:sz="0" w:space="0" w:color="auto"/>
            <w:bottom w:val="none" w:sz="0" w:space="0" w:color="auto"/>
            <w:right w:val="none" w:sz="0" w:space="0" w:color="auto"/>
          </w:divBdr>
        </w:div>
        <w:div w:id="791633233">
          <w:marLeft w:val="640"/>
          <w:marRight w:val="0"/>
          <w:marTop w:val="0"/>
          <w:marBottom w:val="0"/>
          <w:divBdr>
            <w:top w:val="none" w:sz="0" w:space="0" w:color="auto"/>
            <w:left w:val="none" w:sz="0" w:space="0" w:color="auto"/>
            <w:bottom w:val="none" w:sz="0" w:space="0" w:color="auto"/>
            <w:right w:val="none" w:sz="0" w:space="0" w:color="auto"/>
          </w:divBdr>
        </w:div>
        <w:div w:id="802577532">
          <w:marLeft w:val="640"/>
          <w:marRight w:val="0"/>
          <w:marTop w:val="0"/>
          <w:marBottom w:val="0"/>
          <w:divBdr>
            <w:top w:val="none" w:sz="0" w:space="0" w:color="auto"/>
            <w:left w:val="none" w:sz="0" w:space="0" w:color="auto"/>
            <w:bottom w:val="none" w:sz="0" w:space="0" w:color="auto"/>
            <w:right w:val="none" w:sz="0" w:space="0" w:color="auto"/>
          </w:divBdr>
        </w:div>
        <w:div w:id="895554312">
          <w:marLeft w:val="640"/>
          <w:marRight w:val="0"/>
          <w:marTop w:val="0"/>
          <w:marBottom w:val="0"/>
          <w:divBdr>
            <w:top w:val="none" w:sz="0" w:space="0" w:color="auto"/>
            <w:left w:val="none" w:sz="0" w:space="0" w:color="auto"/>
            <w:bottom w:val="none" w:sz="0" w:space="0" w:color="auto"/>
            <w:right w:val="none" w:sz="0" w:space="0" w:color="auto"/>
          </w:divBdr>
        </w:div>
        <w:div w:id="909775791">
          <w:marLeft w:val="640"/>
          <w:marRight w:val="0"/>
          <w:marTop w:val="0"/>
          <w:marBottom w:val="0"/>
          <w:divBdr>
            <w:top w:val="none" w:sz="0" w:space="0" w:color="auto"/>
            <w:left w:val="none" w:sz="0" w:space="0" w:color="auto"/>
            <w:bottom w:val="none" w:sz="0" w:space="0" w:color="auto"/>
            <w:right w:val="none" w:sz="0" w:space="0" w:color="auto"/>
          </w:divBdr>
        </w:div>
        <w:div w:id="945582281">
          <w:marLeft w:val="640"/>
          <w:marRight w:val="0"/>
          <w:marTop w:val="0"/>
          <w:marBottom w:val="0"/>
          <w:divBdr>
            <w:top w:val="none" w:sz="0" w:space="0" w:color="auto"/>
            <w:left w:val="none" w:sz="0" w:space="0" w:color="auto"/>
            <w:bottom w:val="none" w:sz="0" w:space="0" w:color="auto"/>
            <w:right w:val="none" w:sz="0" w:space="0" w:color="auto"/>
          </w:divBdr>
        </w:div>
        <w:div w:id="1083916896">
          <w:marLeft w:val="640"/>
          <w:marRight w:val="0"/>
          <w:marTop w:val="0"/>
          <w:marBottom w:val="0"/>
          <w:divBdr>
            <w:top w:val="none" w:sz="0" w:space="0" w:color="auto"/>
            <w:left w:val="none" w:sz="0" w:space="0" w:color="auto"/>
            <w:bottom w:val="none" w:sz="0" w:space="0" w:color="auto"/>
            <w:right w:val="none" w:sz="0" w:space="0" w:color="auto"/>
          </w:divBdr>
        </w:div>
        <w:div w:id="1412391295">
          <w:marLeft w:val="640"/>
          <w:marRight w:val="0"/>
          <w:marTop w:val="0"/>
          <w:marBottom w:val="0"/>
          <w:divBdr>
            <w:top w:val="none" w:sz="0" w:space="0" w:color="auto"/>
            <w:left w:val="none" w:sz="0" w:space="0" w:color="auto"/>
            <w:bottom w:val="none" w:sz="0" w:space="0" w:color="auto"/>
            <w:right w:val="none" w:sz="0" w:space="0" w:color="auto"/>
          </w:divBdr>
        </w:div>
        <w:div w:id="1504199416">
          <w:marLeft w:val="640"/>
          <w:marRight w:val="0"/>
          <w:marTop w:val="0"/>
          <w:marBottom w:val="0"/>
          <w:divBdr>
            <w:top w:val="none" w:sz="0" w:space="0" w:color="auto"/>
            <w:left w:val="none" w:sz="0" w:space="0" w:color="auto"/>
            <w:bottom w:val="none" w:sz="0" w:space="0" w:color="auto"/>
            <w:right w:val="none" w:sz="0" w:space="0" w:color="auto"/>
          </w:divBdr>
        </w:div>
        <w:div w:id="1710913930">
          <w:marLeft w:val="640"/>
          <w:marRight w:val="0"/>
          <w:marTop w:val="0"/>
          <w:marBottom w:val="0"/>
          <w:divBdr>
            <w:top w:val="none" w:sz="0" w:space="0" w:color="auto"/>
            <w:left w:val="none" w:sz="0" w:space="0" w:color="auto"/>
            <w:bottom w:val="none" w:sz="0" w:space="0" w:color="auto"/>
            <w:right w:val="none" w:sz="0" w:space="0" w:color="auto"/>
          </w:divBdr>
        </w:div>
        <w:div w:id="1782071981">
          <w:marLeft w:val="640"/>
          <w:marRight w:val="0"/>
          <w:marTop w:val="0"/>
          <w:marBottom w:val="0"/>
          <w:divBdr>
            <w:top w:val="none" w:sz="0" w:space="0" w:color="auto"/>
            <w:left w:val="none" w:sz="0" w:space="0" w:color="auto"/>
            <w:bottom w:val="none" w:sz="0" w:space="0" w:color="auto"/>
            <w:right w:val="none" w:sz="0" w:space="0" w:color="auto"/>
          </w:divBdr>
        </w:div>
        <w:div w:id="1862670085">
          <w:marLeft w:val="640"/>
          <w:marRight w:val="0"/>
          <w:marTop w:val="0"/>
          <w:marBottom w:val="0"/>
          <w:divBdr>
            <w:top w:val="none" w:sz="0" w:space="0" w:color="auto"/>
            <w:left w:val="none" w:sz="0" w:space="0" w:color="auto"/>
            <w:bottom w:val="none" w:sz="0" w:space="0" w:color="auto"/>
            <w:right w:val="none" w:sz="0" w:space="0" w:color="auto"/>
          </w:divBdr>
        </w:div>
        <w:div w:id="1927614906">
          <w:marLeft w:val="640"/>
          <w:marRight w:val="0"/>
          <w:marTop w:val="0"/>
          <w:marBottom w:val="0"/>
          <w:divBdr>
            <w:top w:val="none" w:sz="0" w:space="0" w:color="auto"/>
            <w:left w:val="none" w:sz="0" w:space="0" w:color="auto"/>
            <w:bottom w:val="none" w:sz="0" w:space="0" w:color="auto"/>
            <w:right w:val="none" w:sz="0" w:space="0" w:color="auto"/>
          </w:divBdr>
        </w:div>
        <w:div w:id="1978144285">
          <w:marLeft w:val="640"/>
          <w:marRight w:val="0"/>
          <w:marTop w:val="0"/>
          <w:marBottom w:val="0"/>
          <w:divBdr>
            <w:top w:val="none" w:sz="0" w:space="0" w:color="auto"/>
            <w:left w:val="none" w:sz="0" w:space="0" w:color="auto"/>
            <w:bottom w:val="none" w:sz="0" w:space="0" w:color="auto"/>
            <w:right w:val="none" w:sz="0" w:space="0" w:color="auto"/>
          </w:divBdr>
        </w:div>
        <w:div w:id="2075198090">
          <w:marLeft w:val="640"/>
          <w:marRight w:val="0"/>
          <w:marTop w:val="0"/>
          <w:marBottom w:val="0"/>
          <w:divBdr>
            <w:top w:val="none" w:sz="0" w:space="0" w:color="auto"/>
            <w:left w:val="none" w:sz="0" w:space="0" w:color="auto"/>
            <w:bottom w:val="none" w:sz="0" w:space="0" w:color="auto"/>
            <w:right w:val="none" w:sz="0" w:space="0" w:color="auto"/>
          </w:divBdr>
        </w:div>
        <w:div w:id="2085099441">
          <w:marLeft w:val="640"/>
          <w:marRight w:val="0"/>
          <w:marTop w:val="0"/>
          <w:marBottom w:val="0"/>
          <w:divBdr>
            <w:top w:val="none" w:sz="0" w:space="0" w:color="auto"/>
            <w:left w:val="none" w:sz="0" w:space="0" w:color="auto"/>
            <w:bottom w:val="none" w:sz="0" w:space="0" w:color="auto"/>
            <w:right w:val="none" w:sz="0" w:space="0" w:color="auto"/>
          </w:divBdr>
        </w:div>
        <w:div w:id="2095586687">
          <w:marLeft w:val="640"/>
          <w:marRight w:val="0"/>
          <w:marTop w:val="0"/>
          <w:marBottom w:val="0"/>
          <w:divBdr>
            <w:top w:val="none" w:sz="0" w:space="0" w:color="auto"/>
            <w:left w:val="none" w:sz="0" w:space="0" w:color="auto"/>
            <w:bottom w:val="none" w:sz="0" w:space="0" w:color="auto"/>
            <w:right w:val="none" w:sz="0" w:space="0" w:color="auto"/>
          </w:divBdr>
        </w:div>
      </w:divsChild>
    </w:div>
    <w:div w:id="2107261487">
      <w:bodyDiv w:val="1"/>
      <w:marLeft w:val="0"/>
      <w:marRight w:val="0"/>
      <w:marTop w:val="0"/>
      <w:marBottom w:val="0"/>
      <w:divBdr>
        <w:top w:val="none" w:sz="0" w:space="0" w:color="auto"/>
        <w:left w:val="none" w:sz="0" w:space="0" w:color="auto"/>
        <w:bottom w:val="none" w:sz="0" w:space="0" w:color="auto"/>
        <w:right w:val="none" w:sz="0" w:space="0" w:color="auto"/>
      </w:divBdr>
      <w:divsChild>
        <w:div w:id="34473316">
          <w:marLeft w:val="640"/>
          <w:marRight w:val="0"/>
          <w:marTop w:val="0"/>
          <w:marBottom w:val="0"/>
          <w:divBdr>
            <w:top w:val="none" w:sz="0" w:space="0" w:color="auto"/>
            <w:left w:val="none" w:sz="0" w:space="0" w:color="auto"/>
            <w:bottom w:val="none" w:sz="0" w:space="0" w:color="auto"/>
            <w:right w:val="none" w:sz="0" w:space="0" w:color="auto"/>
          </w:divBdr>
        </w:div>
        <w:div w:id="371346400">
          <w:marLeft w:val="640"/>
          <w:marRight w:val="0"/>
          <w:marTop w:val="0"/>
          <w:marBottom w:val="0"/>
          <w:divBdr>
            <w:top w:val="none" w:sz="0" w:space="0" w:color="auto"/>
            <w:left w:val="none" w:sz="0" w:space="0" w:color="auto"/>
            <w:bottom w:val="none" w:sz="0" w:space="0" w:color="auto"/>
            <w:right w:val="none" w:sz="0" w:space="0" w:color="auto"/>
          </w:divBdr>
        </w:div>
        <w:div w:id="696931361">
          <w:marLeft w:val="640"/>
          <w:marRight w:val="0"/>
          <w:marTop w:val="0"/>
          <w:marBottom w:val="0"/>
          <w:divBdr>
            <w:top w:val="none" w:sz="0" w:space="0" w:color="auto"/>
            <w:left w:val="none" w:sz="0" w:space="0" w:color="auto"/>
            <w:bottom w:val="none" w:sz="0" w:space="0" w:color="auto"/>
            <w:right w:val="none" w:sz="0" w:space="0" w:color="auto"/>
          </w:divBdr>
        </w:div>
        <w:div w:id="963076182">
          <w:marLeft w:val="640"/>
          <w:marRight w:val="0"/>
          <w:marTop w:val="0"/>
          <w:marBottom w:val="0"/>
          <w:divBdr>
            <w:top w:val="none" w:sz="0" w:space="0" w:color="auto"/>
            <w:left w:val="none" w:sz="0" w:space="0" w:color="auto"/>
            <w:bottom w:val="none" w:sz="0" w:space="0" w:color="auto"/>
            <w:right w:val="none" w:sz="0" w:space="0" w:color="auto"/>
          </w:divBdr>
        </w:div>
        <w:div w:id="1044250706">
          <w:marLeft w:val="640"/>
          <w:marRight w:val="0"/>
          <w:marTop w:val="0"/>
          <w:marBottom w:val="0"/>
          <w:divBdr>
            <w:top w:val="none" w:sz="0" w:space="0" w:color="auto"/>
            <w:left w:val="none" w:sz="0" w:space="0" w:color="auto"/>
            <w:bottom w:val="none" w:sz="0" w:space="0" w:color="auto"/>
            <w:right w:val="none" w:sz="0" w:space="0" w:color="auto"/>
          </w:divBdr>
        </w:div>
        <w:div w:id="1113668634">
          <w:marLeft w:val="640"/>
          <w:marRight w:val="0"/>
          <w:marTop w:val="0"/>
          <w:marBottom w:val="0"/>
          <w:divBdr>
            <w:top w:val="none" w:sz="0" w:space="0" w:color="auto"/>
            <w:left w:val="none" w:sz="0" w:space="0" w:color="auto"/>
            <w:bottom w:val="none" w:sz="0" w:space="0" w:color="auto"/>
            <w:right w:val="none" w:sz="0" w:space="0" w:color="auto"/>
          </w:divBdr>
        </w:div>
        <w:div w:id="1191381408">
          <w:marLeft w:val="640"/>
          <w:marRight w:val="0"/>
          <w:marTop w:val="0"/>
          <w:marBottom w:val="0"/>
          <w:divBdr>
            <w:top w:val="none" w:sz="0" w:space="0" w:color="auto"/>
            <w:left w:val="none" w:sz="0" w:space="0" w:color="auto"/>
            <w:bottom w:val="none" w:sz="0" w:space="0" w:color="auto"/>
            <w:right w:val="none" w:sz="0" w:space="0" w:color="auto"/>
          </w:divBdr>
        </w:div>
        <w:div w:id="1199321947">
          <w:marLeft w:val="640"/>
          <w:marRight w:val="0"/>
          <w:marTop w:val="0"/>
          <w:marBottom w:val="0"/>
          <w:divBdr>
            <w:top w:val="none" w:sz="0" w:space="0" w:color="auto"/>
            <w:left w:val="none" w:sz="0" w:space="0" w:color="auto"/>
            <w:bottom w:val="none" w:sz="0" w:space="0" w:color="auto"/>
            <w:right w:val="none" w:sz="0" w:space="0" w:color="auto"/>
          </w:divBdr>
        </w:div>
        <w:div w:id="1208836254">
          <w:marLeft w:val="640"/>
          <w:marRight w:val="0"/>
          <w:marTop w:val="0"/>
          <w:marBottom w:val="0"/>
          <w:divBdr>
            <w:top w:val="none" w:sz="0" w:space="0" w:color="auto"/>
            <w:left w:val="none" w:sz="0" w:space="0" w:color="auto"/>
            <w:bottom w:val="none" w:sz="0" w:space="0" w:color="auto"/>
            <w:right w:val="none" w:sz="0" w:space="0" w:color="auto"/>
          </w:divBdr>
        </w:div>
        <w:div w:id="1254362339">
          <w:marLeft w:val="640"/>
          <w:marRight w:val="0"/>
          <w:marTop w:val="0"/>
          <w:marBottom w:val="0"/>
          <w:divBdr>
            <w:top w:val="none" w:sz="0" w:space="0" w:color="auto"/>
            <w:left w:val="none" w:sz="0" w:space="0" w:color="auto"/>
            <w:bottom w:val="none" w:sz="0" w:space="0" w:color="auto"/>
            <w:right w:val="none" w:sz="0" w:space="0" w:color="auto"/>
          </w:divBdr>
        </w:div>
        <w:div w:id="1335645273">
          <w:marLeft w:val="640"/>
          <w:marRight w:val="0"/>
          <w:marTop w:val="0"/>
          <w:marBottom w:val="0"/>
          <w:divBdr>
            <w:top w:val="none" w:sz="0" w:space="0" w:color="auto"/>
            <w:left w:val="none" w:sz="0" w:space="0" w:color="auto"/>
            <w:bottom w:val="none" w:sz="0" w:space="0" w:color="auto"/>
            <w:right w:val="none" w:sz="0" w:space="0" w:color="auto"/>
          </w:divBdr>
        </w:div>
        <w:div w:id="1558928887">
          <w:marLeft w:val="640"/>
          <w:marRight w:val="0"/>
          <w:marTop w:val="0"/>
          <w:marBottom w:val="0"/>
          <w:divBdr>
            <w:top w:val="none" w:sz="0" w:space="0" w:color="auto"/>
            <w:left w:val="none" w:sz="0" w:space="0" w:color="auto"/>
            <w:bottom w:val="none" w:sz="0" w:space="0" w:color="auto"/>
            <w:right w:val="none" w:sz="0" w:space="0" w:color="auto"/>
          </w:divBdr>
        </w:div>
        <w:div w:id="1613627765">
          <w:marLeft w:val="640"/>
          <w:marRight w:val="0"/>
          <w:marTop w:val="0"/>
          <w:marBottom w:val="0"/>
          <w:divBdr>
            <w:top w:val="none" w:sz="0" w:space="0" w:color="auto"/>
            <w:left w:val="none" w:sz="0" w:space="0" w:color="auto"/>
            <w:bottom w:val="none" w:sz="0" w:space="0" w:color="auto"/>
            <w:right w:val="none" w:sz="0" w:space="0" w:color="auto"/>
          </w:divBdr>
        </w:div>
        <w:div w:id="1735202096">
          <w:marLeft w:val="640"/>
          <w:marRight w:val="0"/>
          <w:marTop w:val="0"/>
          <w:marBottom w:val="0"/>
          <w:divBdr>
            <w:top w:val="none" w:sz="0" w:space="0" w:color="auto"/>
            <w:left w:val="none" w:sz="0" w:space="0" w:color="auto"/>
            <w:bottom w:val="none" w:sz="0" w:space="0" w:color="auto"/>
            <w:right w:val="none" w:sz="0" w:space="0" w:color="auto"/>
          </w:divBdr>
        </w:div>
        <w:div w:id="1797068381">
          <w:marLeft w:val="640"/>
          <w:marRight w:val="0"/>
          <w:marTop w:val="0"/>
          <w:marBottom w:val="0"/>
          <w:divBdr>
            <w:top w:val="none" w:sz="0" w:space="0" w:color="auto"/>
            <w:left w:val="none" w:sz="0" w:space="0" w:color="auto"/>
            <w:bottom w:val="none" w:sz="0" w:space="0" w:color="auto"/>
            <w:right w:val="none" w:sz="0" w:space="0" w:color="auto"/>
          </w:divBdr>
        </w:div>
        <w:div w:id="1846361357">
          <w:marLeft w:val="640"/>
          <w:marRight w:val="0"/>
          <w:marTop w:val="0"/>
          <w:marBottom w:val="0"/>
          <w:divBdr>
            <w:top w:val="none" w:sz="0" w:space="0" w:color="auto"/>
            <w:left w:val="none" w:sz="0" w:space="0" w:color="auto"/>
            <w:bottom w:val="none" w:sz="0" w:space="0" w:color="auto"/>
            <w:right w:val="none" w:sz="0" w:space="0" w:color="auto"/>
          </w:divBdr>
        </w:div>
        <w:div w:id="1976525376">
          <w:marLeft w:val="640"/>
          <w:marRight w:val="0"/>
          <w:marTop w:val="0"/>
          <w:marBottom w:val="0"/>
          <w:divBdr>
            <w:top w:val="none" w:sz="0" w:space="0" w:color="auto"/>
            <w:left w:val="none" w:sz="0" w:space="0" w:color="auto"/>
            <w:bottom w:val="none" w:sz="0" w:space="0" w:color="auto"/>
            <w:right w:val="none" w:sz="0" w:space="0" w:color="auto"/>
          </w:divBdr>
        </w:div>
        <w:div w:id="2094550289">
          <w:marLeft w:val="640"/>
          <w:marRight w:val="0"/>
          <w:marTop w:val="0"/>
          <w:marBottom w:val="0"/>
          <w:divBdr>
            <w:top w:val="none" w:sz="0" w:space="0" w:color="auto"/>
            <w:left w:val="none" w:sz="0" w:space="0" w:color="auto"/>
            <w:bottom w:val="none" w:sz="0" w:space="0" w:color="auto"/>
            <w:right w:val="none" w:sz="0" w:space="0" w:color="auto"/>
          </w:divBdr>
        </w:div>
      </w:divsChild>
    </w:div>
    <w:div w:id="2109036950">
      <w:bodyDiv w:val="1"/>
      <w:marLeft w:val="0"/>
      <w:marRight w:val="0"/>
      <w:marTop w:val="0"/>
      <w:marBottom w:val="0"/>
      <w:divBdr>
        <w:top w:val="none" w:sz="0" w:space="0" w:color="auto"/>
        <w:left w:val="none" w:sz="0" w:space="0" w:color="auto"/>
        <w:bottom w:val="none" w:sz="0" w:space="0" w:color="auto"/>
        <w:right w:val="none" w:sz="0" w:space="0" w:color="auto"/>
      </w:divBdr>
      <w:divsChild>
        <w:div w:id="1240676029">
          <w:marLeft w:val="640"/>
          <w:marRight w:val="0"/>
          <w:marTop w:val="0"/>
          <w:marBottom w:val="0"/>
          <w:divBdr>
            <w:top w:val="none" w:sz="0" w:space="0" w:color="auto"/>
            <w:left w:val="none" w:sz="0" w:space="0" w:color="auto"/>
            <w:bottom w:val="none" w:sz="0" w:space="0" w:color="auto"/>
            <w:right w:val="none" w:sz="0" w:space="0" w:color="auto"/>
          </w:divBdr>
        </w:div>
      </w:divsChild>
    </w:div>
    <w:div w:id="2121367438">
      <w:bodyDiv w:val="1"/>
      <w:marLeft w:val="0"/>
      <w:marRight w:val="0"/>
      <w:marTop w:val="0"/>
      <w:marBottom w:val="0"/>
      <w:divBdr>
        <w:top w:val="none" w:sz="0" w:space="0" w:color="auto"/>
        <w:left w:val="none" w:sz="0" w:space="0" w:color="auto"/>
        <w:bottom w:val="none" w:sz="0" w:space="0" w:color="auto"/>
        <w:right w:val="none" w:sz="0" w:space="0" w:color="auto"/>
      </w:divBdr>
      <w:divsChild>
        <w:div w:id="231434260">
          <w:marLeft w:val="640"/>
          <w:marRight w:val="0"/>
          <w:marTop w:val="0"/>
          <w:marBottom w:val="0"/>
          <w:divBdr>
            <w:top w:val="none" w:sz="0" w:space="0" w:color="auto"/>
            <w:left w:val="none" w:sz="0" w:space="0" w:color="auto"/>
            <w:bottom w:val="none" w:sz="0" w:space="0" w:color="auto"/>
            <w:right w:val="none" w:sz="0" w:space="0" w:color="auto"/>
          </w:divBdr>
        </w:div>
        <w:div w:id="633947713">
          <w:marLeft w:val="640"/>
          <w:marRight w:val="0"/>
          <w:marTop w:val="0"/>
          <w:marBottom w:val="0"/>
          <w:divBdr>
            <w:top w:val="none" w:sz="0" w:space="0" w:color="auto"/>
            <w:left w:val="none" w:sz="0" w:space="0" w:color="auto"/>
            <w:bottom w:val="none" w:sz="0" w:space="0" w:color="auto"/>
            <w:right w:val="none" w:sz="0" w:space="0" w:color="auto"/>
          </w:divBdr>
        </w:div>
        <w:div w:id="672879827">
          <w:marLeft w:val="640"/>
          <w:marRight w:val="0"/>
          <w:marTop w:val="0"/>
          <w:marBottom w:val="0"/>
          <w:divBdr>
            <w:top w:val="none" w:sz="0" w:space="0" w:color="auto"/>
            <w:left w:val="none" w:sz="0" w:space="0" w:color="auto"/>
            <w:bottom w:val="none" w:sz="0" w:space="0" w:color="auto"/>
            <w:right w:val="none" w:sz="0" w:space="0" w:color="auto"/>
          </w:divBdr>
        </w:div>
        <w:div w:id="684018095">
          <w:marLeft w:val="640"/>
          <w:marRight w:val="0"/>
          <w:marTop w:val="0"/>
          <w:marBottom w:val="0"/>
          <w:divBdr>
            <w:top w:val="none" w:sz="0" w:space="0" w:color="auto"/>
            <w:left w:val="none" w:sz="0" w:space="0" w:color="auto"/>
            <w:bottom w:val="none" w:sz="0" w:space="0" w:color="auto"/>
            <w:right w:val="none" w:sz="0" w:space="0" w:color="auto"/>
          </w:divBdr>
        </w:div>
        <w:div w:id="751583144">
          <w:marLeft w:val="640"/>
          <w:marRight w:val="0"/>
          <w:marTop w:val="0"/>
          <w:marBottom w:val="0"/>
          <w:divBdr>
            <w:top w:val="none" w:sz="0" w:space="0" w:color="auto"/>
            <w:left w:val="none" w:sz="0" w:space="0" w:color="auto"/>
            <w:bottom w:val="none" w:sz="0" w:space="0" w:color="auto"/>
            <w:right w:val="none" w:sz="0" w:space="0" w:color="auto"/>
          </w:divBdr>
        </w:div>
        <w:div w:id="1027634577">
          <w:marLeft w:val="640"/>
          <w:marRight w:val="0"/>
          <w:marTop w:val="0"/>
          <w:marBottom w:val="0"/>
          <w:divBdr>
            <w:top w:val="none" w:sz="0" w:space="0" w:color="auto"/>
            <w:left w:val="none" w:sz="0" w:space="0" w:color="auto"/>
            <w:bottom w:val="none" w:sz="0" w:space="0" w:color="auto"/>
            <w:right w:val="none" w:sz="0" w:space="0" w:color="auto"/>
          </w:divBdr>
        </w:div>
        <w:div w:id="1051423690">
          <w:marLeft w:val="640"/>
          <w:marRight w:val="0"/>
          <w:marTop w:val="0"/>
          <w:marBottom w:val="0"/>
          <w:divBdr>
            <w:top w:val="none" w:sz="0" w:space="0" w:color="auto"/>
            <w:left w:val="none" w:sz="0" w:space="0" w:color="auto"/>
            <w:bottom w:val="none" w:sz="0" w:space="0" w:color="auto"/>
            <w:right w:val="none" w:sz="0" w:space="0" w:color="auto"/>
          </w:divBdr>
        </w:div>
        <w:div w:id="1069230419">
          <w:marLeft w:val="640"/>
          <w:marRight w:val="0"/>
          <w:marTop w:val="0"/>
          <w:marBottom w:val="0"/>
          <w:divBdr>
            <w:top w:val="none" w:sz="0" w:space="0" w:color="auto"/>
            <w:left w:val="none" w:sz="0" w:space="0" w:color="auto"/>
            <w:bottom w:val="none" w:sz="0" w:space="0" w:color="auto"/>
            <w:right w:val="none" w:sz="0" w:space="0" w:color="auto"/>
          </w:divBdr>
        </w:div>
        <w:div w:id="1241669933">
          <w:marLeft w:val="640"/>
          <w:marRight w:val="0"/>
          <w:marTop w:val="0"/>
          <w:marBottom w:val="0"/>
          <w:divBdr>
            <w:top w:val="none" w:sz="0" w:space="0" w:color="auto"/>
            <w:left w:val="none" w:sz="0" w:space="0" w:color="auto"/>
            <w:bottom w:val="none" w:sz="0" w:space="0" w:color="auto"/>
            <w:right w:val="none" w:sz="0" w:space="0" w:color="auto"/>
          </w:divBdr>
        </w:div>
        <w:div w:id="1313098479">
          <w:marLeft w:val="640"/>
          <w:marRight w:val="0"/>
          <w:marTop w:val="0"/>
          <w:marBottom w:val="0"/>
          <w:divBdr>
            <w:top w:val="none" w:sz="0" w:space="0" w:color="auto"/>
            <w:left w:val="none" w:sz="0" w:space="0" w:color="auto"/>
            <w:bottom w:val="none" w:sz="0" w:space="0" w:color="auto"/>
            <w:right w:val="none" w:sz="0" w:space="0" w:color="auto"/>
          </w:divBdr>
        </w:div>
        <w:div w:id="1357658625">
          <w:marLeft w:val="640"/>
          <w:marRight w:val="0"/>
          <w:marTop w:val="0"/>
          <w:marBottom w:val="0"/>
          <w:divBdr>
            <w:top w:val="none" w:sz="0" w:space="0" w:color="auto"/>
            <w:left w:val="none" w:sz="0" w:space="0" w:color="auto"/>
            <w:bottom w:val="none" w:sz="0" w:space="0" w:color="auto"/>
            <w:right w:val="none" w:sz="0" w:space="0" w:color="auto"/>
          </w:divBdr>
        </w:div>
        <w:div w:id="1397585237">
          <w:marLeft w:val="640"/>
          <w:marRight w:val="0"/>
          <w:marTop w:val="0"/>
          <w:marBottom w:val="0"/>
          <w:divBdr>
            <w:top w:val="none" w:sz="0" w:space="0" w:color="auto"/>
            <w:left w:val="none" w:sz="0" w:space="0" w:color="auto"/>
            <w:bottom w:val="none" w:sz="0" w:space="0" w:color="auto"/>
            <w:right w:val="none" w:sz="0" w:space="0" w:color="auto"/>
          </w:divBdr>
        </w:div>
        <w:div w:id="1459883122">
          <w:marLeft w:val="640"/>
          <w:marRight w:val="0"/>
          <w:marTop w:val="0"/>
          <w:marBottom w:val="0"/>
          <w:divBdr>
            <w:top w:val="none" w:sz="0" w:space="0" w:color="auto"/>
            <w:left w:val="none" w:sz="0" w:space="0" w:color="auto"/>
            <w:bottom w:val="none" w:sz="0" w:space="0" w:color="auto"/>
            <w:right w:val="none" w:sz="0" w:space="0" w:color="auto"/>
          </w:divBdr>
        </w:div>
        <w:div w:id="1528248852">
          <w:marLeft w:val="640"/>
          <w:marRight w:val="0"/>
          <w:marTop w:val="0"/>
          <w:marBottom w:val="0"/>
          <w:divBdr>
            <w:top w:val="none" w:sz="0" w:space="0" w:color="auto"/>
            <w:left w:val="none" w:sz="0" w:space="0" w:color="auto"/>
            <w:bottom w:val="none" w:sz="0" w:space="0" w:color="auto"/>
            <w:right w:val="none" w:sz="0" w:space="0" w:color="auto"/>
          </w:divBdr>
        </w:div>
        <w:div w:id="1559975494">
          <w:marLeft w:val="640"/>
          <w:marRight w:val="0"/>
          <w:marTop w:val="0"/>
          <w:marBottom w:val="0"/>
          <w:divBdr>
            <w:top w:val="none" w:sz="0" w:space="0" w:color="auto"/>
            <w:left w:val="none" w:sz="0" w:space="0" w:color="auto"/>
            <w:bottom w:val="none" w:sz="0" w:space="0" w:color="auto"/>
            <w:right w:val="none" w:sz="0" w:space="0" w:color="auto"/>
          </w:divBdr>
        </w:div>
        <w:div w:id="1629777680">
          <w:marLeft w:val="640"/>
          <w:marRight w:val="0"/>
          <w:marTop w:val="0"/>
          <w:marBottom w:val="0"/>
          <w:divBdr>
            <w:top w:val="none" w:sz="0" w:space="0" w:color="auto"/>
            <w:left w:val="none" w:sz="0" w:space="0" w:color="auto"/>
            <w:bottom w:val="none" w:sz="0" w:space="0" w:color="auto"/>
            <w:right w:val="none" w:sz="0" w:space="0" w:color="auto"/>
          </w:divBdr>
        </w:div>
        <w:div w:id="1770734374">
          <w:marLeft w:val="640"/>
          <w:marRight w:val="0"/>
          <w:marTop w:val="0"/>
          <w:marBottom w:val="0"/>
          <w:divBdr>
            <w:top w:val="none" w:sz="0" w:space="0" w:color="auto"/>
            <w:left w:val="none" w:sz="0" w:space="0" w:color="auto"/>
            <w:bottom w:val="none" w:sz="0" w:space="0" w:color="auto"/>
            <w:right w:val="none" w:sz="0" w:space="0" w:color="auto"/>
          </w:divBdr>
        </w:div>
        <w:div w:id="1866401762">
          <w:marLeft w:val="640"/>
          <w:marRight w:val="0"/>
          <w:marTop w:val="0"/>
          <w:marBottom w:val="0"/>
          <w:divBdr>
            <w:top w:val="none" w:sz="0" w:space="0" w:color="auto"/>
            <w:left w:val="none" w:sz="0" w:space="0" w:color="auto"/>
            <w:bottom w:val="none" w:sz="0" w:space="0" w:color="auto"/>
            <w:right w:val="none" w:sz="0" w:space="0" w:color="auto"/>
          </w:divBdr>
        </w:div>
      </w:divsChild>
    </w:div>
    <w:div w:id="2125422437">
      <w:bodyDiv w:val="1"/>
      <w:marLeft w:val="0"/>
      <w:marRight w:val="0"/>
      <w:marTop w:val="0"/>
      <w:marBottom w:val="0"/>
      <w:divBdr>
        <w:top w:val="none" w:sz="0" w:space="0" w:color="auto"/>
        <w:left w:val="none" w:sz="0" w:space="0" w:color="auto"/>
        <w:bottom w:val="none" w:sz="0" w:space="0" w:color="auto"/>
        <w:right w:val="none" w:sz="0" w:space="0" w:color="auto"/>
      </w:divBdr>
      <w:divsChild>
        <w:div w:id="48043547">
          <w:marLeft w:val="640"/>
          <w:marRight w:val="0"/>
          <w:marTop w:val="0"/>
          <w:marBottom w:val="0"/>
          <w:divBdr>
            <w:top w:val="none" w:sz="0" w:space="0" w:color="auto"/>
            <w:left w:val="none" w:sz="0" w:space="0" w:color="auto"/>
            <w:bottom w:val="none" w:sz="0" w:space="0" w:color="auto"/>
            <w:right w:val="none" w:sz="0" w:space="0" w:color="auto"/>
          </w:divBdr>
        </w:div>
        <w:div w:id="278681922">
          <w:marLeft w:val="640"/>
          <w:marRight w:val="0"/>
          <w:marTop w:val="0"/>
          <w:marBottom w:val="0"/>
          <w:divBdr>
            <w:top w:val="none" w:sz="0" w:space="0" w:color="auto"/>
            <w:left w:val="none" w:sz="0" w:space="0" w:color="auto"/>
            <w:bottom w:val="none" w:sz="0" w:space="0" w:color="auto"/>
            <w:right w:val="none" w:sz="0" w:space="0" w:color="auto"/>
          </w:divBdr>
        </w:div>
        <w:div w:id="307828596">
          <w:marLeft w:val="640"/>
          <w:marRight w:val="0"/>
          <w:marTop w:val="0"/>
          <w:marBottom w:val="0"/>
          <w:divBdr>
            <w:top w:val="none" w:sz="0" w:space="0" w:color="auto"/>
            <w:left w:val="none" w:sz="0" w:space="0" w:color="auto"/>
            <w:bottom w:val="none" w:sz="0" w:space="0" w:color="auto"/>
            <w:right w:val="none" w:sz="0" w:space="0" w:color="auto"/>
          </w:divBdr>
        </w:div>
        <w:div w:id="396783588">
          <w:marLeft w:val="640"/>
          <w:marRight w:val="0"/>
          <w:marTop w:val="0"/>
          <w:marBottom w:val="0"/>
          <w:divBdr>
            <w:top w:val="none" w:sz="0" w:space="0" w:color="auto"/>
            <w:left w:val="none" w:sz="0" w:space="0" w:color="auto"/>
            <w:bottom w:val="none" w:sz="0" w:space="0" w:color="auto"/>
            <w:right w:val="none" w:sz="0" w:space="0" w:color="auto"/>
          </w:divBdr>
        </w:div>
        <w:div w:id="456678069">
          <w:marLeft w:val="640"/>
          <w:marRight w:val="0"/>
          <w:marTop w:val="0"/>
          <w:marBottom w:val="0"/>
          <w:divBdr>
            <w:top w:val="none" w:sz="0" w:space="0" w:color="auto"/>
            <w:left w:val="none" w:sz="0" w:space="0" w:color="auto"/>
            <w:bottom w:val="none" w:sz="0" w:space="0" w:color="auto"/>
            <w:right w:val="none" w:sz="0" w:space="0" w:color="auto"/>
          </w:divBdr>
        </w:div>
        <w:div w:id="523597548">
          <w:marLeft w:val="640"/>
          <w:marRight w:val="0"/>
          <w:marTop w:val="0"/>
          <w:marBottom w:val="0"/>
          <w:divBdr>
            <w:top w:val="none" w:sz="0" w:space="0" w:color="auto"/>
            <w:left w:val="none" w:sz="0" w:space="0" w:color="auto"/>
            <w:bottom w:val="none" w:sz="0" w:space="0" w:color="auto"/>
            <w:right w:val="none" w:sz="0" w:space="0" w:color="auto"/>
          </w:divBdr>
        </w:div>
        <w:div w:id="582448302">
          <w:marLeft w:val="640"/>
          <w:marRight w:val="0"/>
          <w:marTop w:val="0"/>
          <w:marBottom w:val="0"/>
          <w:divBdr>
            <w:top w:val="none" w:sz="0" w:space="0" w:color="auto"/>
            <w:left w:val="none" w:sz="0" w:space="0" w:color="auto"/>
            <w:bottom w:val="none" w:sz="0" w:space="0" w:color="auto"/>
            <w:right w:val="none" w:sz="0" w:space="0" w:color="auto"/>
          </w:divBdr>
        </w:div>
        <w:div w:id="664357901">
          <w:marLeft w:val="640"/>
          <w:marRight w:val="0"/>
          <w:marTop w:val="0"/>
          <w:marBottom w:val="0"/>
          <w:divBdr>
            <w:top w:val="none" w:sz="0" w:space="0" w:color="auto"/>
            <w:left w:val="none" w:sz="0" w:space="0" w:color="auto"/>
            <w:bottom w:val="none" w:sz="0" w:space="0" w:color="auto"/>
            <w:right w:val="none" w:sz="0" w:space="0" w:color="auto"/>
          </w:divBdr>
        </w:div>
        <w:div w:id="727075677">
          <w:marLeft w:val="640"/>
          <w:marRight w:val="0"/>
          <w:marTop w:val="0"/>
          <w:marBottom w:val="0"/>
          <w:divBdr>
            <w:top w:val="none" w:sz="0" w:space="0" w:color="auto"/>
            <w:left w:val="none" w:sz="0" w:space="0" w:color="auto"/>
            <w:bottom w:val="none" w:sz="0" w:space="0" w:color="auto"/>
            <w:right w:val="none" w:sz="0" w:space="0" w:color="auto"/>
          </w:divBdr>
        </w:div>
        <w:div w:id="746879572">
          <w:marLeft w:val="640"/>
          <w:marRight w:val="0"/>
          <w:marTop w:val="0"/>
          <w:marBottom w:val="0"/>
          <w:divBdr>
            <w:top w:val="none" w:sz="0" w:space="0" w:color="auto"/>
            <w:left w:val="none" w:sz="0" w:space="0" w:color="auto"/>
            <w:bottom w:val="none" w:sz="0" w:space="0" w:color="auto"/>
            <w:right w:val="none" w:sz="0" w:space="0" w:color="auto"/>
          </w:divBdr>
        </w:div>
        <w:div w:id="1003168360">
          <w:marLeft w:val="640"/>
          <w:marRight w:val="0"/>
          <w:marTop w:val="0"/>
          <w:marBottom w:val="0"/>
          <w:divBdr>
            <w:top w:val="none" w:sz="0" w:space="0" w:color="auto"/>
            <w:left w:val="none" w:sz="0" w:space="0" w:color="auto"/>
            <w:bottom w:val="none" w:sz="0" w:space="0" w:color="auto"/>
            <w:right w:val="none" w:sz="0" w:space="0" w:color="auto"/>
          </w:divBdr>
        </w:div>
        <w:div w:id="1203400585">
          <w:marLeft w:val="640"/>
          <w:marRight w:val="0"/>
          <w:marTop w:val="0"/>
          <w:marBottom w:val="0"/>
          <w:divBdr>
            <w:top w:val="none" w:sz="0" w:space="0" w:color="auto"/>
            <w:left w:val="none" w:sz="0" w:space="0" w:color="auto"/>
            <w:bottom w:val="none" w:sz="0" w:space="0" w:color="auto"/>
            <w:right w:val="none" w:sz="0" w:space="0" w:color="auto"/>
          </w:divBdr>
        </w:div>
        <w:div w:id="1270160308">
          <w:marLeft w:val="640"/>
          <w:marRight w:val="0"/>
          <w:marTop w:val="0"/>
          <w:marBottom w:val="0"/>
          <w:divBdr>
            <w:top w:val="none" w:sz="0" w:space="0" w:color="auto"/>
            <w:left w:val="none" w:sz="0" w:space="0" w:color="auto"/>
            <w:bottom w:val="none" w:sz="0" w:space="0" w:color="auto"/>
            <w:right w:val="none" w:sz="0" w:space="0" w:color="auto"/>
          </w:divBdr>
        </w:div>
        <w:div w:id="1294868978">
          <w:marLeft w:val="640"/>
          <w:marRight w:val="0"/>
          <w:marTop w:val="0"/>
          <w:marBottom w:val="0"/>
          <w:divBdr>
            <w:top w:val="none" w:sz="0" w:space="0" w:color="auto"/>
            <w:left w:val="none" w:sz="0" w:space="0" w:color="auto"/>
            <w:bottom w:val="none" w:sz="0" w:space="0" w:color="auto"/>
            <w:right w:val="none" w:sz="0" w:space="0" w:color="auto"/>
          </w:divBdr>
        </w:div>
        <w:div w:id="1379164872">
          <w:marLeft w:val="640"/>
          <w:marRight w:val="0"/>
          <w:marTop w:val="0"/>
          <w:marBottom w:val="0"/>
          <w:divBdr>
            <w:top w:val="none" w:sz="0" w:space="0" w:color="auto"/>
            <w:left w:val="none" w:sz="0" w:space="0" w:color="auto"/>
            <w:bottom w:val="none" w:sz="0" w:space="0" w:color="auto"/>
            <w:right w:val="none" w:sz="0" w:space="0" w:color="auto"/>
          </w:divBdr>
        </w:div>
        <w:div w:id="1468402507">
          <w:marLeft w:val="640"/>
          <w:marRight w:val="0"/>
          <w:marTop w:val="0"/>
          <w:marBottom w:val="0"/>
          <w:divBdr>
            <w:top w:val="none" w:sz="0" w:space="0" w:color="auto"/>
            <w:left w:val="none" w:sz="0" w:space="0" w:color="auto"/>
            <w:bottom w:val="none" w:sz="0" w:space="0" w:color="auto"/>
            <w:right w:val="none" w:sz="0" w:space="0" w:color="auto"/>
          </w:divBdr>
        </w:div>
        <w:div w:id="1492257156">
          <w:marLeft w:val="640"/>
          <w:marRight w:val="0"/>
          <w:marTop w:val="0"/>
          <w:marBottom w:val="0"/>
          <w:divBdr>
            <w:top w:val="none" w:sz="0" w:space="0" w:color="auto"/>
            <w:left w:val="none" w:sz="0" w:space="0" w:color="auto"/>
            <w:bottom w:val="none" w:sz="0" w:space="0" w:color="auto"/>
            <w:right w:val="none" w:sz="0" w:space="0" w:color="auto"/>
          </w:divBdr>
        </w:div>
        <w:div w:id="1499733665">
          <w:marLeft w:val="640"/>
          <w:marRight w:val="0"/>
          <w:marTop w:val="0"/>
          <w:marBottom w:val="0"/>
          <w:divBdr>
            <w:top w:val="none" w:sz="0" w:space="0" w:color="auto"/>
            <w:left w:val="none" w:sz="0" w:space="0" w:color="auto"/>
            <w:bottom w:val="none" w:sz="0" w:space="0" w:color="auto"/>
            <w:right w:val="none" w:sz="0" w:space="0" w:color="auto"/>
          </w:divBdr>
        </w:div>
        <w:div w:id="1501509233">
          <w:marLeft w:val="640"/>
          <w:marRight w:val="0"/>
          <w:marTop w:val="0"/>
          <w:marBottom w:val="0"/>
          <w:divBdr>
            <w:top w:val="none" w:sz="0" w:space="0" w:color="auto"/>
            <w:left w:val="none" w:sz="0" w:space="0" w:color="auto"/>
            <w:bottom w:val="none" w:sz="0" w:space="0" w:color="auto"/>
            <w:right w:val="none" w:sz="0" w:space="0" w:color="auto"/>
          </w:divBdr>
        </w:div>
        <w:div w:id="1549612940">
          <w:marLeft w:val="640"/>
          <w:marRight w:val="0"/>
          <w:marTop w:val="0"/>
          <w:marBottom w:val="0"/>
          <w:divBdr>
            <w:top w:val="none" w:sz="0" w:space="0" w:color="auto"/>
            <w:left w:val="none" w:sz="0" w:space="0" w:color="auto"/>
            <w:bottom w:val="none" w:sz="0" w:space="0" w:color="auto"/>
            <w:right w:val="none" w:sz="0" w:space="0" w:color="auto"/>
          </w:divBdr>
        </w:div>
        <w:div w:id="1571577562">
          <w:marLeft w:val="640"/>
          <w:marRight w:val="0"/>
          <w:marTop w:val="0"/>
          <w:marBottom w:val="0"/>
          <w:divBdr>
            <w:top w:val="none" w:sz="0" w:space="0" w:color="auto"/>
            <w:left w:val="none" w:sz="0" w:space="0" w:color="auto"/>
            <w:bottom w:val="none" w:sz="0" w:space="0" w:color="auto"/>
            <w:right w:val="none" w:sz="0" w:space="0" w:color="auto"/>
          </w:divBdr>
        </w:div>
        <w:div w:id="1647126003">
          <w:marLeft w:val="640"/>
          <w:marRight w:val="0"/>
          <w:marTop w:val="0"/>
          <w:marBottom w:val="0"/>
          <w:divBdr>
            <w:top w:val="none" w:sz="0" w:space="0" w:color="auto"/>
            <w:left w:val="none" w:sz="0" w:space="0" w:color="auto"/>
            <w:bottom w:val="none" w:sz="0" w:space="0" w:color="auto"/>
            <w:right w:val="none" w:sz="0" w:space="0" w:color="auto"/>
          </w:divBdr>
        </w:div>
        <w:div w:id="1655798511">
          <w:marLeft w:val="640"/>
          <w:marRight w:val="0"/>
          <w:marTop w:val="0"/>
          <w:marBottom w:val="0"/>
          <w:divBdr>
            <w:top w:val="none" w:sz="0" w:space="0" w:color="auto"/>
            <w:left w:val="none" w:sz="0" w:space="0" w:color="auto"/>
            <w:bottom w:val="none" w:sz="0" w:space="0" w:color="auto"/>
            <w:right w:val="none" w:sz="0" w:space="0" w:color="auto"/>
          </w:divBdr>
        </w:div>
        <w:div w:id="1668943455">
          <w:marLeft w:val="640"/>
          <w:marRight w:val="0"/>
          <w:marTop w:val="0"/>
          <w:marBottom w:val="0"/>
          <w:divBdr>
            <w:top w:val="none" w:sz="0" w:space="0" w:color="auto"/>
            <w:left w:val="none" w:sz="0" w:space="0" w:color="auto"/>
            <w:bottom w:val="none" w:sz="0" w:space="0" w:color="auto"/>
            <w:right w:val="none" w:sz="0" w:space="0" w:color="auto"/>
          </w:divBdr>
        </w:div>
        <w:div w:id="1820535316">
          <w:marLeft w:val="640"/>
          <w:marRight w:val="0"/>
          <w:marTop w:val="0"/>
          <w:marBottom w:val="0"/>
          <w:divBdr>
            <w:top w:val="none" w:sz="0" w:space="0" w:color="auto"/>
            <w:left w:val="none" w:sz="0" w:space="0" w:color="auto"/>
            <w:bottom w:val="none" w:sz="0" w:space="0" w:color="auto"/>
            <w:right w:val="none" w:sz="0" w:space="0" w:color="auto"/>
          </w:divBdr>
        </w:div>
        <w:div w:id="2017225984">
          <w:marLeft w:val="640"/>
          <w:marRight w:val="0"/>
          <w:marTop w:val="0"/>
          <w:marBottom w:val="0"/>
          <w:divBdr>
            <w:top w:val="none" w:sz="0" w:space="0" w:color="auto"/>
            <w:left w:val="none" w:sz="0" w:space="0" w:color="auto"/>
            <w:bottom w:val="none" w:sz="0" w:space="0" w:color="auto"/>
            <w:right w:val="none" w:sz="0" w:space="0" w:color="auto"/>
          </w:divBdr>
        </w:div>
      </w:divsChild>
    </w:div>
    <w:div w:id="2139297249">
      <w:bodyDiv w:val="1"/>
      <w:marLeft w:val="0"/>
      <w:marRight w:val="0"/>
      <w:marTop w:val="0"/>
      <w:marBottom w:val="0"/>
      <w:divBdr>
        <w:top w:val="none" w:sz="0" w:space="0" w:color="auto"/>
        <w:left w:val="none" w:sz="0" w:space="0" w:color="auto"/>
        <w:bottom w:val="none" w:sz="0" w:space="0" w:color="auto"/>
        <w:right w:val="none" w:sz="0" w:space="0" w:color="auto"/>
      </w:divBdr>
      <w:divsChild>
        <w:div w:id="235013219">
          <w:marLeft w:val="640"/>
          <w:marRight w:val="0"/>
          <w:marTop w:val="0"/>
          <w:marBottom w:val="0"/>
          <w:divBdr>
            <w:top w:val="none" w:sz="0" w:space="0" w:color="auto"/>
            <w:left w:val="none" w:sz="0" w:space="0" w:color="auto"/>
            <w:bottom w:val="none" w:sz="0" w:space="0" w:color="auto"/>
            <w:right w:val="none" w:sz="0" w:space="0" w:color="auto"/>
          </w:divBdr>
        </w:div>
        <w:div w:id="261454469">
          <w:marLeft w:val="640"/>
          <w:marRight w:val="0"/>
          <w:marTop w:val="0"/>
          <w:marBottom w:val="0"/>
          <w:divBdr>
            <w:top w:val="none" w:sz="0" w:space="0" w:color="auto"/>
            <w:left w:val="none" w:sz="0" w:space="0" w:color="auto"/>
            <w:bottom w:val="none" w:sz="0" w:space="0" w:color="auto"/>
            <w:right w:val="none" w:sz="0" w:space="0" w:color="auto"/>
          </w:divBdr>
        </w:div>
        <w:div w:id="327251964">
          <w:marLeft w:val="640"/>
          <w:marRight w:val="0"/>
          <w:marTop w:val="0"/>
          <w:marBottom w:val="0"/>
          <w:divBdr>
            <w:top w:val="none" w:sz="0" w:space="0" w:color="auto"/>
            <w:left w:val="none" w:sz="0" w:space="0" w:color="auto"/>
            <w:bottom w:val="none" w:sz="0" w:space="0" w:color="auto"/>
            <w:right w:val="none" w:sz="0" w:space="0" w:color="auto"/>
          </w:divBdr>
        </w:div>
        <w:div w:id="376126562">
          <w:marLeft w:val="640"/>
          <w:marRight w:val="0"/>
          <w:marTop w:val="0"/>
          <w:marBottom w:val="0"/>
          <w:divBdr>
            <w:top w:val="none" w:sz="0" w:space="0" w:color="auto"/>
            <w:left w:val="none" w:sz="0" w:space="0" w:color="auto"/>
            <w:bottom w:val="none" w:sz="0" w:space="0" w:color="auto"/>
            <w:right w:val="none" w:sz="0" w:space="0" w:color="auto"/>
          </w:divBdr>
        </w:div>
        <w:div w:id="412510364">
          <w:marLeft w:val="640"/>
          <w:marRight w:val="0"/>
          <w:marTop w:val="0"/>
          <w:marBottom w:val="0"/>
          <w:divBdr>
            <w:top w:val="none" w:sz="0" w:space="0" w:color="auto"/>
            <w:left w:val="none" w:sz="0" w:space="0" w:color="auto"/>
            <w:bottom w:val="none" w:sz="0" w:space="0" w:color="auto"/>
            <w:right w:val="none" w:sz="0" w:space="0" w:color="auto"/>
          </w:divBdr>
        </w:div>
        <w:div w:id="563295185">
          <w:marLeft w:val="640"/>
          <w:marRight w:val="0"/>
          <w:marTop w:val="0"/>
          <w:marBottom w:val="0"/>
          <w:divBdr>
            <w:top w:val="none" w:sz="0" w:space="0" w:color="auto"/>
            <w:left w:val="none" w:sz="0" w:space="0" w:color="auto"/>
            <w:bottom w:val="none" w:sz="0" w:space="0" w:color="auto"/>
            <w:right w:val="none" w:sz="0" w:space="0" w:color="auto"/>
          </w:divBdr>
        </w:div>
        <w:div w:id="664942128">
          <w:marLeft w:val="640"/>
          <w:marRight w:val="0"/>
          <w:marTop w:val="0"/>
          <w:marBottom w:val="0"/>
          <w:divBdr>
            <w:top w:val="none" w:sz="0" w:space="0" w:color="auto"/>
            <w:left w:val="none" w:sz="0" w:space="0" w:color="auto"/>
            <w:bottom w:val="none" w:sz="0" w:space="0" w:color="auto"/>
            <w:right w:val="none" w:sz="0" w:space="0" w:color="auto"/>
          </w:divBdr>
        </w:div>
        <w:div w:id="731077015">
          <w:marLeft w:val="640"/>
          <w:marRight w:val="0"/>
          <w:marTop w:val="0"/>
          <w:marBottom w:val="0"/>
          <w:divBdr>
            <w:top w:val="none" w:sz="0" w:space="0" w:color="auto"/>
            <w:left w:val="none" w:sz="0" w:space="0" w:color="auto"/>
            <w:bottom w:val="none" w:sz="0" w:space="0" w:color="auto"/>
            <w:right w:val="none" w:sz="0" w:space="0" w:color="auto"/>
          </w:divBdr>
        </w:div>
        <w:div w:id="1000154536">
          <w:marLeft w:val="640"/>
          <w:marRight w:val="0"/>
          <w:marTop w:val="0"/>
          <w:marBottom w:val="0"/>
          <w:divBdr>
            <w:top w:val="none" w:sz="0" w:space="0" w:color="auto"/>
            <w:left w:val="none" w:sz="0" w:space="0" w:color="auto"/>
            <w:bottom w:val="none" w:sz="0" w:space="0" w:color="auto"/>
            <w:right w:val="none" w:sz="0" w:space="0" w:color="auto"/>
          </w:divBdr>
        </w:div>
        <w:div w:id="1010058817">
          <w:marLeft w:val="640"/>
          <w:marRight w:val="0"/>
          <w:marTop w:val="0"/>
          <w:marBottom w:val="0"/>
          <w:divBdr>
            <w:top w:val="none" w:sz="0" w:space="0" w:color="auto"/>
            <w:left w:val="none" w:sz="0" w:space="0" w:color="auto"/>
            <w:bottom w:val="none" w:sz="0" w:space="0" w:color="auto"/>
            <w:right w:val="none" w:sz="0" w:space="0" w:color="auto"/>
          </w:divBdr>
        </w:div>
        <w:div w:id="1110012571">
          <w:marLeft w:val="640"/>
          <w:marRight w:val="0"/>
          <w:marTop w:val="0"/>
          <w:marBottom w:val="0"/>
          <w:divBdr>
            <w:top w:val="none" w:sz="0" w:space="0" w:color="auto"/>
            <w:left w:val="none" w:sz="0" w:space="0" w:color="auto"/>
            <w:bottom w:val="none" w:sz="0" w:space="0" w:color="auto"/>
            <w:right w:val="none" w:sz="0" w:space="0" w:color="auto"/>
          </w:divBdr>
        </w:div>
        <w:div w:id="1129201431">
          <w:marLeft w:val="640"/>
          <w:marRight w:val="0"/>
          <w:marTop w:val="0"/>
          <w:marBottom w:val="0"/>
          <w:divBdr>
            <w:top w:val="none" w:sz="0" w:space="0" w:color="auto"/>
            <w:left w:val="none" w:sz="0" w:space="0" w:color="auto"/>
            <w:bottom w:val="none" w:sz="0" w:space="0" w:color="auto"/>
            <w:right w:val="none" w:sz="0" w:space="0" w:color="auto"/>
          </w:divBdr>
        </w:div>
        <w:div w:id="1485388947">
          <w:marLeft w:val="640"/>
          <w:marRight w:val="0"/>
          <w:marTop w:val="0"/>
          <w:marBottom w:val="0"/>
          <w:divBdr>
            <w:top w:val="none" w:sz="0" w:space="0" w:color="auto"/>
            <w:left w:val="none" w:sz="0" w:space="0" w:color="auto"/>
            <w:bottom w:val="none" w:sz="0" w:space="0" w:color="auto"/>
            <w:right w:val="none" w:sz="0" w:space="0" w:color="auto"/>
          </w:divBdr>
        </w:div>
        <w:div w:id="1495338107">
          <w:marLeft w:val="640"/>
          <w:marRight w:val="0"/>
          <w:marTop w:val="0"/>
          <w:marBottom w:val="0"/>
          <w:divBdr>
            <w:top w:val="none" w:sz="0" w:space="0" w:color="auto"/>
            <w:left w:val="none" w:sz="0" w:space="0" w:color="auto"/>
            <w:bottom w:val="none" w:sz="0" w:space="0" w:color="auto"/>
            <w:right w:val="none" w:sz="0" w:space="0" w:color="auto"/>
          </w:divBdr>
        </w:div>
        <w:div w:id="1508784566">
          <w:marLeft w:val="640"/>
          <w:marRight w:val="0"/>
          <w:marTop w:val="0"/>
          <w:marBottom w:val="0"/>
          <w:divBdr>
            <w:top w:val="none" w:sz="0" w:space="0" w:color="auto"/>
            <w:left w:val="none" w:sz="0" w:space="0" w:color="auto"/>
            <w:bottom w:val="none" w:sz="0" w:space="0" w:color="auto"/>
            <w:right w:val="none" w:sz="0" w:space="0" w:color="auto"/>
          </w:divBdr>
        </w:div>
        <w:div w:id="1541092707">
          <w:marLeft w:val="640"/>
          <w:marRight w:val="0"/>
          <w:marTop w:val="0"/>
          <w:marBottom w:val="0"/>
          <w:divBdr>
            <w:top w:val="none" w:sz="0" w:space="0" w:color="auto"/>
            <w:left w:val="none" w:sz="0" w:space="0" w:color="auto"/>
            <w:bottom w:val="none" w:sz="0" w:space="0" w:color="auto"/>
            <w:right w:val="none" w:sz="0" w:space="0" w:color="auto"/>
          </w:divBdr>
        </w:div>
        <w:div w:id="1578855206">
          <w:marLeft w:val="640"/>
          <w:marRight w:val="0"/>
          <w:marTop w:val="0"/>
          <w:marBottom w:val="0"/>
          <w:divBdr>
            <w:top w:val="none" w:sz="0" w:space="0" w:color="auto"/>
            <w:left w:val="none" w:sz="0" w:space="0" w:color="auto"/>
            <w:bottom w:val="none" w:sz="0" w:space="0" w:color="auto"/>
            <w:right w:val="none" w:sz="0" w:space="0" w:color="auto"/>
          </w:divBdr>
        </w:div>
        <w:div w:id="1686515270">
          <w:marLeft w:val="640"/>
          <w:marRight w:val="0"/>
          <w:marTop w:val="0"/>
          <w:marBottom w:val="0"/>
          <w:divBdr>
            <w:top w:val="none" w:sz="0" w:space="0" w:color="auto"/>
            <w:left w:val="none" w:sz="0" w:space="0" w:color="auto"/>
            <w:bottom w:val="none" w:sz="0" w:space="0" w:color="auto"/>
            <w:right w:val="none" w:sz="0" w:space="0" w:color="auto"/>
          </w:divBdr>
        </w:div>
        <w:div w:id="1738042750">
          <w:marLeft w:val="640"/>
          <w:marRight w:val="0"/>
          <w:marTop w:val="0"/>
          <w:marBottom w:val="0"/>
          <w:divBdr>
            <w:top w:val="none" w:sz="0" w:space="0" w:color="auto"/>
            <w:left w:val="none" w:sz="0" w:space="0" w:color="auto"/>
            <w:bottom w:val="none" w:sz="0" w:space="0" w:color="auto"/>
            <w:right w:val="none" w:sz="0" w:space="0" w:color="auto"/>
          </w:divBdr>
        </w:div>
        <w:div w:id="1744062212">
          <w:marLeft w:val="640"/>
          <w:marRight w:val="0"/>
          <w:marTop w:val="0"/>
          <w:marBottom w:val="0"/>
          <w:divBdr>
            <w:top w:val="none" w:sz="0" w:space="0" w:color="auto"/>
            <w:left w:val="none" w:sz="0" w:space="0" w:color="auto"/>
            <w:bottom w:val="none" w:sz="0" w:space="0" w:color="auto"/>
            <w:right w:val="none" w:sz="0" w:space="0" w:color="auto"/>
          </w:divBdr>
        </w:div>
        <w:div w:id="1761564657">
          <w:marLeft w:val="640"/>
          <w:marRight w:val="0"/>
          <w:marTop w:val="0"/>
          <w:marBottom w:val="0"/>
          <w:divBdr>
            <w:top w:val="none" w:sz="0" w:space="0" w:color="auto"/>
            <w:left w:val="none" w:sz="0" w:space="0" w:color="auto"/>
            <w:bottom w:val="none" w:sz="0" w:space="0" w:color="auto"/>
            <w:right w:val="none" w:sz="0" w:space="0" w:color="auto"/>
          </w:divBdr>
        </w:div>
        <w:div w:id="1777480767">
          <w:marLeft w:val="640"/>
          <w:marRight w:val="0"/>
          <w:marTop w:val="0"/>
          <w:marBottom w:val="0"/>
          <w:divBdr>
            <w:top w:val="none" w:sz="0" w:space="0" w:color="auto"/>
            <w:left w:val="none" w:sz="0" w:space="0" w:color="auto"/>
            <w:bottom w:val="none" w:sz="0" w:space="0" w:color="auto"/>
            <w:right w:val="none" w:sz="0" w:space="0" w:color="auto"/>
          </w:divBdr>
        </w:div>
        <w:div w:id="1803690928">
          <w:marLeft w:val="640"/>
          <w:marRight w:val="0"/>
          <w:marTop w:val="0"/>
          <w:marBottom w:val="0"/>
          <w:divBdr>
            <w:top w:val="none" w:sz="0" w:space="0" w:color="auto"/>
            <w:left w:val="none" w:sz="0" w:space="0" w:color="auto"/>
            <w:bottom w:val="none" w:sz="0" w:space="0" w:color="auto"/>
            <w:right w:val="none" w:sz="0" w:space="0" w:color="auto"/>
          </w:divBdr>
        </w:div>
        <w:div w:id="1888446982">
          <w:marLeft w:val="640"/>
          <w:marRight w:val="0"/>
          <w:marTop w:val="0"/>
          <w:marBottom w:val="0"/>
          <w:divBdr>
            <w:top w:val="none" w:sz="0" w:space="0" w:color="auto"/>
            <w:left w:val="none" w:sz="0" w:space="0" w:color="auto"/>
            <w:bottom w:val="none" w:sz="0" w:space="0" w:color="auto"/>
            <w:right w:val="none" w:sz="0" w:space="0" w:color="auto"/>
          </w:divBdr>
        </w:div>
        <w:div w:id="192861255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2075a846b93c4581"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Radit%20R\From%20Study\S2%20ITB\Tesis\Ongoing\Draft\With%20PMeditW\Cleaning%20Data\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57C-4781-B2DE-6DD43DC8AF7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57C-4781-B2DE-6DD43DC8AF7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57C-4781-B2DE-6DD43DC8AF7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A57C-4781-B2DE-6DD43DC8AF7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A57C-4781-B2DE-6DD43DC8AF7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Sheet2!$D$4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D5B-4E0E-8FA6-F34720FD490E}"/>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D5B-4E0E-8FA6-F34720FD490E}"/>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D5B-4E0E-8FA6-F34720FD490E}"/>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D5B-4E0E-8FA6-F34720FD490E}"/>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9D5B-4E0E-8FA6-F34720FD490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Sheet2!$C$5:$C$9</c:f>
              <c:strCache>
                <c:ptCount val="5"/>
                <c:pt idx="0">
                  <c:v>Business</c:v>
                </c:pt>
                <c:pt idx="1">
                  <c:v>Household</c:v>
                </c:pt>
                <c:pt idx="2">
                  <c:v>Government</c:v>
                </c:pt>
                <c:pt idx="3">
                  <c:v>Social</c:v>
                </c:pt>
                <c:pt idx="4">
                  <c:v>Industry</c:v>
                </c:pt>
              </c:strCache>
            </c:strRef>
          </c:cat>
          <c:val>
            <c:numRef>
              <c:f>Sheet2!$D$5:$D$9</c:f>
              <c:numCache>
                <c:formatCode>General</c:formatCode>
                <c:ptCount val="5"/>
                <c:pt idx="0">
                  <c:v>1165385</c:v>
                </c:pt>
                <c:pt idx="1">
                  <c:v>329117</c:v>
                </c:pt>
                <c:pt idx="2">
                  <c:v>223736</c:v>
                </c:pt>
                <c:pt idx="3">
                  <c:v>457993</c:v>
                </c:pt>
                <c:pt idx="4">
                  <c:v>966541</c:v>
                </c:pt>
              </c:numCache>
            </c:numRef>
          </c:val>
          <c:extLst>
            <c:ext xmlns:c16="http://schemas.microsoft.com/office/drawing/2014/chart" uri="{C3380CC4-5D6E-409C-BE32-E72D297353CC}">
              <c16:uniqueId val="{0000000A-9D5B-4E0E-8FA6-F34720FD490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2B8DE8-34FC-4F1B-BF87-B86A457EF69D}"/>
      </w:docPartPr>
      <w:docPartBody>
        <w:p w:rsidR="00A10704" w:rsidRDefault="000C0775">
          <w:r w:rsidRPr="004C5B9C">
            <w:rPr>
              <w:rStyle w:val="PlaceholderText"/>
            </w:rPr>
            <w:t>Click or tap here to enter text.</w:t>
          </w:r>
        </w:p>
      </w:docPartBody>
    </w:docPart>
    <w:docPart>
      <w:docPartPr>
        <w:name w:val="8C4C2C81C4F246A2BFA2D6215674187C"/>
        <w:category>
          <w:name w:val="General"/>
          <w:gallery w:val="placeholder"/>
        </w:category>
        <w:types>
          <w:type w:val="bbPlcHdr"/>
        </w:types>
        <w:behaviors>
          <w:behavior w:val="content"/>
        </w:behaviors>
        <w:guid w:val="{BEE27F41-CE7D-4319-98E2-F75BB35151E1}"/>
      </w:docPartPr>
      <w:docPartBody>
        <w:p w:rsidR="003A055B" w:rsidRDefault="00DF7297" w:rsidP="00DF7297">
          <w:pPr>
            <w:pStyle w:val="8C4C2C81C4F246A2BFA2D6215674187C"/>
          </w:pPr>
          <w:r w:rsidRPr="004C5B9C">
            <w:rPr>
              <w:rStyle w:val="PlaceholderText"/>
            </w:rPr>
            <w:t>Click or tap here to enter text.</w:t>
          </w:r>
        </w:p>
      </w:docPartBody>
    </w:docPart>
    <w:docPart>
      <w:docPartPr>
        <w:name w:val="DFBACD2FEB4B447288B4005DACB3A25B"/>
        <w:category>
          <w:name w:val="General"/>
          <w:gallery w:val="placeholder"/>
        </w:category>
        <w:types>
          <w:type w:val="bbPlcHdr"/>
        </w:types>
        <w:behaviors>
          <w:behavior w:val="content"/>
        </w:behaviors>
        <w:guid w:val="{1A26E6BB-B67F-4F5E-91AA-947C024B9425}"/>
      </w:docPartPr>
      <w:docPartBody>
        <w:p w:rsidR="003A055B" w:rsidRDefault="00DF7297" w:rsidP="00DF7297">
          <w:pPr>
            <w:pStyle w:val="DFBACD2FEB4B447288B4005DACB3A25B"/>
          </w:pPr>
          <w:r w:rsidRPr="004C5B9C">
            <w:rPr>
              <w:rStyle w:val="PlaceholderText"/>
            </w:rPr>
            <w:t>Click or tap here to enter text.</w:t>
          </w:r>
        </w:p>
      </w:docPartBody>
    </w:docPart>
    <w:docPart>
      <w:docPartPr>
        <w:name w:val="98C64A5D82BC466D8417198B87D6EAC1"/>
        <w:category>
          <w:name w:val="General"/>
          <w:gallery w:val="placeholder"/>
        </w:category>
        <w:types>
          <w:type w:val="bbPlcHdr"/>
        </w:types>
        <w:behaviors>
          <w:behavior w:val="content"/>
        </w:behaviors>
        <w:guid w:val="{65BB5F4C-6616-404A-AC6C-A977BF67BD30}"/>
      </w:docPartPr>
      <w:docPartBody>
        <w:p w:rsidR="00C55909" w:rsidRDefault="00047B47" w:rsidP="00047B47">
          <w:pPr>
            <w:pStyle w:val="98C64A5D82BC466D8417198B87D6EAC1"/>
          </w:pPr>
          <w:r w:rsidRPr="004C5B9C">
            <w:rPr>
              <w:rStyle w:val="PlaceholderText"/>
            </w:rPr>
            <w:t>Click or tap here to enter text.</w:t>
          </w:r>
        </w:p>
      </w:docPartBody>
    </w:docPart>
    <w:docPart>
      <w:docPartPr>
        <w:name w:val="F1DE542D8843454890F006BD334EED16"/>
        <w:category>
          <w:name w:val="General"/>
          <w:gallery w:val="placeholder"/>
        </w:category>
        <w:types>
          <w:type w:val="bbPlcHdr"/>
        </w:types>
        <w:behaviors>
          <w:behavior w:val="content"/>
        </w:behaviors>
        <w:guid w:val="{1FD028F7-C0ED-4AC2-9654-CA5D31E3774D}"/>
      </w:docPartPr>
      <w:docPartBody>
        <w:p w:rsidR="00C55909" w:rsidRDefault="00047B47" w:rsidP="00047B47">
          <w:pPr>
            <w:pStyle w:val="F1DE542D8843454890F006BD334EED16"/>
          </w:pPr>
          <w:r w:rsidRPr="004C5B9C">
            <w:rPr>
              <w:rStyle w:val="PlaceholderText"/>
            </w:rPr>
            <w:t>Click or tap here to enter text.</w:t>
          </w:r>
        </w:p>
      </w:docPartBody>
    </w:docPart>
    <w:docPart>
      <w:docPartPr>
        <w:name w:val="38C602A19C9144A19EFD966F7FB86A98"/>
        <w:category>
          <w:name w:val="General"/>
          <w:gallery w:val="placeholder"/>
        </w:category>
        <w:types>
          <w:type w:val="bbPlcHdr"/>
        </w:types>
        <w:behaviors>
          <w:behavior w:val="content"/>
        </w:behaviors>
        <w:guid w:val="{63BB2A64-57E4-4A01-B915-CF15037433C3}"/>
      </w:docPartPr>
      <w:docPartBody>
        <w:p w:rsidR="00C55909" w:rsidRDefault="00047B47" w:rsidP="00047B47">
          <w:pPr>
            <w:pStyle w:val="38C602A19C9144A19EFD966F7FB86A98"/>
          </w:pPr>
          <w:r w:rsidRPr="004C5B9C">
            <w:rPr>
              <w:rStyle w:val="PlaceholderText"/>
            </w:rPr>
            <w:t>Click or tap here to enter text.</w:t>
          </w:r>
        </w:p>
      </w:docPartBody>
    </w:docPart>
    <w:docPart>
      <w:docPartPr>
        <w:name w:val="B013976BEC6C4D1893439DD6943A90A9"/>
        <w:category>
          <w:name w:val="General"/>
          <w:gallery w:val="placeholder"/>
        </w:category>
        <w:types>
          <w:type w:val="bbPlcHdr"/>
        </w:types>
        <w:behaviors>
          <w:behavior w:val="content"/>
        </w:behaviors>
        <w:guid w:val="{591C2703-7843-4DBE-AC47-992B296E059C}"/>
      </w:docPartPr>
      <w:docPartBody>
        <w:p w:rsidR="00C55909" w:rsidRDefault="00047B47" w:rsidP="00047B47">
          <w:pPr>
            <w:pStyle w:val="B013976BEC6C4D1893439DD6943A90A9"/>
          </w:pPr>
          <w:r w:rsidRPr="004C5B9C">
            <w:rPr>
              <w:rStyle w:val="PlaceholderText"/>
            </w:rPr>
            <w:t>Click or tap here to enter text.</w:t>
          </w:r>
        </w:p>
      </w:docPartBody>
    </w:docPart>
    <w:docPart>
      <w:docPartPr>
        <w:name w:val="2C6A1D4253A4414490642649F285D68E"/>
        <w:category>
          <w:name w:val="General"/>
          <w:gallery w:val="placeholder"/>
        </w:category>
        <w:types>
          <w:type w:val="bbPlcHdr"/>
        </w:types>
        <w:behaviors>
          <w:behavior w:val="content"/>
        </w:behaviors>
        <w:guid w:val="{E526D6BC-0C11-4BA6-B086-F57E3791CCD8}"/>
      </w:docPartPr>
      <w:docPartBody>
        <w:p w:rsidR="00B51F15" w:rsidRDefault="00C55909" w:rsidP="00C55909">
          <w:pPr>
            <w:pStyle w:val="2C6A1D4253A4414490642649F285D68E"/>
          </w:pPr>
          <w:r w:rsidRPr="004C5B9C">
            <w:rPr>
              <w:rStyle w:val="PlaceholderText"/>
            </w:rPr>
            <w:t>Click or tap here to enter text.</w:t>
          </w:r>
        </w:p>
      </w:docPartBody>
    </w:docPart>
    <w:docPart>
      <w:docPartPr>
        <w:name w:val="47C46EF9260644419724E459BF471DA2"/>
        <w:category>
          <w:name w:val="General"/>
          <w:gallery w:val="placeholder"/>
        </w:category>
        <w:types>
          <w:type w:val="bbPlcHdr"/>
        </w:types>
        <w:behaviors>
          <w:behavior w:val="content"/>
        </w:behaviors>
        <w:guid w:val="{BBFD30D2-60B4-4947-8B9E-2DE67ABDE239}"/>
      </w:docPartPr>
      <w:docPartBody>
        <w:p w:rsidR="00B51F15" w:rsidRDefault="00C55909" w:rsidP="00C55909">
          <w:pPr>
            <w:pStyle w:val="47C46EF9260644419724E459BF471DA2"/>
          </w:pPr>
          <w:r w:rsidRPr="004C5B9C">
            <w:rPr>
              <w:rStyle w:val="PlaceholderText"/>
            </w:rPr>
            <w:t>Click or tap here to enter text.</w:t>
          </w:r>
        </w:p>
      </w:docPartBody>
    </w:docPart>
    <w:docPart>
      <w:docPartPr>
        <w:name w:val="F03A6396DEC845878E93F99D5D39A752"/>
        <w:category>
          <w:name w:val="General"/>
          <w:gallery w:val="placeholder"/>
        </w:category>
        <w:types>
          <w:type w:val="bbPlcHdr"/>
        </w:types>
        <w:behaviors>
          <w:behavior w:val="content"/>
        </w:behaviors>
        <w:guid w:val="{B429F2E3-2A91-479F-8D71-F0127367EB06}"/>
      </w:docPartPr>
      <w:docPartBody>
        <w:p w:rsidR="00B51F15" w:rsidRDefault="00C55909" w:rsidP="00C55909">
          <w:pPr>
            <w:pStyle w:val="F03A6396DEC845878E93F99D5D39A752"/>
          </w:pPr>
          <w:r w:rsidRPr="004C5B9C">
            <w:rPr>
              <w:rStyle w:val="PlaceholderText"/>
            </w:rPr>
            <w:t>Click or tap here to enter text.</w:t>
          </w:r>
        </w:p>
      </w:docPartBody>
    </w:docPart>
    <w:docPart>
      <w:docPartPr>
        <w:name w:val="8DCDCB1942F54943AD734BF9E1C9815D"/>
        <w:category>
          <w:name w:val="General"/>
          <w:gallery w:val="placeholder"/>
        </w:category>
        <w:types>
          <w:type w:val="bbPlcHdr"/>
        </w:types>
        <w:behaviors>
          <w:behavior w:val="content"/>
        </w:behaviors>
        <w:guid w:val="{274F5ED3-64F9-441F-A74C-2003373068A1}"/>
      </w:docPartPr>
      <w:docPartBody>
        <w:p w:rsidR="000D1CA8" w:rsidRDefault="000C0775">
          <w:pPr>
            <w:pStyle w:val="8DCDCB1942F54943AD734BF9E1C9815D"/>
          </w:pPr>
          <w:r w:rsidRPr="004C5B9C">
            <w:rPr>
              <w:rStyle w:val="PlaceholderText"/>
            </w:rPr>
            <w:t>Click or tap here to enter text.</w:t>
          </w:r>
        </w:p>
      </w:docPartBody>
    </w:docPart>
    <w:docPart>
      <w:docPartPr>
        <w:name w:val="4C5E4E3864164B7794A646C36A3D2694"/>
        <w:category>
          <w:name w:val="General"/>
          <w:gallery w:val="placeholder"/>
        </w:category>
        <w:types>
          <w:type w:val="bbPlcHdr"/>
        </w:types>
        <w:behaviors>
          <w:behavior w:val="content"/>
        </w:behaviors>
        <w:guid w:val="{98F41360-DCB4-4B06-8977-47AAE45006C1}"/>
      </w:docPartPr>
      <w:docPartBody>
        <w:p w:rsidR="000D1CA8" w:rsidRDefault="000C0775">
          <w:pPr>
            <w:pStyle w:val="4C5E4E3864164B7794A646C36A3D2694"/>
          </w:pPr>
          <w:r w:rsidRPr="004C5B9C">
            <w:rPr>
              <w:rStyle w:val="PlaceholderText"/>
            </w:rPr>
            <w:t>Click or tap here to enter text.</w:t>
          </w:r>
        </w:p>
      </w:docPartBody>
    </w:docPart>
    <w:docPart>
      <w:docPartPr>
        <w:name w:val="1856D591EB664B568404B6C86E57AC63"/>
        <w:category>
          <w:name w:val="General"/>
          <w:gallery w:val="placeholder"/>
        </w:category>
        <w:types>
          <w:type w:val="bbPlcHdr"/>
        </w:types>
        <w:behaviors>
          <w:behavior w:val="content"/>
        </w:behaviors>
        <w:guid w:val="{FC8D5F42-CF54-4CC2-9790-2D7DB44B944A}"/>
      </w:docPartPr>
      <w:docPartBody>
        <w:p w:rsidR="000D1CA8" w:rsidRDefault="00181F9B">
          <w:pPr>
            <w:pStyle w:val="1856D591EB664B568404B6C86E57AC63"/>
          </w:pPr>
          <w:r w:rsidRPr="004C5B9C">
            <w:rPr>
              <w:rStyle w:val="PlaceholderText"/>
            </w:rPr>
            <w:t>Click or tap here to enter text.</w:t>
          </w:r>
        </w:p>
      </w:docPartBody>
    </w:docPart>
    <w:docPart>
      <w:docPartPr>
        <w:name w:val="B82047E2D73846928A90D0D77BE64C4E"/>
        <w:category>
          <w:name w:val="General"/>
          <w:gallery w:val="placeholder"/>
        </w:category>
        <w:types>
          <w:type w:val="bbPlcHdr"/>
        </w:types>
        <w:behaviors>
          <w:behavior w:val="content"/>
        </w:behaviors>
        <w:guid w:val="{A53263B5-39C1-49DD-A944-0BD2FBC03A31}"/>
      </w:docPartPr>
      <w:docPartBody>
        <w:p w:rsidR="00ED2DE2" w:rsidRDefault="000C0775">
          <w:pPr>
            <w:pStyle w:val="B82047E2D73846928A90D0D77BE64C4E"/>
          </w:pPr>
          <w:r w:rsidRPr="004C5B9C">
            <w:rPr>
              <w:rStyle w:val="PlaceholderText"/>
            </w:rPr>
            <w:t>Click or tap here to enter text.</w:t>
          </w:r>
        </w:p>
      </w:docPartBody>
    </w:docPart>
    <w:docPart>
      <w:docPartPr>
        <w:name w:val="CC499077782844249D277B717490B941"/>
        <w:category>
          <w:name w:val="General"/>
          <w:gallery w:val="placeholder"/>
        </w:category>
        <w:types>
          <w:type w:val="bbPlcHdr"/>
        </w:types>
        <w:behaviors>
          <w:behavior w:val="content"/>
        </w:behaviors>
        <w:guid w:val="{418A196C-961D-49D3-8F1C-4FA68DF4E807}"/>
      </w:docPartPr>
      <w:docPartBody>
        <w:p w:rsidR="00ED2DE2" w:rsidRDefault="000D1CA8" w:rsidP="000D1CA8">
          <w:pPr>
            <w:pStyle w:val="CC499077782844249D277B717490B941"/>
          </w:pPr>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0040DA"/>
    <w:rsid w:val="00047B47"/>
    <w:rsid w:val="000775D0"/>
    <w:rsid w:val="000C0775"/>
    <w:rsid w:val="000D1CA8"/>
    <w:rsid w:val="00165A8B"/>
    <w:rsid w:val="00171C0B"/>
    <w:rsid w:val="00181F9B"/>
    <w:rsid w:val="001921F0"/>
    <w:rsid w:val="001D077B"/>
    <w:rsid w:val="002553E7"/>
    <w:rsid w:val="002B27B2"/>
    <w:rsid w:val="002E1223"/>
    <w:rsid w:val="00300B0A"/>
    <w:rsid w:val="00303E01"/>
    <w:rsid w:val="00361EC2"/>
    <w:rsid w:val="003A055B"/>
    <w:rsid w:val="003E1C30"/>
    <w:rsid w:val="003F7B5F"/>
    <w:rsid w:val="00415327"/>
    <w:rsid w:val="00446B0C"/>
    <w:rsid w:val="004577AB"/>
    <w:rsid w:val="00464376"/>
    <w:rsid w:val="004D6CD0"/>
    <w:rsid w:val="004F4140"/>
    <w:rsid w:val="00531516"/>
    <w:rsid w:val="00597A7F"/>
    <w:rsid w:val="005A1063"/>
    <w:rsid w:val="005A4DEA"/>
    <w:rsid w:val="00606183"/>
    <w:rsid w:val="006104FE"/>
    <w:rsid w:val="00667FF4"/>
    <w:rsid w:val="006A3ABF"/>
    <w:rsid w:val="006D45DC"/>
    <w:rsid w:val="00734C66"/>
    <w:rsid w:val="007420B9"/>
    <w:rsid w:val="007801F9"/>
    <w:rsid w:val="007B2FA1"/>
    <w:rsid w:val="008533C2"/>
    <w:rsid w:val="0086578C"/>
    <w:rsid w:val="008C1628"/>
    <w:rsid w:val="008F3C65"/>
    <w:rsid w:val="008F7BBD"/>
    <w:rsid w:val="00912950"/>
    <w:rsid w:val="00947AC9"/>
    <w:rsid w:val="009653C3"/>
    <w:rsid w:val="00A0671B"/>
    <w:rsid w:val="00A10704"/>
    <w:rsid w:val="00A26F0A"/>
    <w:rsid w:val="00A57C0B"/>
    <w:rsid w:val="00AB6BD3"/>
    <w:rsid w:val="00B23306"/>
    <w:rsid w:val="00B36B08"/>
    <w:rsid w:val="00B51F15"/>
    <w:rsid w:val="00BB54C4"/>
    <w:rsid w:val="00BD47B8"/>
    <w:rsid w:val="00BF6EC0"/>
    <w:rsid w:val="00C25495"/>
    <w:rsid w:val="00C55909"/>
    <w:rsid w:val="00C633CF"/>
    <w:rsid w:val="00CB261D"/>
    <w:rsid w:val="00D53F59"/>
    <w:rsid w:val="00DF7297"/>
    <w:rsid w:val="00E22DBA"/>
    <w:rsid w:val="00EA1755"/>
    <w:rsid w:val="00ED2DE2"/>
    <w:rsid w:val="00EF2C8E"/>
    <w:rsid w:val="00F24788"/>
    <w:rsid w:val="00F36A87"/>
    <w:rsid w:val="00F63CEB"/>
    <w:rsid w:val="00F6491C"/>
    <w:rsid w:val="00FD5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02F57B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CA8"/>
    <w:rPr>
      <w:color w:val="808080"/>
    </w:rPr>
  </w:style>
  <w:style w:type="paragraph" w:customStyle="1" w:styleId="8C4C2C81C4F246A2BFA2D6215674187C">
    <w:name w:val="8C4C2C81C4F246A2BFA2D6215674187C"/>
    <w:rsid w:val="00DF7297"/>
  </w:style>
  <w:style w:type="paragraph" w:customStyle="1" w:styleId="DFBACD2FEB4B447288B4005DACB3A25B">
    <w:name w:val="DFBACD2FEB4B447288B4005DACB3A25B"/>
    <w:rsid w:val="00DF7297"/>
  </w:style>
  <w:style w:type="paragraph" w:customStyle="1" w:styleId="98C64A5D82BC466D8417198B87D6EAC1">
    <w:name w:val="98C64A5D82BC466D8417198B87D6EAC1"/>
    <w:rsid w:val="00047B47"/>
  </w:style>
  <w:style w:type="paragraph" w:customStyle="1" w:styleId="F1DE542D8843454890F006BD334EED16">
    <w:name w:val="F1DE542D8843454890F006BD334EED16"/>
    <w:rsid w:val="00047B47"/>
  </w:style>
  <w:style w:type="paragraph" w:customStyle="1" w:styleId="38C602A19C9144A19EFD966F7FB86A98">
    <w:name w:val="38C602A19C9144A19EFD966F7FB86A98"/>
    <w:rsid w:val="00047B47"/>
  </w:style>
  <w:style w:type="paragraph" w:customStyle="1" w:styleId="B013976BEC6C4D1893439DD6943A90A9">
    <w:name w:val="B013976BEC6C4D1893439DD6943A90A9"/>
    <w:rsid w:val="00047B47"/>
  </w:style>
  <w:style w:type="paragraph" w:customStyle="1" w:styleId="2C6A1D4253A4414490642649F285D68E">
    <w:name w:val="2C6A1D4253A4414490642649F285D68E"/>
    <w:rsid w:val="00C55909"/>
  </w:style>
  <w:style w:type="paragraph" w:customStyle="1" w:styleId="47C46EF9260644419724E459BF471DA2">
    <w:name w:val="47C46EF9260644419724E459BF471DA2"/>
    <w:rsid w:val="00C55909"/>
  </w:style>
  <w:style w:type="paragraph" w:customStyle="1" w:styleId="F03A6396DEC845878E93F99D5D39A752">
    <w:name w:val="F03A6396DEC845878E93F99D5D39A752"/>
    <w:rsid w:val="00C55909"/>
  </w:style>
  <w:style w:type="paragraph" w:customStyle="1" w:styleId="8DCDCB1942F54943AD734BF9E1C9815D">
    <w:name w:val="8DCDCB1942F54943AD734BF9E1C9815D"/>
  </w:style>
  <w:style w:type="paragraph" w:customStyle="1" w:styleId="4C5E4E3864164B7794A646C36A3D2694">
    <w:name w:val="4C5E4E3864164B7794A646C36A3D2694"/>
  </w:style>
  <w:style w:type="paragraph" w:customStyle="1" w:styleId="1856D591EB664B568404B6C86E57AC63">
    <w:name w:val="1856D591EB664B568404B6C86E57AC63"/>
  </w:style>
  <w:style w:type="paragraph" w:customStyle="1" w:styleId="B82047E2D73846928A90D0D77BE64C4E">
    <w:name w:val="B82047E2D73846928A90D0D77BE64C4E"/>
  </w:style>
  <w:style w:type="paragraph" w:customStyle="1" w:styleId="CC499077782844249D277B717490B941">
    <w:name w:val="CC499077782844249D277B717490B941"/>
    <w:rsid w:val="000D1C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F7475-CE6D-45BB-BF80-85495A2B9634}">
  <we:reference id="wa104382081" version="1.35.0.0" store="en-US" storeType="omex"/>
  <we:alternateReferences>
    <we:reference id="wa104382081" version="1.35.0.0" store="WA104382081" storeType="omex"/>
  </we:alternateReferences>
  <we:properties>
    <we:property name="MENDELEY_CITATIONS" value="[{&quot;citationID&quot;:&quot;MENDELEY_CITATION_2da09aee-9132-4d06-9e8b-deb60b74e745&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quot;},{&quot;citationID&quot;:&quot;MENDELEY_CITATION_ad383324-fede-494c-abbb-dd1eaafc39df&quot;,&quot;properties&quot;:{&quot;noteIndex&quot;:0},&quot;isEdited&quot;:false,&quot;manualOverride&quot;:{&quot;isManuallyOverridden&quot;:false,&quot;citeprocText&quot;:&quot;[2]&quot;,&quot;manualOverrideText&quot;:&quot;&quot;},&quot;citationItems&quot;:[{&quot;id&quot;:&quot;84003ad7-7a8a-307f-92fb-d8b7a54671fa&quot;,&quot;itemData&quot;:{&quot;type&quot;:&quot;webpage&quot;,&quot;id&quot;:&quot;84003ad7-7a8a-307f-92fb-d8b7a54671fa&quot;,&quot;title&quot;:&quot;Sering Mati Lampu, Legislator Minta PLN Segera Bertindak Di Agam&quot;,&quot;author&quot;:[{&quot;family&quot;:&quot;Yusrizal&quot;,&quot;given&quot;:&quot;&quot;,&quot;parse-names&quot;:false,&quot;dropping-particle&quot;:&quot;&quot;,&quot;non-dropping-particle&quot;:&quot;&quot;}],&quot;container-title&quot;:&quot;Antara Sumbar&quot;,&quot;accessed&quot;:{&quot;date-parts&quot;:[[2022,1,15]]},&quot;URL&quot;:&quot;https://sumbar.antaranews.com/berita/206333/sering-mati-lampu-legislator-minta-pln-segera-bertindak-di-agam&quot;,&quot;issued&quot;:{&quot;date-parts&quot;:[[2017,6,17]]}},&quot;isTemporary&quot;:false}],&quot;citationTag&quot;:&quot;MENDELEY_CITATION_v3_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&quot;},{&quot;citationID&quot;:&quot;MENDELEY_CITATION_da277fc8-22ba-4086-9099-f455ad0f65ac&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quot;},{&quot;citationID&quot;:&quot;MENDELEY_CITATION_11cb2e77-c110-4ef0-8846-e39d0b5e087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be3b3487-ab72-4a95-8718-9316fa09c341&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mUzYjM0ODctYWI3Mi00YTk1LTg3MTgtOTMxNmZhMDljMzQx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17f1b617-1b2e-420f-b39d-a2033e0ac021&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MTdmMWI2MTctMWIyZS00MjBmLWIzOWQtYTIwMzNlMGFjMDI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c728e668-4220-40bc-baf0-c9908c747a43&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zcyOGU2NjgtNDIyMC00MGJjLWJhZjAtYzk5MDhjNzQ3YTQz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7766642b-932e-4115-be22-80355ad66155&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zc2NjY0MmItOTMyZS00MTE1LWJlMjItODAzNTVhZDY2MTU1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2edd7490-d1ff-46d5-8c7c-830a35095b8e&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MmVkZDc0OTAtZDFmZi00NmQ1LThjN2MtODMwYTM1MDk1Yjh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dab51040-0a35-484b-8d3a-848ac479c667&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ZGFiNTEwNDAtMGEzNS00ODRiLThkM2EtODQ4YWM0NzljNjY3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bd90b20-cadb-4471-bcbc-bd7547f037ae&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WJkOTBiMjAtY2FkYi00NDcxLWJjYmMtYmQ3NTQ3ZjAzN2F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36589886-1de8-416b-b3e8-280c1ff6430f&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MzY1ODk4ODYtMWRlOC00MTZiLWIzZTgtMjgwYzFmZjY0MzBm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9f0743a0-b998-4818-8e9c-54d66bd57b47&quot;,&quot;properties&quot;:{&quot;noteIndex&quot;:0},&quot;isEdited&quot;:false,&quot;manualOverride&quot;:{&quot;isManuallyOverridden&quot;:false,&quot;citeprocText&quot;:&quot;[12]&quot;,&quot;manualOverrideText&quot;:&quot;&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citationTag&quot;:&quot;MENDELEY_CITATION_v3_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&quot;},{&quot;citationID&quot;:&quot;MENDELEY_CITATION_591e74a2-3cb8-455c-ae32-f490462390d0&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quot;},{&quot;citationID&quot;:&quot;MENDELEY_CITATION_904d9532-7ce6-4591-be4b-0d7f99934598&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xM10iLCJtYW51YWxPdmVycmlkZVRleHQiOiIifX0=&quot;},{&quot;citationID&quot;:&quot;MENDELEY_CITATION_b239c866-5d2d-44c1-8906-6122099f1f90&quot;,&quot;properties&quot;:{&quot;noteIndex&quot;:0},&quot;isEdited&quot;:false,&quot;manualOverride&quot;:{&quot;isManuallyOverridden&quot;:false,&quot;citeprocText&quot;:&quot;[14]&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YjIzOWM4NjYtNWQyZC00NGMxLTg5MDYtNjEyMjA5OWYxZjkw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60e5745a-2f8f-4e62-9e5e-e69d4ae911bd&quot;,&quot;properties&quot;:{&quot;noteIndex&quot;:0},&quot;isEdited&quot;:false,&quot;manualOverride&quot;:{&quot;isManuallyOverridden&quot;:false,&quot;citeprocText&quot;:&quot;[4]&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WzR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ae1c8f97-3173-4576-9937-083ea5512697&quot;,&quot;properties&quot;:{&quot;noteIndex&quot;:0},&quot;isEdited&quot;:false,&quot;manualOverride&quot;:{&quot;isManuallyOverridden&quot;:false,&quot;citeprocText&quot;:&quot;[6]&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YWUxYzhmOTctMzE3My00NTc2LTk5MzctMDgzZWE1NTEyNjk3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d19c0564-bf59-40be-b593-6342d6fc787b&quot;,&quot;properties&quot;:{&quot;noteIndex&quot;:0},&quot;isEdited&quot;:false,&quot;manualOverride&quot;:{&quot;isManuallyOverridden&quot;:false,&quot;citeprocText&quot;:&quot;[5]&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10]&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591f67f9-718d-4fcb-9ad4-41d79cb684d7&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ba38f170-e54d-4960-8fc6-f603c93aa56e&quot;,&quot;properties&quot;:{&quot;noteIndex&quot;:0},&quot;isEdited&quot;:false,&quot;manualOverride&quot;:{&quot;isManuallyOverridden&quot;:false,&quot;citeprocText&quot;:&quot;[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252a064-b385-4017-abca-ace51d7a0b10&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I1MmEwNjQtYjM4NS00MDE3LWFiY2EtYWNlNTFkN2EwYjE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7085d39-be0a-4805-8fe8-7935dae0fa78&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TcwODVkMzktYmUwYS00ODA1LThmZTgtNzkzNWRhZTBmYTc4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8a599895-3639-4307-a6a4-b509588062a1&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OGE1OTk4OTUtMzYzOS00MzA3LWE2YTQtYjUwOTU4ODA2MmE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b5ba30dc-bd37-4fcc-812f-a65b6a09e1b3&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518432f3-1462-4528-809c-8d4326663712&quot;,&quot;properties&quot;:{&quot;noteIndex&quot;:0},&quot;isEdited&quot;:false,&quot;manualOverride&quot;:{&quot;isManuallyOverridden&quot;:false,&quot;citeprocText&quot;:&quot;[6]&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TE4NDMyZjMtMTQ2Mi00NTI4LTgwOWMtOGQ0MzI2NjYzNzEy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b6a3e01b-1ff6-409e-826a-5b1554db60cc&quot;,&quot;properties&quot;:{&quot;noteIndex&quot;:0},&quot;isEdited&quot;:false,&quot;manualOverride&quot;:{&quot;isManuallyOverridden&quot;:false,&quot;citeprocText&quot;:&quot;[5]&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jZhM2UwMWItMWZmNi00MDllLTgyNmEtNWIxNTU0ZGI2MGNj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7cda4c6-ed5b-45f9-8162-08d6ad1daef1&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djZGE0YzYtZWQ1Yi00NWY5LTgxNjItMDhkNmFkMWRhZWYx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963f3d3a-7bdf-4a36-a599-293b9ff1fd36&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OTYzZjNkM2EtN2JkZi00YTM2LWE1OTktMjkzYjlmZjFmZDM2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16fe1f0-0a76-4c85-851b-471fda49eb41&quot;,&quot;properties&quot;:{&quot;noteIndex&quot;:0},&quot;isEdited&quot;:false,&quot;manualOverride&quot;:{&quot;isManuallyOverridden&quot;:false,&quot;citeprocText&quot;:&quot;[10]&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MjE2ZmUxZjAtMGE3Ni00Yzg1LTg1MWItNDcxZmRhNDllYjQx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acf0b6cc-17c8-4aa5-ac29-ca7801c745d2&quot;,&quot;properties&quot;:{&quot;noteIndex&quot;:0},&quot;isEdited&quot;:false,&quot;manualOverride&quot;:{&quot;isManuallyOverridden&quot;:false,&quot;citeprocText&quot;:&quot;[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YWNmMGI2Y2MtMTdjOC00YWE1LWFjMjktY2E3ODAxYzc0NWQy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25f804d3-f204-4185-9f9a-14a28ae5f952&quot;,&quot;properties&quot;:{&quot;noteIndex&quot;:0},&quot;isEdited&quot;:false,&quot;manualOverride&quot;:{&quot;isManuallyOverridden&quot;:false,&quot;citeprocText&quot;:&quot;[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MjVmODA0ZDMtZjIwNC00MTg1LTlmOWEtMTRhMjhhZTVmOTUy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332a939-a2ce-46ea-bdc9-2b6ae699748a&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MzMmE5MzktYTJjZS00NmVhLWJkYzktMmI2YWU2OTk3NDhh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86cbab0e-114c-4b09-9a79-013d458766a0&quot;,&quot;properties&quot;:{&quot;noteIndex&quot;:0},&quot;isEdited&quot;:false,&quot;manualOverride&quot;:{&quot;isManuallyOverridden&quot;:false,&quot;citeprocText&quot;:&quot;[6], [8], [11]&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ODZjYmFiMGUtMTE0Yy00YjA5LTlhNzktMDEzZDQ1ODc2NmEwIiwicHJvcGVydGllcyI6eyJub3RlSW5kZXgiOjB9LCJpc0VkaXRlZCI6ZmFsc2UsIm1hbnVhbE92ZXJyaWRlIjp7ImlzTWFudWFsbHlPdmVycmlkZGVuIjpmYWxzZSwiY2l0ZXByb2NUZXh0IjoiWzZdLCBbOF0sIFsxMV0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&quot;},{&quot;citationID&quot;:&quot;MENDELEY_CITATION_e0727772-fdff-419e-a06e-6e447caa165f&quot;,&quot;properties&quot;:{&quot;noteIndex&quot;:0},&quot;isEdited&quot;:false,&quot;manualOverride&quot;:{&quot;isManuallyOverridden&quot;:false,&quot;citeprocText&quot;:&quot;[9], [1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ZTA3Mjc3NzItZmRmZi00MTllLWEwNmUtNmU0NDdjYWExNjVmIiwicHJvcGVydGllcyI6eyJub3RlSW5kZXgiOjB9LCJpc0VkaXRlZCI6ZmFsc2UsIm1hbnVhbE92ZXJyaWRlIjp7ImlzTWFudWFsbHlPdmVycmlkZGVuIjpmYWxzZSwiY2l0ZXByb2NUZXh0IjoiWzldLCBbMTB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a82b0340-c7b6-4133-a1d0-de4667003845&quot;,&quot;properties&quot;:{&quot;noteIndex&quot;:0},&quot;isEdited&quot;:false,&quot;manualOverride&quot;:{&quot;isManuallyOverridden&quot;:false,&quot;citeprocText&quot;:&quot;[5], [7], [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TgyYjAzNDAtYzdiNi00MTMzLWExZDAtZGU0NjY3MDAzODQ1IiwicHJvcGVydGllcyI6eyJub3RlSW5kZXgiOjB9LCJpc0VkaXRlZCI6ZmFsc2UsIm1hbnVhbE92ZXJyaWRlIjp7ImlzTWFudWFsbHlPdmVycmlkZGVuIjpmYWxzZSwiY2l0ZXByb2NUZXh0IjoiWzVdLCBbN10sIFsxNV0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quot;},{&quot;citationID&quot;:&quot;MENDELEY_CITATION_76a55863-b100-49c2-85b9-2effe60252e0&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NzZhNTU4NjMtYjEwMC00OWMyLTg1YjktMmVmZmU2MDI1MmU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e1b3fb34-c960-49ef-a544-05c77255bd80&quot;,&quot;properties&quot;:{&quot;noteIndex&quot;:0},&quot;isEdited&quot;:false,&quot;manualOverride&quot;:{&quot;isManuallyOverridden&quot;:false,&quot;citeprocText&quot;:&quot;[16]&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ZTFiM2ZiMzQtYzk2MC00OWVmLWE1NDQtMDVjNzcyNTViZDgw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dffe1ff0-1696-40f8-a554-6d9f0f9ea327&quot;,&quot;citationItems&quot;:[{&quot;id&quot;:&quot;8a026155-8f52-3587-a4d0-29ac554bad20&quot;,&quot;itemData&quot;:{&quot;type&quot;:&quot;report&quot;,&quot;id&quot;:&quot;8a026155-8f52-3587-a4d0-29ac554bad20&quot;,&quot;title&quot;:&quot;PREDICTIVE ANALYTICS IN INFORMATION SYSTEMS RESEARCH 1&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abstract&quot;:&quo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N10iLCJtYW51YWxPdmVycmlkZVRleHQiOiIifX0=&quot;},{&quot;citationID&quot;:&quot;MENDELEY_CITATION_4ae6a4a6-544a-4519-8341-6c91e3cced7c&quot;,&quot;properties&quot;:{&quot;noteIndex&quot;:0},&quot;isEdited&quot;:false,&quot;manualOverride&quot;:{&quot;isManuallyOverridden&quot;:false,&quot;citeprocText&quot;:&quot;[18]&quot;,&quot;manualOverrideText&quot;:&quot;&quot;},&quot;citationTag&quot;:&quot;MENDELEY_CITATION_v3_eyJjaXRhdGlvbklEIjoiTUVOREVMRVlfQ0lUQVRJT05fNGFlNmE0YTYtNTQ0YS00NTE5LTgzNDEtNmM5MWUzY2NlZDdjIiwicHJvcGVydGllcyI6eyJub3RlSW5kZXgiOjB9LCJpc0VkaXRlZCI6ZmFsc2UsIm1hbnVhbE92ZXJyaWRlIjp7ImlzTWFudWFsbHlPdmVycmlkZGVuIjpmYWxzZSwiY2l0ZXByb2NUZXh0IjoiWzE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tems&quot;:[{&quot;id&quot;:&quot;28bd4fd7-3eee-3dd9-a478-8e6b6f102eea&quot;,&quot;itemData&quot;:{&quot;type&quot;:&quot;article-journal&quot;,&quot;id&quot;:&quot;28bd4fd7-3eee-3dd9-a478-8e6b6f102eea&quot;,&quot;title&quot;:&quot;Permen ESDM 31 Tahun 2014_TARIF TENAGA LISTRIK&quot;},&quot;isTemporary&quot;:false}]},{&quot;citationID&quot;:&quot;MENDELEY_CITATION_21c7e3d9-9b7a-43df-a468-2587db350565&quot;,&quot;properties&quot;:{&quot;noteIndex&quot;:0},&quot;isEdited&quot;:false,&quot;manualOverride&quot;:{&quot;isManuallyOverridden&quot;:false,&quot;citeprocText&quot;:&quot;[18]&quot;,&quot;manualOverrideText&quot;:&quot;&quot;},&quot;citationItems&quot;:[{&quot;id&quot;:&quot;28bd4fd7-3eee-3dd9-a478-8e6b6f102eea&quot;,&quot;itemData&quot;:{&quot;type&quot;:&quot;article-journal&quot;,&quot;id&quot;:&quot;28bd4fd7-3eee-3dd9-a478-8e6b6f102eea&quot;,&quot;title&quot;:&quot;Permen ESDM 31 Tahun 2014_TARIF TENAGA LISTRIK&quot;},&quot;isTemporary&quot;:false}],&quot;citationTag&quot;:&quot;MENDELEY_CITATION_v3_eyJjaXRhdGlvbklEIjoiTUVOREVMRVlfQ0lUQVRJT05fMjFjN2UzZDktOWI3YS00M2RmLWE0NjgtMjU4N2RiMzUwNTY1IiwicHJvcGVydGllcyI6eyJub3RlSW5kZXgiOjB9LCJpc0VkaXRlZCI6ZmFsc2UsIm1hbnVhbE92ZXJyaWRlIjp7ImlzTWFudWFsbHlPdmVycmlkZGVuIjpmYWxzZSwiY2l0ZXByb2NUZXh0IjoiWzE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D&quot;:&quot;MENDELEY_CITATION_c85082fc-19f0-45fe-affe-778e99b3ca5f&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quot;},{&quot;citationID&quot;:&quot;MENDELEY_CITATION_8eb18a57-1ac3-45ce-be2d-3944e69e1923&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isTemporary&quot;:false}],&quot;properties&quot;:{&quot;noteIndex&quot;:0},&quot;isEdited&quot;:false,&quot;manualOverride&quot;:{&quot;isManuallyOverridden&quot;:true,&quot;citeprocText&quot;:&quot;[19]&quot;,&quot;manualOverrideText&quot;:&quot;[21]&quot;},&quot;citationTag&quot;:&quot;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JbMTldIiwibWFudWFsT3ZlcnJpZGVUZXh0IjoiWzIxXSJ9fQ==&quot;},{&quot;citationID&quot;:&quot;MENDELEY_CITATION_51a341a9-74df-4469-ae1f-c31984839778&quot;,&quot;properties&quot;:{&quot;noteIndex&quot;:0},&quot;isEdited&quot;:false,&quot;manualOverride&quot;:{&quot;isManuallyOverridden&quot;:true,&quot;citeprocText&quot;:&quot;[13], [20]–[22]&quot;,&quot;manualOverrideText&quot;:&quot;[13], [20]– [22]&quot;},&quot;citationItems&quot;:[{&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id&quot;:&quot;2dce4484-ecec-3b39-b966-0d669c81dd07&quot;,&quot;itemData&quot;:{&quot;type&quot;:&quot;report&quot;,&quot;id&quot;:&quot;2dce4484-ecec-3b39-b966-0d669c81dd07&quot;,&quot;title&quot;:&quot;Segmentasi Pelanggan Menggunakan Metode K-Means Clustering Berdasarkan Model RFM Pada Klinik Kecantikan (Studi Kasus : Belle Crown Malang)&quot;,&quot;author&quot;:[{&quot;family&quot;:&quot;Savitri&quot;,&quot;given&quot;:&quot;Aulia Dewi&quot;,&quot;parse-names&quot;:false,&quot;dropping-particle&quot;:&quot;&quot;,&quot;non-dropping-particle&quot;:&quot;&quot;},{&quot;family&quot;:&quot;Abdurrachman Bachtiar&quot;,&quot;given&quot;:&quot;Fitra&quot;,&quot;parse-names&quot;:false,&quot;dropping-particle&quot;:&quot;&quot;,&quot;non-dropping-particle&quot;:&quot;&quot;},{&quot;family&quot;:&quot;Setiawan&quot;,&quot;given&quot;:&quot;Nanang Yudi&quot;,&quot;parse-names&quot;:false,&quot;dropping-particle&quot;:&quot;&quot;,&quot;non-dropping-particle&quot;:&quot;&quot;}],&quot;URL&quot;:&quot;http://j-ptiik.ub.ac.id&quot;,&quot;issued&quot;:{&quot;date-parts&quot;:[[2018]]},&quot;number-of-pages&quot;:&quot;2957-2966&quot;,&quot;issue&quot;:&quot;9&quot;,&quot;volume&quot;:&quot;2&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quot;},{&quot;citationID&quot;:&quot;MENDELEY_CITATION_bdfd1f6e-e121-4b4e-95a0-b59e36c9b34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RdIiwibWFudWFsT3ZlcnJpZGVUZXh0IjoiIn19&quot;},{&quot;citationID&quot;:&quot;MENDELEY_CITATION_ae4347bd-fc9e-4450-a79d-c46a629621de&quot;,&quot;properties&quot;:{&quot;noteIndex&quot;:0},&quot;isEdited&quot;:false,&quot;manualOverride&quot;:{&quot;isManuallyOverridden&quot;:false,&quot;citeprocText&quot;:&quot;[14]&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YWU0MzQ3YmQtZmM5ZS00NDUwLWE3OWQtYzQ2YTYyOTYyMWRl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4835ad0e-e266-465f-9bdd-7521c28deec8&quot;,&quot;properties&quot;:{&quot;noteIndex&quot;:0},&quot;isEdited&quot;:false,&quot;manualOverride&quot;:{&quot;isManuallyOverridden&quot;:false,&quot;citeprocText&quot;:&quot;[23]&quot;,&quot;manualOverrideText&quot;:&quot;&quot;},&quot;citationItems&quot;:[{&quot;id&quot;:&quot;8df66ae4-d386-3127-9c74-17ed767972a1&quot;,&quot;itemData&quot;:{&quot;type&quot;:&quot;article-journal&quot;,&quot;id&quot;:&quot;8df66ae4-d386-3127-9c74-17ed767972a1&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DgzNWFkMGUtZTI2Ni00NjVmLTliZGQtNzUyMWMyOGRlZWM4IiwicHJvcGVydGllcyI6eyJub3RlSW5kZXgiOjB9LCJpc0VkaXRlZCI6ZmFsc2UsIm1hbnVhbE92ZXJyaWRlIjp7ImlzTWFudWFsbHlPdmVycmlkZGVuIjpmYWxzZSwiY2l0ZXByb2NUZXh0IjoiWzIzXSIsIm1hbnVhbE92ZXJyaWRlVGV4dCI6IiJ9LCJjaXRhdGlvbkl0ZW1zIjpb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41047b54-ab1a-443c-9d80-c46dda2620a0&quot;,&quot;properties&quot;:{&quot;noteIndex&quot;:0},&quot;isEdited&quot;:false,&quot;manualOverride&quot;:{&quot;isManuallyOverridden&quot;:false,&quot;citeprocText&quot;:&quot;[24]&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Tag&quot;:&quot;MENDELEY_CITATION_v3_eyJjaXRhdGlvbklEIjoiTUVOREVMRVlfQ0lUQVRJT05fNDEwNDdiNTQtYWIxYS00NDNjLTlkODAtYzQ2ZGRhMjYyMGEwIiwicHJvcGVydGllcyI6eyJub3RlSW5kZXgiOjB9LCJpc0VkaXRlZCI6ZmFsc2UsIm1hbnVhbE92ZXJyaWRlIjp7ImlzTWFudWFsbHlPdmVycmlkZGVuIjpmYWxzZSwiY2l0ZXByb2NUZXh0IjoiWzI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D&quot;:&quot;MENDELEY_CITATION_86b8f134-dcde-4fba-a9df-e32d4174bca2&quot;,&quot;properties&quot;:{&quot;noteIndex&quot;:0},&quot;isEdited&quot;:false,&quot;manualOverride&quot;:{&quot;isManuallyOverridden&quot;:false,&quot;citeprocText&quot;:&quot;[25]&quot;,&quot;manualOverrideText&quot;:&quot;&quot;},&quot;citationItems&quot;:[{&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isTemporary&quot;:false}],&quot;citationTag&quot;:&quot;MENDELEY_CITATION_v3_eyJjaXRhdGlvbklEIjoiTUVOREVMRVlfQ0lUQVRJT05fODZiOGYxMzQtZGNkZS00ZmJhLWE5ZGYtZTMyZDQxNzRiY2EyIiwicHJvcGVydGllcyI6eyJub3RlSW5kZXgiOjB9LCJpc0VkaXRlZCI6ZmFsc2UsIm1hbnVhbE92ZXJyaWRlIjp7ImlzTWFudWFsbHlPdmVycmlkZGVuIjpmYWxzZSwiY2l0ZXByb2NUZXh0IjoiWzI1X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quot;},{&quot;citationID&quot;:&quot;MENDELEY_CITATION_065b88c2-4460-45a6-89ff-e64c9e69deae&quot;,&quot;properties&quot;:{&quot;noteIndex&quot;:0},&quot;isEdited&quot;:false,&quot;manualOverride&quot;:{&quot;isManuallyOverridden&quot;:false,&quot;citeprocText&quot;:&quot;[26]&quot;,&quot;manualOverrideText&quot;:&quot;&quot;},&quot;citationItems&quot;:[{&quot;id&quot;:&quot;841c7413-fff7-392d-9d5d-7f7ece21a1f3&quot;,&quot;itemData&quot;:{&quot;type&quot;:&quot;article-journal&quot;,&quot;id&quot;:&quot;841c7413-fff7-392d-9d5d-7f7ece21a1f3&quot;,&quot;title&quot;:&quot;AN-EVALUATION-MODEL-FOR-FOREIGN-DIRECT-INVESTMENT-PERFORMANCE-OF-FREE-TRADE-PORT-ZONESPromet--Traffic--Traffico&quot;},&quot;isTemporary&quot;:false}],&quot;citationTag&quot;:&quot;MENDELEY_CITATION_v3_eyJjaXRhdGlvbklEIjoiTUVOREVMRVlfQ0lUQVRJT05fMDY1Yjg4YzItNDQ2MC00NWE2LTg5ZmYtZTY0YzllNjlkZWFlIiwicHJvcGVydGllcyI6eyJub3RlSW5kZXgiOjB9LCJpc0VkaXRlZCI6ZmFsc2UsIm1hbnVhbE92ZXJyaWRlIjp7ImlzTWFudWFsbHlPdmVycmlkZGVuIjpmYWxzZSwiY2l0ZXByb2NUZXh0IjoiWzI2XSIsIm1hbnVhbE92ZXJyaWRlVGV4dCI6IiJ9LCJjaXRhdGlvbkl0ZW1zIjpb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1dfQ==&quot;},{&quot;citationID&quot;:&quot;MENDELEY_CITATION_93c7d334-faf0-47ab-81af-64aecde00644&quot;,&quot;properties&quot;:{&quot;noteIndex&quot;:0},&quot;isEdited&quot;:false,&quot;manualOverride&quot;:{&quot;isManuallyOverridden&quot;:false,&quot;citeprocText&quot;:&quot;[27]&quot;,&quot;manualOverrideText&quot;:&quot;&quot;},&quot;citationItems&quot;:[{&quot;id&quot;:&quot;3449cb75-eea6-31f3-b793-dc6541044d6e&quot;,&quot;itemData&quot;:{&quot;type&quot;:&quot;paper-conference&quot;,&quot;id&quot;:&quot;3449cb75-eea6-31f3-b793-dc6541044d6e&quot;,&quot;title&quot;:&quot;Management Strategies to Protect Coastal Areas from Oil-Polluted Seawater (A Case Study of Coastal Areas in Bekasi Regency)&quot;,&quot;author&quot;:[{&quot;family&quot;:&quot;Agustine&quot;,&quot;given&quot;:&quot;P.&quot;,&quot;parse-names&quot;:false,&quot;dropping-particle&quot;:&quot;&quot;,&quot;non-dropping-particle&quot;:&quot;&quot;},{&quot;family&quot;:&quot;Parung&quot;,&quot;given&quot;:&quot;H.&quot;,&quot;parse-names&quot;:false,&quot;dropping-particle&quot;:&quot;&quot;,&quot;non-dropping-particle&quot;:&quot;&quot;},{&quot;family&quot;:&quot;Davey&quot;,&quot;given&quot;:&quot;P.&quot;,&quot;parse-names&quot;:false,&quot;dropping-particle&quot;:&quot;&quot;,&quot;non-dropping-particle&quot;:&quot;&quot;},{&quot;family&quot;:&quot;Frid&quot;,&quot;given&quot;:&quot;C.&quot;,&quot;parse-names&quot;:false,&quot;dropping-particle&quot;:&quot;&quot;,&quot;non-dropping-particle&quot;:&quot;&quot;}],&quot;container-title&quot;:&quot;IOP Conference Series: Earth and Environmental Science&quot;,&quot;DOI&quot;:&quot;10.1088/1755-1315/921/1/012049&quot;,&quot;ISSN&quot;:&quot;17551315&quot;,&quot;issued&quot;:{&quot;date-parts&quot;:[[2021,12,16]]},&quot;abstract&quot;:&quot;Following an oil spill in the western Java Sea, in July 2019, the issue of oil pollution has received heightened interest. More and more people in Indonesia are increasingly aware that environmental damage will be a severe threat to the sustainability of ecosystems and environmental services. Given that oil pollution does endanger not only the aquatic ecosystem but also the surrounding terrestrial ecosystem, it is essential to encourage the involvement of stakeholders to contribute to efforts to prevent and minimize the impact of oil pollution in coastal areas that may arise in the future. Thus, since oil pollution is extremely harmful not only to aquatic ecosystems but also terrestrial ecosystems, coastal management strategies are urgently required to minimize the impact of oil pollution in the future. The overall aim of this research is to provide recommendations for policy formulations that may be adopted by the relevant local government to protect coastal areas from seawater contaminated with oil. This research uses both qualitative and quantitative approaches, including Statistical analysis, Strength-Weakness-Opportunity-Threat (SWOT) analysis and Analytical Hierarchy Process (AHP). The type of data collected will be primary data and secondary data which are sourced from experts and agencies engaged in the management of the coastal and marine environments.&quot;,&quot;publisher&quot;:&quot;IOP Publishing Ltd&quot;,&quot;issue&quot;:&quot;1&quot;,&quot;volume&quot;:&quot;921&quot;},&quot;isTemporary&quot;:false}],&quot;citationTag&quot;:&quot;MENDELEY_CITATION_v3_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&quot;},{&quot;citationID&quot;:&quot;MENDELEY_CITATION_b5787f5d-b58b-4f78-bf95-026d862f0c30&quot;,&quot;properties&quot;:{&quot;noteIndex&quot;:0},&quot;isEdited&quot;:false,&quot;manualOverride&quot;:{&quot;isManuallyOverridden&quot;:true,&quot;citeprocText&quot;:&quot;[25]–[28]&quot;,&quot;manualOverrideText&quot;:&quot;[22]– [25]&quot;},&quot;citationItems&quot;:[{&quot;id&quot;:&quot;e9bebebb-d26d-37ac-bb4c-7eea8a572f9a&quot;,&quot;itemData&quot;:{&quot;type&quot;:&quot;article-journal&quot;,&quot;id&quot;:&quot;e9bebebb-d26d-37ac-bb4c-7eea8a572f9a&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expandedJournalTitle&quot;:&quot;Sustainability (Switzerland)&quot;},&quot;isTemporary&quot;:false},{&quot;id&quot;:&quot;3449cb75-eea6-31f3-b793-dc6541044d6e&quot;,&quot;itemData&quot;:{&quot;type&quot;:&quot;paper-conference&quot;,&quot;id&quot;:&quot;3449cb75-eea6-31f3-b793-dc6541044d6e&quot;,&quot;title&quot;:&quot;Management Strategies to Protect Coastal Areas from Oil-Polluted Seawater (A Case Study of Coastal Areas in Bekasi Regency)&quot;,&quot;author&quot;:[{&quot;family&quot;:&quot;Agustine&quot;,&quot;given&quot;:&quot;P.&quot;,&quot;parse-names&quot;:false,&quot;dropping-particle&quot;:&quot;&quot;,&quot;non-dropping-particle&quot;:&quot;&quot;},{&quot;family&quot;:&quot;Parung&quot;,&quot;given&quot;:&quot;H.&quot;,&quot;parse-names&quot;:false,&quot;dropping-particle&quot;:&quot;&quot;,&quot;non-dropping-particle&quot;:&quot;&quot;},{&quot;family&quot;:&quot;Davey&quot;,&quot;given&quot;:&quot;P.&quot;,&quot;parse-names&quot;:false,&quot;dropping-particle&quot;:&quot;&quot;,&quot;non-dropping-particle&quot;:&quot;&quot;},{&quot;family&quot;:&quot;Frid&quot;,&quot;given&quot;:&quot;C.&quot;,&quot;parse-names&quot;:false,&quot;dropping-particle&quot;:&quot;&quot;,&quot;non-dropping-particle&quot;:&quot;&quot;}],&quot;container-title&quot;:&quot;IOP Conference Series: Earth and Environmental Science&quot;,&quot;DOI&quot;:&quot;10.1088/1755-1315/921/1/012049&quot;,&quot;ISSN&quot;:&quot;17551315&quot;,&quot;issued&quot;:{&quot;date-parts&quot;:[[2021,12,16]]},&quot;abstract&quot;:&quot;Following an oil spill in the western Java Sea, in July 2019, the issue of oil pollution has received heightened interest. More and more people in Indonesia are increasingly aware that environmental damage will be a severe threat to the sustainability of ecosystems and environmental services. Given that oil pollution does endanger not only the aquatic ecosystem but also the surrounding terrestrial ecosystem, it is essential to encourage the involvement of stakeholders to contribute to efforts to prevent and minimize the impact of oil pollution in coastal areas that may arise in the future. Thus, since oil pollution is extremely harmful not only to aquatic ecosystems but also terrestrial ecosystems, coastal management strategies are urgently required to minimize the impact of oil pollution in the future. The overall aim of this research is to provide recommendations for policy formulations that may be adopted by the relevant local government to protect coastal areas from seawater contaminated with oil. This research uses both qualitative and quantitative approaches, including Statistical analysis, Strength-Weakness-Opportunity-Threat (SWOT) analysis and Analytical Hierarchy Process (AHP). The type of data collected will be primary data and secondary data which are sourced from experts and agencies engaged in the management of the coastal and marine environments.&quot;,&quot;publisher&quot;:&quot;IOP Publishing Ltd&quot;,&quot;issue&quot;:&quot;1&quot;,&quot;volume&quot;:&quot;921&quot;},&quot;isTemporary&quot;:false},{&quot;id&quot;:&quot;841c7413-fff7-392d-9d5d-7f7ece21a1f3&quot;,&quot;itemData&quot;:{&quot;type&quot;:&quot;article-journal&quot;,&quot;id&quot;:&quot;841c7413-fff7-392d-9d5d-7f7ece21a1f3&quot;,&quot;title&quot;:&quot;AN-EVALUATION-MODEL-FOR-FOREIGN-DIRECT-INVESTMENT-PERFORMANCE-OF-FREE-TRADE-PORT-ZONESPromet--Traffic--Traffico&quot;},&quot;isTemporary&quot;:false},{&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isTemporary&quot;:false}],&quot;citationTag&quot;:&quot;MENDELEY_CITATION_v3_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n0sImlzVGVtcG9yYXJ5IjpmYWxzZX0s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0s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quot;},{&quot;citationID&quot;:&quot;MENDELEY_CITATION_88ce3b2c-c1da-4a04-89bd-965190715e8d&quot;,&quot;properties&quot;:{&quot;noteIndex&quot;:0},&quot;isEdited&quot;:false,&quot;manualOverride&quot;:{&quot;isManuallyOverridden&quot;:false,&quot;citeprocText&quot;:&quot;[29]&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ODhjZTNiMmMtYzFkYS00YTA0LTg5YmQtOTY1MTkwNzE1ZThkIiwicHJvcGVydGllcyI6eyJub3RlSW5kZXgiOjB9LCJpc0VkaXRlZCI6ZmFsc2UsIm1hbnVhbE92ZXJyaWRlIjp7ImlzTWFudWFsbHlPdmVycmlkZGVuIjpmYWxzZSwiY2l0ZXByb2NUZXh0IjoiWzI5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6e815c71-7595-4169-8b6a-0ed02c3f240a&quot;,&quot;properties&quot;:{&quot;noteIndex&quot;:0},&quot;isEdited&quot;:false,&quot;manualOverride&quot;:{&quot;isManuallyOverridden&quot;:false,&quot;citeprocText&quot;:&quot;[29], [30]&quot;,&quot;manualOverrideText&quot;:&quot;&quot;},&quot;citationItems&quot;:[{&quot;id&quot;:&quot;0dec8c50-ed19-3212-933b-ebba33838d40&quot;,&quot;itemData&quot;:{&quot;type&quot;:&quot;article-journal&quot;,&quot;id&quot;:&quot;0dec8c50-ed19-3212-933b-ebba33838d40&quot;,&quot;title&quot;:&quot;Analisis Customer Relationship Management (CRM) terhadap Customer Relationship Quality (CRQ) dan Customer Lifetime Value (CLV) Rumah Zakat di Indonesia&quot;,&quot;author&quot;:[{&quot;family&quot;:&quot;Irawan&quot;,&quot;given&quot;:&quot;Andhi&quot;,&quot;parse-names&quot;:false,&quot;dropping-particle&quot;:&quot;&quot;,&quot;non-dropping-particle&quot;:&quot;&quot;}],&quot;ISSN&quot;:&quot;2548-9941&quot;,&quot;URL&quot;:&quot;http://customerattuned.com/blog/the-value-of-trust/.&quot;},&quot;isTemporary&quot;:false},{&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19248959-8761-4c54-91ca-f4fd66eab845&quot;,&quot;properties&quot;:{&quot;noteIndex&quot;:0},&quot;isEdited&quot;:false,&quot;manualOverride&quot;:{&quot;isManuallyOverridden&quot;:true,&quot;citeprocText&quot;:&quot;[31]–[34]&quot;,&quot;manualOverrideText&quot;:&quot;[28]– [31]&quot;},&quot;citationItems&quot;:[{&quot;id&quot;:&quot;949ec66e-2160-3634-8512-38da928a20f0&quot;,&quot;itemData&quot;:{&quot;type&quot;:&quot;article-journal&quot;,&quot;id&quot;:&quot;949ec66e-2160-3634-8512-38da928a20f0&quot;,&quot;title&quot;:&quot;Real Bounce Forward Experimental Evidence on Destination Crisis Marketing, Destination Trust, e-WOM and Global Expat’s Willingness to Travel during and after COVID-19 Enhanced Reader&quot;},&quot;isTemporary&quot;:false},{&quot;id&quot;:&quot;e7167bd5-bb5c-3498-8207-ef2f5c4c3554&quot;,&quot;itemData&quot;:{&quot;type&quot;:&quot;article-journal&quot;,&quot;id&quot;:&quot;e7167bd5-bb5c-3498-8207-ef2f5c4c3554&quot;,&quot;title&quot;:&quot;Environmental marketing: Acceptance of price premium in the Brazilian apparel industry&quot;,&quot;author&quot;:[{&quot;family&quot;:&quot;Leal&quot;,&quot;given&quot;:&quot;Áureo&quot;,&quot;parse-names&quot;:false,&quot;dropping-particle&quot;:&quot;&quot;,&quot;non-dropping-particle&quot;:&quot;&quot;},{&quot;family&quot;:&quot;Mainardes&quot;,&quot;given&quot;:&quot;Emerson Wagner&quot;,&quot;parse-names&quot;:false,&quot;dropping-particle&quot;:&quot;&quot;,&quot;non-dropping-particle&quot;:&quot;&quot;},{&quot;family&quot;:&quot;Pascuci&quot;,&quot;given&quot;:&quot;Lucilaine Maria&quot;,&quot;parse-names&quot;:false,&quot;dropping-particle&quot;:&quot;&quot;,&quot;non-dropping-particle&quot;:&quot;&quot;}],&quot;container-title&quot;:&quot;Revista Brasileira de Marketing&quot;,&quot;DOI&quot;:&quot;10.5585/REMARK.V20I3.19495&quot;,&quot;ISSN&quot;:&quot;21775184&quot;,&quot;issued&quot;:{&quot;date-parts&quot;:[[2021,7,1]]},&quot;abstract&quot;:&quot;Goal: This study seeks to identify the variables that can influence consumers to pay a premium for the purchase of green products in the apparel industry. It is assumed that the sustainable practices adopted by organizations necessarily imply a price premium to be accepted by the consumer due to associated costs. Method: Based on variables that consider the binomial marketing and environment, a quantitative and descriptive research was developed. A conceptual framework was tested from a questionnaire applied to 269 respondents. The data were analyzed using the Ordinary Least Square linear regression. Originality/Relevance: The article discusses relevant issues, as excessive consumption and consumer responsibility, and innovates by introducing the variable ‘third party assessments’ which has not been commonly used. Results: The results suggest that third party assessments, and the involvement of the consumer as part of the solution for the environmental issue are the main elements that can positively influence consumers to accept to pay a premium price. Theoretical/Methodological contributions: The importance of third-party assessment has not been adopted to explain consumer behavior in relation to sustainable products. This study not only innovates by bringing this variable to the model, but also identifies the importance of this practice. Social/practical contributions to management: For marketers, this research highlights the importance of legitimacy and consumer involvement in solving environmental challenges.&quot;,&quot;publisher&quot;:&quot;Universidade Nove de Julho-UNINOVE&quot;,&quot;issue&quot;:&quot;3&quot;,&quot;volume&quot;:&quot;20&quot;,&quot;expandedJournalTitle&quot;:&quot;Revista Brasileira de Marketing&quot;},&quot;isTemporary&quot;:false},{&quot;id&quot;:&quot;b4763ce7-b966-396c-8baf-3cdae395ef42&quot;,&quot;itemData&quot;:{&quot;type&quot;:&quot;article&quot;,&quot;id&quot;:&quot;b4763ce7-b966-396c-8baf-3cdae395ef42&quot;,&quot;title&quot;:&quot;Literature analysis on product-service systems business model: A promising research field&quot;,&quot;author&quot;:[{&quot;family&quot;:&quot;Moro&quot;,&quot;given&quot;:&quot;Suzana Regina&quot;,&quot;parse-names&quot;:false,&quot;dropping-particle&quot;:&quot;&quot;,&quot;non-dropping-particle&quot;:&quot;&quot;},{&quot;family&quot;:&quot;Cauchick-Miguel&quot;,&quot;given&quot;:&quot;Paulo Augusto&quot;,&quot;parse-names&quot;:false,&quot;dropping-particle&quot;:&quot;&quot;,&quot;non-dropping-particle&quot;:&quot;&quot;},{&quot;family&quot;:&quot;Mendes&quot;,&quot;given&quot;:&quot;Glauco Henrique de Sousa&quot;,&quot;parse-names&quot;:false,&quot;dropping-particle&quot;:&quot;&quot;,&quot;non-dropping-particle&quot;:&quot;&quot;}],&quot;container-title&quot;:&quot;Brazilian Journal of Operations and Production Management&quot;,&quot;DOI&quot;:&quot;10.14488/BJOPM.2021.043&quot;,&quot;ISSN&quot;:&quot;22378960&quot;,&quot;issued&quot;:{&quot;date-parts&quot;:[[2022,6,4]]},&quot;abstract&quot;:&quot;Goal: Product-service system (PSS) is a business model implemented by organizations aiming at generating profitability and competitiveness, and contributing to sustainability. However, companies need to build up new skills to develop and implement PSS focused on business models that should be able to generate value. This context calls for a theoretical analysis with the objective of identifing characteristics of this type of business model by means of a literature review. Design / Methodology / Approach: A descriptive review was conducted, and 313 publications related to PSS business model were selected. A final set of 48 articles related to PSS and business models were identified as well as the number of publications per year and main journal. Mechanisms for generating value from the PSS business model and its components were described after content analysis. Results: Most of PSS business model publications were published in recent years with the main focus on sustainability. Fourteen business model components were identified from the literature to be considered when structuring a PSS, associated with value proposition, creation, delivery, and value capture mechanisms. The most common components were ‘value proposition’ and ‘key partners’, although their concepts need a clarification. The business model should be designed with a value-centric vision in an iterative process. Moreover, it must cover the interests of the entire PSS value network, considering environmental, economic, and social dimensions of sustainability. Limitations of the investigation: The analysis has not considered the related research field on servitization, and nor the publications related to the ‘value’ concept from interdisciplinary areas (e.g., marketing). Practical implications: Developing a PSS business model requires forming a value network, considering the interests and responsibilities of those involved for the generation of mutual value as well as the inter-organizational relationships. Originality / Value: As PSS as a business model is a promising field of study, this paper devotes more attention on developing this kind of business model.&quot;,&quot;publisher&quot;:&quot;Associacao Brasileira de Engenharia de Producao&quot;,&quot;issue&quot;:&quot;1&quot;,&quot;volume&quot;:&quot;19&quot;},&quot;isTemporary&quot;:false},{&quot;id&quot;:&quot;4e3a800d-dcd1-3780-8706-b3645a3933c5&quot;,&quot;itemData&quot;:{&quot;type&quot;:&quot;report&quot;,&quot;id&quot;:&quot;4e3a800d-dcd1-3780-8706-b3645a3933c5&quot;,&quot;title&quot;:&quot;USING MARKETING MANAGEMENT TO ENSURE COMPETITIVENESS OF AGRICULTURAL ENTERPRISES&quot;,&quot;author&quot;:[{&quot;family&quot;:&quot;Balanovska&quot;,&quot;given&quot;:&quot;Tetiana&quot;,&quot;parse-names&quot;:false,&quot;dropping-particle&quot;:&quot;&quot;,&quot;non-dropping-particle&quot;:&quot;&quot;},{&quot;family&quot;:&quot;Gogulya&quot;,&quot;given&quot;:&quot;Olga&quot;,&quot;parse-names&quot;:false,&quot;dropping-particle&quot;:&quot;&quot;,&quot;non-dropping-particle&quot;:&quot;&quot;},{&quot;family&quot;:&quot;Dramaretska&quot;,&quot;given&quot;:&quot;Krystyna&quot;,&quot;parse-names&quot;:false,&quot;dropping-particle&quot;:&quot;&quot;,&quot;non-dropping-particle&quot;:&quot;&quot;},{&quot;family&quot;:&quot;Voskolupov&quot;,&quot;given&quot;:&quot;Volodymyr&quot;,&quot;parse-names&quot;:false,&quot;dropping-particle&quot;:&quot;&quot;,&quot;non-dropping-particle&quot;:&quot;&quot;},{&quot;family&quot;:&quot;Holik&quot;,&quot;given&quot;:&quot;Viktoriia&quot;,&quot;parse-names&quot;:false,&quot;dropping-particle&quot;:&quot;&quot;,&quot;non-dropping-particle&quot;:&quot;&quot;}],&quot;URL&quot;:&quot;http://are&quot;,&quot;issued&quot;:{&quot;date-parts&quot;:[[2021]]},&quot;number-of-pages&quot;:&quot;143&quot;,&quot;abstract&quot;:&quot;Purpose. The objective of the study is to substantiate the feasibility of marketing management implementation in agricultural enterprises to ensure their competitiveness. Methodology / approach. To achieve the research objective, the dialectical method of scientific inquiry, as well as general scientific methods, such as analysis, synthesis, comparison, economic-and-mathematical modeling (balance-optimization model), visualization and generalization were used to collect, analyze, evaluate, inform and present the study results and conclusions. Results. It was substantiated that marketing management, as a prominent component of crisis management, should be introduced in agricultural enterprises to identify most promising areas of their activity within current business environment in order to ensure their competitiveness. The efficiency and prospects of organic produce farming in Ukraine have been proved, as a contribution to the improvement of the economic, social and ecological conditions in the country. It was suggested that agricultural enterprises should apply a strategy of full or partial diversification of activities based on organic farming. The study presented the use of a balance-optimization model to make informed management decisions as to optimization of the crop sector production structure of an agricultural enterprise, focused on market demand and compliant with principles of sustainable development. The essence of the model is the calculation of the gross output value under the condition of using different options for fertilizer application in crop cultivation. Originality / scientific novelty. The scientific approach to the using marketing management in agricultural enterprises, which provides for the application of methods of economic-and-mathematical modeling for the production of agricultural products based on organic farming, to ensure their competitiveness was improved. Practical value / implications. The applied value of this research is in elaboration of specific recommendations for making informed management decisions to optimize the production structure of the crop sector of an agricultural enterprise, focused on market demand and compliant with principles of sustainable development.&quot;,&quot;issue&quot;:&quot;3&quot;,&quot;volume&quot;:&quot;7&quot;},&quot;isTemporary&quot;:false}],&quot;citationTag&quot;:&quot;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&quot;},{&quot;citationID&quot;:&quot;MENDELEY_CITATION_bf7cf6bf-7865-4f17-a2ee-b1aa79696ffc&quot;,&quot;properties&quot;:{&quot;noteIndex&quot;:0},&quot;isEdited&quot;:false,&quot;manualOverride&quot;:{&quot;isManuallyOverridden&quot;:false,&quot;citeprocText&quot;:&quot;[35]&quot;,&quot;manualOverrideText&quot;:&quot;&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YmY3Y2Y2YmYtNzg2NS00ZjE3LWEyZWUtYjFhYTc5Njk2ZmZjIiwicHJvcGVydGllcyI6eyJub3RlSW5kZXgiOjB9LCJpc0VkaXRlZCI6ZmFsc2UsIm1hbnVhbE92ZXJyaWRlIjp7ImlzTWFudWFsbHlPdmVycmlkZGVuIjpmYWxzZSwiY2l0ZXByb2NUZXh0IjoiWzM1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quot;},{&quot;citationID&quot;:&quot;MENDELEY_CITATION_6b7bbe4c-cf28-426f-bcd2-3cc1b4086387&quot;,&quot;properties&quot;:{&quot;noteIndex&quot;:0},&quot;isEdited&quot;:false,&quot;manualOverride&quot;:{&quot;isManuallyOverridden&quot;:false,&quot;citeprocText&quot;:&quot;[35], [36]&quot;,&quot;manualOverrideText&quot;:&quot;&quot;},&quot;citationItems&quot;:[{&quot;id&quot;:&quot;eeec675f-3421-3212-9caf-f88fb1e00c4d&quot;,&quot;itemData&quot;:{&quot;type&quot;:&quot;article-journal&quot;,&quot;id&quot;:&quot;eeec675f-3421-3212-9caf-f88fb1e00c4d&quot;,&quot;title&quot;:&quot;A theoretical framework to adopt collaborative initiatives in supply chains&quot;,&quot;author&quot;:[{&quot;family&quot;:&quot;Freitas&quot;,&quot;given&quot;:&quot;Denise Cervilha&quot;,&quot;parse-names&quot;:false,&quot;dropping-particle&quot;:&quot;&quot;,&quot;non-dropping-particle&quot;:&quot;de&quot;},{&quot;family&quot;:&quot;Oliveira&quot;,&quot;given&quot;:&quot;Leandro Gomes&quot;,&quot;parse-names&quot;:false,&quot;dropping-particle&quot;:&quot;&quot;,&quot;non-dropping-particle&quot;:&quot;de&quot;},{&quot;family&quot;:&quot;Alcântara&quot;,&quot;given&quot;:&quot;Rosane Lúcia Chicarelli&quot;,&quot;parse-names&quot;:false,&quot;dropping-particle&quot;:&quot;&quot;,&quot;non-dropping-particle&quot;:&quot;&quot;}],&quot;container-title&quot;:&quot;Gestao e Producao&quot;,&quot;DOI&quot;:&quot;10.1590/0104-530X-4194-19&quot;,&quot;ISSN&quot;:&quot;18069649&quot;,&quot;issued&quot;:{&quot;date-parts&quot;:[[2019]]},&quot;abstract&quot;:&quot;Collaborative initiatives emerged in the 1980s as a means to increase inter-organizational cooperation, thereby achieving performance improvements in supply chains. Despite this, no consensus exists among researchers with respect to which collaborative initiatives should be deployed along a supply chain. This study analyzes five collaborative initiatives—Quick Response (QR), Efficient Consumer Response (ECR), Continuous Replenishment Program (CRP), Vendor Managed Inventory (VMI) and Collaborative Planning, Forecasting and Replenishment (CPFR)—by conducting a systematic literature review, aiming to develop a theoretical framework to guide the decision-making process of adopting and implementing these initiatives. Based on the characteristics of the collaborative initiatives, expected benefits, reasons for adopting, and possible Barriers found in the literature review, a theoretical framework was developed as a flowchart, clearly indicating to decision-makers the main aspects of concern when adopting one or more collaborative initiatives and highlighting the need to constantly monitor the chosen initiative’s performance.&quot;,&quot;publisher&quot;:&quot;Brazilian Institute for Information in Science and Technology&quot;,&quot;issue&quot;:&quot;3&quot;,&quot;volume&quot;:&quot;26&quot;,&quot;expandedJournalTitle&quot;:&quot;Gestao e Producao&quot;},&quot;isTemporary&quot;:false},{&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&quot;},{&quot;citationID&quot;:&quot;MENDELEY_CITATION_6e0159c0-387d-4847-93f2-bd57434d2464&quot;,&quot;properties&quot;:{&quot;noteIndex&quot;:0},&quot;isEdited&quot;:false,&quot;manualOverride&quot;:{&quot;isManuallyOverridden&quot;:false,&quot;citeprocText&quot;:&quot;[37], [38]&quot;,&quot;manualOverrideText&quot;:&quot;&quot;},&quot;citationItems&quot;:[{&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volume&quot;:&quot;18&quot;,&quot;expandedJournalTitle&quot;:&quot;RESOURCE RECOVERY &amp; REUSE SERIES&quot;},&quot;isTemporary&quot;:false},{&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citationTag&quot;:&quot;MENDELEY_CITATION_v3_eyJjaXRhdGlvbklEIjoiTUVOREVMRVlfQ0lUQVRJT05fNmUwMTU5YzAtMzg3ZC00ODQ3LTkzZjItYmQ1NzQzNGQyNDY0IiwicHJvcGVydGllcyI6eyJub3RlSW5kZXgiOjB9LCJpc0VkaXRlZCI6ZmFsc2UsIm1hbnVhbE92ZXJyaWRlIjp7ImlzTWFudWFsbHlPdmVycmlkZGVuIjpmYWxzZSwiY2l0ZXByb2NUZXh0IjoiWzM3XSwgWzM4X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RVNPVVJDRSBSRUNPVkVSWSAmIFJFVVNFIFNFUklFUyIsIklTU04iOiIyNDc4LTA1MjkiLCJ2b2x1bWUiOiIxOCIsImV4cGFuZGVkSm91cm5hbFRpdGxlIjoiUkVTT1VSQ0UgUkVDT1ZFUlkgJiBSRVVTRSBTRVJJRV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XX0=&quot;},{&quot;citationID&quot;:&quot;MENDELEY_CITATION_b4892793-d163-48d1-9337-549f0ea52e41&quot;,&quot;properties&quot;:{&quot;noteIndex&quot;:0},&quot;isEdited&quot;:false,&quot;manualOverride&quot;:{&quot;isManuallyOverridden&quot;:true,&quot;citeprocText&quot;:&quot;[39]–[42]&quot;,&quot;manualOverrideText&quot;:&quot;[36]– [39]&quot;},&quot;citationItems&quot;:[{&quot;id&quot;:&quot;454cb108-31ff-37e5-abac-a1b4181ca0bf&quot;,&quot;itemData&quot;:{&quot;type&quot;:&quot;article-journal&quot;,&quot;id&quot;:&quot;454cb108-31ff-37e5-abac-a1b4181ca0bf&quot;,&quot;title&quot;:&quot;Using mobile devices and apps to assist the elder population in rural areas and generate business opportunities&quot;,&quot;author&quot;:[{&quot;family&quot;:&quot;Cunha&quot;,&quot;given&quot;:&quot;Carlos R.&quot;,&quot;parse-names&quot;:false,&quot;dropping-particle&quot;:&quot;&quot;,&quot;non-dropping-particle&quot;:&quot;&quot;},{&quot;family&quot;:&quot;Mendonça&quot;,&quot;given&quot;:&quot;Vítor&quot;,&quot;parse-names&quot;:false,&quot;dropping-particle&quot;:&quot;&quot;,&quot;non-dropping-particle&quot;:&quot;&quot;},{&quot;family&quot;:&quot;Morais&quot;,&quot;given&quot;:&quot;Elisabete Paulo&quot;,&quot;parse-names&quot;:false,&quot;dropping-particle&quot;:&quot;&quot;,&quot;non-dropping-particle&quot;:&quot;&quot;},{&quot;family&quot;:&quot;Fernandes&quot;,&quot;given&quot;:&quot;Joana&quot;,&quot;parse-names&quot;:false,&quot;dropping-particle&quot;:&quot;&quot;,&quot;non-dropping-particle&quot;:&quot;&quot;},{&quot;family&quot;:&quot;Letra&quot;,&quot;given&quot;:&quot;Isaías&quot;,&quot;parse-names&quot;:false,&quot;dropping-particle&quot;:&quot;&quot;,&quot;non-dropping-particle&quot;:&quot;&quot;}],&quot;container-title&quot;:&quot;IBIMA Business Review&quot;,&quot;DOI&quot;:&quot;10.5171/2020.585068&quot;,&quot;ISSN&quot;:&quot;19473788&quot;,&quot;issued&quot;:{&quot;date-parts&quot;:[[2020,12,28]]},&quot;abstract&quot;:&quot;Providing gerontological cares represents an increased challenge when applied to rural scenarios. This paper discusses the role of technology in gerontology and specifically how technology-based solutions can be developed to assist the elderly population in rural areas. We also characterize the Northeast Portuguese region exposing its rural characteristics and presented some demographic numbers. Finally, a conceptual model and a prototype supported by mobile devices are presented to assist and monitor the elderly and enhance business opportunities. The developed prototype allows not only to assist the elderly in a set of typical elderly population routines - such as those related to health - but also to improve the interaction between the elderly and their relatives and / or caregivers. This work is part of a more extensive effort that has been made in the search for effective solutions to assist the elderly population in rural areas, typically distant from the main health and / or support services; contributing to relieve these deficits.&quot;,&quot;publisher&quot;:&quot;IBIMA Publishing&quot;,&quot;volume&quot;:&quot;2020&quot;,&quot;expandedJournalTitle&quot;:&quot;IBIMA Business Review&quot;},&quot;isTemporary&quot;:false},{&quot;id&quot;:&quot;b0ec728c-e961-3811-bcca-c10f3b197387&quot;,&quot;itemData&quot;:{&quot;type&quot;:&quot;article-journal&quot;,&quot;id&quot;:&quot;b0ec728c-e961-3811-bcca-c10f3b197387&quot;,&quot;title&quot;:&quot;Impacts of open innovation on company business models: A case study of demand-driven co-creation&quot;,&quot;author&quot;:[{&quot;family&quot;:&quot;Malm&quot;,&quot;given&quot;:&quot;Heini&quot;,&quot;parse-names&quot;:false,&quot;dropping-particle&quot;:&quot;&quot;,&quot;non-dropping-particle&quot;:&quot;&quot;},{&quot;family&quot;:&quot;Pikkarainen&quot;,&quot;given&quot;:&quot;Minna&quot;,&quot;parse-names&quot;:false,&quot;dropping-particle&quot;:&quot;&quot;,&quot;non-dropping-particle&quot;:&quot;&quot;},{&quot;family&quot;:&quot;Hyrkäs&quot;,&quot;given&quot;:&quot;Elina&quot;,&quot;parse-names&quot;:false,&quot;dropping-particle&quot;:&quot;&quot;,&quot;non-dropping-particle&quot;:&quot;&quot;}],&quot;container-title&quot;:&quot;Journal of Innovation Management&quot;,&quot;DOI&quot;:&quot;10.24840/2183-0606_008.003_0006&quot;,&quot;ISSN&quot;:&quot;21830606&quot;,&quot;issued&quot;:{&quot;date-parts&quot;:[[2020,12,28]]},&quot;page&quot;:&quot;75-108&quot;,&quot;abstract&quot;:&quot;Research on open innovation refers to a model in which innovation is driven by the needs of the customer. In the healthcare sector, healthcare organisations are often the core customers for companies that want to use e-health solutions to improve patient care and cost efficiency. We examined the impact of coupled open innovation on companies' business models. Co-creation between network actors was carried out in a demand-driven manner based on the needs of healthcare professionals. We present the initial findings of a longitudinal case -study in an international setting. The research generated a new, collaborative, open business modelling framework for fact-based value creation that supports companies in the challenging task of exploring economically viable business opportunities. Our paper contributes to the knowledge management and open business model literatures by providing empirical knowledge on the impact of coupled open innovation in the company business models in the knowledge-based economy.&quot;,&quot;publisher&quot;:&quot;Universidade do Porto - Faculdade de Engenharia&quot;,&quot;issue&quot;:&quot;3&quot;,&quot;volume&quot;:&quot;8&quot;,&quot;expandedJournalTitle&quot;:&quot;Journal of Innovation Management&quot;},&quot;isTemporary&quot;:false},{&quot;id&quot;:&quot;eb6acfc2-0279-3d87-a04a-bb8252f5c7c3&quot;,&quot;itemData&quot;:{&quot;type&quot;:&quot;article-journal&quot;,&quot;id&quot;:&quot;eb6acfc2-0279-3d87-a04a-bb8252f5c7c3&quot;,&quot;title&quot;:&quot;Strategic Management in SMEs and Its Significance for Enhancing the Competitiveness in the V4 Countries-A Comparative Analysis&quot;,&quot;author&quot;:[{&quot;family&quot;:&quot;Gavurova&quot;,&quot;given&quot;:&quot;Beata&quot;,&quot;parse-names&quot;:false,&quot;dropping-particle&quot;:&quot;&quot;,&quot;non-dropping-particle&quot;:&quot;&quot;},{&quot;family&quot;:&quot;Cepel&quot;,&quot;given&quot;:&quot;Martin&quot;,&quot;parse-names&quot;:false,&quot;dropping-particle&quot;:&quot;&quot;,&quot;non-dropping-particle&quot;:&quot;&quot;},{&quot;family&quot;:&quot;Belas&quot;,&quot;given&quot;:&quot;Jaroslav&quot;,&quot;parse-names&quot;:false,&quot;dropping-particle&quot;:&quot;&quot;,&quot;non-dropping-particle&quot;:&quot;&quot;},{&quot;family&quot;:&quot;Dvorsky&quot;,&quot;given&quot;:&quot;Jan&quot;,&quot;parse-names&quot;:false,&quot;dropping-particle&quot;:&quot;&quot;,&quot;non-dropping-particle&quot;:&quot;&quot;}],&quot;container-title&quot;:&quot;Management and Marketing&quot;,&quot;DOI&quot;:&quot;10.2478/mmcks-2020-0032&quot;,&quot;ISSN&quot;:&quot;20698887&quot;,&quot;issued&quot;:{&quot;date-parts&quot;:[[2020,12,31]]},&quot;page&quot;:&quot;557-569&quot;,&quot;abstract&quot;:&quot;The study's main aim is to determine how the entrepreneurs in SMEs of the Visegrad Group (V4) perceive the strategic management process and how they manage strategic risks within it. The study also focuses on how a perception of examined determinants differs depending on business duration, management education and sex. The research was performed from 9/2019 to 4/2020 in the V4 countries by means of online questionnaire. The findings were interesting. SMEs' business duration is a significant factor in evaluating the total structure of entrepreneurs' attitudes to the following fact: Firm's strategic management is inevitable for corporate governance. Both SMEs' business duration and educational attainment are significant factors in evaluating the total structure of entrepreneurs' attitudes to the following fact: Implementation of strategic management is required for day-to-day operations of a business. However, SMEs' business duration, management education and sex do not influence managers' attitudes to strategic management and strategic business risks. The results provide a valuable platform for the creators of national and regional strategic and development plans. Similarly, the results enable a creation of national and international benchmarking indicators in this area that would allow an improvement of the business environment and a creation of risk management systems, which are inevitable for SMEs.&quot;,&quot;publisher&quot;:&quot;Sciendo&quot;,&quot;issue&quot;:&quot;4&quot;,&quot;volume&quot;:&quot;15&quot;,&quot;expandedJournalTitle&quot;:&quot;Management and Marketing&quot;},&quot;isTemporary&quot;:false},{&quot;id&quot;:&quot;50f482cf-80e7-3581-a62d-9721b8dac612&quot;,&quot;itemData&quot;:{&quot;type&quot;:&quot;article-journal&quot;,&quot;id&quot;:&quot;50f482cf-80e7-3581-a62d-9721b8dac612&quot;,&quot;title&quot;:&quot;Differential impact of government lockdown policies on reducing air pollution levels and related mortality in Europe&quot;,&quot;author&quot;:[{&quot;family&quot;:&quot;Schneider&quot;,&quot;given&quot;:&quot;Rochelle&quot;,&quot;parse-names&quot;:false,&quot;dropping-particle&quot;:&quot;&quot;,&quot;non-dropping-particle&quot;:&quot;&quot;},{&quot;family&quot;:&quot;Masselot&quot;,&quot;given&quot;:&quot;Pierre&quot;,&quot;parse-names&quot;:false,&quot;dropping-particle&quot;:&quot;&quot;,&quot;non-dropping-particle&quot;:&quot;&quot;},{&quot;family&quot;:&quot;Vicedo-Cabrera&quot;,&quot;given&quot;:&quot;Ana M.&quot;,&quot;parse-names&quot;:false,&quot;dropping-particle&quot;:&quot;&quot;,&quot;non-dropping-particle&quot;:&quot;&quot;},{&quot;family&quot;:&quot;Sera&quot;,&quot;given&quot;:&quot;Francesco&quot;,&quot;parse-names&quot;:false,&quot;dropping-particle&quot;:&quot;&quot;,&quot;non-dropping-particle&quot;:&quot;&quot;},{&quot;family&quot;:&quot;Blangiardo&quot;,&quot;given&quot;:&quot;Marta&quot;,&quot;parse-names&quot;:false,&quot;dropping-particle&quot;:&quot;&quot;,&quot;non-dropping-particle&quot;:&quot;&quot;},{&quot;family&quot;:&quot;Forlani&quot;,&quot;given&quot;:&quot;Chiara&quot;,&quot;parse-names&quot;:false,&quot;dropping-particle&quot;:&quot;&quot;,&quot;non-dropping-particle&quot;:&quot;&quot;},{&quot;family&quot;:&quot;Douros&quot;,&quot;given&quot;:&quot;John&quot;,&quot;parse-names&quot;:false,&quot;dropping-particle&quot;:&quot;&quot;,&quot;non-dropping-particle&quot;:&quot;&quot;},{&quot;family&quot;:&quot;Jorba&quot;,&quot;given&quot;:&quot;Oriol&quot;,&quot;parse-names&quot;:false,&quot;dropping-particle&quot;:&quot;&quot;,&quot;non-dropping-particle&quot;:&quot;&quot;},{&quot;family&quot;:&quot;Adani&quot;,&quot;given&quot;:&quot;Mario&quot;,&quot;parse-names&quot;:false,&quot;dropping-particle&quot;:&quot;&quot;,&quot;non-dropping-particle&quot;:&quot;&quot;},{&quot;family&quot;:&quot;Kouznetsov&quot;,&quot;given&quot;:&quot;Rostislav&quot;,&quot;parse-names&quot;:false,&quot;dropping-particle&quot;:&quot;&quot;,&quot;non-dropping-particle&quot;:&quot;&quot;},{&quot;family&quot;:&quot;Couvidat&quot;,&quot;given&quot;:&quot;Florian&quot;,&quot;parse-names&quot;:false,&quot;dropping-particle&quot;:&quot;&quot;,&quot;non-dropping-particle&quot;:&quot;&quot;},{&quot;family&quot;:&quot;Arteta&quot;,&quot;given&quot;:&quot;Joaquim&quot;,&quot;parse-names&quot;:false,&quot;dropping-particle&quot;:&quot;&quot;,&quot;non-dropping-particle&quot;:&quot;&quot;},{&quot;family&quot;:&quot;Raux&quot;,&quot;given&quot;:&quot;Blandine&quot;,&quot;parse-names&quot;:false,&quot;dropping-particle&quot;:&quot;&quot;,&quot;non-dropping-particle&quot;:&quot;&quot;},{&quot;family&quot;:&quot;Guevara&quot;,&quot;given&quot;:&quot;Marc&quot;,&quot;parse-names&quot;:false,&quot;dropping-particle&quot;:&quot;&quot;,&quot;non-dropping-particle&quot;:&quot;&quot;},{&quot;family&quot;:&quot;Colette&quot;,&quot;given&quot;:&quot;Augustin&quot;,&quot;parse-names&quot;:false,&quot;dropping-particle&quot;:&quot;&quot;,&quot;non-dropping-particle&quot;:&quot;&quot;},{&quot;family&quot;:&quot;Barré&quot;,&quot;given&quot;:&quot;Jérôme&quot;,&quot;parse-names&quot;:false,&quot;dropping-particle&quot;:&quot;&quot;,&quot;non-dropping-particle&quot;:&quot;&quot;},{&quot;family&quot;:&quot;Peuch&quot;,&quot;given&quot;:&quot;Vincent-Henri&quot;,&quot;parse-names&quot;:false,&quot;dropping-particle&quot;:&quot;&quot;,&quot;non-dropping-particle&quot;:&quot;&quot;},{&quot;family&quot;:&quot;Gasparrini&quot;,&quot;given&quot;:&quot;Antonio&quot;,&quot;parse-names&quot;:false,&quot;dropping-particle&quot;:&quot;&quot;,&quot;non-dropping-particle&quot;:&quot;&quot;}],&quot;container-title&quot;:&quot;Scientific Reports&quot;,&quot;DOI&quot;:&quot;10.1038/s41598-021-04277-6&quot;,&quot;ISSN&quot;:&quot;2045-2322&quot;,&quot;URL&quot;:&quot;https://www.nature.com/articles/s41598-021-04277-6&quot;,&quot;issued&quot;:{&quot;date-parts&quot;:[[2022,12,26]]},&quot;page&quot;:&quot;726&quot;,&quot;abstract&quot;:&quot;&lt;p&gt; Previous studies have reported a decrease in air pollution levels following the enforcement of lockdown measures during the first wave of the COVID-19 pandemic. However, these investigations were mostly based on simple pre-post comparisons using past years as a reference and did not assess the role of different policy interventions. This study contributes to knowledge by quantifying the association between specific lockdown measures and the decrease in NO &lt;sub&gt;2&lt;/sub&gt; , O &lt;sub&gt;3&lt;/sub&gt; , PM &lt;sub&gt;2.5&lt;/sub&gt; , and PM &lt;sub&gt;10&lt;/sub&gt; levels across 47 European cities. It also estimated the number of avoided deaths during the period. This paper used new modelled data from the Copernicus Atmosphere Monitoring Service (CAMS) to define business-as-usual and lockdown scenarios of daily air pollution trends. This study applies a spatio-temporal Bayesian non-linear mixed effect model to quantify the changes in pollutant concentrations associated with the stringency indices of individual policy measures. The results indicated non-linear associations with a stronger decrease in NO &lt;sub&gt;2&lt;/sub&gt; compared to PM &lt;sub&gt;2.5&lt;/sub&gt; and PM &lt;sub&gt;10&lt;/sub&gt; concentrations at very strict policy levels. Differences across interventions were also identified, specifically the strong effects of actions linked to school/workplace closure, limitations on gatherings, and stay-at-home requirements. Finally, the observed decrease in pollution potentially resulted in hundreds of avoided deaths across Europe. &lt;/p&gt;&quot;,&quot;issue&quot;:&quot;1&quot;,&quot;volume&quot;:&quot;12&quot;,&quot;expandedJournalTitle&quot;:&quot;Scientific Reports&quot;},&quot;isTemporary&quot;:false}],&quot;citationTag&quot;:&quot;MENDELEY_CITATION_v3_eyJjaXRhdGlvbklEIjoiTUVOREVMRVlfQ0lUQVRJT05fYjQ4OTI3OTMtZDE2My00OGQxLTkzMzctNTQ5ZjBlYTUyZTQxIiwicHJvcGVydGllcyI6eyJub3RlSW5kZXgiOjB9LCJpc0VkaXRlZCI6ZmFsc2UsIm1hbnVhbE92ZXJyaWRlIjp7ImlzTWFudWFsbHlPdmVycmlkZGVuIjp0cnVlLCJjaXRlcHJvY1RleHQiOiJbMzld4oCTWzQyXSIsIm1hbnVhbE92ZXJyaWRlVGV4dCI6IlszNl3igJMgWzM5XSJ9LCJjaXRhdGlvbkl0ZW1zIjpb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IsImV4cGFuZGVkSm91cm5hbFRpdGxlIjoiSUJJTUEgQnVzaW5lc3MgUmV2aWV3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&quot;},{&quot;citationID&quot;:&quot;MENDELEY_CITATION_e6d6a34b-affd-4481-9347-ab35928b48d8&quot;,&quot;properties&quot;:{&quot;noteIndex&quot;:0},&quot;isEdited&quot;:false,&quot;manualOverride&quot;:{&quot;isManuallyOverridden&quot;:false,&quot;citeprocText&quot;:&quot;[43], [44]&quot;,&quot;manualOverrideText&quot;:&quot;&quot;},&quot;citationItems&quot;:[{&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expandedJournalTitle&quot;:&quot;Publications&quot;},&quot;isTemporary&quot;:false},{&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expandedJournalTitle&quot;:&quot;Journal of Theoretical and Applied Electronic Commerce Research&quot;},&quot;isTemporary&quot;:false}],&quot;citationTag&quot;:&quot;MENDELEY_CITATION_v3_eyJjaXRhdGlvbklEIjoiTUVOREVMRVlfQ0lUQVRJT05fZTZkNmEzNGItYWZmZC00NDgxLTkzNDctYWIzNTkyOGI0OGQ4IiwicHJvcGVydGllcyI6eyJub3RlSW5kZXgiOjB9LCJpc0VkaXRlZCI6ZmFsc2UsIm1hbnVhbE92ZXJyaWRlIjp7ImlzTWFudWFsbHlPdmVycmlkZGVuIjpmYWxzZSwiY2l0ZXByb2NUZXh0IjoiWzQzXSwgWzQ0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quot;},{&quot;citationID&quot;:&quot;MENDELEY_CITATION_f5e30ae7-5913-4f3e-bb11-0e62e9ba7fa7&quot;,&quot;properties&quot;:{&quot;noteIndex&quot;:0},&quot;isEdited&quot;:false,&quot;manualOverride&quot;:{&quot;isManuallyOverridden&quot;:false,&quot;citeprocText&quot;:&quot;[45], [46]&quot;,&quot;manualOverrideText&quot;:&quot;&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Tag&quot;:&quot;MENDELEY_CITATION_v3_eyJjaXRhdGlvbklEIjoiTUVOREVMRVlfQ0lUQVRJT05fZjVlMzBhZTctNTkxMy00ZjNlLWJiMTEtMGU2MmU5YmE3ZmE3IiwicHJvcGVydGllcyI6eyJub3RlSW5kZXgiOjB9LCJpc0VkaXRlZCI6ZmFsc2UsIm1hbnVhbE92ZXJyaWRlIjp7ImlzTWFudWFsbHlPdmVycmlkZGVuIjpmYWxzZSwiY2l0ZXByb2NUZXh0IjoiWzQ1XSwgWzQ2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quot;},{&quot;citationID&quot;:&quot;MENDELEY_CITATION_1726c382-e73a-42a1-81ea-a53d3604a8bc&quot;,&quot;properties&quot;:{&quot;noteIndex&quot;:0},&quot;isEdited&quot;:false,&quot;manualOverride&quot;:{&quot;isManuallyOverridden&quot;:true,&quot;citeprocText&quot;:&quot;[45]–[47]&quot;,&quot;manualOverrideText&quot;:&quot;[42]– [44]&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Tag&quot;:&quot;MENDELEY_CITATION_v3_eyJjaXRhdGlvbklEIjoiTUVOREVMRVlfQ0lUQVRJT05fMTcyNmMzODItZTczYS00MmExLTgxZWEtYTUzZDM2MDRhOGJjIiwicHJvcGVydGllcyI6eyJub3RlSW5kZXgiOjB9LCJpc0VkaXRlZCI6ZmFsc2UsIm1hbnVhbE92ZXJyaWRlIjp7ImlzTWFudWFsbHlPdmVycmlkZGVuIjp0cnVlLCJjaXRlcHJvY1RleHQiOiJbNDVd4oCTWzQ3XSIsIm1hbnVhbE92ZXJyaWRlVGV4dCI6Ils0Ml3igJMgWzQ0XS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iwiZXhwYW5kZWRKb3VybmFsVGl0bGUiOiJKb3VybmFsIG9mIElubm92YXRpb24gYW5kIEVudHJlcHJlbmV1cnNoaXAifSwiaXNUZW1wb3JhcnkiOmZhbHNlfSx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ZXhwYW5kZWRKb3VybmFsVGl0bGUiOiJKb3VybmFsIG9mIEluZHVzdHJpYWwgYW5kIE1hbmFnZW1lbnQgT3B0aW1pemF0aW9uIn0sImlzVGVtcG9yYXJ5IjpmYWxzZX1dfQ==&quot;},{&quot;citationID&quot;:&quot;MENDELEY_CITATION_6859f94e-7125-499b-b03d-b3b2b6e2ea5c&quot;,&quot;properties&quot;:{&quot;noteIndex&quot;:0},&quot;isEdited&quot;:false,&quot;manualOverride&quot;:{&quot;isManuallyOverridden&quot;:false,&quot;citeprocText&quot;:&quot;[48], [49]&quot;,&quot;manualOverrideText&quot;:&quot;&quot;},&quot;citationItems&quot;:[{&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citationTag&quot;:&quot;MENDELEY_CITATION_v3_eyJjaXRhdGlvbklEIjoiTUVOREVMRVlfQ0lUQVRJT05fNjg1OWY5NGUtNzEyNS00OTliLWIwM2QtYjNiMmI2ZTJlYTVjIiwicHJvcGVydGllcyI6eyJub3RlSW5kZXgiOjB9LCJpc0VkaXRlZCI6ZmFsc2UsIm1hbnVhbE92ZXJyaWRlIjp7ImlzTWFudWFsbHlPdmVycmlkZGVuIjpmYWxzZSwiY2l0ZXByb2NUZXh0IjoiWzQ4XSwgWzQ5X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XX0=&quot;},{&quot;citationID&quot;:&quot;MENDELEY_CITATION_d30d4940-1632-4b4e-b53e-b004a945a27b&quot;,&quot;properties&quot;:{&quot;noteIndex&quot;:0},&quot;isEdited&quot;:false,&quot;manualOverride&quot;:{&quot;isManuallyOverridden&quot;:false,&quot;citeprocText&quot;:&quot;[50], [51]&quot;,&quot;manualOverrideText&quot;:&quot;&quot;},&quot;citationItems&quot;:[{&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citationTag&quot;:&quot;MENDELEY_CITATION_v3_eyJjaXRhdGlvbklEIjoiTUVOREVMRVlfQ0lUQVRJT05fZDMwZDQ5NDAtMTYzMi00YjRlLWI1M2UtYjAwNGE5NDVhMjdiIiwicHJvcGVydGllcyI6eyJub3RlSW5kZXgiOjB9LCJpc0VkaXRlZCI6ZmFsc2UsIm1hbnVhbE92ZXJyaWRlIjp7ImlzTWFudWFsbHlPdmVycmlkZGVuIjpmYWxzZSwiY2l0ZXByb2NUZXh0IjoiWzUwXSwgWzUxXSIsIm1hbnVhbE92ZXJyaWRlVGV4dCI6IiJ9LCJjaXRhdGlvbkl0ZW1zIjpb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ZXhwYW5kZWRKb3VybmFsVGl0bGUiOiJQcm9kdWN0aW9uIEVuZ2luZWVyaW5nIEFyY2hpdmVz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V19&quot;},{&quot;citationID&quot;:&quot;MENDELEY_CITATION_c05561f3-4b93-41cd-bbcd-133933c67bff&quot;,&quot;properties&quot;:{&quot;noteIndex&quot;:0},&quot;isEdited&quot;:false,&quot;manualOverride&quot;:{&quot;isManuallyOverridden&quot;:true,&quot;citeprocText&quot;:&quot;[48]–[50], [52]&quot;,&quot;manualOverrideText&quot;:&quot;[40]– [42], [44]&quot;},&quot;citationItems&quot;:[{&quot;id&quot;:&quot;30c7915b-3773-3cc8-8809-8a1de377e4ca&quot;,&quot;itemData&quot;:{&quot;type&quot;:&quot;article-journal&quot;,&quot;id&quot;:&quot;30c7915b-3773-3cc8-8809-8a1de377e4ca&quot;,&quot;title&quot;:&quot;Explicating brand equity in the information technology sector in Vietnam&quot;,&quot;author&quot;:[{&quot;family&quot;:&quot;Huynh&quot;,&quot;given&quot;:&quot;Hien Thi Ngoc&quot;,&quot;parse-names&quot;:false,&quot;dropping-particle&quot;:&quot;&quot;,&quot;non-dropping-particle&quot;:&quot;&quot;},{&quot;family&quot;:&quot;Trieu&quot;,&quot;given&quot;:&quot;Hoa Doan Xuan&quot;,&quot;parse-names&quot;:false,&quot;dropping-particle&quot;:&quot;&quot;,&quot;non-dropping-particle&quot;:&quot;&quot;},{&quot;family&quot;:&quot;Nguyen&quot;,&quot;given&quot;:&quot;Phuong&quot;,&quot;parse-names&quot;:false,&quot;dropping-particle&quot;:&quot;&quot;,&quot;non-dropping-particle&quot;:&quot;van&quot;},{&quot;family&quot;:&quot;Tran&quot;,&quot;given&quot;:&quot;Tue Gia&quot;,&quot;parse-names&quot;:false,&quot;dropping-particle&quot;:&quot;&quot;,&quot;non-dropping-particle&quot;:&quot;&quot;},{&quot;family&quot;:&quot;Lam&quot;,&quot;given&quot;:&quot;Long Nguyen Hai&quot;,&quot;parse-names&quot;:false,&quot;dropping-particle&quot;:&quot;&quot;,&quot;non-dropping-particle&quot;:&quot;&quot;}],&quot;container-title&quot;:&quot;Administrative Sciences&quot;,&quot;DOI&quot;:&quot;10.3390/admsci11040128&quot;,&quot;ISSN&quot;:&quot;20763387&quot;,&quot;issued&quot;:{&quot;date-parts&quot;:[[2021,12,1]]},&quot;abstract&quot;:&quot;Vietnamese IT businesses have expanded internationally and have reached a turning point with opportunities and challenges typical when establishing a global brand. To assist Vietnamese IT firms in the development of branding strategies, this study investigated the direct influences of various firm competencies, such as innovation, marketing, networking, and dynamic capabilities, on brand equity in the business-to-business (B2B) information technology (IT) industry. In addition, the study examined whether the enterprise’s capabilities indirectly affected B2B brand equity via value co-creation and customer value. By employing PLS-SEM to analyze a sample of 182 questionnaire responses from IT firms in Ho Chi Minh City, Vietnam, the study found that innovative, networking, and dynamic capabilities had a direct, positive effect on brand equity. The mediating effect of value co-creation and customer value on the association between marketing capability and brand equity was also reported. The research also recommended branding strategies for enterprises that seek to improve their internal competencies and abilities to innovate and respond swiftly to market dynamics. In a successful marketing strategy, all stakeholders must be involved in the value co-creation and brand equity building process, and this is particularly critical in a knowledge-intensive industry such as IT.&quot;,&quot;publisher&quot;:&quot;MDPI&quot;,&quot;issue&quot;:&quot;4&quot;,&quot;volume&quot;:&quot;11&quot;,&quot;expandedJournalTitle&quot;:&quot;Administrative Sciences&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citationTag&quot;:&quot;MENDELEY_CITATION_v3_eyJjaXRhdGlvbklEIjoiTUVOREVMRVlfQ0lUQVRJT05fYzA1NTYxZjMtNGI5My00MWNkLWJiY2QtMTMzOTMzYzY3YmZmIiwicHJvcGVydGllcyI6eyJub3RlSW5kZXgiOjB9LCJpc0VkaXRlZCI6ZmFsc2UsIm1hbnVhbE92ZXJyaWRlIjp7ImlzTWFudWFsbHlPdmVycmlkZGVuIjp0cnVlLCJjaXRlcHJvY1RleHQiOiJbNDhd4oCTWzUwXSwgWzUyXSIsIm1hbnVhbE92ZXJyaWRlVGV4dCI6Ils0MF3igJMgWzQyXSwgWzQ0XSJ9LCJjaXRhdGlvbkl0ZW1zIjpb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quot;},{&quot;citationID&quot;:&quot;MENDELEY_CITATION_0aefd253-9338-4b59-92db-d482d6b45f29&quot;,&quot;properties&quot;:{&quot;noteIndex&quot;:0},&quot;isEdited&quot;:false,&quot;manualOverride&quot;:{&quot;isManuallyOverridden&quot;:false,&quot;citeprocText&quot;:&quot;[47], [53]&quot;,&quot;manualOverrideText&quot;:&quot;&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Tag&quot;:&quot;MENDELEY_CITATION_v3_eyJjaXRhdGlvbklEIjoiTUVOREVMRVlfQ0lUQVRJT05fMGFlZmQyNTMtOTMzOC00YjU5LTkyZGItZDQ4MmQ2YjQ1ZjI5IiwicHJvcGVydGllcyI6eyJub3RlSW5kZXgiOjB9LCJpc0VkaXRlZCI6ZmFsc2UsIm1hbnVhbE92ZXJyaWRlIjp7ImlzTWFudWFsbHlPdmVycmlkZGVuIjpmYWxzZSwiY2l0ZXByb2NUZXh0IjoiWzQ3XSwgWzUz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quot;},{&quot;citationID&quot;:&quot;MENDELEY_CITATION_eb8eb399-88f5-40b2-b9f6-2869c3c3e734&quot;,&quot;properties&quot;:{&quot;noteIndex&quot;:0},&quot;isEdited&quot;:false,&quot;manualOverride&quot;:{&quot;isManuallyOverridden&quot;:false,&quot;citeprocText&quot;:&quot;[54], [55]&quot;,&quot;manualOverrideText&quot;:&quot;&quot;},&quot;citationItems&quot;:[{&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expandedJournalTitle&quot;:&quot;Electrical Engineering in Japan (English translation of Denki Gakkai Ronbunshi)&quot;},&quot;isTemporary&quot;:false},{&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expandedJournalTitle&quot;:&quot;Revista Brasileira de Marketing&quot;},&quot;isTemporary&quot;:false}],&quot;citationTag&quot;:&quot;MENDELEY_CITATION_v3_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XX0=&quot;},{&quot;citationID&quot;:&quot;MENDELEY_CITATION_6215a52e-e590-4a2e-9226-fe7aecc88989&quot;,&quot;properties&quot;:{&quot;noteIndex&quot;:0},&quot;isEdited&quot;:false,&quot;manualOverride&quot;:{&quot;isManuallyOverridden&quot;:false,&quot;citeprocText&quot;:&quot;[23], [24]&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id&quot;:&quot;8df66ae4-d386-3127-9c74-17ed767972a1&quot;,&quot;itemData&quot;:{&quot;type&quot;:&quot;article-journal&quot;,&quot;id&quot;:&quot;8df66ae4-d386-3127-9c74-17ed767972a1&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jIxNWE1MmUtZTU5MC00YTJlLTkyMjYtZmU3YWVjYzg4OTg5IiwicHJvcGVydGllcyI6eyJub3RlSW5kZXgiOjB9LCJpc0VkaXRlZCI6ZmFsc2UsIm1hbnVhbE92ZXJyaWRlIjp7ImlzTWFudWFsbHlPdmVycmlkZGVuIjpmYWxzZSwiY2l0ZXByb2NUZXh0IjoiWzIzXSwgWzI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0s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8CA9F939989F4A988B26575526A0F1" ma:contentTypeVersion="4" ma:contentTypeDescription="Create a new document." ma:contentTypeScope="" ma:versionID="8d59c80837c5c016a81d6e59341bd9ec">
  <xsd:schema xmlns:xsd="http://www.w3.org/2001/XMLSchema" xmlns:xs="http://www.w3.org/2001/XMLSchema" xmlns:p="http://schemas.microsoft.com/office/2006/metadata/properties" xmlns:ns2="a456151f-c6a6-4a12-8aac-9819d77d28bd" targetNamespace="http://schemas.microsoft.com/office/2006/metadata/properties" ma:root="true" ma:fieldsID="795891294b515a3301c524114b332d44" ns2:_="">
    <xsd:import namespace="a456151f-c6a6-4a12-8aac-9819d77d28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6151f-c6a6-4a12-8aac-9819d77d2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B7349-9E3B-4FC1-A420-C80C2DBE0E1E}">
  <ds:schemaRefs>
    <ds:schemaRef ds:uri="http://schemas.microsoft.com/sharepoint/v3/contenttype/forms"/>
  </ds:schemaRefs>
</ds:datastoreItem>
</file>

<file path=customXml/itemProps2.xml><?xml version="1.0" encoding="utf-8"?>
<ds:datastoreItem xmlns:ds="http://schemas.openxmlformats.org/officeDocument/2006/customXml" ds:itemID="{63483BC1-9412-4DC1-AC46-33746C0C16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1C43CC-D672-4EA0-A9D4-E48F1BD04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6151f-c6a6-4a12-8aac-9819d77d2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7754</Words>
  <Characters>44199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3</cp:revision>
  <dcterms:created xsi:type="dcterms:W3CDTF">2022-02-15T05:35:00Z</dcterms:created>
  <dcterms:modified xsi:type="dcterms:W3CDTF">2022-02-22T02:32:00Z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0x0101001F8CA9F939989F4A988B26575526A0F1</vt:lpwstr>
  </property>
</Properties>
</file>