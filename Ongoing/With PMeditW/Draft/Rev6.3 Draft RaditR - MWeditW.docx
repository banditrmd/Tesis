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7FB0" w14:textId="77777777" w:rsidR="00191515" w:rsidRDefault="00191515">
      <w:pPr>
        <w:pStyle w:val="BodyText"/>
        <w:rPr>
          <w:sz w:val="20"/>
        </w:rPr>
      </w:pPr>
    </w:p>
    <w:p w14:paraId="17AB7FD9" w14:textId="77777777" w:rsidR="00191515" w:rsidRDefault="00191515">
      <w:pPr>
        <w:pStyle w:val="BodyText"/>
        <w:rPr>
          <w:sz w:val="20"/>
        </w:rPr>
      </w:pPr>
    </w:p>
    <w:p w14:paraId="29545384" w14:textId="77777777" w:rsidR="00191515" w:rsidRDefault="00191515">
      <w:pPr>
        <w:pStyle w:val="BodyText"/>
        <w:rPr>
          <w:sz w:val="20"/>
        </w:rPr>
      </w:pPr>
    </w:p>
    <w:p w14:paraId="2314C4D3" w14:textId="77777777" w:rsidR="00191515" w:rsidRDefault="00191515">
      <w:pPr>
        <w:pStyle w:val="BodyText"/>
        <w:rPr>
          <w:sz w:val="20"/>
        </w:rPr>
      </w:pPr>
    </w:p>
    <w:p w14:paraId="6ECF8C45" w14:textId="77777777" w:rsidR="00191515" w:rsidRDefault="00191515">
      <w:pPr>
        <w:pStyle w:val="BodyText"/>
        <w:spacing w:before="11"/>
        <w:rPr>
          <w:sz w:val="26"/>
        </w:rPr>
      </w:pPr>
    </w:p>
    <w:p w14:paraId="2B45270F" w14:textId="77777777" w:rsidR="000623DB" w:rsidRDefault="00240F0B" w:rsidP="00727998">
      <w:pPr>
        <w:pStyle w:val="BodyText"/>
        <w:spacing w:before="120"/>
        <w:ind w:left="815" w:right="2724"/>
        <w:rPr>
          <w:b/>
          <w:bCs/>
          <w:sz w:val="28"/>
          <w:szCs w:val="28"/>
        </w:rPr>
      </w:pPr>
      <w:r w:rsidRPr="00733C96">
        <w:rPr>
          <w:b/>
          <w:bCs/>
          <w:sz w:val="28"/>
          <w:szCs w:val="28"/>
        </w:rPr>
        <w:t>Clustering model of electricity load profile using K-means clustering: A case study of electricity companies in Indonesia</w:t>
      </w:r>
    </w:p>
    <w:p w14:paraId="16F824D2" w14:textId="77777777" w:rsidR="00727998" w:rsidRDefault="00240F0B" w:rsidP="00727998">
      <w:pPr>
        <w:pStyle w:val="BodyText"/>
        <w:spacing w:before="120"/>
        <w:ind w:left="815" w:right="2724"/>
        <w:rPr>
          <w:spacing w:val="1"/>
          <w:position w:val="7"/>
          <w:sz w:val="11"/>
        </w:rPr>
      </w:pPr>
      <w:r>
        <w:t>Radit Rahmadhan</w:t>
      </w:r>
      <w:r w:rsidR="00136F01">
        <w:rPr>
          <w:position w:val="7"/>
          <w:sz w:val="11"/>
        </w:rPr>
        <w:t>1</w:t>
      </w:r>
      <w:r>
        <w:t xml:space="preserve"> and </w:t>
      </w:r>
      <w:proofErr w:type="spellStart"/>
      <w:r>
        <w:t>Meditya</w:t>
      </w:r>
      <w:proofErr w:type="spellEnd"/>
      <w:r>
        <w:t xml:space="preserve"> </w:t>
      </w:r>
      <w:proofErr w:type="spellStart"/>
      <w:r>
        <w:t>Wasesa</w:t>
      </w:r>
      <w:proofErr w:type="spellEnd"/>
      <w:r w:rsidR="00045261">
        <w:rPr>
          <w:position w:val="7"/>
          <w:sz w:val="11"/>
        </w:rPr>
        <w:t>2</w:t>
      </w:r>
    </w:p>
    <w:p w14:paraId="48A952DF" w14:textId="77777777" w:rsidR="00191515" w:rsidRPr="00727998" w:rsidRDefault="00240F0B" w:rsidP="00727998">
      <w:pPr>
        <w:pStyle w:val="BodyText"/>
        <w:spacing w:before="120"/>
        <w:ind w:left="815" w:right="2724"/>
        <w:rPr>
          <w:spacing w:val="1"/>
          <w:position w:val="7"/>
          <w:sz w:val="11"/>
        </w:rPr>
      </w:pPr>
      <w:r>
        <w:rPr>
          <w:position w:val="7"/>
          <w:sz w:val="11"/>
        </w:rPr>
        <w:t>1</w:t>
      </w:r>
      <w:r w:rsidR="00D5425A">
        <w:rPr>
          <w:position w:val="7"/>
          <w:sz w:val="11"/>
        </w:rPr>
        <w:t>,2</w:t>
      </w:r>
      <w:r w:rsidR="00D5425A">
        <w:rPr>
          <w:rFonts w:eastAsiaTheme="minorHAnsi"/>
          <w:i/>
          <w:iCs/>
          <w:sz w:val="18"/>
          <w:szCs w:val="18"/>
          <w:lang w:val="en-ID"/>
        </w:rPr>
        <w:t xml:space="preserve">School of Business and Management, </w:t>
      </w:r>
      <w:proofErr w:type="spellStart"/>
      <w:r w:rsidR="00D5425A">
        <w:rPr>
          <w:rFonts w:eastAsiaTheme="minorHAnsi"/>
          <w:i/>
          <w:iCs/>
          <w:sz w:val="18"/>
          <w:szCs w:val="18"/>
          <w:lang w:val="en-ID"/>
        </w:rPr>
        <w:t>Institut</w:t>
      </w:r>
      <w:proofErr w:type="spellEnd"/>
      <w:r w:rsidR="00D5425A">
        <w:rPr>
          <w:rFonts w:eastAsiaTheme="minorHAnsi"/>
          <w:i/>
          <w:iCs/>
          <w:sz w:val="18"/>
          <w:szCs w:val="18"/>
          <w:lang w:val="en-ID"/>
        </w:rPr>
        <w:t xml:space="preserve"> </w:t>
      </w:r>
      <w:proofErr w:type="spellStart"/>
      <w:r w:rsidR="00D5425A">
        <w:rPr>
          <w:rFonts w:eastAsiaTheme="minorHAnsi"/>
          <w:i/>
          <w:iCs/>
          <w:sz w:val="18"/>
          <w:szCs w:val="18"/>
          <w:lang w:val="en-ID"/>
        </w:rPr>
        <w:t>Teknologi</w:t>
      </w:r>
      <w:proofErr w:type="spellEnd"/>
      <w:r w:rsidR="00D5425A">
        <w:rPr>
          <w:rFonts w:eastAsiaTheme="minorHAnsi"/>
          <w:i/>
          <w:iCs/>
          <w:sz w:val="18"/>
          <w:szCs w:val="18"/>
          <w:lang w:val="en-ID"/>
        </w:rPr>
        <w:t xml:space="preserve"> Bandung, Indonesia</w:t>
      </w:r>
      <w:r w:rsidR="00727998">
        <w:t xml:space="preserve"> </w:t>
      </w:r>
    </w:p>
    <w:p w14:paraId="22DD12E6" w14:textId="77777777" w:rsidR="00191515" w:rsidRDefault="00191515">
      <w:pPr>
        <w:pStyle w:val="BodyText"/>
        <w:rPr>
          <w:sz w:val="24"/>
        </w:rPr>
      </w:pPr>
    </w:p>
    <w:p w14:paraId="162ACBE3" w14:textId="77777777" w:rsidR="00191515" w:rsidRPr="00A7176D" w:rsidRDefault="00191515">
      <w:pPr>
        <w:pStyle w:val="BodyText"/>
        <w:spacing w:before="3"/>
        <w:rPr>
          <w:sz w:val="21"/>
        </w:rPr>
      </w:pPr>
    </w:p>
    <w:p w14:paraId="02DC7E23" w14:textId="77777777" w:rsidR="000623DB" w:rsidRPr="00A7176D" w:rsidRDefault="00240F0B" w:rsidP="00596FF1">
      <w:pPr>
        <w:ind w:right="808" w:firstLine="720"/>
        <w:jc w:val="both"/>
        <w:rPr>
          <w:b/>
          <w:sz w:val="20"/>
        </w:rPr>
      </w:pPr>
      <w:r w:rsidRPr="00A7176D">
        <w:rPr>
          <w:b/>
          <w:sz w:val="20"/>
        </w:rPr>
        <w:t xml:space="preserve">Abstract. </w:t>
      </w:r>
    </w:p>
    <w:p w14:paraId="5FDFC0CE" w14:textId="77777777" w:rsidR="002E38C9" w:rsidRDefault="002E38C9" w:rsidP="00A03EE1">
      <w:pPr>
        <w:pStyle w:val="BodyText"/>
        <w:ind w:left="720"/>
        <w:jc w:val="both"/>
        <w:rPr>
          <w:sz w:val="20"/>
        </w:rPr>
      </w:pPr>
    </w:p>
    <w:p w14:paraId="25F4929B" w14:textId="77777777" w:rsidR="00D5425A" w:rsidRDefault="00240F0B" w:rsidP="00D5425A">
      <w:pPr>
        <w:pStyle w:val="BodyText"/>
        <w:ind w:left="720"/>
        <w:jc w:val="both"/>
        <w:rPr>
          <w:sz w:val="20"/>
        </w:rPr>
      </w:pPr>
      <w:r w:rsidRPr="00D5425A">
        <w:rPr>
          <w:b/>
          <w:bCs/>
          <w:sz w:val="20"/>
        </w:rPr>
        <w:t>Background</w:t>
      </w:r>
      <w:r w:rsidRPr="00D5425A">
        <w:rPr>
          <w:sz w:val="20"/>
        </w:rPr>
        <w:t>: The increase in the burden of electricity consumption in Indonesia, especially the West Sumatra area, has significantly focused on electricity supply. Developing a predictive model related to a load of electricity consumption is very important in the management of electric power provided by the company.</w:t>
      </w:r>
    </w:p>
    <w:p w14:paraId="32A900C7" w14:textId="77777777" w:rsidR="00D5425A" w:rsidRPr="00D5425A" w:rsidRDefault="00D5425A" w:rsidP="00D5425A">
      <w:pPr>
        <w:pStyle w:val="BodyText"/>
        <w:ind w:left="720"/>
        <w:jc w:val="both"/>
        <w:rPr>
          <w:sz w:val="20"/>
        </w:rPr>
      </w:pPr>
    </w:p>
    <w:p w14:paraId="188F9C2D" w14:textId="2641D8C4" w:rsidR="00D5425A" w:rsidRDefault="00240F0B" w:rsidP="00D5425A">
      <w:pPr>
        <w:pStyle w:val="BodyText"/>
        <w:ind w:left="720"/>
        <w:jc w:val="both"/>
        <w:rPr>
          <w:ins w:id="0" w:author="Radit Rahmadhan" w:date="2022-01-15T02:44:00Z"/>
          <w:sz w:val="20"/>
        </w:rPr>
      </w:pPr>
      <w:r w:rsidRPr="00D5425A">
        <w:rPr>
          <w:b/>
          <w:bCs/>
          <w:sz w:val="20"/>
        </w:rPr>
        <w:t>Objective</w:t>
      </w:r>
      <w:r w:rsidRPr="00D5425A">
        <w:rPr>
          <w:sz w:val="20"/>
        </w:rPr>
        <w:t>: This study aims to develop a predictive model to determine the possibility of using the profile load used by customers from the provided electrical power.</w:t>
      </w:r>
    </w:p>
    <w:p w14:paraId="47259C5D" w14:textId="77777777" w:rsidR="00B86EBA" w:rsidRPr="00D5425A" w:rsidRDefault="00B86EBA" w:rsidP="00D5425A">
      <w:pPr>
        <w:pStyle w:val="BodyText"/>
        <w:ind w:left="720"/>
        <w:jc w:val="both"/>
        <w:rPr>
          <w:sz w:val="20"/>
        </w:rPr>
      </w:pPr>
    </w:p>
    <w:p w14:paraId="58672192" w14:textId="77777777" w:rsidR="00D5425A" w:rsidRDefault="00240F0B" w:rsidP="00D5425A">
      <w:pPr>
        <w:pStyle w:val="BodyText"/>
        <w:ind w:left="720"/>
        <w:jc w:val="both"/>
        <w:rPr>
          <w:sz w:val="20"/>
        </w:rPr>
      </w:pPr>
      <w:r w:rsidRPr="00E260CF">
        <w:rPr>
          <w:b/>
          <w:bCs/>
          <w:sz w:val="20"/>
          <w:rPrChange w:id="1" w:author="Radit Rahmadhan" w:date="2022-01-14T11:17:00Z">
            <w:rPr>
              <w:sz w:val="20"/>
            </w:rPr>
          </w:rPrChange>
        </w:rPr>
        <w:t>Method</w:t>
      </w:r>
      <w:r w:rsidRPr="00D5425A">
        <w:rPr>
          <w:sz w:val="20"/>
        </w:rPr>
        <w:t>: Using customer transaction data of PT. PLN Persero from January 2019 to December 2020, we used an unsupervised machine learning model, namely K-Means Clustering. We assessed clustering using the Elbow and Principal Component Analysis (PCA) methods.</w:t>
      </w:r>
    </w:p>
    <w:p w14:paraId="077FB2DD" w14:textId="77777777" w:rsidR="00D5425A" w:rsidRPr="00D5425A" w:rsidRDefault="00D5425A" w:rsidP="00D5425A">
      <w:pPr>
        <w:pStyle w:val="BodyText"/>
        <w:ind w:left="720"/>
        <w:jc w:val="both"/>
        <w:rPr>
          <w:sz w:val="20"/>
        </w:rPr>
      </w:pPr>
    </w:p>
    <w:p w14:paraId="48FD6D13" w14:textId="77777777" w:rsidR="00D5425A" w:rsidRDefault="00240F0B" w:rsidP="00D5425A">
      <w:pPr>
        <w:pStyle w:val="BodyText"/>
        <w:ind w:left="720"/>
        <w:jc w:val="both"/>
        <w:rPr>
          <w:sz w:val="20"/>
        </w:rPr>
      </w:pPr>
      <w:r w:rsidRPr="00D5425A">
        <w:rPr>
          <w:b/>
          <w:bCs/>
          <w:sz w:val="20"/>
        </w:rPr>
        <w:t>Results</w:t>
      </w:r>
      <w:r w:rsidRPr="00D5425A">
        <w:rPr>
          <w:sz w:val="20"/>
        </w:rPr>
        <w:t>: In terms of grouping using the K-Means clustering model with validation from the Elbow and Principal Component Analysis (PCA) methods, three groups were found based on the consumption of electricity used by customers, from the findings of these groups they will be ranked so that the company can plan future actions.</w:t>
      </w:r>
    </w:p>
    <w:p w14:paraId="3D4E52DC" w14:textId="77777777" w:rsidR="00D5425A" w:rsidRPr="00D5425A" w:rsidRDefault="00D5425A" w:rsidP="00D5425A">
      <w:pPr>
        <w:pStyle w:val="BodyText"/>
        <w:ind w:left="720"/>
        <w:jc w:val="both"/>
        <w:rPr>
          <w:sz w:val="20"/>
        </w:rPr>
      </w:pPr>
    </w:p>
    <w:p w14:paraId="00CD9D6A" w14:textId="77777777" w:rsidR="004B771E" w:rsidRDefault="00240F0B" w:rsidP="00D5425A">
      <w:pPr>
        <w:pStyle w:val="BodyText"/>
        <w:ind w:left="720"/>
        <w:jc w:val="both"/>
        <w:rPr>
          <w:sz w:val="20"/>
        </w:rPr>
      </w:pPr>
      <w:r w:rsidRPr="00D5425A">
        <w:rPr>
          <w:b/>
          <w:bCs/>
          <w:sz w:val="20"/>
        </w:rPr>
        <w:t>Conclusion</w:t>
      </w:r>
      <w:r w:rsidRPr="00D5425A">
        <w:rPr>
          <w:sz w:val="20"/>
        </w:rPr>
        <w:t>: Clustering using the K-Means Clustering model based on the ranking carried out can help companies optimize the consumption of electricity used by customers</w:t>
      </w:r>
      <w:r>
        <w:rPr>
          <w:sz w:val="20"/>
        </w:rPr>
        <w:t>.</w:t>
      </w:r>
    </w:p>
    <w:p w14:paraId="6B1C96AA" w14:textId="77777777" w:rsidR="00071518" w:rsidRDefault="00071518" w:rsidP="00071518">
      <w:pPr>
        <w:pStyle w:val="BodyText"/>
        <w:ind w:left="720"/>
        <w:rPr>
          <w:sz w:val="20"/>
        </w:rPr>
      </w:pPr>
    </w:p>
    <w:p w14:paraId="42CCE993" w14:textId="77777777" w:rsidR="00071518" w:rsidRDefault="00240F0B" w:rsidP="00071518">
      <w:pPr>
        <w:pStyle w:val="BodyText"/>
        <w:ind w:left="720"/>
      </w:pPr>
      <w:r w:rsidRPr="00071518">
        <w:rPr>
          <w:b/>
          <w:bCs/>
          <w:sz w:val="20"/>
        </w:rPr>
        <w:t>Keyword</w:t>
      </w:r>
      <w:r>
        <w:rPr>
          <w:sz w:val="20"/>
        </w:rPr>
        <w:t xml:space="preserve">: </w:t>
      </w:r>
      <w:r w:rsidR="007D57E5" w:rsidRPr="00BB04B3">
        <w:rPr>
          <w:i/>
          <w:iCs/>
          <w:sz w:val="18"/>
          <w:szCs w:val="20"/>
        </w:rPr>
        <w:t xml:space="preserve">Clustering, K-Means </w:t>
      </w:r>
      <w:r w:rsidR="00BB04B3" w:rsidRPr="00BB04B3">
        <w:rPr>
          <w:i/>
          <w:iCs/>
          <w:sz w:val="18"/>
          <w:szCs w:val="20"/>
        </w:rPr>
        <w:t>Clustering</w:t>
      </w:r>
      <w:r w:rsidR="007D57E5" w:rsidRPr="00BB04B3">
        <w:rPr>
          <w:i/>
          <w:iCs/>
          <w:sz w:val="18"/>
          <w:szCs w:val="20"/>
        </w:rPr>
        <w:t xml:space="preserve">, </w:t>
      </w:r>
      <w:r w:rsidR="00BB04B3" w:rsidRPr="00BB04B3">
        <w:rPr>
          <w:i/>
          <w:iCs/>
          <w:sz w:val="18"/>
          <w:szCs w:val="20"/>
        </w:rPr>
        <w:t xml:space="preserve">Elbow Method, Principal </w:t>
      </w:r>
      <w:r w:rsidR="00324055" w:rsidRPr="00BB04B3">
        <w:rPr>
          <w:i/>
          <w:iCs/>
          <w:sz w:val="18"/>
          <w:szCs w:val="20"/>
        </w:rPr>
        <w:t>Component Analysis</w:t>
      </w:r>
      <w:r w:rsidR="00BB04B3" w:rsidRPr="00BB04B3">
        <w:rPr>
          <w:i/>
          <w:iCs/>
          <w:sz w:val="18"/>
          <w:szCs w:val="20"/>
        </w:rPr>
        <w:t xml:space="preserve">, PCA, </w:t>
      </w:r>
      <w:r w:rsidR="00BB04B3">
        <w:rPr>
          <w:i/>
          <w:iCs/>
          <w:sz w:val="18"/>
          <w:szCs w:val="20"/>
        </w:rPr>
        <w:t xml:space="preserve"> </w:t>
      </w:r>
    </w:p>
    <w:p w14:paraId="4A298E7C" w14:textId="77777777" w:rsidR="00071518" w:rsidRDefault="00BB04B3" w:rsidP="00071518">
      <w:pPr>
        <w:pStyle w:val="BodyText"/>
        <w:ind w:left="720"/>
      </w:pPr>
      <w:r>
        <w:rPr>
          <w:i/>
          <w:iCs/>
          <w:sz w:val="18"/>
          <w:szCs w:val="20"/>
        </w:rPr>
        <w:t xml:space="preserve">                    </w:t>
      </w:r>
      <w:r w:rsidRPr="00BB04B3">
        <w:rPr>
          <w:i/>
          <w:iCs/>
          <w:sz w:val="18"/>
          <w:szCs w:val="20"/>
        </w:rPr>
        <w:t>Load Profile, Unsupervised machine learning</w:t>
      </w:r>
    </w:p>
    <w:p w14:paraId="374BFBF8" w14:textId="77777777" w:rsidR="00071518" w:rsidRDefault="00240F0B" w:rsidP="00071518">
      <w:pPr>
        <w:pStyle w:val="BodyText"/>
        <w:ind w:left="720"/>
      </w:pPr>
      <w:r>
        <w:rPr>
          <w:sz w:val="20"/>
        </w:rPr>
        <w:t xml:space="preserve">                  </w:t>
      </w:r>
    </w:p>
    <w:p w14:paraId="790E3986" w14:textId="77777777" w:rsidR="00191515" w:rsidRDefault="00191515">
      <w:pPr>
        <w:pStyle w:val="BodyText"/>
        <w:spacing w:before="6"/>
        <w:rPr>
          <w:sz w:val="23"/>
        </w:rPr>
      </w:pPr>
    </w:p>
    <w:p w14:paraId="31C1C11E" w14:textId="77777777" w:rsidR="00713050" w:rsidRPr="00535DF2" w:rsidRDefault="00713050">
      <w:pPr>
        <w:pStyle w:val="BodyText"/>
        <w:spacing w:before="6"/>
        <w:rPr>
          <w:color w:val="000000" w:themeColor="text1"/>
          <w:sz w:val="23"/>
        </w:rPr>
      </w:pPr>
    </w:p>
    <w:p w14:paraId="711A640D" w14:textId="77777777" w:rsidR="00191515" w:rsidRPr="00535DF2" w:rsidRDefault="00240F0B">
      <w:pPr>
        <w:pStyle w:val="Heading1"/>
        <w:numPr>
          <w:ilvl w:val="0"/>
          <w:numId w:val="5"/>
        </w:numPr>
        <w:tabs>
          <w:tab w:val="left" w:pos="995"/>
        </w:tabs>
        <w:jc w:val="both"/>
        <w:rPr>
          <w:color w:val="000000" w:themeColor="text1"/>
        </w:rPr>
      </w:pPr>
      <w:r w:rsidRPr="00535DF2">
        <w:rPr>
          <w:color w:val="000000" w:themeColor="text1"/>
        </w:rPr>
        <w:t>Introduction</w:t>
      </w:r>
    </w:p>
    <w:p w14:paraId="1C7D43DB" w14:textId="77777777" w:rsidR="00191515" w:rsidRPr="00713050" w:rsidRDefault="00191515">
      <w:pPr>
        <w:pStyle w:val="BodyText"/>
        <w:rPr>
          <w:color w:val="0070C0"/>
          <w:sz w:val="24"/>
        </w:rPr>
      </w:pPr>
    </w:p>
    <w:p w14:paraId="0CA0E93A" w14:textId="6BF961A3" w:rsidR="00786BCA" w:rsidRDefault="00240F0B" w:rsidP="00535DF2">
      <w:pPr>
        <w:pStyle w:val="BodyText"/>
        <w:spacing w:before="6" w:line="360" w:lineRule="auto"/>
        <w:ind w:left="720"/>
        <w:jc w:val="both"/>
        <w:rPr>
          <w:color w:val="000000" w:themeColor="text1"/>
          <w:sz w:val="21"/>
        </w:rPr>
      </w:pPr>
      <w:r w:rsidRPr="00E90CC4">
        <w:rPr>
          <w:color w:val="000000" w:themeColor="text1"/>
          <w:sz w:val="21"/>
        </w:rPr>
        <w:t>The</w:t>
      </w:r>
      <w:r w:rsidR="00535DF2" w:rsidRPr="00535DF2">
        <w:rPr>
          <w:color w:val="000000" w:themeColor="text1"/>
          <w:sz w:val="21"/>
        </w:rPr>
        <w:t xml:space="preserve"> electricity consumption in Indonesia continues to increase from 2015 to 2020 around 98.89%</w:t>
      </w:r>
      <w:r w:rsidR="00535DF2">
        <w:rPr>
          <w:color w:val="000000" w:themeColor="text1"/>
          <w:sz w:val="21"/>
        </w:rPr>
        <w:t>,</w:t>
      </w:r>
      <w:r w:rsidR="00535DF2" w:rsidRPr="00535DF2">
        <w:rPr>
          <w:color w:val="000000" w:themeColor="text1"/>
          <w:sz w:val="21"/>
        </w:rPr>
        <w:t xml:space="preserve"> and </w:t>
      </w:r>
      <w:r w:rsidR="00535DF2">
        <w:rPr>
          <w:color w:val="000000" w:themeColor="text1"/>
          <w:sz w:val="21"/>
        </w:rPr>
        <w:t>b</w:t>
      </w:r>
      <w:r w:rsidR="00535DF2" w:rsidRPr="00535DF2">
        <w:rPr>
          <w:color w:val="000000" w:themeColor="text1"/>
          <w:sz w:val="21"/>
        </w:rPr>
        <w:t>usiness customers dominate electricity consumption</w:t>
      </w:r>
      <w:r w:rsidR="00535DF2">
        <w:rPr>
          <w:color w:val="000000" w:themeColor="text1"/>
          <w:sz w:val="21"/>
        </w:rPr>
        <w:t xml:space="preserve"> </w:t>
      </w:r>
      <w:sdt>
        <w:sdtPr>
          <w:rPr>
            <w:color w:val="000000"/>
            <w:sz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
          <w:id w:val="-1361665894"/>
          <w:placeholder>
            <w:docPart w:val="DefaultPlaceholder_-1854013440"/>
          </w:placeholder>
        </w:sdtPr>
        <w:sdtEndPr/>
        <w:sdtContent>
          <w:ins w:id="2" w:author="Radit Rahmadhan" w:date="2022-01-20T17:59:00Z">
            <w:r w:rsidR="001A0A97" w:rsidRPr="001A0A97">
              <w:rPr>
                <w:color w:val="000000"/>
                <w:sz w:val="21"/>
              </w:rPr>
              <w:t>[1]</w:t>
            </w:r>
          </w:ins>
          <w:del w:id="3" w:author="Radit Rahmadhan" w:date="2022-01-14T22:22:00Z">
            <w:r w:rsidR="00A20330" w:rsidRPr="001A0A97" w:rsidDel="00806BC5">
              <w:rPr>
                <w:color w:val="000000"/>
                <w:sz w:val="21"/>
              </w:rPr>
              <w:delText>[1]</w:delText>
            </w:r>
          </w:del>
        </w:sdtContent>
      </w:sdt>
      <w:r w:rsidR="00535DF2" w:rsidRPr="00535DF2">
        <w:rPr>
          <w:color w:val="000000" w:themeColor="text1"/>
          <w:sz w:val="21"/>
        </w:rPr>
        <w:t>. PT. PLN Persero is the only electricity provider in Indonesia that provides higher power for the entire region, including the West Sumatra region, due to the increasing electricity consumption focusing on business customers. This is because it has the potential to increase the company's revenue. However, according to customer information</w:t>
      </w:r>
      <w:ins w:id="4" w:author="Radit Rahmadhan" w:date="2022-01-15T02:46:00Z">
        <w:r w:rsidR="00E3191E">
          <w:rPr>
            <w:color w:val="000000" w:themeColor="text1"/>
            <w:sz w:val="21"/>
          </w:rPr>
          <w:t xml:space="preserve"> and news obt</w:t>
        </w:r>
      </w:ins>
      <w:ins w:id="5" w:author="Radit Rahmadhan" w:date="2022-01-15T02:47:00Z">
        <w:r w:rsidR="00E3191E">
          <w:rPr>
            <w:color w:val="000000" w:themeColor="text1"/>
            <w:sz w:val="21"/>
          </w:rPr>
          <w:t>ained</w:t>
        </w:r>
      </w:ins>
      <w:r w:rsidR="00535DF2" w:rsidRPr="00535DF2">
        <w:rPr>
          <w:color w:val="000000" w:themeColor="text1"/>
          <w:sz w:val="21"/>
        </w:rPr>
        <w:t xml:space="preserve">, blackouts often occur in West Sumatra and appear four times a </w:t>
      </w:r>
      <w:commentRangeStart w:id="6"/>
      <w:commentRangeStart w:id="7"/>
      <w:r w:rsidR="00535DF2" w:rsidRPr="00535DF2">
        <w:rPr>
          <w:color w:val="000000" w:themeColor="text1"/>
          <w:sz w:val="21"/>
        </w:rPr>
        <w:t>month</w:t>
      </w:r>
      <w:commentRangeEnd w:id="6"/>
      <w:r w:rsidR="00B33BDB">
        <w:rPr>
          <w:rStyle w:val="CommentReference"/>
        </w:rPr>
        <w:commentReference w:id="6"/>
      </w:r>
      <w:commentRangeEnd w:id="7"/>
      <w:r w:rsidR="004349B0">
        <w:rPr>
          <w:rStyle w:val="CommentReference"/>
        </w:rPr>
        <w:commentReference w:id="7"/>
      </w:r>
      <w:ins w:id="8" w:author="Radit Rahmadhan" w:date="2022-01-15T02:45:00Z">
        <w:r w:rsidR="00057702">
          <w:rPr>
            <w:color w:val="000000" w:themeColor="text1"/>
            <w:sz w:val="21"/>
          </w:rPr>
          <w:t xml:space="preserve"> </w:t>
        </w:r>
      </w:ins>
      <w:customXmlInsRangeStart w:id="9" w:author="Radit Rahmadhan" w:date="2022-01-15T02:45:00Z"/>
      <w:sdt>
        <w:sdtPr>
          <w:rPr>
            <w:color w:val="000000"/>
            <w:sz w:val="21"/>
          </w:rPr>
          <w:tag w:val="MENDELEY_CITATION_v3_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"/>
          <w:id w:val="119351528"/>
          <w:placeholder>
            <w:docPart w:val="DefaultPlaceholder_-1854013440"/>
          </w:placeholder>
        </w:sdtPr>
        <w:sdtEndPr/>
        <w:sdtContent>
          <w:customXmlInsRangeEnd w:id="9"/>
          <w:ins w:id="10" w:author="Radit Rahmadhan" w:date="2022-01-20T17:59:00Z">
            <w:r w:rsidR="001A0A97" w:rsidRPr="001A0A97">
              <w:rPr>
                <w:color w:val="000000"/>
                <w:sz w:val="21"/>
              </w:rPr>
              <w:t>[2]</w:t>
            </w:r>
          </w:ins>
          <w:customXmlInsRangeStart w:id="11" w:author="Radit Rahmadhan" w:date="2022-01-15T02:45:00Z"/>
        </w:sdtContent>
      </w:sdt>
      <w:customXmlInsRangeEnd w:id="11"/>
      <w:r w:rsidR="00535DF2" w:rsidRPr="00535DF2">
        <w:rPr>
          <w:color w:val="000000" w:themeColor="text1"/>
          <w:sz w:val="21"/>
        </w:rPr>
        <w:t>.</w:t>
      </w:r>
      <w:r w:rsidR="00535DF2">
        <w:rPr>
          <w:color w:val="000000" w:themeColor="text1"/>
          <w:sz w:val="21"/>
        </w:rPr>
        <w:t xml:space="preserve"> </w:t>
      </w:r>
    </w:p>
    <w:p w14:paraId="1420002F" w14:textId="77777777" w:rsidR="00786BCA" w:rsidRDefault="00786BCA" w:rsidP="00786BCA">
      <w:pPr>
        <w:pStyle w:val="BodyText"/>
        <w:spacing w:before="6" w:line="360" w:lineRule="auto"/>
        <w:ind w:left="720"/>
        <w:jc w:val="both"/>
        <w:rPr>
          <w:color w:val="000000" w:themeColor="text1"/>
          <w:sz w:val="21"/>
        </w:rPr>
      </w:pPr>
    </w:p>
    <w:p w14:paraId="2AB3C1B3" w14:textId="77777777" w:rsidR="00535DF2" w:rsidRDefault="00240F0B" w:rsidP="00786BCA">
      <w:pPr>
        <w:pStyle w:val="BodyText"/>
        <w:spacing w:before="6" w:line="360" w:lineRule="auto"/>
        <w:ind w:left="720"/>
        <w:jc w:val="both"/>
        <w:rPr>
          <w:color w:val="000000" w:themeColor="text1"/>
          <w:sz w:val="21"/>
        </w:rPr>
      </w:pPr>
      <w:r w:rsidRPr="00535DF2">
        <w:rPr>
          <w:color w:val="000000" w:themeColor="text1"/>
          <w:sz w:val="21"/>
        </w:rPr>
        <w:t>Based</w:t>
      </w:r>
      <w:r w:rsidR="009E3B98" w:rsidRPr="009E3B98">
        <w:rPr>
          <w:color w:val="000000" w:themeColor="text1"/>
          <w:sz w:val="21"/>
        </w:rPr>
        <w:t xml:space="preserve"> on the data analysis results that have been carried out, power outages cause the average </w:t>
      </w:r>
      <w:r w:rsidR="009E3B98" w:rsidRPr="009E3B98">
        <w:rPr>
          <w:color w:val="000000" w:themeColor="text1"/>
          <w:sz w:val="21"/>
        </w:rPr>
        <w:lastRenderedPageBreak/>
        <w:t xml:space="preserve">electricity usage time for business customers to be under 50 hours. Based on information from the Commercial Manager of PLN for the West Sumatra </w:t>
      </w:r>
      <w:commentRangeStart w:id="12"/>
      <w:commentRangeStart w:id="13"/>
      <w:r w:rsidR="009E3B98" w:rsidRPr="009E3B98">
        <w:rPr>
          <w:color w:val="000000" w:themeColor="text1"/>
          <w:sz w:val="21"/>
        </w:rPr>
        <w:t>Region</w:t>
      </w:r>
      <w:commentRangeEnd w:id="12"/>
      <w:r w:rsidR="00B33BDB">
        <w:rPr>
          <w:rStyle w:val="CommentReference"/>
        </w:rPr>
        <w:commentReference w:id="12"/>
      </w:r>
      <w:commentRangeEnd w:id="13"/>
      <w:r w:rsidR="004349B0">
        <w:rPr>
          <w:rStyle w:val="CommentReference"/>
        </w:rPr>
        <w:commentReference w:id="13"/>
      </w:r>
      <w:r w:rsidR="009E3B98" w:rsidRPr="009E3B98">
        <w:rPr>
          <w:color w:val="000000" w:themeColor="text1"/>
          <w:sz w:val="21"/>
        </w:rPr>
        <w:t>, the incident was due to customers using power above 200 thousand using a higher peak load electricity usage time than electricity outside peak hours. During off-peak hours, customers rarely use it. Based on these problems, PT. PLN Persero West Sumatra must understand the characteristics of customers so that the use of electricity at times outside the peak load is more optimal based on customer segmentation.</w:t>
      </w:r>
    </w:p>
    <w:p w14:paraId="4D1AB376" w14:textId="77777777" w:rsidR="00786BCA" w:rsidRPr="00535DF2" w:rsidRDefault="00786BCA" w:rsidP="00535DF2">
      <w:pPr>
        <w:pStyle w:val="BodyText"/>
        <w:spacing w:before="6" w:line="360" w:lineRule="auto"/>
        <w:ind w:left="720"/>
        <w:jc w:val="both"/>
        <w:rPr>
          <w:color w:val="000000" w:themeColor="text1"/>
          <w:sz w:val="21"/>
        </w:rPr>
      </w:pPr>
    </w:p>
    <w:p w14:paraId="1463A1FE" w14:textId="228BC3AA" w:rsidR="0062348C" w:rsidRDefault="00240F0B" w:rsidP="00535DF2">
      <w:pPr>
        <w:pStyle w:val="BodyText"/>
        <w:spacing w:before="6" w:line="360" w:lineRule="auto"/>
        <w:ind w:left="720"/>
        <w:jc w:val="both"/>
        <w:rPr>
          <w:color w:val="000000" w:themeColor="text1"/>
          <w:sz w:val="21"/>
        </w:rPr>
      </w:pPr>
      <w:r w:rsidRPr="00535DF2">
        <w:rPr>
          <w:color w:val="000000" w:themeColor="text1"/>
          <w:sz w:val="21"/>
        </w:rPr>
        <w:t xml:space="preserve">Customer segmentation is one way to understand customer preferences better. According to previous research, customer segmentation refers to grouping customers into </w:t>
      </w:r>
      <w:del w:id="14" w:author="Meditya Wasesa, S.T.,M.Sc.,Ph.D" w:date="2022-01-14T09:55:00Z">
        <w:r w:rsidRPr="00535DF2" w:rsidDel="00B33BDB">
          <w:rPr>
            <w:color w:val="000000" w:themeColor="text1"/>
            <w:sz w:val="21"/>
          </w:rPr>
          <w:delText xml:space="preserve">specific </w:delText>
        </w:r>
      </w:del>
      <w:ins w:id="15" w:author="Meditya Wasesa, S.T.,M.Sc.,Ph.D" w:date="2022-01-14T09:55:00Z">
        <w:r w:rsidR="00B33BDB">
          <w:rPr>
            <w:color w:val="000000" w:themeColor="text1"/>
            <w:sz w:val="21"/>
          </w:rPr>
          <w:t xml:space="preserve">similar </w:t>
        </w:r>
      </w:ins>
      <w:ins w:id="16" w:author="Meditya Wasesa, S.T.,M.Sc.,Ph.D" w:date="2022-01-14T09:56:00Z">
        <w:r w:rsidR="00B33BDB">
          <w:rPr>
            <w:color w:val="000000" w:themeColor="text1"/>
            <w:sz w:val="21"/>
          </w:rPr>
          <w:t>characteristics</w:t>
        </w:r>
      </w:ins>
      <w:ins w:id="17" w:author="Meditya Wasesa, S.T.,M.Sc.,Ph.D" w:date="2022-01-14T09:55:00Z">
        <w:r w:rsidR="00B33BDB" w:rsidRPr="00535DF2">
          <w:rPr>
            <w:color w:val="000000" w:themeColor="text1"/>
            <w:sz w:val="21"/>
          </w:rPr>
          <w:t xml:space="preserve"> </w:t>
        </w:r>
      </w:ins>
      <w:ins w:id="18" w:author="Meditya Wasesa, S.T.,M.Sc.,Ph.D" w:date="2022-01-14T09:56:00Z">
        <w:r w:rsidR="00B33BDB">
          <w:rPr>
            <w:color w:val="000000" w:themeColor="text1"/>
            <w:sz w:val="21"/>
          </w:rPr>
          <w:t xml:space="preserve">that can be used </w:t>
        </w:r>
      </w:ins>
      <w:del w:id="19" w:author="Meditya Wasesa, S.T.,M.Sc.,Ph.D" w:date="2022-01-14T09:56:00Z">
        <w:r w:rsidRPr="00535DF2" w:rsidDel="00B33BDB">
          <w:rPr>
            <w:color w:val="000000" w:themeColor="text1"/>
            <w:sz w:val="21"/>
          </w:rPr>
          <w:delText xml:space="preserve">ones </w:delText>
        </w:r>
      </w:del>
      <w:r w:rsidRPr="00535DF2">
        <w:rPr>
          <w:color w:val="000000" w:themeColor="text1"/>
          <w:sz w:val="21"/>
        </w:rPr>
        <w:t>to predict future customer actions or behavior</w:t>
      </w:r>
      <w:r w:rsidR="00786BCA">
        <w:rPr>
          <w:color w:val="000000" w:themeColor="text1"/>
          <w:sz w:val="21"/>
        </w:rPr>
        <w:t xml:space="preserve"> </w:t>
      </w:r>
      <w:sdt>
        <w:sdtPr>
          <w:rPr>
            <w:color w:val="000000"/>
            <w:sz w:val="21"/>
          </w:rPr>
          <w:tag w:val="MENDELEY_CITATION_v3_eyJjaXRhdGlvbklEIjoiTUVOREVMRVlfQ0lUQVRJT05fODhjYWI0NDgtYTgwNS00MTRmLTgwODktOGZhNzdmMDFhM2VhIiwiY2l0YXRpb25JdGVtcyI6W3siaWQiOiI4NzkyYjg3NC00ZDhhLTMzNjctODc1My00N2VkY2FjMzg2YjgiLCJpdGVtRGF0YSI6eyJ0eXBlIjoiYXJ0aWNsZS1qb3VybmFsIiwiaWQiOiI4NzkyYjg3NC00ZDhhLTMzNjctODc1My00N2VkY2FjMzg2Yjg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10iLCJtYW51YWxPdmVycmlkZVRleHQiOiIifX0="/>
          <w:id w:val="552122783"/>
          <w:placeholder>
            <w:docPart w:val="DefaultPlaceholder_-1854013440"/>
          </w:placeholder>
        </w:sdtPr>
        <w:sdtEndPr/>
        <w:sdtContent>
          <w:ins w:id="20" w:author="Radit Rahmadhan" w:date="2022-01-20T17:59:00Z">
            <w:r w:rsidR="001A0A97" w:rsidRPr="001A0A97">
              <w:rPr>
                <w:color w:val="000000"/>
                <w:sz w:val="21"/>
              </w:rPr>
              <w:t>[3]</w:t>
            </w:r>
          </w:ins>
          <w:del w:id="21" w:author="Radit Rahmadhan" w:date="2022-01-14T22:22:00Z">
            <w:r w:rsidR="00A20330" w:rsidRPr="001A0A97" w:rsidDel="00806BC5">
              <w:rPr>
                <w:color w:val="000000"/>
                <w:sz w:val="21"/>
              </w:rPr>
              <w:delText>[2]</w:delText>
            </w:r>
          </w:del>
        </w:sdtContent>
      </w:sdt>
      <w:r w:rsidRPr="00535DF2">
        <w:rPr>
          <w:color w:val="000000" w:themeColor="text1"/>
          <w:sz w:val="21"/>
        </w:rPr>
        <w:t>. Customer segmentation is used to predict customer characteristics in buying or using facilities provided by the company by mapping customer characteristics to increase sales or use facilities. That customers use and build relationships and enhance customer commitment to building a solid business</w:t>
      </w:r>
      <w:sdt>
        <w:sdtPr>
          <w:rPr>
            <w:color w:val="000000"/>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NF0iLCJtYW51YWxPdmVycmlkZVRleHQiOiIifX0="/>
          <w:id w:val="-674804102"/>
          <w:placeholder>
            <w:docPart w:val="DefaultPlaceholder_-1854013440"/>
          </w:placeholder>
        </w:sdtPr>
        <w:sdtEndPr/>
        <w:sdtContent>
          <w:ins w:id="22" w:author="Radit Rahmadhan" w:date="2022-01-20T17:59:00Z">
            <w:r w:rsidR="001A0A97" w:rsidRPr="001A0A97">
              <w:rPr>
                <w:color w:val="000000"/>
                <w:sz w:val="21"/>
              </w:rPr>
              <w:t>[4]</w:t>
            </w:r>
          </w:ins>
          <w:del w:id="23" w:author="Radit Rahmadhan" w:date="2022-01-14T22:22:00Z">
            <w:r w:rsidR="00A20330" w:rsidRPr="001A0A97" w:rsidDel="00806BC5">
              <w:rPr>
                <w:color w:val="000000"/>
                <w:sz w:val="21"/>
              </w:rPr>
              <w:delText>[3]</w:delText>
            </w:r>
          </w:del>
        </w:sdtContent>
      </w:sdt>
      <w:sdt>
        <w:sdtPr>
          <w:rPr>
            <w:color w:val="000000"/>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VdIiwibWFudWFsT3ZlcnJpZGVUZXh0IjoiIn19"/>
          <w:id w:val="-512304368"/>
          <w:placeholder>
            <w:docPart w:val="DefaultPlaceholder_-1854013440"/>
          </w:placeholder>
        </w:sdtPr>
        <w:sdtEndPr/>
        <w:sdtContent>
          <w:ins w:id="24" w:author="Radit Rahmadhan" w:date="2022-01-20T17:59:00Z">
            <w:r w:rsidR="001A0A97" w:rsidRPr="001A0A97">
              <w:rPr>
                <w:color w:val="000000"/>
                <w:sz w:val="21"/>
              </w:rPr>
              <w:t>[5]</w:t>
            </w:r>
          </w:ins>
          <w:del w:id="25" w:author="Radit Rahmadhan" w:date="2022-01-14T22:22:00Z">
            <w:r w:rsidR="00A20330" w:rsidRPr="001A0A97" w:rsidDel="00806BC5">
              <w:rPr>
                <w:color w:val="000000"/>
                <w:sz w:val="21"/>
              </w:rPr>
              <w:delText>[4]</w:delText>
            </w:r>
          </w:del>
        </w:sdtContent>
      </w:sdt>
      <w:r w:rsidRPr="00535DF2">
        <w:rPr>
          <w:color w:val="000000" w:themeColor="text1"/>
          <w:sz w:val="21"/>
        </w:rPr>
        <w:t xml:space="preserve">. </w:t>
      </w:r>
    </w:p>
    <w:p w14:paraId="4D4A44DF" w14:textId="77777777" w:rsidR="0062348C" w:rsidRDefault="0062348C" w:rsidP="0062348C">
      <w:pPr>
        <w:pStyle w:val="BodyText"/>
        <w:spacing w:before="6" w:line="360" w:lineRule="auto"/>
        <w:ind w:left="720"/>
        <w:jc w:val="both"/>
        <w:rPr>
          <w:color w:val="000000" w:themeColor="text1"/>
          <w:sz w:val="21"/>
        </w:rPr>
      </w:pPr>
    </w:p>
    <w:p w14:paraId="3540F04F" w14:textId="358B410B" w:rsidR="00535DF2" w:rsidRPr="00535DF2" w:rsidRDefault="00240F0B" w:rsidP="0062348C">
      <w:pPr>
        <w:pStyle w:val="BodyText"/>
        <w:spacing w:before="6" w:line="360" w:lineRule="auto"/>
        <w:ind w:left="720"/>
        <w:jc w:val="both"/>
        <w:rPr>
          <w:color w:val="000000" w:themeColor="text1"/>
          <w:sz w:val="21"/>
        </w:rPr>
      </w:pPr>
      <w:del w:id="26" w:author="Meditya Wasesa, S.T.,M.Sc.,Ph.D" w:date="2022-01-14T09:57:00Z">
        <w:r w:rsidRPr="00535DF2" w:rsidDel="00B33BDB">
          <w:rPr>
            <w:color w:val="000000" w:themeColor="text1"/>
            <w:sz w:val="21"/>
          </w:rPr>
          <w:delText>Based on p</w:delText>
        </w:r>
      </w:del>
      <w:ins w:id="27" w:author="Meditya Wasesa, S.T.,M.Sc.,Ph.D" w:date="2022-01-14T09:57:00Z">
        <w:r w:rsidR="00B33BDB">
          <w:rPr>
            <w:color w:val="000000" w:themeColor="text1"/>
            <w:sz w:val="21"/>
          </w:rPr>
          <w:t>P</w:t>
        </w:r>
      </w:ins>
      <w:r w:rsidRPr="00535DF2">
        <w:rPr>
          <w:color w:val="000000" w:themeColor="text1"/>
          <w:sz w:val="21"/>
        </w:rPr>
        <w:t>revious research on customer segmentation</w:t>
      </w:r>
      <w:del w:id="28" w:author="Meditya Wasesa, S.T.,M.Sc.,Ph.D" w:date="2022-01-14T09:57:00Z">
        <w:r w:rsidRPr="00535DF2" w:rsidDel="00B33BDB">
          <w:rPr>
            <w:color w:val="000000" w:themeColor="text1"/>
            <w:sz w:val="21"/>
          </w:rPr>
          <w:delText xml:space="preserve">, </w:delText>
        </w:r>
      </w:del>
      <w:ins w:id="29" w:author="Meditya Wasesa, S.T.,M.Sc.,Ph.D" w:date="2022-01-14T09:57:00Z">
        <w:r w:rsidR="00B33BDB">
          <w:rPr>
            <w:color w:val="000000" w:themeColor="text1"/>
            <w:sz w:val="21"/>
          </w:rPr>
          <w:t xml:space="preserve"> based on</w:t>
        </w:r>
        <w:r w:rsidR="00B33BDB" w:rsidRPr="00535DF2">
          <w:rPr>
            <w:color w:val="000000" w:themeColor="text1"/>
            <w:sz w:val="21"/>
          </w:rPr>
          <w:t xml:space="preserve"> </w:t>
        </w:r>
      </w:ins>
      <w:r w:rsidRPr="00535DF2">
        <w:rPr>
          <w:color w:val="000000" w:themeColor="text1"/>
          <w:sz w:val="21"/>
        </w:rPr>
        <w:t xml:space="preserve">electricity consumption is </w:t>
      </w:r>
      <w:del w:id="30" w:author="Meditya Wasesa, S.T.,M.Sc.,Ph.D" w:date="2022-01-14T09:57:00Z">
        <w:r w:rsidRPr="00535DF2" w:rsidDel="00B33BDB">
          <w:rPr>
            <w:color w:val="000000" w:themeColor="text1"/>
            <w:sz w:val="21"/>
          </w:rPr>
          <w:delText xml:space="preserve">still </w:delText>
        </w:r>
        <w:r w:rsidR="0062348C" w:rsidRPr="00535DF2" w:rsidDel="00B33BDB">
          <w:rPr>
            <w:color w:val="000000" w:themeColor="text1"/>
            <w:sz w:val="21"/>
          </w:rPr>
          <w:delText>small</w:delText>
        </w:r>
      </w:del>
      <w:ins w:id="31" w:author="Meditya Wasesa, S.T.,M.Sc.,Ph.D" w:date="2022-01-14T09:57:00Z">
        <w:r w:rsidR="00B33BDB">
          <w:rPr>
            <w:color w:val="000000" w:themeColor="text1"/>
            <w:sz w:val="21"/>
          </w:rPr>
          <w:t>hard to find</w:t>
        </w:r>
      </w:ins>
      <w:r w:rsidR="0062348C" w:rsidRPr="00535DF2">
        <w:rPr>
          <w:color w:val="000000" w:themeColor="text1"/>
          <w:sz w:val="21"/>
        </w:rPr>
        <w:t>. This</w:t>
      </w:r>
      <w:r w:rsidRPr="00535DF2">
        <w:rPr>
          <w:color w:val="000000" w:themeColor="text1"/>
          <w:sz w:val="21"/>
        </w:rPr>
        <w:t xml:space="preserve"> study uses the clustering method to create customer segmentation. Clustering is part of data segmentation to group large amounts of data into several groups with the same characteristics</w:t>
      </w:r>
      <w:del w:id="32" w:author="Meditya Wasesa, S.T.,M.Sc.,Ph.D" w:date="2022-01-14T09:58:00Z">
        <w:r w:rsidRPr="00535DF2" w:rsidDel="003B349C">
          <w:rPr>
            <w:color w:val="000000" w:themeColor="text1"/>
            <w:sz w:val="21"/>
          </w:rPr>
          <w:delText xml:space="preserve"> in each group</w:delText>
        </w:r>
      </w:del>
      <w:ins w:id="33" w:author="Meditya Wasesa, S.T.,M.Sc.,Ph.D" w:date="2022-01-14T09:58:00Z">
        <w:r w:rsidR="003B349C">
          <w:rPr>
            <w:color w:val="000000" w:themeColor="text1"/>
            <w:sz w:val="21"/>
          </w:rPr>
          <w:t xml:space="preserve"> </w:t>
        </w:r>
      </w:ins>
      <w:sdt>
        <w:sdtPr>
          <w:rPr>
            <w:color w:val="000000"/>
            <w:sz w:val="21"/>
          </w:rPr>
          <w:tag w:val="MENDELEY_CITATION_v3_eyJjaXRhdGlvbklEIjoiTUVOREVMRVlfQ0lUQVRJT05fMGYyOGM4Y2QtM2VlNS00ZTRlLWFlYTMtNWNlNDliMTkyMDg3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ZdIiwibWFudWFsT3ZlcnJpZGVUZXh0IjoiIn19"/>
          <w:id w:val="236754061"/>
          <w:placeholder>
            <w:docPart w:val="DefaultPlaceholder_-1854013440"/>
          </w:placeholder>
        </w:sdtPr>
        <w:sdtEndPr/>
        <w:sdtContent>
          <w:ins w:id="34" w:author="Radit Rahmadhan" w:date="2022-01-20T17:59:00Z">
            <w:r w:rsidR="001A0A97" w:rsidRPr="001A0A97">
              <w:rPr>
                <w:color w:val="000000"/>
                <w:sz w:val="21"/>
              </w:rPr>
              <w:t>[6]</w:t>
            </w:r>
          </w:ins>
          <w:del w:id="35" w:author="Radit Rahmadhan" w:date="2022-01-14T22:22:00Z">
            <w:r w:rsidR="00A20330" w:rsidRPr="001A0A97" w:rsidDel="00806BC5">
              <w:rPr>
                <w:color w:val="000000"/>
                <w:sz w:val="21"/>
              </w:rPr>
              <w:delText>[5]</w:delText>
            </w:r>
          </w:del>
        </w:sdtContent>
      </w:sdt>
      <w:r w:rsidRPr="00535DF2">
        <w:rPr>
          <w:color w:val="000000" w:themeColor="text1"/>
          <w:sz w:val="21"/>
        </w:rPr>
        <w:t xml:space="preserve">. Clustering is also widely used to understand customer behavior to increase company profitability. The clustering model used in this study is an efficient K-Means Clustering approach to evaluate customer differences in using electricity consumption. The main factor in selecting this model is the handling of several large data sets, such as data owned by PT. PLN Persero. The dataset used is the customer transaction data </w:t>
      </w:r>
      <w:r w:rsidR="00A20330" w:rsidRPr="00535DF2">
        <w:rPr>
          <w:color w:val="000000" w:themeColor="text1"/>
          <w:sz w:val="21"/>
        </w:rPr>
        <w:t>of</w:t>
      </w:r>
      <w:r w:rsidR="00A20330">
        <w:rPr>
          <w:color w:val="000000" w:themeColor="text1"/>
          <w:sz w:val="21"/>
        </w:rPr>
        <w:t xml:space="preserve"> </w:t>
      </w:r>
      <w:r w:rsidR="00A20330" w:rsidRPr="00535DF2">
        <w:rPr>
          <w:color w:val="000000" w:themeColor="text1"/>
          <w:sz w:val="21"/>
        </w:rPr>
        <w:t>PT.</w:t>
      </w:r>
      <w:r w:rsidRPr="00535DF2">
        <w:rPr>
          <w:color w:val="000000" w:themeColor="text1"/>
          <w:sz w:val="21"/>
        </w:rPr>
        <w:t xml:space="preserve"> PLN Persero from 2019 to 2020. The data points that will be predicted are installed power at the customer, peak load electricity usage time, peak load electricity usage time. We want to break down the business customers with high potential in peak load electricity consumption into several dimensions. A validation method is needed to determine the best number of clusters to determine the clustering measurements. The Elbow method is used for the correct number of groups by looking at the SSE value by looking at the sloping point of the curve determined</w:t>
      </w:r>
      <w:sdt>
        <w:sdtPr>
          <w:rPr>
            <w:color w:val="000000"/>
            <w:sz w:val="21"/>
          </w:rPr>
          <w:tag w:val="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ZdIiwibWFudWFsT3ZlcnJpZGVUZXh0IjoiIn19"/>
          <w:id w:val="-346862070"/>
          <w:placeholder>
            <w:docPart w:val="DefaultPlaceholder_-1854013440"/>
          </w:placeholder>
        </w:sdtPr>
        <w:sdtEndPr/>
        <w:sdtContent>
          <w:ins w:id="36" w:author="Radit Rahmadhan" w:date="2022-01-20T17:59:00Z">
            <w:r w:rsidR="001A0A97" w:rsidRPr="001A0A97">
              <w:rPr>
                <w:color w:val="000000"/>
                <w:sz w:val="21"/>
              </w:rPr>
              <w:t>[6]</w:t>
            </w:r>
          </w:ins>
          <w:del w:id="37" w:author="Radit Rahmadhan" w:date="2022-01-14T22:22:00Z">
            <w:r w:rsidR="00A20330" w:rsidRPr="001A0A97" w:rsidDel="00806BC5">
              <w:rPr>
                <w:color w:val="000000"/>
                <w:sz w:val="21"/>
              </w:rPr>
              <w:delText>[5]</w:delText>
            </w:r>
          </w:del>
        </w:sdtContent>
      </w:sdt>
      <w:sdt>
        <w:sdtPr>
          <w:rPr>
            <w:color w:val="000000"/>
            <w:sz w:val="21"/>
          </w:rPr>
          <w:tag w:val="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3XSIsIm1hbnVhbE92ZXJyaWRlVGV4dCI6IiJ9fQ=="/>
          <w:id w:val="-1028409505"/>
          <w:placeholder>
            <w:docPart w:val="DefaultPlaceholder_-1854013440"/>
          </w:placeholder>
        </w:sdtPr>
        <w:sdtEndPr/>
        <w:sdtContent>
          <w:ins w:id="38" w:author="Radit Rahmadhan" w:date="2022-01-20T17:59:00Z">
            <w:r w:rsidR="001A0A97" w:rsidRPr="001A0A97">
              <w:rPr>
                <w:color w:val="000000"/>
                <w:sz w:val="21"/>
              </w:rPr>
              <w:t>[7]</w:t>
            </w:r>
          </w:ins>
          <w:del w:id="39" w:author="Radit Rahmadhan" w:date="2022-01-14T22:22:00Z">
            <w:r w:rsidR="00A20330" w:rsidRPr="001A0A97" w:rsidDel="00806BC5">
              <w:rPr>
                <w:color w:val="000000"/>
                <w:sz w:val="21"/>
              </w:rPr>
              <w:delText>[6]</w:delText>
            </w:r>
          </w:del>
        </w:sdtContent>
      </w:sdt>
      <w:r w:rsidRPr="00535DF2">
        <w:rPr>
          <w:color w:val="000000" w:themeColor="text1"/>
          <w:sz w:val="21"/>
        </w:rPr>
        <w:t>.</w:t>
      </w:r>
      <w:r w:rsidR="00A20330" w:rsidRPr="00A20330">
        <w:rPr>
          <w:lang w:val="en"/>
        </w:rPr>
        <w:t xml:space="preserve"> </w:t>
      </w:r>
      <w:r w:rsidR="00A20330">
        <w:rPr>
          <w:rStyle w:val="jlqj4b"/>
          <w:lang w:val="en"/>
        </w:rPr>
        <w:t xml:space="preserve">Principal Component Analysis is used to eliminate outliers in the data applied to the clustering model for more accurate grouping </w:t>
      </w:r>
      <w:sdt>
        <w:sdtPr>
          <w:rPr>
            <w:rStyle w:val="jlqj4b"/>
            <w:color w:val="000000"/>
            <w:lang w:val="en"/>
          </w:rPr>
          <w:tag w:val="MENDELEY_CITATION_v3_eyJjaXRhdGlvbklEIjoiTUVOREVMRVlfQ0lUQVRJT05fNDgxOTAwN2QtY2FiZi00MzUxLThmZjUtNDFkZWE2YWU3ODZkIiwicHJvcGVydGllcyI6eyJub3RlSW5kZXgiOjB9LCJpc0VkaXRlZCI6ZmFsc2UsIm1hbnVhbE92ZXJyaWRlIjp7ImlzTWFudWFsbHlPdmVycmlkZGVuIjpmYWxzZSwiY2l0ZXByb2NUZXh0IjoiWzhdLCBbOV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
          <w:id w:val="-1629704845"/>
          <w:placeholder>
            <w:docPart w:val="DefaultPlaceholder_-1854013440"/>
          </w:placeholder>
        </w:sdtPr>
        <w:sdtEndPr>
          <w:rPr>
            <w:rStyle w:val="jlqj4b"/>
          </w:rPr>
        </w:sdtEndPr>
        <w:sdtContent>
          <w:ins w:id="40" w:author="Radit Rahmadhan" w:date="2022-01-20T17:59:00Z">
            <w:r w:rsidR="001A0A97" w:rsidRPr="001A0A97">
              <w:rPr>
                <w:rStyle w:val="jlqj4b"/>
                <w:color w:val="000000"/>
                <w:lang w:val="en"/>
              </w:rPr>
              <w:t>[8], [9]</w:t>
            </w:r>
          </w:ins>
          <w:del w:id="41" w:author="Radit Rahmadhan" w:date="2022-01-14T22:22:00Z">
            <w:r w:rsidR="00A20330" w:rsidRPr="001A0A97" w:rsidDel="00806BC5">
              <w:rPr>
                <w:rStyle w:val="jlqj4b"/>
                <w:color w:val="000000"/>
                <w:lang w:val="en"/>
              </w:rPr>
              <w:delText>[7], [8]</w:delText>
            </w:r>
          </w:del>
        </w:sdtContent>
      </w:sdt>
      <w:r w:rsidR="00A20330">
        <w:rPr>
          <w:rStyle w:val="jlqj4b"/>
          <w:lang w:val="en"/>
        </w:rPr>
        <w:t>.</w:t>
      </w:r>
    </w:p>
    <w:p w14:paraId="174FE39D" w14:textId="792738F9" w:rsidR="00BD27AF" w:rsidRDefault="00240F0B" w:rsidP="00BD27AF">
      <w:pPr>
        <w:pStyle w:val="BodyText"/>
        <w:spacing w:before="6" w:line="360" w:lineRule="auto"/>
        <w:ind w:left="720"/>
        <w:jc w:val="both"/>
        <w:rPr>
          <w:ins w:id="42" w:author="Radit Rahmadhan" w:date="2022-01-14T22:14:00Z"/>
          <w:color w:val="000000" w:themeColor="text1"/>
          <w:sz w:val="21"/>
        </w:rPr>
      </w:pPr>
      <w:r w:rsidRPr="00D90565">
        <w:rPr>
          <w:color w:val="000000" w:themeColor="text1"/>
          <w:sz w:val="21"/>
        </w:rPr>
        <w:t xml:space="preserve">This study aims to develop a predictive model of electricity consumption by examining the energy consumption patterns of business customers using the data described previously. We divide consumption behavior into two parts: customers who use peak-load electricity and those who are off-peak, using the K-Means Clustering model in classifying and determining the best number of clusters using Elbow and Principal Component Analysis (PCA) methods. We categorize customers based on their average electricity usage per month. These findings can help companies identify the electricity consumption used by customers to help optimize </w:t>
      </w:r>
      <w:r w:rsidRPr="00D90565">
        <w:rPr>
          <w:color w:val="000000" w:themeColor="text1"/>
          <w:sz w:val="21"/>
        </w:rPr>
        <w:lastRenderedPageBreak/>
        <w:t xml:space="preserve">the power provided by the </w:t>
      </w:r>
      <w:commentRangeStart w:id="43"/>
      <w:r w:rsidRPr="00D90565">
        <w:rPr>
          <w:color w:val="000000" w:themeColor="text1"/>
          <w:sz w:val="21"/>
        </w:rPr>
        <w:t>company</w:t>
      </w:r>
      <w:commentRangeEnd w:id="43"/>
      <w:r w:rsidR="003B349C">
        <w:rPr>
          <w:rStyle w:val="CommentReference"/>
        </w:rPr>
        <w:commentReference w:id="43"/>
      </w:r>
      <w:r>
        <w:rPr>
          <w:color w:val="000000" w:themeColor="text1"/>
          <w:sz w:val="21"/>
        </w:rPr>
        <w:t>.</w:t>
      </w:r>
    </w:p>
    <w:p w14:paraId="70C1AC67" w14:textId="69D489FE" w:rsidR="00B37E02" w:rsidRDefault="00513FFB" w:rsidP="00BD27AF">
      <w:pPr>
        <w:pStyle w:val="BodyText"/>
        <w:spacing w:before="6" w:line="360" w:lineRule="auto"/>
        <w:ind w:left="720"/>
        <w:jc w:val="both"/>
        <w:rPr>
          <w:ins w:id="44" w:author="Meditya Wasesa, S.T.,M.Sc.,Ph.D" w:date="2022-01-14T10:00:00Z"/>
          <w:color w:val="000000" w:themeColor="text1"/>
          <w:sz w:val="21"/>
        </w:rPr>
      </w:pPr>
      <w:ins w:id="45" w:author="Radit Rahmadhan" w:date="2022-01-14T22:21:00Z">
        <w:r w:rsidRPr="00513FFB">
          <w:rPr>
            <w:color w:val="000000" w:themeColor="text1"/>
            <w:sz w:val="21"/>
          </w:rPr>
          <w:t xml:space="preserve">The flow in this paper will be written as follows. The first part describes the background of the problem, gaps in the research, and the purpose. The second part describes a literature review on customer segmentation carried out in previous studies. Section 3 describes the research method to be carried out. Section 4 will explain the results and discussion. Section 5 will present the conclusions, implications, current limitations, and future </w:t>
        </w:r>
        <w:commentRangeStart w:id="46"/>
        <w:r w:rsidRPr="00513FFB">
          <w:rPr>
            <w:color w:val="000000" w:themeColor="text1"/>
            <w:sz w:val="21"/>
          </w:rPr>
          <w:t>research.</w:t>
        </w:r>
      </w:ins>
      <w:commentRangeEnd w:id="46"/>
      <w:ins w:id="47" w:author="Radit Rahmadhan" w:date="2022-01-15T01:40:00Z">
        <w:r w:rsidR="00494C1D">
          <w:rPr>
            <w:rStyle w:val="CommentReference"/>
          </w:rPr>
          <w:commentReference w:id="46"/>
        </w:r>
      </w:ins>
    </w:p>
    <w:p w14:paraId="27D0A91F" w14:textId="77777777" w:rsidR="003B349C" w:rsidRDefault="003B349C" w:rsidP="00BD27AF">
      <w:pPr>
        <w:pStyle w:val="BodyText"/>
        <w:spacing w:before="6" w:line="360" w:lineRule="auto"/>
        <w:ind w:left="720"/>
        <w:jc w:val="both"/>
        <w:rPr>
          <w:sz w:val="21"/>
        </w:rPr>
      </w:pPr>
    </w:p>
    <w:p w14:paraId="6EDBBA80" w14:textId="77777777" w:rsidR="004F615F" w:rsidRPr="00BD27AF" w:rsidRDefault="004F615F" w:rsidP="004F615F">
      <w:pPr>
        <w:pStyle w:val="BodyText"/>
        <w:spacing w:before="6" w:line="360" w:lineRule="auto"/>
        <w:ind w:left="720"/>
        <w:jc w:val="both"/>
        <w:rPr>
          <w:sz w:val="21"/>
        </w:rPr>
      </w:pPr>
    </w:p>
    <w:p w14:paraId="7E8EB0BD" w14:textId="77777777" w:rsidR="00BD27AF" w:rsidRDefault="00240F0B" w:rsidP="00BD27AF">
      <w:pPr>
        <w:pStyle w:val="Heading1"/>
        <w:numPr>
          <w:ilvl w:val="0"/>
          <w:numId w:val="5"/>
        </w:numPr>
        <w:tabs>
          <w:tab w:val="left" w:pos="995"/>
        </w:tabs>
        <w:spacing w:line="276" w:lineRule="auto"/>
        <w:jc w:val="both"/>
      </w:pPr>
      <w:r>
        <w:t xml:space="preserve">Literature Review </w:t>
      </w:r>
    </w:p>
    <w:p w14:paraId="431F46C2" w14:textId="77777777" w:rsidR="00CA201B" w:rsidRDefault="00240F0B" w:rsidP="00CA201B">
      <w:r>
        <w:tab/>
      </w:r>
      <w:r>
        <w:tab/>
      </w:r>
    </w:p>
    <w:p w14:paraId="21EA634F" w14:textId="6A135BF4" w:rsidR="007724EC" w:rsidDel="00706FDC" w:rsidRDefault="00240F0B" w:rsidP="007724EC">
      <w:pPr>
        <w:spacing w:line="360" w:lineRule="auto"/>
        <w:ind w:left="815"/>
        <w:jc w:val="both"/>
        <w:rPr>
          <w:del w:id="48" w:author="Meditya Wasesa, S.T.,M.Sc.,Ph.D" w:date="2022-01-14T10:37:00Z"/>
        </w:rPr>
      </w:pPr>
      <w:del w:id="49" w:author="Meditya Wasesa, S.T.,M.Sc.,Ph.D" w:date="2022-01-14T10:37:00Z">
        <w:r w:rsidDel="00706FDC">
          <w:delText>Previous studies in customer segmentation have explored various dimensions of customer clustering problems</w:delText>
        </w:r>
        <w:r w:rsidR="00916211" w:rsidDel="00706FDC">
          <w:delText xml:space="preserve"> </w:delText>
        </w:r>
      </w:del>
      <w:customXmlDelRangeStart w:id="50" w:author="Meditya Wasesa, S.T.,M.Sc.,Ph.D" w:date="2022-01-14T10:37:00Z"/>
      <w:sdt>
        <w:sdtPr>
          <w:rPr>
            <w:color w:val="000000"/>
          </w:rPr>
          <w:tag w:val="MENDELEY_CITATION_v3_eyJjaXRhdGlvbklEIjoiTUVOREVMRVlfQ0lUQVRJT05fMjdlYWU4ZjAtMWJjMy00MjgwLThhM2ItNzQ3OWJkODY4MDFj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3XSwgWzEwXeKAk1sxM10iLCJtYW51YWxPdmVycmlkZVRleHQiOiIifX0="/>
          <w:id w:val="-1761437809"/>
          <w:placeholder>
            <w:docPart w:val="DefaultPlaceholder_-1854013440"/>
          </w:placeholder>
        </w:sdtPr>
        <w:sdtEndPr/>
        <w:sdtContent>
          <w:customXmlDelRangeEnd w:id="50"/>
          <w:del w:id="51" w:author="Radit Rahmadhan" w:date="2022-01-14T22:22:00Z">
            <w:r w:rsidR="00A20330" w:rsidRPr="001A0A97" w:rsidDel="00806BC5">
              <w:rPr>
                <w:color w:val="000000"/>
              </w:rPr>
              <w:delText>[6]– [10]</w:delText>
            </w:r>
          </w:del>
          <w:customXmlDelRangeStart w:id="52" w:author="Meditya Wasesa, S.T.,M.Sc.,Ph.D" w:date="2022-01-14T10:37:00Z"/>
        </w:sdtContent>
      </w:sdt>
      <w:customXmlDelRangeEnd w:id="52"/>
      <w:del w:id="53" w:author="Meditya Wasesa, S.T.,M.Sc.,Ph.D" w:date="2022-01-14T10:37:00Z">
        <w:r w:rsidDel="00706FDC">
          <w:delText>. Many of them use the marketing context as a case study. The K-Means clustering model explores customer grouping by considering the specified product preferences and predicting customer behavior in buying products offered by the company</w:delText>
        </w:r>
      </w:del>
      <w:customXmlDelRangeStart w:id="54" w:author="Meditya Wasesa, S.T.,M.Sc.,Ph.D" w:date="2022-01-14T10:37:00Z"/>
      <w:sdt>
        <w:sdtPr>
          <w:rPr>
            <w:color w:val="000000"/>
          </w:rPr>
          <w:tag w:val="MENDELEY_CITATION_v3_eyJjaXRhdGlvbklEIjoiTUVOREVMRVlfQ0lUQVRJT05fNWUwMDQ0MTAtNzA3Mi00Njg3LThjNDAtNDhkZjBmNTczMDU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dHJ1ZSwiY2l0ZXByb2NUZXh0IjoiWzddIiwibWFudWFsT3ZlcnJpZGVUZXh0IjoiIn19"/>
          <w:id w:val="-1642112274"/>
          <w:placeholder>
            <w:docPart w:val="DefaultPlaceholder_-1854013440"/>
          </w:placeholder>
        </w:sdtPr>
        <w:sdtEndPr/>
        <w:sdtContent>
          <w:customXmlDelRangeEnd w:id="54"/>
          <w:del w:id="55" w:author="Radit Rahmadhan" w:date="2022-01-14T22:22:00Z">
            <w:r w:rsidR="00A20330" w:rsidRPr="001A0A97" w:rsidDel="00806BC5">
              <w:rPr>
                <w:color w:val="000000"/>
              </w:rPr>
              <w:delText>[6]</w:delText>
            </w:r>
          </w:del>
          <w:customXmlDelRangeStart w:id="56" w:author="Meditya Wasesa, S.T.,M.Sc.,Ph.D" w:date="2022-01-14T10:37:00Z"/>
        </w:sdtContent>
      </w:sdt>
      <w:customXmlDelRangeEnd w:id="56"/>
      <w:del w:id="57" w:author="Meditya Wasesa, S.T.,M.Sc.,Ph.D" w:date="2022-01-14T10:37:00Z">
        <w:r w:rsidDel="00706FDC">
          <w:delText>.</w:delText>
        </w:r>
      </w:del>
    </w:p>
    <w:p w14:paraId="37F09794" w14:textId="63708BAE" w:rsidR="007724EC" w:rsidRDefault="007724EC" w:rsidP="007724EC">
      <w:pPr>
        <w:spacing w:line="360" w:lineRule="auto"/>
        <w:ind w:left="815"/>
        <w:jc w:val="both"/>
        <w:rPr>
          <w:ins w:id="58" w:author="Meditya Wasesa, S.T.,M.Sc.,Ph.D" w:date="2022-01-14T10:12:00Z"/>
        </w:rPr>
      </w:pPr>
    </w:p>
    <w:p w14:paraId="714F2D36" w14:textId="74B903BF" w:rsidR="00C360BA" w:rsidRDefault="00C360BA" w:rsidP="00C360BA">
      <w:pPr>
        <w:spacing w:line="360" w:lineRule="auto"/>
        <w:ind w:left="815"/>
        <w:jc w:val="both"/>
        <w:rPr>
          <w:moveTo w:id="59" w:author="Meditya Wasesa, S.T.,M.Sc.,Ph.D" w:date="2022-01-14T10:12:00Z"/>
        </w:rPr>
      </w:pPr>
      <w:moveToRangeStart w:id="60" w:author="Meditya Wasesa, S.T.,M.Sc.,Ph.D" w:date="2022-01-14T10:12:00Z" w:name="move93047572"/>
      <w:moveTo w:id="61" w:author="Meditya Wasesa, S.T.,M.Sc.,Ph.D" w:date="2022-01-14T10:12:00Z">
        <w:r>
          <w:t>Table 1 pr</w:t>
        </w:r>
      </w:moveTo>
      <w:ins w:id="62" w:author="Meditya Wasesa, S.T.,M.Sc.,Ph.D" w:date="2022-01-14T10:12:00Z">
        <w:r>
          <w:t xml:space="preserve">esents </w:t>
        </w:r>
      </w:ins>
      <w:moveTo w:id="63" w:author="Meditya Wasesa, S.T.,M.Sc.,Ph.D" w:date="2022-01-14T10:12:00Z">
        <w:del w:id="64" w:author="Meditya Wasesa, S.T.,M.Sc.,Ph.D" w:date="2022-01-14T10:12:00Z">
          <w:r w:rsidDel="00C360BA">
            <w:delText xml:space="preserve">ovides </w:delText>
          </w:r>
        </w:del>
        <w:r>
          <w:t xml:space="preserve">an overview of previous studies that </w:t>
        </w:r>
      </w:moveTo>
      <w:ins w:id="65" w:author="Meditya Wasesa, S.T.,M.Sc.,Ph.D" w:date="2022-01-14T10:13:00Z">
        <w:r>
          <w:t xml:space="preserve">focuses on customer segmentation </w:t>
        </w:r>
      </w:ins>
      <w:moveTo w:id="66" w:author="Meditya Wasesa, S.T.,M.Sc.,Ph.D" w:date="2022-01-14T10:12:00Z">
        <w:del w:id="67" w:author="Meditya Wasesa, S.T.,M.Sc.,Ph.D" w:date="2022-01-14T10:13:00Z">
          <w:r w:rsidDel="00C360BA">
            <w:delText xml:space="preserve">analyzed marketing topics </w:delText>
          </w:r>
        </w:del>
        <w:r>
          <w:t>using transaction</w:t>
        </w:r>
      </w:moveTo>
      <w:ins w:id="68" w:author="Meditya Wasesa, S.T.,M.Sc.,Ph.D" w:date="2022-01-14T10:13:00Z">
        <w:r>
          <w:t xml:space="preserve">/ customer </w:t>
        </w:r>
      </w:ins>
      <w:ins w:id="69" w:author="Meditya Wasesa, S.T.,M.Sc.,Ph.D" w:date="2022-01-14T10:14:00Z">
        <w:r w:rsidR="00173923">
          <w:t>credentials</w:t>
        </w:r>
      </w:ins>
      <w:moveTo w:id="70" w:author="Meditya Wasesa, S.T.,M.Sc.,Ph.D" w:date="2022-01-14T10:12:00Z">
        <w:r>
          <w:t xml:space="preserve"> data</w:t>
        </w:r>
        <w:del w:id="71" w:author="Meditya Wasesa, S.T.,M.Sc.,Ph.D" w:date="2022-01-14T10:13:00Z">
          <w:r w:rsidDel="00C360BA">
            <w:delText xml:space="preserve"> or customer history</w:delText>
          </w:r>
        </w:del>
        <w:r>
          <w:t>.</w:t>
        </w:r>
      </w:moveTo>
      <w:ins w:id="72" w:author="Meditya Wasesa, S.T.,M.Sc.,Ph.D" w:date="2022-01-14T10:15:00Z">
        <w:r w:rsidR="00173923">
          <w:t xml:space="preserve"> As shown, we categorize related </w:t>
        </w:r>
        <w:commentRangeStart w:id="73"/>
        <w:r w:rsidR="00173923">
          <w:t>articles</w:t>
        </w:r>
        <w:commentRangeEnd w:id="73"/>
        <w:r w:rsidR="00173923">
          <w:rPr>
            <w:rStyle w:val="CommentReference"/>
          </w:rPr>
          <w:commentReference w:id="73"/>
        </w:r>
        <w:r w:rsidR="00173923">
          <w:t xml:space="preserve"> </w:t>
        </w:r>
      </w:ins>
      <w:ins w:id="74" w:author="Meditya Wasesa, S.T.,M.Sc.,Ph.D" w:date="2022-01-14T10:16:00Z">
        <w:r w:rsidR="00173923">
          <w:t xml:space="preserve">based on its business context, dataset, segmentation features, and the </w:t>
        </w:r>
      </w:ins>
      <w:ins w:id="75" w:author="Meditya Wasesa, S.T.,M.Sc.,Ph.D" w:date="2022-01-14T10:22:00Z">
        <w:r w:rsidR="003E1D28">
          <w:t xml:space="preserve">segmentation method. </w:t>
        </w:r>
      </w:ins>
    </w:p>
    <w:p w14:paraId="05867698" w14:textId="77777777" w:rsidR="00C360BA" w:rsidRDefault="00C360BA" w:rsidP="00C360BA">
      <w:pPr>
        <w:spacing w:line="360" w:lineRule="auto"/>
        <w:ind w:left="815"/>
        <w:jc w:val="both"/>
        <w:rPr>
          <w:moveTo w:id="76" w:author="Meditya Wasesa, S.T.,M.Sc.,Ph.D" w:date="2022-01-14T10:12:00Z"/>
        </w:rPr>
      </w:pPr>
    </w:p>
    <w:p w14:paraId="12805002" w14:textId="77777777" w:rsidR="00C360BA" w:rsidRDefault="00C360BA" w:rsidP="00C360BA">
      <w:pPr>
        <w:pStyle w:val="Caption"/>
        <w:keepNext/>
        <w:rPr>
          <w:moveTo w:id="77" w:author="Meditya Wasesa, S.T.,M.Sc.,Ph.D" w:date="2022-01-14T10:12:00Z"/>
        </w:rPr>
      </w:pPr>
      <w:moveTo w:id="78" w:author="Meditya Wasesa, S.T.,M.Sc.,Ph.D" w:date="2022-01-14T10:12:00Z">
        <w:r>
          <w:t>Table 1 Reviewed Studies on Customer Segmentation</w:t>
        </w:r>
      </w:moveTo>
    </w:p>
    <w:tbl>
      <w:tblPr>
        <w:tblStyle w:val="TableGrid"/>
        <w:tblW w:w="8217" w:type="dxa"/>
        <w:jc w:val="center"/>
        <w:tblLook w:val="04A0" w:firstRow="1" w:lastRow="0" w:firstColumn="1" w:lastColumn="0" w:noHBand="0" w:noVBand="1"/>
        <w:tblPrChange w:id="79" w:author="Radit Rahmadhan" w:date="2022-01-15T02:12:00Z">
          <w:tblPr>
            <w:tblStyle w:val="TableGrid"/>
            <w:tblW w:w="7968" w:type="dxa"/>
            <w:tblInd w:w="562" w:type="dxa"/>
            <w:tblLook w:val="04A0" w:firstRow="1" w:lastRow="0" w:firstColumn="1" w:lastColumn="0" w:noHBand="0" w:noVBand="1"/>
          </w:tblPr>
        </w:tblPrChange>
      </w:tblPr>
      <w:tblGrid>
        <w:gridCol w:w="1116"/>
        <w:gridCol w:w="1956"/>
        <w:gridCol w:w="1356"/>
        <w:gridCol w:w="2183"/>
        <w:gridCol w:w="1606"/>
        <w:tblGridChange w:id="80">
          <w:tblGrid>
            <w:gridCol w:w="1116"/>
            <w:gridCol w:w="570"/>
            <w:gridCol w:w="562"/>
            <w:gridCol w:w="554"/>
            <w:gridCol w:w="263"/>
            <w:gridCol w:w="7"/>
            <w:gridCol w:w="1306"/>
            <w:gridCol w:w="50"/>
            <w:gridCol w:w="330"/>
            <w:gridCol w:w="1118"/>
            <w:gridCol w:w="238"/>
            <w:gridCol w:w="497"/>
            <w:gridCol w:w="709"/>
            <w:gridCol w:w="143"/>
            <w:gridCol w:w="754"/>
            <w:gridCol w:w="709"/>
            <w:gridCol w:w="143"/>
          </w:tblGrid>
        </w:tblGridChange>
      </w:tblGrid>
      <w:tr w:rsidR="001F776A" w14:paraId="400550C4" w14:textId="77777777" w:rsidTr="004E47B5">
        <w:trPr>
          <w:trHeight w:val="417"/>
          <w:jc w:val="center"/>
          <w:trPrChange w:id="81" w:author="Radit Rahmadhan" w:date="2022-01-15T02:12:00Z">
            <w:trPr>
              <w:gridBefore w:val="3"/>
              <w:trHeight w:val="417"/>
            </w:trPr>
          </w:trPrChange>
        </w:trPr>
        <w:tc>
          <w:tcPr>
            <w:tcW w:w="1116" w:type="dxa"/>
            <w:tcPrChange w:id="82" w:author="Radit Rahmadhan" w:date="2022-01-15T02:12:00Z">
              <w:tcPr>
                <w:tcW w:w="817" w:type="dxa"/>
                <w:gridSpan w:val="2"/>
              </w:tcPr>
            </w:tcPrChange>
          </w:tcPr>
          <w:p w14:paraId="40DD462D" w14:textId="6ECAF0A9" w:rsidR="001F776A" w:rsidRPr="00170125" w:rsidRDefault="001F776A" w:rsidP="002C0650">
            <w:pPr>
              <w:jc w:val="center"/>
              <w:rPr>
                <w:color w:val="000000" w:themeColor="text1"/>
                <w:sz w:val="18"/>
                <w:szCs w:val="18"/>
              </w:rPr>
            </w:pPr>
            <w:commentRangeStart w:id="83"/>
            <w:ins w:id="84" w:author="Radit Rahmadhan" w:date="2022-01-14T22:22:00Z">
              <w:r>
                <w:rPr>
                  <w:color w:val="000000" w:themeColor="text1"/>
                  <w:sz w:val="18"/>
                  <w:szCs w:val="18"/>
                </w:rPr>
                <w:t>Article</w:t>
              </w:r>
            </w:ins>
            <w:commentRangeEnd w:id="83"/>
            <w:ins w:id="85" w:author="Radit Rahmadhan" w:date="2022-01-15T01:42:00Z">
              <w:r w:rsidR="00494C1D">
                <w:rPr>
                  <w:rStyle w:val="CommentReference"/>
                </w:rPr>
                <w:commentReference w:id="83"/>
              </w:r>
            </w:ins>
          </w:p>
        </w:tc>
        <w:tc>
          <w:tcPr>
            <w:tcW w:w="1956" w:type="dxa"/>
            <w:tcPrChange w:id="86" w:author="Radit Rahmadhan" w:date="2022-01-15T02:12:00Z">
              <w:tcPr>
                <w:tcW w:w="1313" w:type="dxa"/>
                <w:gridSpan w:val="2"/>
              </w:tcPr>
            </w:tcPrChange>
          </w:tcPr>
          <w:p w14:paraId="4CFB9F50" w14:textId="483553D1" w:rsidR="001F776A" w:rsidRPr="00170125" w:rsidRDefault="001F776A" w:rsidP="002C0650">
            <w:pPr>
              <w:jc w:val="center"/>
              <w:rPr>
                <w:moveTo w:id="87" w:author="Meditya Wasesa, S.T.,M.Sc.,Ph.D" w:date="2022-01-14T10:12:00Z"/>
                <w:color w:val="000000" w:themeColor="text1"/>
                <w:sz w:val="18"/>
                <w:szCs w:val="18"/>
              </w:rPr>
            </w:pPr>
            <w:moveTo w:id="88" w:author="Meditya Wasesa, S.T.,M.Sc.,Ph.D" w:date="2022-01-14T10:12:00Z">
              <w:r w:rsidRPr="00170125">
                <w:rPr>
                  <w:color w:val="000000" w:themeColor="text1"/>
                  <w:sz w:val="18"/>
                  <w:szCs w:val="18"/>
                </w:rPr>
                <w:t>Business Context</w:t>
              </w:r>
            </w:moveTo>
          </w:p>
        </w:tc>
        <w:tc>
          <w:tcPr>
            <w:tcW w:w="1356" w:type="dxa"/>
            <w:tcPrChange w:id="89" w:author="Radit Rahmadhan" w:date="2022-01-15T02:12:00Z">
              <w:tcPr>
                <w:tcW w:w="1498" w:type="dxa"/>
                <w:gridSpan w:val="3"/>
              </w:tcPr>
            </w:tcPrChange>
          </w:tcPr>
          <w:p w14:paraId="6C1BAF8E" w14:textId="77777777" w:rsidR="001F776A" w:rsidRPr="00170125" w:rsidRDefault="001F776A" w:rsidP="002C0650">
            <w:pPr>
              <w:jc w:val="center"/>
              <w:rPr>
                <w:moveTo w:id="90" w:author="Meditya Wasesa, S.T.,M.Sc.,Ph.D" w:date="2022-01-14T10:12:00Z"/>
                <w:color w:val="000000" w:themeColor="text1"/>
                <w:sz w:val="18"/>
                <w:szCs w:val="18"/>
              </w:rPr>
            </w:pPr>
            <w:moveTo w:id="91" w:author="Meditya Wasesa, S.T.,M.Sc.,Ph.D" w:date="2022-01-14T10:12:00Z">
              <w:r w:rsidRPr="00170125">
                <w:rPr>
                  <w:color w:val="000000" w:themeColor="text1"/>
                  <w:sz w:val="18"/>
                  <w:szCs w:val="18"/>
                </w:rPr>
                <w:t>Dataset</w:t>
              </w:r>
            </w:moveTo>
          </w:p>
        </w:tc>
        <w:tc>
          <w:tcPr>
            <w:tcW w:w="2230" w:type="dxa"/>
            <w:tcPrChange w:id="92" w:author="Radit Rahmadhan" w:date="2022-01-15T02:12:00Z">
              <w:tcPr>
                <w:tcW w:w="1587" w:type="dxa"/>
                <w:gridSpan w:val="4"/>
              </w:tcPr>
            </w:tcPrChange>
          </w:tcPr>
          <w:p w14:paraId="7D2ABF36" w14:textId="77777777" w:rsidR="001F776A" w:rsidRPr="00170125" w:rsidRDefault="001F776A" w:rsidP="002C0650">
            <w:pPr>
              <w:jc w:val="center"/>
              <w:rPr>
                <w:moveTo w:id="93" w:author="Meditya Wasesa, S.T.,M.Sc.,Ph.D" w:date="2022-01-14T10:12:00Z"/>
                <w:color w:val="000000" w:themeColor="text1"/>
                <w:sz w:val="18"/>
                <w:szCs w:val="18"/>
              </w:rPr>
            </w:pPr>
            <w:moveTo w:id="94" w:author="Meditya Wasesa, S.T.,M.Sc.,Ph.D" w:date="2022-01-14T10:12:00Z">
              <w:r w:rsidRPr="00170125">
                <w:rPr>
                  <w:color w:val="000000" w:themeColor="text1"/>
                  <w:sz w:val="18"/>
                  <w:szCs w:val="18"/>
                </w:rPr>
                <w:t xml:space="preserve">Segmentation </w:t>
              </w:r>
            </w:moveTo>
          </w:p>
          <w:p w14:paraId="6BF678B8" w14:textId="77777777" w:rsidR="001F776A" w:rsidRPr="00170125" w:rsidRDefault="001F776A" w:rsidP="002C0650">
            <w:pPr>
              <w:jc w:val="center"/>
              <w:rPr>
                <w:moveTo w:id="95" w:author="Meditya Wasesa, S.T.,M.Sc.,Ph.D" w:date="2022-01-14T10:12:00Z"/>
                <w:color w:val="000000" w:themeColor="text1"/>
                <w:sz w:val="18"/>
                <w:szCs w:val="18"/>
              </w:rPr>
            </w:pPr>
            <w:moveTo w:id="96" w:author="Meditya Wasesa, S.T.,M.Sc.,Ph.D" w:date="2022-01-14T10:12:00Z">
              <w:r w:rsidRPr="00170125">
                <w:rPr>
                  <w:color w:val="000000" w:themeColor="text1"/>
                  <w:sz w:val="18"/>
                  <w:szCs w:val="18"/>
                </w:rPr>
                <w:t>Features</w:t>
              </w:r>
            </w:moveTo>
          </w:p>
        </w:tc>
        <w:tc>
          <w:tcPr>
            <w:tcW w:w="1559" w:type="dxa"/>
            <w:tcPrChange w:id="97" w:author="Radit Rahmadhan" w:date="2022-01-15T02:12:00Z">
              <w:tcPr>
                <w:tcW w:w="1606" w:type="dxa"/>
                <w:gridSpan w:val="3"/>
              </w:tcPr>
            </w:tcPrChange>
          </w:tcPr>
          <w:p w14:paraId="2EF85672" w14:textId="77777777" w:rsidR="001F776A" w:rsidRDefault="001F776A" w:rsidP="002C0650">
            <w:pPr>
              <w:jc w:val="center"/>
              <w:rPr>
                <w:ins w:id="98" w:author="Meditya Wasesa, S.T.,M.Sc.,Ph.D" w:date="2022-01-14T10:19:00Z"/>
                <w:color w:val="000000" w:themeColor="text1"/>
                <w:sz w:val="18"/>
                <w:szCs w:val="18"/>
              </w:rPr>
            </w:pPr>
            <w:ins w:id="99" w:author="Meditya Wasesa, S.T.,M.Sc.,Ph.D" w:date="2022-01-14T10:19:00Z">
              <w:r>
                <w:rPr>
                  <w:color w:val="000000" w:themeColor="text1"/>
                  <w:sz w:val="18"/>
                  <w:szCs w:val="18"/>
                </w:rPr>
                <w:t>Segmentation</w:t>
              </w:r>
            </w:ins>
          </w:p>
          <w:p w14:paraId="69821FA8" w14:textId="37C3FFFE" w:rsidR="001F776A" w:rsidRPr="00170125" w:rsidRDefault="001F776A" w:rsidP="002C0650">
            <w:pPr>
              <w:jc w:val="center"/>
              <w:rPr>
                <w:moveTo w:id="100" w:author="Meditya Wasesa, S.T.,M.Sc.,Ph.D" w:date="2022-01-14T10:12:00Z"/>
                <w:color w:val="000000" w:themeColor="text1"/>
                <w:sz w:val="18"/>
                <w:szCs w:val="18"/>
              </w:rPr>
            </w:pPr>
            <w:moveTo w:id="101" w:author="Meditya Wasesa, S.T.,M.Sc.,Ph.D" w:date="2022-01-14T10:12:00Z">
              <w:del w:id="102" w:author="Meditya Wasesa, S.T.,M.Sc.,Ph.D" w:date="2022-01-14T10:19:00Z">
                <w:r w:rsidRPr="00170125" w:rsidDel="003E1D28">
                  <w:rPr>
                    <w:color w:val="000000" w:themeColor="text1"/>
                    <w:sz w:val="18"/>
                    <w:szCs w:val="18"/>
                  </w:rPr>
                  <w:delText>Techniques</w:delText>
                </w:r>
              </w:del>
            </w:moveTo>
            <w:ins w:id="103" w:author="Meditya Wasesa, S.T.,M.Sc.,Ph.D" w:date="2022-01-14T10:19:00Z">
              <w:r>
                <w:rPr>
                  <w:color w:val="000000" w:themeColor="text1"/>
                  <w:sz w:val="18"/>
                  <w:szCs w:val="18"/>
                </w:rPr>
                <w:t>Method</w:t>
              </w:r>
            </w:ins>
          </w:p>
        </w:tc>
      </w:tr>
      <w:tr w:rsidR="001F776A" w14:paraId="08AC7D63" w14:textId="77777777" w:rsidTr="004E47B5">
        <w:trPr>
          <w:trHeight w:val="430"/>
          <w:jc w:val="center"/>
          <w:trPrChange w:id="104" w:author="Radit Rahmadhan" w:date="2022-01-15T02:12:00Z">
            <w:trPr>
              <w:gridBefore w:val="3"/>
              <w:trHeight w:val="430"/>
            </w:trPr>
          </w:trPrChange>
        </w:trPr>
        <w:customXmlInsRangeStart w:id="105" w:author="Radit Rahmadhan" w:date="2022-01-14T22:23:00Z"/>
        <w:sdt>
          <w:sdtPr>
            <w:rPr>
              <w:color w:val="000000"/>
              <w:sz w:val="18"/>
              <w:szCs w:val="18"/>
            </w:rPr>
            <w:tag w:val="MENDELEY_CITATION_v3_eyJjaXRhdGlvbklEIjoiTUVOREVMRVlfQ0lUQVRJT05fYzRiMTYyNWMtNmE0YS00N2VhLWI0MWQtNDM3M2NiMzc3YjEyIiwicHJvcGVydGllcyI6eyJub3RlSW5kZXgiOjB9LCJpc0VkaXRlZCI6ZmFsc2UsIm1hbnVhbE92ZXJyaWRlIjp7ImlzTWFudWFsbHlPdmVycmlkZGVuIjpmYWxzZSwiY2l0ZXByb2NUZXh0IjoiWzE0X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n0sImlzVGVtcG9yYXJ5IjpmYWxzZX1dfQ=="/>
            <w:id w:val="1600291516"/>
            <w:placeholder>
              <w:docPart w:val="F0D1B0DEFE8D473787FD2726E7AB050C"/>
            </w:placeholder>
          </w:sdtPr>
          <w:sdtEndPr/>
          <w:sdtContent>
            <w:customXmlInsRangeEnd w:id="105"/>
            <w:tc>
              <w:tcPr>
                <w:tcW w:w="1116" w:type="dxa"/>
                <w:tcPrChange w:id="106" w:author="Radit Rahmadhan" w:date="2022-01-15T02:12:00Z">
                  <w:tcPr>
                    <w:tcW w:w="817" w:type="dxa"/>
                    <w:gridSpan w:val="2"/>
                  </w:tcPr>
                </w:tcPrChange>
              </w:tcPr>
              <w:p w14:paraId="5FBBBF22" w14:textId="7B83A706" w:rsidR="001F776A" w:rsidRPr="00170125" w:rsidRDefault="001A0A97">
                <w:pPr>
                  <w:jc w:val="center"/>
                  <w:rPr>
                    <w:color w:val="000000" w:themeColor="text1"/>
                    <w:sz w:val="18"/>
                    <w:szCs w:val="18"/>
                    <w:rPrChange w:id="107" w:author="Radit Rahmadhan" w:date="2022-01-15T02:45:00Z">
                      <w:rPr/>
                    </w:rPrChange>
                  </w:rPr>
                  <w:pPrChange w:id="108" w:author="Radit Rahmadhan" w:date="2022-01-14T22:30:00Z">
                    <w:pPr>
                      <w:jc w:val="both"/>
                    </w:pPr>
                  </w:pPrChange>
                </w:pPr>
                <w:ins w:id="109" w:author="Radit Rahmadhan" w:date="2022-01-20T17:59:00Z">
                  <w:r w:rsidRPr="001A0A97">
                    <w:rPr>
                      <w:color w:val="000000"/>
                      <w:sz w:val="18"/>
                      <w:szCs w:val="18"/>
                    </w:rPr>
                    <w:t>[14]</w:t>
                  </w:r>
                </w:ins>
              </w:p>
            </w:tc>
            <w:customXmlInsRangeStart w:id="110" w:author="Radit Rahmadhan" w:date="2022-01-14T22:23:00Z"/>
          </w:sdtContent>
        </w:sdt>
        <w:customXmlInsRangeEnd w:id="110"/>
        <w:tc>
          <w:tcPr>
            <w:tcW w:w="1956" w:type="dxa"/>
            <w:tcPrChange w:id="111" w:author="Radit Rahmadhan" w:date="2022-01-15T02:12:00Z">
              <w:tcPr>
                <w:tcW w:w="1313" w:type="dxa"/>
                <w:gridSpan w:val="2"/>
              </w:tcPr>
            </w:tcPrChange>
          </w:tcPr>
          <w:p w14:paraId="1B343DE8" w14:textId="736B13D9" w:rsidR="001F776A" w:rsidRPr="00170125" w:rsidRDefault="001F776A">
            <w:pPr>
              <w:jc w:val="center"/>
              <w:rPr>
                <w:moveTo w:id="112" w:author="Meditya Wasesa, S.T.,M.Sc.,Ph.D" w:date="2022-01-14T10:12:00Z"/>
                <w:color w:val="000000" w:themeColor="text1"/>
                <w:sz w:val="18"/>
                <w:szCs w:val="18"/>
              </w:rPr>
              <w:pPrChange w:id="113" w:author="Radit Rahmadhan" w:date="2022-01-14T22:32:00Z">
                <w:pPr>
                  <w:jc w:val="both"/>
                </w:pPr>
              </w:pPrChange>
            </w:pPr>
            <w:ins w:id="114" w:author="Radit Rahmadhan" w:date="2022-01-14T22:31:00Z">
              <w:r>
                <w:rPr>
                  <w:color w:val="000000" w:themeColor="text1"/>
                  <w:sz w:val="18"/>
                  <w:szCs w:val="18"/>
                </w:rPr>
                <w:t xml:space="preserve">Restaurant </w:t>
              </w:r>
            </w:ins>
            <w:moveTo w:id="115" w:author="Meditya Wasesa, S.T.,M.Sc.,Ph.D" w:date="2022-01-14T10:12:00Z">
              <w:r w:rsidRPr="00170125">
                <w:rPr>
                  <w:color w:val="000000" w:themeColor="text1"/>
                  <w:sz w:val="18"/>
                  <w:szCs w:val="18"/>
                </w:rPr>
                <w:t>Marketing</w:t>
              </w:r>
            </w:moveTo>
          </w:p>
        </w:tc>
        <w:tc>
          <w:tcPr>
            <w:tcW w:w="1356" w:type="dxa"/>
            <w:tcPrChange w:id="116" w:author="Radit Rahmadhan" w:date="2022-01-15T02:12:00Z">
              <w:tcPr>
                <w:tcW w:w="1498" w:type="dxa"/>
                <w:gridSpan w:val="3"/>
              </w:tcPr>
            </w:tcPrChange>
          </w:tcPr>
          <w:p w14:paraId="3E37B79C" w14:textId="76AE6788" w:rsidR="001F776A" w:rsidRPr="00170125" w:rsidRDefault="001F776A" w:rsidP="002C0650">
            <w:pPr>
              <w:jc w:val="both"/>
              <w:rPr>
                <w:moveTo w:id="117" w:author="Meditya Wasesa, S.T.,M.Sc.,Ph.D" w:date="2022-01-14T10:12:00Z"/>
                <w:color w:val="000000" w:themeColor="text1"/>
                <w:sz w:val="18"/>
                <w:szCs w:val="18"/>
              </w:rPr>
            </w:pPr>
            <w:moveTo w:id="118" w:author="Meditya Wasesa, S.T.,M.Sc.,Ph.D" w:date="2022-01-14T10:12:00Z">
              <w:del w:id="119" w:author="Radit Rahmadhan" w:date="2022-01-14T22:35:00Z">
                <w:r w:rsidRPr="00170125" w:rsidDel="004A3318">
                  <w:rPr>
                    <w:color w:val="000000" w:themeColor="text1"/>
                    <w:sz w:val="18"/>
                    <w:szCs w:val="18"/>
                  </w:rPr>
                  <w:delText xml:space="preserve">Restaurant customer </w:delText>
                </w:r>
              </w:del>
            </w:moveTo>
            <w:ins w:id="120" w:author="Radit Rahmadhan" w:date="2022-01-14T22:35:00Z">
              <w:r>
                <w:rPr>
                  <w:color w:val="000000" w:themeColor="text1"/>
                  <w:sz w:val="18"/>
                  <w:szCs w:val="18"/>
                </w:rPr>
                <w:t>F</w:t>
              </w:r>
            </w:ins>
            <w:moveTo w:id="121" w:author="Meditya Wasesa, S.T.,M.Sc.,Ph.D" w:date="2022-01-14T10:12:00Z">
              <w:del w:id="122" w:author="Radit Rahmadhan" w:date="2022-01-14T22:35:00Z">
                <w:r w:rsidRPr="00170125" w:rsidDel="004A3318">
                  <w:rPr>
                    <w:color w:val="000000" w:themeColor="text1"/>
                    <w:sz w:val="18"/>
                    <w:szCs w:val="18"/>
                  </w:rPr>
                  <w:delText>f</w:delText>
                </w:r>
              </w:del>
              <w:r w:rsidRPr="00170125">
                <w:rPr>
                  <w:color w:val="000000" w:themeColor="text1"/>
                  <w:sz w:val="18"/>
                  <w:szCs w:val="18"/>
                </w:rPr>
                <w:t xml:space="preserve">eedback </w:t>
              </w:r>
              <w:del w:id="123" w:author="Radit Rahmadhan" w:date="2022-01-15T00:28:00Z">
                <w:r w:rsidRPr="00170125" w:rsidDel="0093478B">
                  <w:rPr>
                    <w:color w:val="000000" w:themeColor="text1"/>
                    <w:sz w:val="18"/>
                    <w:szCs w:val="18"/>
                  </w:rPr>
                  <w:delText>data</w:delText>
                </w:r>
              </w:del>
            </w:moveTo>
            <w:ins w:id="124" w:author="Radit Rahmadhan" w:date="2022-01-14T22:35:00Z">
              <w:r>
                <w:rPr>
                  <w:color w:val="000000" w:themeColor="text1"/>
                  <w:sz w:val="18"/>
                  <w:szCs w:val="18"/>
                </w:rPr>
                <w:t>customer</w:t>
              </w:r>
            </w:ins>
            <w:ins w:id="125" w:author="Radit Rahmadhan" w:date="2022-01-15T00:28:00Z">
              <w:r w:rsidR="0093478B">
                <w:rPr>
                  <w:color w:val="000000" w:themeColor="text1"/>
                  <w:sz w:val="18"/>
                  <w:szCs w:val="18"/>
                </w:rPr>
                <w:t xml:space="preserve"> data</w:t>
              </w:r>
            </w:ins>
            <w:moveTo w:id="126" w:author="Meditya Wasesa, S.T.,M.Sc.,Ph.D" w:date="2022-01-14T10:12:00Z">
              <w:r w:rsidRPr="00170125">
                <w:rPr>
                  <w:color w:val="000000" w:themeColor="text1"/>
                  <w:sz w:val="18"/>
                  <w:szCs w:val="18"/>
                </w:rPr>
                <w:t xml:space="preserve"> period January 1, 2016, to December 31, 2016</w:t>
              </w:r>
            </w:moveTo>
          </w:p>
        </w:tc>
        <w:tc>
          <w:tcPr>
            <w:tcW w:w="2230" w:type="dxa"/>
            <w:tcPrChange w:id="127" w:author="Radit Rahmadhan" w:date="2022-01-15T02:12:00Z">
              <w:tcPr>
                <w:tcW w:w="1587" w:type="dxa"/>
                <w:gridSpan w:val="4"/>
              </w:tcPr>
            </w:tcPrChange>
          </w:tcPr>
          <w:p w14:paraId="7A8BBCB3" w14:textId="77777777" w:rsidR="001F776A" w:rsidRPr="00170125" w:rsidRDefault="001F776A" w:rsidP="002C0650">
            <w:pPr>
              <w:jc w:val="both"/>
              <w:rPr>
                <w:moveTo w:id="128" w:author="Meditya Wasesa, S.T.,M.Sc.,Ph.D" w:date="2022-01-14T10:12:00Z"/>
                <w:color w:val="000000" w:themeColor="text1"/>
                <w:sz w:val="18"/>
                <w:szCs w:val="18"/>
              </w:rPr>
            </w:pPr>
            <w:moveTo w:id="129" w:author="Meditya Wasesa, S.T.,M.Sc.,Ph.D" w:date="2022-01-14T10:12:00Z">
              <w:r w:rsidRPr="00170125">
                <w:rPr>
                  <w:color w:val="000000" w:themeColor="text1"/>
                  <w:sz w:val="18"/>
                  <w:szCs w:val="18"/>
                </w:rPr>
                <w:t>Customer name, type of food ordered, food review, gender</w:t>
              </w:r>
            </w:moveTo>
          </w:p>
        </w:tc>
        <w:tc>
          <w:tcPr>
            <w:tcW w:w="1559" w:type="dxa"/>
            <w:tcPrChange w:id="130" w:author="Radit Rahmadhan" w:date="2022-01-15T02:12:00Z">
              <w:tcPr>
                <w:tcW w:w="1606" w:type="dxa"/>
                <w:gridSpan w:val="3"/>
              </w:tcPr>
            </w:tcPrChange>
          </w:tcPr>
          <w:p w14:paraId="5DD327D8" w14:textId="77777777" w:rsidR="001F776A" w:rsidRPr="00170125" w:rsidRDefault="001F776A" w:rsidP="002C0650">
            <w:pPr>
              <w:jc w:val="center"/>
              <w:rPr>
                <w:moveTo w:id="131" w:author="Meditya Wasesa, S.T.,M.Sc.,Ph.D" w:date="2022-01-14T10:12:00Z"/>
                <w:color w:val="000000" w:themeColor="text1"/>
                <w:sz w:val="18"/>
                <w:szCs w:val="18"/>
              </w:rPr>
            </w:pPr>
            <w:moveTo w:id="132" w:author="Meditya Wasesa, S.T.,M.Sc.,Ph.D" w:date="2022-01-14T10:12:00Z">
              <w:r w:rsidRPr="00170125">
                <w:rPr>
                  <w:color w:val="000000" w:themeColor="text1"/>
                  <w:sz w:val="18"/>
                  <w:szCs w:val="18"/>
                </w:rPr>
                <w:t>K-Means using PL based algorithm</w:t>
              </w:r>
            </w:moveTo>
          </w:p>
        </w:tc>
      </w:tr>
      <w:tr w:rsidR="001F776A" w14:paraId="719920B5" w14:textId="77777777" w:rsidTr="004E47B5">
        <w:trPr>
          <w:trHeight w:val="417"/>
          <w:jc w:val="center"/>
          <w:trPrChange w:id="133" w:author="Radit Rahmadhan" w:date="2022-01-15T02:12:00Z">
            <w:trPr>
              <w:gridBefore w:val="3"/>
              <w:trHeight w:val="417"/>
            </w:trPr>
          </w:trPrChange>
        </w:trPr>
        <w:customXmlInsRangeStart w:id="134" w:author="Radit Rahmadhan" w:date="2022-01-14T22:26:00Z"/>
        <w:sdt>
          <w:sdtPr>
            <w:rPr>
              <w:color w:val="000000"/>
              <w:sz w:val="18"/>
              <w:szCs w:val="18"/>
            </w:rPr>
            <w:tag w:val="MENDELEY_CITATION_v3_eyJjaXRhdGlvbklEIjoiTUVOREVMRVlfQ0lUQVRJT05fMzkxMWVkOWItM2E5OS00ZWY0LWI3ZDUtNzk4MjM5OTQxZDNhIiwicHJvcGVydGllcyI6eyJub3RlSW5kZXgiOjB9LCJpc0VkaXRlZCI6ZmFsc2UsIm1hbnVhbE92ZXJyaWRlIjp7ImlzTWFudWFsbHlPdmVycmlkZGVuIjpmYWxzZSwiY2l0ZXByb2NUZXh0IjoiWzE1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546655928"/>
            <w:placeholder>
              <w:docPart w:val="F0D1B0DEFE8D473787FD2726E7AB050C"/>
            </w:placeholder>
          </w:sdtPr>
          <w:sdtEndPr/>
          <w:sdtContent>
            <w:customXmlInsRangeEnd w:id="134"/>
            <w:tc>
              <w:tcPr>
                <w:tcW w:w="1116" w:type="dxa"/>
                <w:tcPrChange w:id="135" w:author="Radit Rahmadhan" w:date="2022-01-15T02:12:00Z">
                  <w:tcPr>
                    <w:tcW w:w="817" w:type="dxa"/>
                    <w:gridSpan w:val="2"/>
                  </w:tcPr>
                </w:tcPrChange>
              </w:tcPr>
              <w:p w14:paraId="624466B8" w14:textId="44BBBC79" w:rsidR="001F776A" w:rsidRPr="00C103D4" w:rsidRDefault="001A0A97">
                <w:pPr>
                  <w:jc w:val="center"/>
                  <w:rPr>
                    <w:sz w:val="18"/>
                    <w:szCs w:val="18"/>
                    <w:rPrChange w:id="136" w:author="Radit Rahmadhan" w:date="2022-01-15T02:45:00Z">
                      <w:rPr/>
                    </w:rPrChange>
                  </w:rPr>
                  <w:pPrChange w:id="137" w:author="Radit Rahmadhan" w:date="2022-01-14T22:30:00Z">
                    <w:pPr>
                      <w:jc w:val="both"/>
                    </w:pPr>
                  </w:pPrChange>
                </w:pPr>
                <w:ins w:id="138" w:author="Radit Rahmadhan" w:date="2022-01-20T17:59:00Z">
                  <w:r w:rsidRPr="001A0A97">
                    <w:rPr>
                      <w:color w:val="000000"/>
                      <w:sz w:val="18"/>
                      <w:szCs w:val="18"/>
                    </w:rPr>
                    <w:t>[15]</w:t>
                  </w:r>
                </w:ins>
              </w:p>
            </w:tc>
            <w:customXmlInsRangeStart w:id="139" w:author="Radit Rahmadhan" w:date="2022-01-14T22:26:00Z"/>
          </w:sdtContent>
        </w:sdt>
        <w:customXmlInsRangeEnd w:id="139"/>
        <w:tc>
          <w:tcPr>
            <w:tcW w:w="1956" w:type="dxa"/>
            <w:tcPrChange w:id="140" w:author="Radit Rahmadhan" w:date="2022-01-15T02:12:00Z">
              <w:tcPr>
                <w:tcW w:w="1313" w:type="dxa"/>
                <w:gridSpan w:val="2"/>
              </w:tcPr>
            </w:tcPrChange>
          </w:tcPr>
          <w:p w14:paraId="7528CAD9" w14:textId="7E77B9E4" w:rsidR="001F776A" w:rsidRPr="00C103D4" w:rsidRDefault="001F776A" w:rsidP="002C0650">
            <w:pPr>
              <w:jc w:val="both"/>
              <w:rPr>
                <w:moveTo w:id="141" w:author="Meditya Wasesa, S.T.,M.Sc.,Ph.D" w:date="2022-01-14T10:12:00Z"/>
                <w:sz w:val="18"/>
                <w:szCs w:val="18"/>
              </w:rPr>
            </w:pPr>
            <w:moveTo w:id="142" w:author="Meditya Wasesa, S.T.,M.Sc.,Ph.D" w:date="2022-01-14T10:12:00Z">
              <w:r w:rsidRPr="00C103D4">
                <w:rPr>
                  <w:sz w:val="18"/>
                  <w:szCs w:val="18"/>
                </w:rPr>
                <w:t>Small Medium Enterprise</w:t>
              </w:r>
            </w:moveTo>
            <w:ins w:id="143" w:author="Radit Rahmadhan" w:date="2022-01-14T22:36:00Z">
              <w:r>
                <w:rPr>
                  <w:sz w:val="18"/>
                  <w:szCs w:val="18"/>
                </w:rPr>
                <w:t xml:space="preserve"> from Malang</w:t>
              </w:r>
            </w:ins>
          </w:p>
        </w:tc>
        <w:tc>
          <w:tcPr>
            <w:tcW w:w="1356" w:type="dxa"/>
            <w:tcPrChange w:id="144" w:author="Radit Rahmadhan" w:date="2022-01-15T02:12:00Z">
              <w:tcPr>
                <w:tcW w:w="1498" w:type="dxa"/>
                <w:gridSpan w:val="3"/>
              </w:tcPr>
            </w:tcPrChange>
          </w:tcPr>
          <w:p w14:paraId="38FAEAB5" w14:textId="107929F7" w:rsidR="001F776A" w:rsidRPr="00C103D4" w:rsidRDefault="001F776A" w:rsidP="002C0650">
            <w:pPr>
              <w:rPr>
                <w:moveTo w:id="145" w:author="Meditya Wasesa, S.T.,M.Sc.,Ph.D" w:date="2022-01-14T10:12:00Z"/>
                <w:sz w:val="18"/>
                <w:szCs w:val="18"/>
              </w:rPr>
            </w:pPr>
            <w:moveTo w:id="146" w:author="Meditya Wasesa, S.T.,M.Sc.,Ph.D" w:date="2022-01-14T10:12:00Z">
              <w:del w:id="147" w:author="Radit Rahmadhan" w:date="2022-01-14T22:35:00Z">
                <w:r w:rsidRPr="00C103D4" w:rsidDel="004A3318">
                  <w:rPr>
                    <w:sz w:val="18"/>
                    <w:szCs w:val="18"/>
                  </w:rPr>
                  <w:delText xml:space="preserve">SME customers are </w:delText>
                </w:r>
              </w:del>
            </w:moveTo>
            <w:ins w:id="148" w:author="Radit Rahmadhan" w:date="2022-01-14T22:35:00Z">
              <w:r>
                <w:rPr>
                  <w:sz w:val="18"/>
                  <w:szCs w:val="18"/>
                </w:rPr>
                <w:t>A</w:t>
              </w:r>
            </w:ins>
            <w:moveTo w:id="149" w:author="Meditya Wasesa, S.T.,M.Sc.,Ph.D" w:date="2022-01-14T10:12:00Z">
              <w:del w:id="150" w:author="Radit Rahmadhan" w:date="2022-01-14T22:35:00Z">
                <w:r w:rsidRPr="00C103D4" w:rsidDel="004A3318">
                  <w:rPr>
                    <w:sz w:val="18"/>
                    <w:szCs w:val="18"/>
                  </w:rPr>
                  <w:delText>a</w:delText>
                </w:r>
              </w:del>
              <w:r w:rsidRPr="00C103D4">
                <w:rPr>
                  <w:sz w:val="18"/>
                  <w:szCs w:val="18"/>
                </w:rPr>
                <w:t>ll pulse server operators AR-</w:t>
              </w:r>
              <w:proofErr w:type="spellStart"/>
              <w:r w:rsidRPr="00C103D4">
                <w:rPr>
                  <w:sz w:val="18"/>
                  <w:szCs w:val="18"/>
                </w:rPr>
                <w:t>Pulsabiz</w:t>
              </w:r>
              <w:proofErr w:type="spellEnd"/>
              <w:r w:rsidRPr="00C103D4">
                <w:rPr>
                  <w:sz w:val="18"/>
                  <w:szCs w:val="18"/>
                </w:rPr>
                <w:t xml:space="preserve"> Malang Indonesia period January 1, 2018, to June 30,2018</w:t>
              </w:r>
            </w:moveTo>
          </w:p>
        </w:tc>
        <w:tc>
          <w:tcPr>
            <w:tcW w:w="2230" w:type="dxa"/>
            <w:tcPrChange w:id="151" w:author="Radit Rahmadhan" w:date="2022-01-15T02:12:00Z">
              <w:tcPr>
                <w:tcW w:w="1587" w:type="dxa"/>
                <w:gridSpan w:val="4"/>
              </w:tcPr>
            </w:tcPrChange>
          </w:tcPr>
          <w:p w14:paraId="0D0AEF9C" w14:textId="77777777" w:rsidR="001F776A" w:rsidRPr="00C103D4" w:rsidRDefault="001F776A" w:rsidP="002C0650">
            <w:pPr>
              <w:jc w:val="both"/>
              <w:rPr>
                <w:moveTo w:id="152" w:author="Meditya Wasesa, S.T.,M.Sc.,Ph.D" w:date="2022-01-14T10:12:00Z"/>
                <w:sz w:val="18"/>
                <w:szCs w:val="18"/>
              </w:rPr>
            </w:pPr>
            <w:moveTo w:id="153" w:author="Meditya Wasesa, S.T.,M.Sc.,Ph.D" w:date="2022-01-14T10:12:00Z">
              <w:r w:rsidRPr="00C103D4">
                <w:rPr>
                  <w:sz w:val="18"/>
                  <w:szCs w:val="18"/>
                </w:rPr>
                <w:t>ID Customer, Length, Recency, Frequency, Monetary</w:t>
              </w:r>
            </w:moveTo>
          </w:p>
        </w:tc>
        <w:tc>
          <w:tcPr>
            <w:tcW w:w="1559" w:type="dxa"/>
            <w:tcPrChange w:id="154" w:author="Radit Rahmadhan" w:date="2022-01-15T02:12:00Z">
              <w:tcPr>
                <w:tcW w:w="1606" w:type="dxa"/>
                <w:gridSpan w:val="3"/>
              </w:tcPr>
            </w:tcPrChange>
          </w:tcPr>
          <w:p w14:paraId="7796DC94" w14:textId="77777777" w:rsidR="001F776A" w:rsidRPr="00C103D4" w:rsidRDefault="001F776A" w:rsidP="002C0650">
            <w:pPr>
              <w:jc w:val="center"/>
              <w:rPr>
                <w:moveTo w:id="155" w:author="Meditya Wasesa, S.T.,M.Sc.,Ph.D" w:date="2022-01-14T10:12:00Z"/>
                <w:sz w:val="18"/>
                <w:szCs w:val="18"/>
              </w:rPr>
            </w:pPr>
            <w:moveTo w:id="156" w:author="Meditya Wasesa, S.T.,M.Sc.,Ph.D" w:date="2022-01-14T10:12:00Z">
              <w:r w:rsidRPr="00C103D4">
                <w:rPr>
                  <w:sz w:val="18"/>
                  <w:szCs w:val="18"/>
                </w:rPr>
                <w:t>K-Means Clustering and LRFM Model</w:t>
              </w:r>
            </w:moveTo>
          </w:p>
        </w:tc>
      </w:tr>
      <w:tr w:rsidR="001F776A" w14:paraId="5B0AB9A4" w14:textId="77777777" w:rsidTr="004E47B5">
        <w:trPr>
          <w:trHeight w:val="634"/>
          <w:jc w:val="center"/>
          <w:trPrChange w:id="157" w:author="Radit Rahmadhan" w:date="2022-01-15T02:12:00Z">
            <w:trPr>
              <w:gridBefore w:val="3"/>
              <w:trHeight w:val="634"/>
            </w:trPr>
          </w:trPrChange>
        </w:trPr>
        <w:customXmlInsRangeStart w:id="158" w:author="Radit Rahmadhan" w:date="2022-01-14T22:26:00Z"/>
        <w:sdt>
          <w:sdtPr>
            <w:rPr>
              <w:color w:val="000000"/>
              <w:sz w:val="18"/>
              <w:szCs w:val="18"/>
            </w:rPr>
            <w:tag w:val="MENDELEY_CITATION_v3_eyJjaXRhdGlvbklEIjoiTUVOREVMRVlfQ0lUQVRJT05fNTFiZTliNTUtYzc3NS00MGYzLWFiZmUtNGMyYjc2NzMwZjIyIiwicHJvcGVydGllcyI6eyJub3RlSW5kZXgiOjB9LCJpc0VkaXRlZCI6ZmFsc2UsIm1hbnVhbE92ZXJyaWRlIjp7ImlzTWFudWFsbHlPdmVycmlkZGVuIjpmYWxzZSwiY2l0ZXByb2NUZXh0IjoiWzR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1627851570"/>
            <w:placeholder>
              <w:docPart w:val="F0D1B0DEFE8D473787FD2726E7AB050C"/>
            </w:placeholder>
          </w:sdtPr>
          <w:sdtEndPr/>
          <w:sdtContent>
            <w:customXmlInsRangeEnd w:id="158"/>
            <w:tc>
              <w:tcPr>
                <w:tcW w:w="1116" w:type="dxa"/>
                <w:tcPrChange w:id="159" w:author="Radit Rahmadhan" w:date="2022-01-15T02:12:00Z">
                  <w:tcPr>
                    <w:tcW w:w="817" w:type="dxa"/>
                    <w:gridSpan w:val="2"/>
                  </w:tcPr>
                </w:tcPrChange>
              </w:tcPr>
              <w:p w14:paraId="3EE54370" w14:textId="658D7B82" w:rsidR="001F776A" w:rsidRPr="00C103D4" w:rsidRDefault="001A0A97">
                <w:pPr>
                  <w:jc w:val="center"/>
                  <w:rPr>
                    <w:sz w:val="18"/>
                    <w:szCs w:val="18"/>
                    <w:rPrChange w:id="160" w:author="Radit Rahmadhan" w:date="2022-01-15T02:45:00Z">
                      <w:rPr/>
                    </w:rPrChange>
                  </w:rPr>
                  <w:pPrChange w:id="161" w:author="Radit Rahmadhan" w:date="2022-01-14T22:30:00Z">
                    <w:pPr>
                      <w:jc w:val="both"/>
                    </w:pPr>
                  </w:pPrChange>
                </w:pPr>
                <w:ins w:id="162" w:author="Radit Rahmadhan" w:date="2022-01-20T17:59:00Z">
                  <w:r w:rsidRPr="001A0A97">
                    <w:rPr>
                      <w:color w:val="000000"/>
                      <w:sz w:val="18"/>
                      <w:szCs w:val="18"/>
                    </w:rPr>
                    <w:t>[4]</w:t>
                  </w:r>
                </w:ins>
              </w:p>
            </w:tc>
            <w:customXmlInsRangeStart w:id="163" w:author="Radit Rahmadhan" w:date="2022-01-14T22:26:00Z"/>
          </w:sdtContent>
        </w:sdt>
        <w:customXmlInsRangeEnd w:id="163"/>
        <w:tc>
          <w:tcPr>
            <w:tcW w:w="1956" w:type="dxa"/>
            <w:tcPrChange w:id="164" w:author="Radit Rahmadhan" w:date="2022-01-15T02:12:00Z">
              <w:tcPr>
                <w:tcW w:w="1313" w:type="dxa"/>
                <w:gridSpan w:val="2"/>
              </w:tcPr>
            </w:tcPrChange>
          </w:tcPr>
          <w:p w14:paraId="0C0222B4" w14:textId="77270481" w:rsidR="001F776A" w:rsidRPr="00C103D4" w:rsidRDefault="001F776A" w:rsidP="002C0650">
            <w:pPr>
              <w:jc w:val="both"/>
              <w:rPr>
                <w:moveTo w:id="165" w:author="Meditya Wasesa, S.T.,M.Sc.,Ph.D" w:date="2022-01-14T10:12:00Z"/>
                <w:sz w:val="18"/>
                <w:szCs w:val="18"/>
              </w:rPr>
            </w:pPr>
            <w:moveTo w:id="166" w:author="Meditya Wasesa, S.T.,M.Sc.,Ph.D" w:date="2022-01-14T10:12:00Z">
              <w:r w:rsidRPr="00C103D4">
                <w:rPr>
                  <w:sz w:val="18"/>
                  <w:szCs w:val="18"/>
                </w:rPr>
                <w:t>E- Commerce</w:t>
              </w:r>
            </w:moveTo>
            <w:ins w:id="167" w:author="Radit Rahmadhan" w:date="2022-01-14T22:32:00Z">
              <w:r>
                <w:rPr>
                  <w:sz w:val="18"/>
                  <w:szCs w:val="18"/>
                </w:rPr>
                <w:t xml:space="preserve"> in Online Retail</w:t>
              </w:r>
            </w:ins>
            <w:ins w:id="168" w:author="Radit Rahmadhan" w:date="2022-01-14T22:35:00Z">
              <w:r>
                <w:rPr>
                  <w:sz w:val="18"/>
                  <w:szCs w:val="18"/>
                </w:rPr>
                <w:t xml:space="preserve"> from UK</w:t>
              </w:r>
            </w:ins>
          </w:p>
        </w:tc>
        <w:tc>
          <w:tcPr>
            <w:tcW w:w="1356" w:type="dxa"/>
            <w:tcPrChange w:id="169" w:author="Radit Rahmadhan" w:date="2022-01-15T02:12:00Z">
              <w:tcPr>
                <w:tcW w:w="1498" w:type="dxa"/>
                <w:gridSpan w:val="3"/>
              </w:tcPr>
            </w:tcPrChange>
          </w:tcPr>
          <w:p w14:paraId="48F9F974" w14:textId="7DB04D7E" w:rsidR="001F776A" w:rsidRPr="00C103D4" w:rsidRDefault="001F776A" w:rsidP="002C0650">
            <w:pPr>
              <w:jc w:val="both"/>
              <w:rPr>
                <w:moveTo w:id="170" w:author="Meditya Wasesa, S.T.,M.Sc.,Ph.D" w:date="2022-01-14T10:12:00Z"/>
                <w:sz w:val="18"/>
                <w:szCs w:val="18"/>
              </w:rPr>
            </w:pPr>
            <w:moveTo w:id="171" w:author="Meditya Wasesa, S.T.,M.Sc.,Ph.D" w:date="2022-01-14T10:12:00Z">
              <w:del w:id="172" w:author="Radit Rahmadhan" w:date="2022-01-14T22:35:00Z">
                <w:r w:rsidRPr="00C103D4" w:rsidDel="001C3FAF">
                  <w:rPr>
                    <w:sz w:val="18"/>
                    <w:szCs w:val="18"/>
                  </w:rPr>
                  <w:delText xml:space="preserve">Online Retail </w:delText>
                </w:r>
              </w:del>
              <w:r w:rsidRPr="00C103D4">
                <w:rPr>
                  <w:sz w:val="18"/>
                  <w:szCs w:val="18"/>
                </w:rPr>
                <w:t xml:space="preserve">Data Set period 12 January 2010 and 12 September 2011 </w:t>
              </w:r>
              <w:del w:id="173" w:author="Radit Rahmadhan" w:date="2022-01-14T22:35:00Z">
                <w:r w:rsidRPr="00C103D4" w:rsidDel="001C3FAF">
                  <w:rPr>
                    <w:sz w:val="18"/>
                    <w:szCs w:val="18"/>
                  </w:rPr>
                  <w:delText>from UK</w:delText>
                </w:r>
              </w:del>
            </w:moveTo>
          </w:p>
        </w:tc>
        <w:tc>
          <w:tcPr>
            <w:tcW w:w="2230" w:type="dxa"/>
            <w:tcPrChange w:id="174" w:author="Radit Rahmadhan" w:date="2022-01-15T02:12:00Z">
              <w:tcPr>
                <w:tcW w:w="1587" w:type="dxa"/>
                <w:gridSpan w:val="4"/>
              </w:tcPr>
            </w:tcPrChange>
          </w:tcPr>
          <w:p w14:paraId="38E3BB78" w14:textId="77777777" w:rsidR="001F776A" w:rsidRPr="00C103D4" w:rsidRDefault="001F776A" w:rsidP="002C0650">
            <w:pPr>
              <w:jc w:val="both"/>
              <w:rPr>
                <w:moveTo w:id="175" w:author="Meditya Wasesa, S.T.,M.Sc.,Ph.D" w:date="2022-01-14T10:12:00Z"/>
                <w:sz w:val="18"/>
                <w:szCs w:val="18"/>
              </w:rPr>
            </w:pPr>
            <w:moveTo w:id="176" w:author="Meditya Wasesa, S.T.,M.Sc.,Ph.D" w:date="2022-01-14T10:12:00Z">
              <w:r w:rsidRPr="00C103D4">
                <w:rPr>
                  <w:sz w:val="18"/>
                  <w:szCs w:val="18"/>
                </w:rPr>
                <w:t>Invoice No, Stock Code, Description, Quantity, Invoice Date, Unit Price, Customer ID, Country, Total Price</w:t>
              </w:r>
            </w:moveTo>
          </w:p>
        </w:tc>
        <w:tc>
          <w:tcPr>
            <w:tcW w:w="1559" w:type="dxa"/>
            <w:tcPrChange w:id="177" w:author="Radit Rahmadhan" w:date="2022-01-15T02:12:00Z">
              <w:tcPr>
                <w:tcW w:w="1606" w:type="dxa"/>
                <w:gridSpan w:val="3"/>
              </w:tcPr>
            </w:tcPrChange>
          </w:tcPr>
          <w:p w14:paraId="139BCCC1" w14:textId="77777777" w:rsidR="001F776A" w:rsidRPr="00C103D4" w:rsidRDefault="001F776A" w:rsidP="002C0650">
            <w:pPr>
              <w:jc w:val="center"/>
              <w:rPr>
                <w:moveTo w:id="178" w:author="Meditya Wasesa, S.T.,M.Sc.,Ph.D" w:date="2022-01-14T10:12:00Z"/>
                <w:sz w:val="18"/>
                <w:szCs w:val="18"/>
              </w:rPr>
            </w:pPr>
            <w:moveTo w:id="179" w:author="Meditya Wasesa, S.T.,M.Sc.,Ph.D" w:date="2022-01-14T10:12:00Z">
              <w:r w:rsidRPr="00C103D4">
                <w:rPr>
                  <w:sz w:val="18"/>
                  <w:szCs w:val="18"/>
                </w:rPr>
                <w:t>K-Means Clustering</w:t>
              </w:r>
            </w:moveTo>
          </w:p>
        </w:tc>
      </w:tr>
      <w:tr w:rsidR="001F776A" w14:paraId="6E2E59E8" w14:textId="77777777" w:rsidTr="004E47B5">
        <w:trPr>
          <w:trHeight w:val="430"/>
          <w:jc w:val="center"/>
          <w:trPrChange w:id="180" w:author="Radit Rahmadhan" w:date="2022-01-15T02:12:00Z">
            <w:trPr>
              <w:gridBefore w:val="3"/>
              <w:trHeight w:val="430"/>
            </w:trPr>
          </w:trPrChange>
        </w:trPr>
        <w:customXmlInsRangeStart w:id="181" w:author="Radit Rahmadhan" w:date="2022-01-14T22:27:00Z"/>
        <w:sdt>
          <w:sdtPr>
            <w:rPr>
              <w:color w:val="000000"/>
              <w:sz w:val="18"/>
              <w:szCs w:val="18"/>
            </w:rPr>
            <w:tag w:val="MENDELEY_CITATION_v3_eyJjaXRhdGlvbklEIjoiTUVOREVMRVlfQ0lUQVRJT05fMzEwYTIwN2UtMjM3ZS00MzIyLWE1MWYtYWUxNDc4ZjU2M2FmIiwicHJvcGVydGllcyI6eyJub3RlSW5kZXgiOjB9LCJpc0VkaXRlZCI6ZmFsc2UsIm1hbnVhbE92ZXJyaWRlIjp7ImlzTWFudWFsbHlPdmVycmlkZGVuIjpmYWxzZSwiY2l0ZXByb2NUZXh0IjoiWzddIiwibWFudWFsT3ZlcnJpZGVUZXh0IjoiIn0sImNpdGF0aW9uSXRlbXMiOlt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iwiZXhwYW5kZWRKb3VybmFsVGl0bGUiOiJTeW1tZXRyeSJ9LCJpc1RlbXBvcmFyeSI6ZmFsc2V9XX0="/>
            <w:id w:val="1812441368"/>
            <w:placeholder>
              <w:docPart w:val="F0D1B0DEFE8D473787FD2726E7AB050C"/>
            </w:placeholder>
          </w:sdtPr>
          <w:sdtEndPr/>
          <w:sdtContent>
            <w:customXmlInsRangeEnd w:id="181"/>
            <w:tc>
              <w:tcPr>
                <w:tcW w:w="1116" w:type="dxa"/>
                <w:tcPrChange w:id="182" w:author="Radit Rahmadhan" w:date="2022-01-15T02:12:00Z">
                  <w:tcPr>
                    <w:tcW w:w="817" w:type="dxa"/>
                    <w:gridSpan w:val="2"/>
                  </w:tcPr>
                </w:tcPrChange>
              </w:tcPr>
              <w:p w14:paraId="7C414386" w14:textId="3CF990AB" w:rsidR="001F776A" w:rsidRPr="00C103D4" w:rsidRDefault="001A0A97">
                <w:pPr>
                  <w:jc w:val="center"/>
                  <w:rPr>
                    <w:sz w:val="18"/>
                    <w:szCs w:val="18"/>
                    <w:rPrChange w:id="183" w:author="Radit Rahmadhan" w:date="2022-01-15T02:45:00Z">
                      <w:rPr/>
                    </w:rPrChange>
                  </w:rPr>
                  <w:pPrChange w:id="184" w:author="Radit Rahmadhan" w:date="2022-01-14T22:30:00Z">
                    <w:pPr>
                      <w:jc w:val="both"/>
                    </w:pPr>
                  </w:pPrChange>
                </w:pPr>
                <w:ins w:id="185" w:author="Radit Rahmadhan" w:date="2022-01-20T17:59:00Z">
                  <w:r w:rsidRPr="001A0A97">
                    <w:rPr>
                      <w:color w:val="000000"/>
                      <w:sz w:val="18"/>
                      <w:szCs w:val="18"/>
                    </w:rPr>
                    <w:t>[7]</w:t>
                  </w:r>
                </w:ins>
              </w:p>
            </w:tc>
            <w:customXmlInsRangeStart w:id="186" w:author="Radit Rahmadhan" w:date="2022-01-14T22:27:00Z"/>
          </w:sdtContent>
        </w:sdt>
        <w:customXmlInsRangeEnd w:id="186"/>
        <w:tc>
          <w:tcPr>
            <w:tcW w:w="1956" w:type="dxa"/>
            <w:tcPrChange w:id="187" w:author="Radit Rahmadhan" w:date="2022-01-15T02:12:00Z">
              <w:tcPr>
                <w:tcW w:w="1313" w:type="dxa"/>
                <w:gridSpan w:val="2"/>
              </w:tcPr>
            </w:tcPrChange>
          </w:tcPr>
          <w:p w14:paraId="73429046" w14:textId="3FA11DFF" w:rsidR="001F776A" w:rsidRPr="00C103D4" w:rsidRDefault="001F776A">
            <w:pPr>
              <w:jc w:val="center"/>
              <w:rPr>
                <w:moveTo w:id="188" w:author="Meditya Wasesa, S.T.,M.Sc.,Ph.D" w:date="2022-01-14T10:12:00Z"/>
                <w:sz w:val="18"/>
                <w:szCs w:val="18"/>
              </w:rPr>
              <w:pPrChange w:id="189" w:author="Radit Rahmadhan" w:date="2022-01-14T22:32:00Z">
                <w:pPr>
                  <w:jc w:val="both"/>
                </w:pPr>
              </w:pPrChange>
            </w:pPr>
            <w:ins w:id="190" w:author="Radit Rahmadhan" w:date="2022-01-14T22:32:00Z">
              <w:r>
                <w:rPr>
                  <w:sz w:val="18"/>
                  <w:szCs w:val="18"/>
                </w:rPr>
                <w:t xml:space="preserve">Supermarket </w:t>
              </w:r>
            </w:ins>
            <w:moveTo w:id="191" w:author="Meditya Wasesa, S.T.,M.Sc.,Ph.D" w:date="2022-01-14T10:12:00Z">
              <w:r w:rsidRPr="00C103D4">
                <w:rPr>
                  <w:sz w:val="18"/>
                  <w:szCs w:val="18"/>
                </w:rPr>
                <w:t>Marketing</w:t>
              </w:r>
            </w:moveTo>
          </w:p>
        </w:tc>
        <w:tc>
          <w:tcPr>
            <w:tcW w:w="1356" w:type="dxa"/>
            <w:tcPrChange w:id="192" w:author="Radit Rahmadhan" w:date="2022-01-15T02:12:00Z">
              <w:tcPr>
                <w:tcW w:w="1498" w:type="dxa"/>
                <w:gridSpan w:val="3"/>
              </w:tcPr>
            </w:tcPrChange>
          </w:tcPr>
          <w:p w14:paraId="5BA5B847" w14:textId="2410DD0F" w:rsidR="001F776A" w:rsidRPr="00C103D4" w:rsidRDefault="001F776A" w:rsidP="002C0650">
            <w:pPr>
              <w:rPr>
                <w:moveTo w:id="193" w:author="Meditya Wasesa, S.T.,M.Sc.,Ph.D" w:date="2022-01-14T10:12:00Z"/>
                <w:sz w:val="18"/>
                <w:szCs w:val="18"/>
              </w:rPr>
            </w:pPr>
            <w:ins w:id="194" w:author="Radit Rahmadhan" w:date="2022-01-14T22:36:00Z">
              <w:r>
                <w:rPr>
                  <w:sz w:val="18"/>
                  <w:szCs w:val="18"/>
                </w:rPr>
                <w:t xml:space="preserve">Data set period </w:t>
              </w:r>
            </w:ins>
            <w:moveTo w:id="195" w:author="Meditya Wasesa, S.T.,M.Sc.,Ph.D" w:date="2022-01-14T10:12:00Z">
              <w:del w:id="196" w:author="Radit Rahmadhan" w:date="2022-01-14T22:36:00Z">
                <w:r w:rsidRPr="00C103D4" w:rsidDel="001C3FAF">
                  <w:rPr>
                    <w:sz w:val="18"/>
                    <w:szCs w:val="18"/>
                  </w:rPr>
                  <w:delText xml:space="preserve">Transaction Supermarket data </w:delText>
                </w:r>
              </w:del>
              <w:r w:rsidRPr="00C103D4">
                <w:rPr>
                  <w:sz w:val="18"/>
                  <w:szCs w:val="18"/>
                </w:rPr>
                <w:t>January 1, 2017, to December 31, 2018</w:t>
              </w:r>
            </w:moveTo>
          </w:p>
        </w:tc>
        <w:tc>
          <w:tcPr>
            <w:tcW w:w="2230" w:type="dxa"/>
            <w:tcPrChange w:id="197" w:author="Radit Rahmadhan" w:date="2022-01-15T02:12:00Z">
              <w:tcPr>
                <w:tcW w:w="1587" w:type="dxa"/>
                <w:gridSpan w:val="4"/>
              </w:tcPr>
            </w:tcPrChange>
          </w:tcPr>
          <w:p w14:paraId="7F9B5687" w14:textId="77777777" w:rsidR="001F776A" w:rsidRPr="00C103D4" w:rsidRDefault="001F776A" w:rsidP="002C0650">
            <w:pPr>
              <w:rPr>
                <w:moveTo w:id="198" w:author="Meditya Wasesa, S.T.,M.Sc.,Ph.D" w:date="2022-01-14T10:12:00Z"/>
                <w:sz w:val="18"/>
                <w:szCs w:val="18"/>
              </w:rPr>
            </w:pPr>
            <w:moveTo w:id="199" w:author="Meditya Wasesa, S.T.,M.Sc.,Ph.D" w:date="2022-01-14T10:12:00Z">
              <w:r w:rsidRPr="00C103D4">
                <w:rPr>
                  <w:sz w:val="18"/>
                  <w:szCs w:val="18"/>
                </w:rPr>
                <w:t xml:space="preserve">ID Customer, Product Name, Length, Recency, Frequency, Monetary </w:t>
              </w:r>
            </w:moveTo>
          </w:p>
        </w:tc>
        <w:tc>
          <w:tcPr>
            <w:tcW w:w="1559" w:type="dxa"/>
            <w:tcPrChange w:id="200" w:author="Radit Rahmadhan" w:date="2022-01-15T02:12:00Z">
              <w:tcPr>
                <w:tcW w:w="1606" w:type="dxa"/>
                <w:gridSpan w:val="3"/>
              </w:tcPr>
            </w:tcPrChange>
          </w:tcPr>
          <w:p w14:paraId="055377FA" w14:textId="77777777" w:rsidR="001F776A" w:rsidRPr="00C103D4" w:rsidRDefault="001F776A" w:rsidP="002C0650">
            <w:pPr>
              <w:jc w:val="center"/>
              <w:rPr>
                <w:moveTo w:id="201" w:author="Meditya Wasesa, S.T.,M.Sc.,Ph.D" w:date="2022-01-14T10:12:00Z"/>
                <w:sz w:val="18"/>
                <w:szCs w:val="18"/>
              </w:rPr>
            </w:pPr>
            <w:moveTo w:id="202" w:author="Meditya Wasesa, S.T.,M.Sc.,Ph.D" w:date="2022-01-14T10:12:00Z">
              <w:r w:rsidRPr="00C103D4">
                <w:rPr>
                  <w:sz w:val="18"/>
                  <w:szCs w:val="18"/>
                </w:rPr>
                <w:t>AEF, RFM, k-means, Ward method, FCM, and the decision tree</w:t>
              </w:r>
            </w:moveTo>
          </w:p>
        </w:tc>
      </w:tr>
      <w:tr w:rsidR="001F776A" w14:paraId="0885405E" w14:textId="77777777" w:rsidTr="004E47B5">
        <w:trPr>
          <w:trHeight w:val="583"/>
          <w:jc w:val="center"/>
          <w:trPrChange w:id="203" w:author="Radit Rahmadhan" w:date="2022-01-15T02:12:00Z">
            <w:trPr>
              <w:gridBefore w:val="3"/>
              <w:trHeight w:val="583"/>
            </w:trPr>
          </w:trPrChange>
        </w:trPr>
        <w:customXmlInsRangeStart w:id="204" w:author="Radit Rahmadhan" w:date="2022-01-14T22:27:00Z"/>
        <w:sdt>
          <w:sdtPr>
            <w:rPr>
              <w:color w:val="000000"/>
              <w:sz w:val="18"/>
              <w:szCs w:val="18"/>
            </w:rPr>
            <w:tag w:val="MENDELEY_CITATION_v3_eyJjaXRhdGlvbklEIjoiTUVOREVMRVlfQ0lUQVRJT05fZmFmNmE4MWQtYWU1OS00Y2I0LWFmZjUtYzRlYmJlYzAwNDJkIiwicHJvcGVydGllcyI6eyJub3RlSW5kZXgiOjB9LCJpc0VkaXRlZCI6ZmFsc2UsIm1hbnVhbE92ZXJyaWRlIjp7ImlzTWFudWFsbHlPdmVycmlkZGVuIjpmYWxzZSwiY2l0ZXByb2NUZXh0IjoiWzE2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1345159336"/>
            <w:placeholder>
              <w:docPart w:val="F0D1B0DEFE8D473787FD2726E7AB050C"/>
            </w:placeholder>
          </w:sdtPr>
          <w:sdtEndPr/>
          <w:sdtContent>
            <w:customXmlInsRangeEnd w:id="204"/>
            <w:tc>
              <w:tcPr>
                <w:tcW w:w="1116" w:type="dxa"/>
                <w:tcPrChange w:id="205" w:author="Radit Rahmadhan" w:date="2022-01-15T02:12:00Z">
                  <w:tcPr>
                    <w:tcW w:w="817" w:type="dxa"/>
                    <w:gridSpan w:val="2"/>
                  </w:tcPr>
                </w:tcPrChange>
              </w:tcPr>
              <w:p w14:paraId="16F4307A" w14:textId="1605C1CC" w:rsidR="001F776A" w:rsidRPr="00C103D4" w:rsidRDefault="001A0A97">
                <w:pPr>
                  <w:jc w:val="center"/>
                  <w:rPr>
                    <w:sz w:val="18"/>
                    <w:szCs w:val="18"/>
                    <w:rPrChange w:id="206" w:author="Radit Rahmadhan" w:date="2022-01-15T02:45:00Z">
                      <w:rPr/>
                    </w:rPrChange>
                  </w:rPr>
                  <w:pPrChange w:id="207" w:author="Radit Rahmadhan" w:date="2022-01-14T22:30:00Z">
                    <w:pPr>
                      <w:jc w:val="both"/>
                    </w:pPr>
                  </w:pPrChange>
                </w:pPr>
                <w:ins w:id="208" w:author="Radit Rahmadhan" w:date="2022-01-20T17:59:00Z">
                  <w:r w:rsidRPr="001A0A97">
                    <w:rPr>
                      <w:color w:val="000000"/>
                      <w:sz w:val="18"/>
                      <w:szCs w:val="18"/>
                    </w:rPr>
                    <w:t>[16]</w:t>
                  </w:r>
                </w:ins>
              </w:p>
            </w:tc>
            <w:customXmlInsRangeStart w:id="209" w:author="Radit Rahmadhan" w:date="2022-01-14T22:27:00Z"/>
          </w:sdtContent>
        </w:sdt>
        <w:customXmlInsRangeEnd w:id="209"/>
        <w:tc>
          <w:tcPr>
            <w:tcW w:w="1956" w:type="dxa"/>
            <w:tcPrChange w:id="210" w:author="Radit Rahmadhan" w:date="2022-01-15T02:12:00Z">
              <w:tcPr>
                <w:tcW w:w="1313" w:type="dxa"/>
                <w:gridSpan w:val="2"/>
              </w:tcPr>
            </w:tcPrChange>
          </w:tcPr>
          <w:p w14:paraId="2EF05251" w14:textId="241585A0" w:rsidR="001F776A" w:rsidRPr="00C103D4" w:rsidRDefault="001F776A">
            <w:pPr>
              <w:rPr>
                <w:moveTo w:id="211" w:author="Meditya Wasesa, S.T.,M.Sc.,Ph.D" w:date="2022-01-14T10:12:00Z"/>
                <w:sz w:val="18"/>
                <w:szCs w:val="18"/>
              </w:rPr>
              <w:pPrChange w:id="212" w:author="Radit Rahmadhan" w:date="2022-01-15T01:23:00Z">
                <w:pPr>
                  <w:jc w:val="both"/>
                </w:pPr>
              </w:pPrChange>
            </w:pPr>
            <w:moveTo w:id="213" w:author="Meditya Wasesa, S.T.,M.Sc.,Ph.D" w:date="2022-01-14T10:12:00Z">
              <w:del w:id="214" w:author="Radit Rahmadhan" w:date="2022-01-15T01:23:00Z">
                <w:r w:rsidRPr="00C103D4" w:rsidDel="00B14A3C">
                  <w:rPr>
                    <w:sz w:val="18"/>
                    <w:szCs w:val="18"/>
                  </w:rPr>
                  <w:delText>RFM Analysis</w:delText>
                </w:r>
              </w:del>
            </w:moveTo>
            <w:ins w:id="215" w:author="Radit Rahmadhan" w:date="2022-01-15T02:07:00Z">
              <w:r w:rsidR="00F968F7">
                <w:rPr>
                  <w:sz w:val="18"/>
                  <w:szCs w:val="18"/>
                </w:rPr>
                <w:t>P</w:t>
              </w:r>
              <w:r w:rsidR="00F968F7" w:rsidRPr="00F968F7">
                <w:rPr>
                  <w:sz w:val="18"/>
                  <w:szCs w:val="18"/>
                </w:rPr>
                <w:t xml:space="preserve">harmaceutical marketing </w:t>
              </w:r>
            </w:ins>
            <w:ins w:id="216" w:author="Radit Rahmadhan" w:date="2022-01-15T01:23:00Z">
              <w:r w:rsidR="00B14A3C">
                <w:rPr>
                  <w:sz w:val="18"/>
                  <w:szCs w:val="18"/>
                </w:rPr>
                <w:t>in</w:t>
              </w:r>
            </w:ins>
            <w:ins w:id="217" w:author="Radit Rahmadhan" w:date="2022-01-14T22:36:00Z">
              <w:r>
                <w:rPr>
                  <w:sz w:val="18"/>
                  <w:szCs w:val="18"/>
                </w:rPr>
                <w:t xml:space="preserve"> Palembang, Indonesia </w:t>
              </w:r>
            </w:ins>
            <w:ins w:id="218" w:author="Radit Rahmadhan" w:date="2022-01-14T22:33:00Z">
              <w:r>
                <w:rPr>
                  <w:sz w:val="18"/>
                  <w:szCs w:val="18"/>
                </w:rPr>
                <w:t xml:space="preserve"> </w:t>
              </w:r>
            </w:ins>
          </w:p>
        </w:tc>
        <w:tc>
          <w:tcPr>
            <w:tcW w:w="1356" w:type="dxa"/>
            <w:tcPrChange w:id="219" w:author="Radit Rahmadhan" w:date="2022-01-15T02:12:00Z">
              <w:tcPr>
                <w:tcW w:w="1498" w:type="dxa"/>
                <w:gridSpan w:val="3"/>
              </w:tcPr>
            </w:tcPrChange>
          </w:tcPr>
          <w:p w14:paraId="5492B702" w14:textId="71C536D4" w:rsidR="001F776A" w:rsidRPr="00C103D4" w:rsidRDefault="001F776A" w:rsidP="002C0650">
            <w:pPr>
              <w:rPr>
                <w:moveTo w:id="220" w:author="Meditya Wasesa, S.T.,M.Sc.,Ph.D" w:date="2022-01-14T10:12:00Z"/>
                <w:sz w:val="18"/>
                <w:szCs w:val="18"/>
              </w:rPr>
            </w:pPr>
            <w:moveTo w:id="221" w:author="Meditya Wasesa, S.T.,M.Sc.,Ph.D" w:date="2022-01-14T10:12:00Z">
              <w:del w:id="222" w:author="Radit Rahmadhan" w:date="2022-01-14T22:36:00Z">
                <w:r w:rsidRPr="00C103D4" w:rsidDel="001C3FAF">
                  <w:rPr>
                    <w:sz w:val="18"/>
                    <w:szCs w:val="18"/>
                  </w:rPr>
                  <w:delText>Sales data of a pharmacy in Palembang</w:delText>
                </w:r>
              </w:del>
            </w:moveTo>
            <w:ins w:id="223" w:author="Radit Rahmadhan" w:date="2022-01-14T22:36:00Z">
              <w:r>
                <w:rPr>
                  <w:sz w:val="18"/>
                  <w:szCs w:val="18"/>
                </w:rPr>
                <w:t>Data sed</w:t>
              </w:r>
            </w:ins>
            <w:moveTo w:id="224" w:author="Meditya Wasesa, S.T.,M.Sc.,Ph.D" w:date="2022-01-14T10:12:00Z">
              <w:r w:rsidRPr="00C103D4">
                <w:rPr>
                  <w:sz w:val="18"/>
                  <w:szCs w:val="18"/>
                </w:rPr>
                <w:t xml:space="preserve"> period January 2015 until December 2015</w:t>
              </w:r>
            </w:moveTo>
          </w:p>
        </w:tc>
        <w:tc>
          <w:tcPr>
            <w:tcW w:w="2230" w:type="dxa"/>
            <w:tcPrChange w:id="225" w:author="Radit Rahmadhan" w:date="2022-01-15T02:12:00Z">
              <w:tcPr>
                <w:tcW w:w="1587" w:type="dxa"/>
                <w:gridSpan w:val="4"/>
              </w:tcPr>
            </w:tcPrChange>
          </w:tcPr>
          <w:p w14:paraId="1B83A072" w14:textId="77777777" w:rsidR="001F776A" w:rsidRPr="00C103D4" w:rsidRDefault="001F776A" w:rsidP="002C0650">
            <w:pPr>
              <w:rPr>
                <w:moveTo w:id="226" w:author="Meditya Wasesa, S.T.,M.Sc.,Ph.D" w:date="2022-01-14T10:12:00Z"/>
                <w:sz w:val="18"/>
                <w:szCs w:val="18"/>
              </w:rPr>
            </w:pPr>
            <w:moveTo w:id="227" w:author="Meditya Wasesa, S.T.,M.Sc.,Ph.D" w:date="2022-01-14T10:12:00Z">
              <w:r w:rsidRPr="00C103D4">
                <w:rPr>
                  <w:sz w:val="18"/>
                  <w:szCs w:val="18"/>
                </w:rPr>
                <w:t>ID Customer, Product Name, Length, Recency, Frequency, Monetary</w:t>
              </w:r>
            </w:moveTo>
          </w:p>
        </w:tc>
        <w:tc>
          <w:tcPr>
            <w:tcW w:w="1559" w:type="dxa"/>
            <w:tcPrChange w:id="228" w:author="Radit Rahmadhan" w:date="2022-01-15T02:12:00Z">
              <w:tcPr>
                <w:tcW w:w="1606" w:type="dxa"/>
                <w:gridSpan w:val="3"/>
              </w:tcPr>
            </w:tcPrChange>
          </w:tcPr>
          <w:p w14:paraId="23AEEB4A" w14:textId="77777777" w:rsidR="001F776A" w:rsidRPr="00C103D4" w:rsidRDefault="001F776A" w:rsidP="002C0650">
            <w:pPr>
              <w:rPr>
                <w:moveTo w:id="229" w:author="Meditya Wasesa, S.T.,M.Sc.,Ph.D" w:date="2022-01-14T10:12:00Z"/>
                <w:sz w:val="18"/>
                <w:szCs w:val="18"/>
              </w:rPr>
            </w:pPr>
            <w:moveTo w:id="230" w:author="Meditya Wasesa, S.T.,M.Sc.,Ph.D" w:date="2022-01-14T10:12:00Z">
              <w:r w:rsidRPr="00C103D4">
                <w:rPr>
                  <w:sz w:val="18"/>
                  <w:szCs w:val="18"/>
                </w:rPr>
                <w:t xml:space="preserve">K-Means Method and eight indexes of validity to determine the optimal number of clusters namely Elbow Method, Silhouette Index, </w:t>
              </w:r>
              <w:proofErr w:type="spellStart"/>
              <w:r w:rsidRPr="00C103D4">
                <w:rPr>
                  <w:sz w:val="18"/>
                  <w:szCs w:val="18"/>
                </w:rPr>
                <w:t>Calinski-Harabasz</w:t>
              </w:r>
              <w:proofErr w:type="spellEnd"/>
              <w:r w:rsidRPr="00C103D4">
                <w:rPr>
                  <w:sz w:val="18"/>
                  <w:szCs w:val="18"/>
                </w:rPr>
                <w:t xml:space="preserve"> Index, Davies-Bouldin Index, Rutkowski Index, </w:t>
              </w:r>
              <w:r w:rsidRPr="00C103D4">
                <w:rPr>
                  <w:sz w:val="18"/>
                  <w:szCs w:val="18"/>
                </w:rPr>
                <w:lastRenderedPageBreak/>
                <w:t>Hubert Index, Ball-Hall Index, and Krakowski-Lai Index</w:t>
              </w:r>
            </w:moveTo>
          </w:p>
        </w:tc>
      </w:tr>
      <w:tr w:rsidR="001F776A" w14:paraId="52378881" w14:textId="77777777" w:rsidTr="004E47B5">
        <w:trPr>
          <w:trHeight w:val="634"/>
          <w:jc w:val="center"/>
          <w:trPrChange w:id="231" w:author="Radit Rahmadhan" w:date="2022-01-15T02:12:00Z">
            <w:trPr>
              <w:gridBefore w:val="3"/>
              <w:trHeight w:val="634"/>
            </w:trPr>
          </w:trPrChange>
        </w:trPr>
        <w:customXmlInsRangeStart w:id="232" w:author="Radit Rahmadhan" w:date="2022-01-14T22:27:00Z"/>
        <w:sdt>
          <w:sdtPr>
            <w:rPr>
              <w:color w:val="000000"/>
              <w:sz w:val="18"/>
              <w:szCs w:val="18"/>
            </w:rPr>
            <w:tag w:val="MENDELEY_CITATION_v3_eyJjaXRhdGlvbklEIjoiTUVOREVMRVlfQ0lUQVRJT05fNDgzYzYwNzctYzkyMy00YThkLWFhMTMtOTRkMDhlYWI1MTZmIiwicHJvcGVydGllcyI6eyJub3RlSW5kZXgiOjB9LCJpc0VkaXRlZCI6ZmFsc2UsIm1hbnVhbE92ZXJyaWRlIjp7ImlzTWFudWFsbHlPdmVycmlkZGVuIjpmYWxzZSwiY2l0ZXByb2NUZXh0IjoiWzEz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
            <w:id w:val="1280678967"/>
            <w:placeholder>
              <w:docPart w:val="F0D1B0DEFE8D473787FD2726E7AB050C"/>
            </w:placeholder>
          </w:sdtPr>
          <w:sdtEndPr/>
          <w:sdtContent>
            <w:customXmlInsRangeEnd w:id="232"/>
            <w:tc>
              <w:tcPr>
                <w:tcW w:w="1116" w:type="dxa"/>
                <w:tcPrChange w:id="233" w:author="Radit Rahmadhan" w:date="2022-01-15T02:12:00Z">
                  <w:tcPr>
                    <w:tcW w:w="817" w:type="dxa"/>
                    <w:gridSpan w:val="2"/>
                  </w:tcPr>
                </w:tcPrChange>
              </w:tcPr>
              <w:p w14:paraId="53CF0121" w14:textId="0BA75B02" w:rsidR="001F776A" w:rsidRPr="00C103D4" w:rsidRDefault="001A0A97">
                <w:pPr>
                  <w:jc w:val="center"/>
                  <w:rPr>
                    <w:sz w:val="18"/>
                    <w:szCs w:val="18"/>
                    <w:rPrChange w:id="234" w:author="Radit Rahmadhan" w:date="2022-01-15T02:45:00Z">
                      <w:rPr/>
                    </w:rPrChange>
                  </w:rPr>
                  <w:pPrChange w:id="235" w:author="Radit Rahmadhan" w:date="2022-01-14T22:30:00Z">
                    <w:pPr>
                      <w:jc w:val="both"/>
                    </w:pPr>
                  </w:pPrChange>
                </w:pPr>
                <w:ins w:id="236" w:author="Radit Rahmadhan" w:date="2022-01-20T17:59:00Z">
                  <w:r w:rsidRPr="001A0A97">
                    <w:rPr>
                      <w:color w:val="000000"/>
                      <w:sz w:val="18"/>
                      <w:szCs w:val="18"/>
                    </w:rPr>
                    <w:t>[13]</w:t>
                  </w:r>
                </w:ins>
              </w:p>
            </w:tc>
            <w:customXmlInsRangeStart w:id="237" w:author="Radit Rahmadhan" w:date="2022-01-14T22:27:00Z"/>
          </w:sdtContent>
        </w:sdt>
        <w:customXmlInsRangeEnd w:id="237"/>
        <w:tc>
          <w:tcPr>
            <w:tcW w:w="1956" w:type="dxa"/>
            <w:tcPrChange w:id="238" w:author="Radit Rahmadhan" w:date="2022-01-15T02:12:00Z">
              <w:tcPr>
                <w:tcW w:w="1313" w:type="dxa"/>
                <w:gridSpan w:val="2"/>
              </w:tcPr>
            </w:tcPrChange>
          </w:tcPr>
          <w:p w14:paraId="6112FB37" w14:textId="78459E9D" w:rsidR="001F776A" w:rsidRPr="00C103D4" w:rsidRDefault="001F776A">
            <w:pPr>
              <w:jc w:val="center"/>
              <w:rPr>
                <w:moveTo w:id="239" w:author="Meditya Wasesa, S.T.,M.Sc.,Ph.D" w:date="2022-01-14T10:12:00Z"/>
                <w:sz w:val="18"/>
                <w:szCs w:val="18"/>
              </w:rPr>
              <w:pPrChange w:id="240" w:author="Radit Rahmadhan" w:date="2022-01-14T22:33:00Z">
                <w:pPr>
                  <w:jc w:val="both"/>
                </w:pPr>
              </w:pPrChange>
            </w:pPr>
            <w:moveTo w:id="241" w:author="Meditya Wasesa, S.T.,M.Sc.,Ph.D" w:date="2022-01-14T10:12:00Z">
              <w:r w:rsidRPr="00C103D4">
                <w:rPr>
                  <w:sz w:val="18"/>
                  <w:szCs w:val="18"/>
                </w:rPr>
                <w:t>Telecom Company</w:t>
              </w:r>
            </w:moveTo>
            <w:ins w:id="242" w:author="Radit Rahmadhan" w:date="2022-01-14T22:33:00Z">
              <w:r>
                <w:rPr>
                  <w:sz w:val="18"/>
                  <w:szCs w:val="18"/>
                </w:rPr>
                <w:t xml:space="preserve"> Marketing</w:t>
              </w:r>
            </w:ins>
          </w:p>
        </w:tc>
        <w:tc>
          <w:tcPr>
            <w:tcW w:w="1356" w:type="dxa"/>
            <w:tcPrChange w:id="243" w:author="Radit Rahmadhan" w:date="2022-01-15T02:12:00Z">
              <w:tcPr>
                <w:tcW w:w="1498" w:type="dxa"/>
                <w:gridSpan w:val="3"/>
              </w:tcPr>
            </w:tcPrChange>
          </w:tcPr>
          <w:p w14:paraId="303C5C8D" w14:textId="3580CCD6" w:rsidR="001F776A" w:rsidRPr="00C103D4" w:rsidRDefault="001F776A" w:rsidP="002C0650">
            <w:pPr>
              <w:jc w:val="both"/>
              <w:rPr>
                <w:moveTo w:id="244" w:author="Meditya Wasesa, S.T.,M.Sc.,Ph.D" w:date="2022-01-14T10:12:00Z"/>
                <w:sz w:val="18"/>
                <w:szCs w:val="18"/>
              </w:rPr>
            </w:pPr>
            <w:moveTo w:id="245" w:author="Meditya Wasesa, S.T.,M.Sc.,Ph.D" w:date="2022-01-14T10:12:00Z">
              <w:del w:id="246" w:author="Radit Rahmadhan" w:date="2022-01-14T22:37:00Z">
                <w:r w:rsidRPr="00C103D4" w:rsidDel="001C3FAF">
                  <w:rPr>
                    <w:sz w:val="18"/>
                    <w:szCs w:val="18"/>
                  </w:rPr>
                  <w:delText>Customers of a telecom company</w:delText>
                </w:r>
              </w:del>
            </w:moveTo>
            <w:ins w:id="247" w:author="Radit Rahmadhan" w:date="2022-01-14T22:37:00Z">
              <w:r>
                <w:rPr>
                  <w:sz w:val="18"/>
                  <w:szCs w:val="18"/>
                </w:rPr>
                <w:t>Data set</w:t>
              </w:r>
            </w:ins>
            <w:moveTo w:id="248" w:author="Meditya Wasesa, S.T.,M.Sc.,Ph.D" w:date="2022-01-14T10:12:00Z">
              <w:r w:rsidRPr="00C103D4">
                <w:rPr>
                  <w:sz w:val="18"/>
                  <w:szCs w:val="18"/>
                </w:rPr>
                <w:t xml:space="preserve"> period January 1,2017 to December 31, 2017</w:t>
              </w:r>
            </w:moveTo>
          </w:p>
        </w:tc>
        <w:tc>
          <w:tcPr>
            <w:tcW w:w="2230" w:type="dxa"/>
            <w:tcPrChange w:id="249" w:author="Radit Rahmadhan" w:date="2022-01-15T02:12:00Z">
              <w:tcPr>
                <w:tcW w:w="1587" w:type="dxa"/>
                <w:gridSpan w:val="4"/>
              </w:tcPr>
            </w:tcPrChange>
          </w:tcPr>
          <w:p w14:paraId="16B75276" w14:textId="77777777" w:rsidR="001F776A" w:rsidRPr="00C103D4" w:rsidRDefault="001F776A" w:rsidP="002C0650">
            <w:pPr>
              <w:rPr>
                <w:moveTo w:id="250" w:author="Meditya Wasesa, S.T.,M.Sc.,Ph.D" w:date="2022-01-14T10:12:00Z"/>
                <w:sz w:val="18"/>
                <w:szCs w:val="18"/>
              </w:rPr>
            </w:pPr>
            <w:moveTo w:id="251" w:author="Meditya Wasesa, S.T.,M.Sc.,Ph.D" w:date="2022-01-14T10:12:00Z">
              <w:r w:rsidRPr="00C103D4">
                <w:rPr>
                  <w:sz w:val="18"/>
                  <w:szCs w:val="18"/>
                </w:rPr>
                <w:t xml:space="preserve">Socio-demographic attributes (Region, Age, Marital, Address, Income, Education, Employment, Retire, Gender), Behavioral Attributes (Hours of Usage (Longmont, </w:t>
              </w:r>
              <w:proofErr w:type="spellStart"/>
              <w:r w:rsidRPr="00C103D4">
                <w:rPr>
                  <w:sz w:val="18"/>
                  <w:szCs w:val="18"/>
                </w:rPr>
                <w:t>Tollmon</w:t>
              </w:r>
              <w:proofErr w:type="spellEnd"/>
              <w:r w:rsidRPr="00C103D4">
                <w:rPr>
                  <w:sz w:val="18"/>
                  <w:szCs w:val="18"/>
                </w:rPr>
                <w:t xml:space="preserve">, </w:t>
              </w:r>
              <w:proofErr w:type="spellStart"/>
              <w:r w:rsidRPr="00C103D4">
                <w:rPr>
                  <w:sz w:val="18"/>
                  <w:szCs w:val="18"/>
                </w:rPr>
                <w:t>Equipmon</w:t>
              </w:r>
              <w:proofErr w:type="spellEnd"/>
              <w:r w:rsidRPr="00C103D4">
                <w:rPr>
                  <w:sz w:val="18"/>
                  <w:szCs w:val="18"/>
                </w:rPr>
                <w:t xml:space="preserve">, </w:t>
              </w:r>
              <w:proofErr w:type="spellStart"/>
              <w:r w:rsidRPr="00C103D4">
                <w:rPr>
                  <w:sz w:val="18"/>
                  <w:szCs w:val="18"/>
                </w:rPr>
                <w:t>Cardmon</w:t>
              </w:r>
              <w:proofErr w:type="spellEnd"/>
              <w:r w:rsidRPr="00C103D4">
                <w:rPr>
                  <w:sz w:val="18"/>
                  <w:szCs w:val="18"/>
                </w:rPr>
                <w:t xml:space="preserve">, </w:t>
              </w:r>
              <w:proofErr w:type="spellStart"/>
              <w:r w:rsidRPr="00C103D4">
                <w:rPr>
                  <w:sz w:val="18"/>
                  <w:szCs w:val="18"/>
                </w:rPr>
                <w:t>Wiremon</w:t>
              </w:r>
              <w:proofErr w:type="spellEnd"/>
              <w:r w:rsidRPr="00C103D4">
                <w:rPr>
                  <w:sz w:val="18"/>
                  <w:szCs w:val="18"/>
                </w:rPr>
                <w:t>), Selected Service (Multiline, Voice, Pager, Internet, Call Id, Call wait, Forward, Confer, Call card, Wireless, Churn))</w:t>
              </w:r>
            </w:moveTo>
          </w:p>
        </w:tc>
        <w:tc>
          <w:tcPr>
            <w:tcW w:w="1559" w:type="dxa"/>
            <w:tcPrChange w:id="252" w:author="Radit Rahmadhan" w:date="2022-01-15T02:12:00Z">
              <w:tcPr>
                <w:tcW w:w="1606" w:type="dxa"/>
                <w:gridSpan w:val="3"/>
              </w:tcPr>
            </w:tcPrChange>
          </w:tcPr>
          <w:p w14:paraId="11E3260D" w14:textId="77777777" w:rsidR="001F776A" w:rsidRPr="00C103D4" w:rsidRDefault="001F776A" w:rsidP="002C0650">
            <w:pPr>
              <w:jc w:val="center"/>
              <w:rPr>
                <w:moveTo w:id="253" w:author="Meditya Wasesa, S.T.,M.Sc.,Ph.D" w:date="2022-01-14T10:12:00Z"/>
                <w:sz w:val="18"/>
                <w:szCs w:val="18"/>
              </w:rPr>
            </w:pPr>
            <w:moveTo w:id="254" w:author="Meditya Wasesa, S.T.,M.Sc.,Ph.D" w:date="2022-01-14T10:12:00Z">
              <w:r w:rsidRPr="00C103D4">
                <w:rPr>
                  <w:sz w:val="18"/>
                  <w:szCs w:val="18"/>
                </w:rPr>
                <w:t>K-Means Clustering, Neural network,</w:t>
              </w:r>
            </w:moveTo>
          </w:p>
        </w:tc>
      </w:tr>
      <w:tr w:rsidR="001F776A" w14:paraId="0F22FAE7" w14:textId="77777777" w:rsidTr="004E47B5">
        <w:trPr>
          <w:trHeight w:val="430"/>
          <w:jc w:val="center"/>
          <w:trPrChange w:id="255" w:author="Radit Rahmadhan" w:date="2022-01-15T02:12:00Z">
            <w:trPr>
              <w:gridBefore w:val="3"/>
              <w:trHeight w:val="430"/>
            </w:trPr>
          </w:trPrChange>
        </w:trPr>
        <w:customXmlInsRangeStart w:id="256" w:author="Radit Rahmadhan" w:date="2022-01-14T22:27:00Z"/>
        <w:sdt>
          <w:sdtPr>
            <w:rPr>
              <w:color w:val="000000"/>
              <w:sz w:val="18"/>
              <w:szCs w:val="18"/>
            </w:rPr>
            <w:tag w:val="MENDELEY_CITATION_v3_eyJjaXRhdGlvbklEIjoiTUVOREVMRVlfQ0lUQVRJT05fNjBlNTc0NWEtMmY4Zi00ZTYyLTllNWUtZTY5ZDRhZTkxMWJkIiwicHJvcGVydGllcyI6eyJub3RlSW5kZXgiOjB9LCJpc0VkaXRlZCI6ZmFsc2UsIm1hbnVhbE92ZXJyaWRlIjp7ImlzTWFudWFsbHlPdmVycmlkZGVuIjpmYWxzZSwiY2l0ZXByb2NUZXh0IjoiWzV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405377274"/>
            <w:placeholder>
              <w:docPart w:val="F0D1B0DEFE8D473787FD2726E7AB050C"/>
            </w:placeholder>
          </w:sdtPr>
          <w:sdtEndPr/>
          <w:sdtContent>
            <w:customXmlInsRangeEnd w:id="256"/>
            <w:tc>
              <w:tcPr>
                <w:tcW w:w="1116" w:type="dxa"/>
                <w:tcPrChange w:id="257" w:author="Radit Rahmadhan" w:date="2022-01-15T02:12:00Z">
                  <w:tcPr>
                    <w:tcW w:w="817" w:type="dxa"/>
                    <w:gridSpan w:val="2"/>
                  </w:tcPr>
                </w:tcPrChange>
              </w:tcPr>
              <w:p w14:paraId="743B27FF" w14:textId="1CF3B09B" w:rsidR="001F776A" w:rsidRPr="00C103D4" w:rsidRDefault="001A0A97">
                <w:pPr>
                  <w:jc w:val="center"/>
                  <w:rPr>
                    <w:sz w:val="18"/>
                    <w:szCs w:val="18"/>
                    <w:rPrChange w:id="258" w:author="Radit Rahmadhan" w:date="2022-01-15T02:45:00Z">
                      <w:rPr/>
                    </w:rPrChange>
                  </w:rPr>
                  <w:pPrChange w:id="259" w:author="Radit Rahmadhan" w:date="2022-01-14T22:30:00Z">
                    <w:pPr>
                      <w:jc w:val="both"/>
                    </w:pPr>
                  </w:pPrChange>
                </w:pPr>
                <w:ins w:id="260" w:author="Radit Rahmadhan" w:date="2022-01-20T17:59:00Z">
                  <w:r w:rsidRPr="001A0A97">
                    <w:rPr>
                      <w:color w:val="000000"/>
                      <w:sz w:val="18"/>
                      <w:szCs w:val="18"/>
                    </w:rPr>
                    <w:t>[5]</w:t>
                  </w:r>
                </w:ins>
              </w:p>
            </w:tc>
            <w:customXmlInsRangeStart w:id="261" w:author="Radit Rahmadhan" w:date="2022-01-14T22:27:00Z"/>
          </w:sdtContent>
        </w:sdt>
        <w:customXmlInsRangeEnd w:id="261"/>
        <w:tc>
          <w:tcPr>
            <w:tcW w:w="1956" w:type="dxa"/>
            <w:tcPrChange w:id="262" w:author="Radit Rahmadhan" w:date="2022-01-15T02:12:00Z">
              <w:tcPr>
                <w:tcW w:w="1313" w:type="dxa"/>
                <w:gridSpan w:val="2"/>
              </w:tcPr>
            </w:tcPrChange>
          </w:tcPr>
          <w:p w14:paraId="41BF8849" w14:textId="249682ED" w:rsidR="001F776A" w:rsidRPr="00C103D4" w:rsidRDefault="001F776A" w:rsidP="002C0650">
            <w:pPr>
              <w:jc w:val="both"/>
              <w:rPr>
                <w:moveTo w:id="263" w:author="Meditya Wasesa, S.T.,M.Sc.,Ph.D" w:date="2022-01-14T10:12:00Z"/>
                <w:sz w:val="18"/>
                <w:szCs w:val="18"/>
              </w:rPr>
            </w:pPr>
            <w:moveTo w:id="264" w:author="Meditya Wasesa, S.T.,M.Sc.,Ph.D" w:date="2022-01-14T10:12:00Z">
              <w:r w:rsidRPr="00C103D4">
                <w:rPr>
                  <w:sz w:val="18"/>
                  <w:szCs w:val="18"/>
                </w:rPr>
                <w:t>Electricity</w:t>
              </w:r>
            </w:moveTo>
            <w:ins w:id="265" w:author="Radit Rahmadhan" w:date="2022-01-14T22:33:00Z">
              <w:r>
                <w:rPr>
                  <w:sz w:val="18"/>
                  <w:szCs w:val="18"/>
                </w:rPr>
                <w:t xml:space="preserve"> in Ireland</w:t>
              </w:r>
            </w:ins>
          </w:p>
        </w:tc>
        <w:tc>
          <w:tcPr>
            <w:tcW w:w="1356" w:type="dxa"/>
            <w:tcPrChange w:id="266" w:author="Radit Rahmadhan" w:date="2022-01-15T02:12:00Z">
              <w:tcPr>
                <w:tcW w:w="1498" w:type="dxa"/>
                <w:gridSpan w:val="3"/>
              </w:tcPr>
            </w:tcPrChange>
          </w:tcPr>
          <w:p w14:paraId="6BDC3F8B" w14:textId="26906075" w:rsidR="001F776A" w:rsidRPr="00C103D4" w:rsidRDefault="001F776A" w:rsidP="002C0650">
            <w:pPr>
              <w:jc w:val="both"/>
              <w:rPr>
                <w:moveTo w:id="267" w:author="Meditya Wasesa, S.T.,M.Sc.,Ph.D" w:date="2022-01-14T10:12:00Z"/>
                <w:sz w:val="18"/>
                <w:szCs w:val="18"/>
              </w:rPr>
            </w:pPr>
            <w:moveTo w:id="268" w:author="Meditya Wasesa, S.T.,M.Sc.,Ph.D" w:date="2022-01-14T10:12:00Z">
              <w:r w:rsidRPr="00C103D4">
                <w:rPr>
                  <w:sz w:val="18"/>
                  <w:szCs w:val="18"/>
                </w:rPr>
                <w:t xml:space="preserve">Experimental data </w:t>
              </w:r>
              <w:del w:id="269" w:author="Radit Rahmadhan" w:date="2022-01-14T22:37:00Z">
                <w:r w:rsidRPr="00C103D4" w:rsidDel="00044AF4">
                  <w:rPr>
                    <w:sz w:val="18"/>
                    <w:szCs w:val="18"/>
                  </w:rPr>
                  <w:delText xml:space="preserve">by installing smart meters to more than 4000 residences in Ireland, </w:delText>
                </w:r>
              </w:del>
              <w:r w:rsidRPr="00C103D4">
                <w:rPr>
                  <w:sz w:val="18"/>
                  <w:szCs w:val="18"/>
                </w:rPr>
                <w:t xml:space="preserve">period January 1, </w:t>
              </w:r>
              <w:proofErr w:type="gramStart"/>
              <w:r w:rsidRPr="00C103D4">
                <w:rPr>
                  <w:sz w:val="18"/>
                  <w:szCs w:val="18"/>
                </w:rPr>
                <w:t>2009</w:t>
              </w:r>
              <w:proofErr w:type="gramEnd"/>
              <w:r w:rsidRPr="00C103D4">
                <w:rPr>
                  <w:sz w:val="18"/>
                  <w:szCs w:val="18"/>
                </w:rPr>
                <w:t xml:space="preserve"> to December 31, 2010 </w:t>
              </w:r>
            </w:moveTo>
          </w:p>
        </w:tc>
        <w:tc>
          <w:tcPr>
            <w:tcW w:w="2230" w:type="dxa"/>
            <w:tcPrChange w:id="270" w:author="Radit Rahmadhan" w:date="2022-01-15T02:12:00Z">
              <w:tcPr>
                <w:tcW w:w="1587" w:type="dxa"/>
                <w:gridSpan w:val="4"/>
              </w:tcPr>
            </w:tcPrChange>
          </w:tcPr>
          <w:p w14:paraId="7B7EAE54" w14:textId="77777777" w:rsidR="001F776A" w:rsidRPr="00C103D4" w:rsidRDefault="001F776A" w:rsidP="002C0650">
            <w:pPr>
              <w:jc w:val="both"/>
              <w:rPr>
                <w:moveTo w:id="271" w:author="Meditya Wasesa, S.T.,M.Sc.,Ph.D" w:date="2022-01-14T10:12:00Z"/>
                <w:sz w:val="18"/>
                <w:szCs w:val="18"/>
              </w:rPr>
            </w:pPr>
            <w:moveTo w:id="272" w:author="Meditya Wasesa, S.T.,M.Sc.,Ph.D" w:date="2022-01-14T10:12:00Z">
              <w:r w:rsidRPr="00C103D4">
                <w:rPr>
                  <w:sz w:val="18"/>
                  <w:szCs w:val="18"/>
                </w:rPr>
                <w:t>Dwelling type, No. of bedrooms, Age, Social Class, Electronic Type</w:t>
              </w:r>
            </w:moveTo>
          </w:p>
        </w:tc>
        <w:tc>
          <w:tcPr>
            <w:tcW w:w="1559" w:type="dxa"/>
            <w:tcPrChange w:id="273" w:author="Radit Rahmadhan" w:date="2022-01-15T02:12:00Z">
              <w:tcPr>
                <w:tcW w:w="1606" w:type="dxa"/>
                <w:gridSpan w:val="3"/>
              </w:tcPr>
            </w:tcPrChange>
          </w:tcPr>
          <w:p w14:paraId="45F2D004" w14:textId="77777777" w:rsidR="001F776A" w:rsidRPr="00C103D4" w:rsidRDefault="001F776A" w:rsidP="002C0650">
            <w:pPr>
              <w:jc w:val="center"/>
              <w:rPr>
                <w:moveTo w:id="274" w:author="Meditya Wasesa, S.T.,M.Sc.,Ph.D" w:date="2022-01-14T10:12:00Z"/>
                <w:sz w:val="18"/>
                <w:szCs w:val="18"/>
              </w:rPr>
            </w:pPr>
            <w:moveTo w:id="275" w:author="Meditya Wasesa, S.T.,M.Sc.,Ph.D" w:date="2022-01-14T10:12:00Z">
              <w:r w:rsidRPr="00C103D4">
                <w:rPr>
                  <w:sz w:val="18"/>
                  <w:szCs w:val="18"/>
                </w:rPr>
                <w:t>k-means, k-medoid and Self Organizing Maps (SOM)</w:t>
              </w:r>
            </w:moveTo>
          </w:p>
        </w:tc>
      </w:tr>
      <w:tr w:rsidR="00314E5A" w14:paraId="23207E88" w14:textId="77777777" w:rsidTr="004E47B5">
        <w:tblPrEx>
          <w:tblPrExChange w:id="276" w:author="Radit Rahmadhan" w:date="2022-01-15T02:12:00Z">
            <w:tblPrEx>
              <w:tblW w:w="7240" w:type="dxa"/>
              <w:jc w:val="center"/>
              <w:tblInd w:w="0" w:type="dxa"/>
            </w:tblPrEx>
          </w:tblPrExChange>
        </w:tblPrEx>
        <w:trPr>
          <w:trHeight w:val="430"/>
          <w:jc w:val="center"/>
          <w:ins w:id="277" w:author="Radit Rahmadhan" w:date="2022-01-15T02:08:00Z"/>
          <w:trPrChange w:id="278" w:author="Radit Rahmadhan" w:date="2022-01-15T02:12:00Z">
            <w:trPr>
              <w:gridBefore w:val="2"/>
              <w:gridAfter w:val="0"/>
              <w:trHeight w:val="430"/>
              <w:jc w:val="center"/>
            </w:trPr>
          </w:trPrChange>
        </w:trPr>
        <w:customXmlInsRangeStart w:id="279" w:author="Radit Rahmadhan" w:date="2022-01-15T02:09:00Z"/>
        <w:sdt>
          <w:sdtPr>
            <w:rPr>
              <w:color w:val="000000"/>
              <w:sz w:val="18"/>
              <w:szCs w:val="18"/>
            </w:rPr>
            <w:tag w:val="MENDELEY_CITATION_v3_eyJjaXRhdGlvbklEIjoiTUVOREVMRVlfQ0lUQVRJT05fNGI4MTllYWEtYzc1ZC00YmU3LTljNTItZmVjZDBlOTNjZjZkIiwicHJvcGVydGllcyI6eyJub3RlSW5kZXgiOjB9LCJpc0VkaXRlZCI6ZmFsc2UsIm1hbnVhbE92ZXJyaWRlIjp7ImlzTWFudWFsbHlPdmVycmlkZGVuIjpmYWxzZSwiY2l0ZXByb2NUZXh0IjoiWzEx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278908978"/>
            <w:placeholder>
              <w:docPart w:val="DefaultPlaceholder_-1854013440"/>
            </w:placeholder>
          </w:sdtPr>
          <w:sdtEndPr/>
          <w:sdtContent>
            <w:customXmlInsRangeEnd w:id="279"/>
            <w:tc>
              <w:tcPr>
                <w:tcW w:w="1116" w:type="dxa"/>
                <w:tcPrChange w:id="280" w:author="Radit Rahmadhan" w:date="2022-01-15T02:12:00Z">
                  <w:tcPr>
                    <w:tcW w:w="1116" w:type="dxa"/>
                    <w:gridSpan w:val="2"/>
                  </w:tcPr>
                </w:tcPrChange>
              </w:tcPr>
              <w:p w14:paraId="3C02445C" w14:textId="2658E025" w:rsidR="00314E5A" w:rsidRPr="00314E5A" w:rsidRDefault="001A0A97" w:rsidP="00314E5A">
                <w:pPr>
                  <w:jc w:val="center"/>
                  <w:rPr>
                    <w:ins w:id="281" w:author="Radit Rahmadhan" w:date="2022-01-15T02:08:00Z"/>
                    <w:color w:val="000000"/>
                    <w:sz w:val="18"/>
                    <w:szCs w:val="18"/>
                  </w:rPr>
                </w:pPr>
                <w:ins w:id="282" w:author="Radit Rahmadhan" w:date="2022-01-20T17:59:00Z">
                  <w:r w:rsidRPr="001A0A97">
                    <w:rPr>
                      <w:color w:val="000000"/>
                      <w:sz w:val="18"/>
                      <w:szCs w:val="18"/>
                    </w:rPr>
                    <w:t>[11]</w:t>
                  </w:r>
                </w:ins>
              </w:p>
            </w:tc>
            <w:customXmlInsRangeStart w:id="283" w:author="Radit Rahmadhan" w:date="2022-01-15T02:09:00Z"/>
          </w:sdtContent>
        </w:sdt>
        <w:customXmlInsRangeEnd w:id="283"/>
        <w:tc>
          <w:tcPr>
            <w:tcW w:w="1956" w:type="dxa"/>
            <w:tcPrChange w:id="284" w:author="Radit Rahmadhan" w:date="2022-01-15T02:12:00Z">
              <w:tcPr>
                <w:tcW w:w="1956" w:type="dxa"/>
                <w:gridSpan w:val="5"/>
              </w:tcPr>
            </w:tcPrChange>
          </w:tcPr>
          <w:p w14:paraId="3E055E3B" w14:textId="64C4A566" w:rsidR="00314E5A" w:rsidRPr="00314E5A" w:rsidRDefault="00314E5A" w:rsidP="00314E5A">
            <w:pPr>
              <w:jc w:val="both"/>
              <w:rPr>
                <w:ins w:id="285" w:author="Radit Rahmadhan" w:date="2022-01-15T02:08:00Z"/>
                <w:sz w:val="18"/>
                <w:szCs w:val="18"/>
              </w:rPr>
            </w:pPr>
            <w:ins w:id="286" w:author="Radit Rahmadhan" w:date="2022-01-15T02:08:00Z">
              <w:r w:rsidRPr="00314E5A">
                <w:rPr>
                  <w:sz w:val="18"/>
                  <w:szCs w:val="18"/>
                  <w:rPrChange w:id="287" w:author="Radit Rahmadhan" w:date="2022-01-15T02:08:00Z">
                    <w:rPr>
                      <w:sz w:val="20"/>
                      <w:szCs w:val="20"/>
                    </w:rPr>
                  </w:rPrChange>
                </w:rPr>
                <w:t>Small Medium Enterprise</w:t>
              </w:r>
            </w:ins>
          </w:p>
        </w:tc>
        <w:tc>
          <w:tcPr>
            <w:tcW w:w="1356" w:type="dxa"/>
            <w:tcPrChange w:id="288" w:author="Radit Rahmadhan" w:date="2022-01-15T02:12:00Z">
              <w:tcPr>
                <w:tcW w:w="1356" w:type="dxa"/>
                <w:gridSpan w:val="2"/>
              </w:tcPr>
            </w:tcPrChange>
          </w:tcPr>
          <w:p w14:paraId="6EFCCAFB" w14:textId="670A1EC2" w:rsidR="00314E5A" w:rsidRPr="00314E5A" w:rsidRDefault="00314E5A" w:rsidP="00314E5A">
            <w:pPr>
              <w:jc w:val="both"/>
              <w:rPr>
                <w:ins w:id="289" w:author="Radit Rahmadhan" w:date="2022-01-15T02:08:00Z"/>
                <w:sz w:val="18"/>
                <w:szCs w:val="18"/>
              </w:rPr>
            </w:pPr>
            <w:ins w:id="290" w:author="Radit Rahmadhan" w:date="2022-01-15T02:08:00Z">
              <w:r w:rsidRPr="00314E5A">
                <w:rPr>
                  <w:sz w:val="18"/>
                  <w:szCs w:val="18"/>
                  <w:rPrChange w:id="291" w:author="Radit Rahmadhan" w:date="2022-01-15T02:08:00Z">
                    <w:rPr>
                      <w:sz w:val="20"/>
                      <w:szCs w:val="20"/>
                    </w:rPr>
                  </w:rPrChange>
                </w:rPr>
                <w:t>The sale of electric pulses period January 1, 2016, to December 31, 2017</w:t>
              </w:r>
            </w:ins>
          </w:p>
        </w:tc>
        <w:tc>
          <w:tcPr>
            <w:tcW w:w="2230" w:type="dxa"/>
            <w:tcPrChange w:id="292" w:author="Radit Rahmadhan" w:date="2022-01-15T02:12:00Z">
              <w:tcPr>
                <w:tcW w:w="1206" w:type="dxa"/>
                <w:gridSpan w:val="2"/>
              </w:tcPr>
            </w:tcPrChange>
          </w:tcPr>
          <w:p w14:paraId="7303FF4F" w14:textId="0A4AD71D" w:rsidR="00314E5A" w:rsidRPr="00314E5A" w:rsidRDefault="00314E5A" w:rsidP="00314E5A">
            <w:pPr>
              <w:jc w:val="both"/>
              <w:rPr>
                <w:ins w:id="293" w:author="Radit Rahmadhan" w:date="2022-01-15T02:08:00Z"/>
                <w:sz w:val="18"/>
                <w:szCs w:val="18"/>
              </w:rPr>
            </w:pPr>
            <w:ins w:id="294" w:author="Radit Rahmadhan" w:date="2022-01-15T02:08:00Z">
              <w:r w:rsidRPr="00314E5A">
                <w:rPr>
                  <w:sz w:val="18"/>
                  <w:szCs w:val="18"/>
                  <w:rPrChange w:id="295" w:author="Radit Rahmadhan" w:date="2022-01-15T02:08:00Z">
                    <w:rPr>
                      <w:sz w:val="20"/>
                      <w:szCs w:val="20"/>
                    </w:rPr>
                  </w:rPrChange>
                </w:rPr>
                <w:t>Name Customer, Average of transaction/ week, Payment System</w:t>
              </w:r>
            </w:ins>
          </w:p>
        </w:tc>
        <w:tc>
          <w:tcPr>
            <w:tcW w:w="1559" w:type="dxa"/>
            <w:tcPrChange w:id="296" w:author="Radit Rahmadhan" w:date="2022-01-15T02:12:00Z">
              <w:tcPr>
                <w:tcW w:w="1606" w:type="dxa"/>
                <w:gridSpan w:val="3"/>
              </w:tcPr>
            </w:tcPrChange>
          </w:tcPr>
          <w:p w14:paraId="7B666AEA" w14:textId="742B36D1" w:rsidR="00314E5A" w:rsidRPr="00314E5A" w:rsidRDefault="00314E5A" w:rsidP="00314E5A">
            <w:pPr>
              <w:jc w:val="center"/>
              <w:rPr>
                <w:ins w:id="297" w:author="Radit Rahmadhan" w:date="2022-01-15T02:08:00Z"/>
                <w:sz w:val="18"/>
                <w:szCs w:val="18"/>
              </w:rPr>
            </w:pPr>
            <w:ins w:id="298" w:author="Radit Rahmadhan" w:date="2022-01-15T02:08:00Z">
              <w:r w:rsidRPr="00314E5A">
                <w:rPr>
                  <w:sz w:val="18"/>
                  <w:szCs w:val="18"/>
                  <w:rPrChange w:id="299" w:author="Radit Rahmadhan" w:date="2022-01-15T02:08:00Z">
                    <w:rPr>
                      <w:sz w:val="20"/>
                      <w:szCs w:val="20"/>
                    </w:rPr>
                  </w:rPrChange>
                </w:rPr>
                <w:t>K-Means Clustering</w:t>
              </w:r>
            </w:ins>
          </w:p>
        </w:tc>
      </w:tr>
      <w:tr w:rsidR="004E47B5" w14:paraId="3BD4E6E8" w14:textId="77777777" w:rsidTr="004E47B5">
        <w:trPr>
          <w:trHeight w:val="417"/>
          <w:jc w:val="center"/>
        </w:trPr>
        <w:customXmlInsRangeStart w:id="300" w:author="Radit Rahmadhan" w:date="2022-01-14T22:28:00Z"/>
        <w:sdt>
          <w:sdtPr>
            <w:rPr>
              <w:color w:val="000000"/>
              <w:sz w:val="18"/>
              <w:szCs w:val="18"/>
            </w:rPr>
            <w:tag w:val="MENDELEY_CITATION_v3_eyJjaXRhdGlvbklEIjoiTUVOREVMRVlfQ0lUQVRJT05fNGNlZWE4NWMtYmE1MS00ZThiLWFjYjQtMWRiMTI1YWE1ZjRiIiwicHJvcGVydGllcyI6eyJub3RlSW5kZXgiOjB9LCJpc0VkaXRlZCI6ZmFsc2UsIm1hbnVhbE92ZXJyaWRlIjp7ImlzTWFudWFsbHlPdmVycmlkZGVuIjpmYWxzZSwiY2l0ZXByb2NUZXh0IjoiWzE3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1393930427"/>
            <w:placeholder>
              <w:docPart w:val="AED1CA84AAAC4A9EBDC8BD9EEAC344D6"/>
            </w:placeholder>
          </w:sdtPr>
          <w:sdtEndPr/>
          <w:sdtContent>
            <w:customXmlInsRangeEnd w:id="300"/>
            <w:tc>
              <w:tcPr>
                <w:tcW w:w="1116" w:type="dxa"/>
              </w:tcPr>
              <w:p w14:paraId="1C701938" w14:textId="073E99AD" w:rsidR="00314E5A" w:rsidRPr="00C103D4" w:rsidRDefault="001A0A97">
                <w:pPr>
                  <w:jc w:val="center"/>
                  <w:rPr>
                    <w:sz w:val="18"/>
                    <w:szCs w:val="18"/>
                    <w:rPrChange w:id="301" w:author="Radit Rahmadhan" w:date="2022-01-15T02:45:00Z">
                      <w:rPr/>
                    </w:rPrChange>
                  </w:rPr>
                  <w:pPrChange w:id="302" w:author="Radit Rahmadhan" w:date="2022-01-14T22:30:00Z">
                    <w:pPr>
                      <w:jc w:val="both"/>
                    </w:pPr>
                  </w:pPrChange>
                </w:pPr>
                <w:ins w:id="303" w:author="Radit Rahmadhan" w:date="2022-01-20T17:59:00Z">
                  <w:r w:rsidRPr="001A0A97">
                    <w:rPr>
                      <w:color w:val="000000"/>
                      <w:sz w:val="18"/>
                      <w:szCs w:val="18"/>
                    </w:rPr>
                    <w:t>[17]</w:t>
                  </w:r>
                </w:ins>
              </w:p>
            </w:tc>
            <w:customXmlInsRangeStart w:id="304" w:author="Radit Rahmadhan" w:date="2022-01-14T22:28:00Z"/>
          </w:sdtContent>
        </w:sdt>
        <w:customXmlInsRangeEnd w:id="304"/>
        <w:tc>
          <w:tcPr>
            <w:tcW w:w="1956" w:type="dxa"/>
          </w:tcPr>
          <w:p w14:paraId="3EE72E02" w14:textId="1C7A5734" w:rsidR="00314E5A" w:rsidRPr="00C103D4" w:rsidRDefault="00314E5A" w:rsidP="00314E5A">
            <w:pPr>
              <w:jc w:val="both"/>
              <w:rPr>
                <w:moveTo w:id="305" w:author="Meditya Wasesa, S.T.,M.Sc.,Ph.D" w:date="2022-01-14T10:12:00Z"/>
                <w:sz w:val="18"/>
                <w:szCs w:val="18"/>
              </w:rPr>
            </w:pPr>
            <w:moveTo w:id="306" w:author="Meditya Wasesa, S.T.,M.Sc.,Ph.D" w:date="2022-01-14T10:12:00Z">
              <w:r w:rsidRPr="00C103D4">
                <w:rPr>
                  <w:sz w:val="18"/>
                  <w:szCs w:val="18"/>
                </w:rPr>
                <w:t>Transportation</w:t>
              </w:r>
            </w:moveTo>
          </w:p>
        </w:tc>
        <w:tc>
          <w:tcPr>
            <w:tcW w:w="1356" w:type="dxa"/>
          </w:tcPr>
          <w:p w14:paraId="45DCCD5B" w14:textId="77777777" w:rsidR="00314E5A" w:rsidRPr="00C103D4" w:rsidRDefault="00314E5A" w:rsidP="00314E5A">
            <w:pPr>
              <w:jc w:val="both"/>
              <w:rPr>
                <w:moveTo w:id="307" w:author="Meditya Wasesa, S.T.,M.Sc.,Ph.D" w:date="2022-01-14T10:12:00Z"/>
                <w:sz w:val="18"/>
                <w:szCs w:val="18"/>
              </w:rPr>
            </w:pPr>
            <w:moveTo w:id="308" w:author="Meditya Wasesa, S.T.,M.Sc.,Ph.D" w:date="2022-01-14T10:12:00Z">
              <w:r w:rsidRPr="00C103D4">
                <w:rPr>
                  <w:sz w:val="18"/>
                  <w:szCs w:val="18"/>
                </w:rPr>
                <w:t>Historical data from the vehicle sharing platform database at the university detailed data of all customers from November 30, 2015, to November 30, 2017</w:t>
              </w:r>
            </w:moveTo>
          </w:p>
        </w:tc>
        <w:tc>
          <w:tcPr>
            <w:tcW w:w="2230" w:type="dxa"/>
          </w:tcPr>
          <w:p w14:paraId="42BEF29A" w14:textId="77777777" w:rsidR="00314E5A" w:rsidRPr="00C103D4" w:rsidRDefault="00314E5A" w:rsidP="00314E5A">
            <w:pPr>
              <w:rPr>
                <w:moveTo w:id="309" w:author="Meditya Wasesa, S.T.,M.Sc.,Ph.D" w:date="2022-01-14T10:12:00Z"/>
                <w:sz w:val="18"/>
                <w:szCs w:val="18"/>
              </w:rPr>
            </w:pPr>
            <w:moveTo w:id="310" w:author="Meditya Wasesa, S.T.,M.Sc.,Ph.D" w:date="2022-01-14T10:12:00Z">
              <w:r w:rsidRPr="00C103D4">
                <w:rPr>
                  <w:sz w:val="18"/>
                  <w:szCs w:val="18"/>
                </w:rPr>
                <w:t>User ID, driving mileage, points, discounts and 29 other attributes. The Variable are used User id, current miles, cost, car id</w:t>
              </w:r>
            </w:moveTo>
          </w:p>
        </w:tc>
        <w:tc>
          <w:tcPr>
            <w:tcW w:w="1559" w:type="dxa"/>
          </w:tcPr>
          <w:p w14:paraId="326DCFEB" w14:textId="77777777" w:rsidR="00314E5A" w:rsidRPr="00C103D4" w:rsidRDefault="00314E5A" w:rsidP="00314E5A">
            <w:pPr>
              <w:jc w:val="center"/>
              <w:rPr>
                <w:moveTo w:id="311" w:author="Meditya Wasesa, S.T.,M.Sc.,Ph.D" w:date="2022-01-14T10:12:00Z"/>
                <w:sz w:val="18"/>
                <w:szCs w:val="18"/>
              </w:rPr>
            </w:pPr>
            <w:moveTo w:id="312" w:author="Meditya Wasesa, S.T.,M.Sc.,Ph.D" w:date="2022-01-14T10:12:00Z">
              <w:r w:rsidRPr="00C103D4">
                <w:rPr>
                  <w:sz w:val="18"/>
                  <w:szCs w:val="18"/>
                </w:rPr>
                <w:t>K-Means Method and KLRFMD model</w:t>
              </w:r>
            </w:moveTo>
          </w:p>
        </w:tc>
      </w:tr>
      <w:tr w:rsidR="004E47B5" w14:paraId="4BA17FEA" w14:textId="77777777" w:rsidTr="004E47B5">
        <w:trPr>
          <w:trHeight w:val="430"/>
          <w:jc w:val="center"/>
        </w:trPr>
        <w:customXmlInsRangeStart w:id="313" w:author="Radit Rahmadhan" w:date="2022-01-14T22:28:00Z"/>
        <w:sdt>
          <w:sdtPr>
            <w:rPr>
              <w:color w:val="000000"/>
              <w:sz w:val="18"/>
              <w:szCs w:val="18"/>
            </w:rPr>
            <w:tag w:val="MENDELEY_CITATION_v3_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"/>
            <w:id w:val="1328633173"/>
            <w:placeholder>
              <w:docPart w:val="AED1CA84AAAC4A9EBDC8BD9EEAC344D6"/>
            </w:placeholder>
          </w:sdtPr>
          <w:sdtEndPr/>
          <w:sdtContent>
            <w:customXmlInsRangeEnd w:id="313"/>
            <w:tc>
              <w:tcPr>
                <w:tcW w:w="1116" w:type="dxa"/>
              </w:tcPr>
              <w:p w14:paraId="0F8C27B5" w14:textId="37D52439" w:rsidR="00314E5A" w:rsidRPr="00C103D4" w:rsidRDefault="001A0A97">
                <w:pPr>
                  <w:jc w:val="center"/>
                  <w:rPr>
                    <w:sz w:val="18"/>
                    <w:szCs w:val="18"/>
                    <w:rPrChange w:id="314" w:author="Radit Rahmadhan" w:date="2022-01-15T02:45:00Z">
                      <w:rPr/>
                    </w:rPrChange>
                  </w:rPr>
                  <w:pPrChange w:id="315" w:author="Radit Rahmadhan" w:date="2022-01-14T22:30:00Z">
                    <w:pPr>
                      <w:jc w:val="both"/>
                    </w:pPr>
                  </w:pPrChange>
                </w:pPr>
                <w:ins w:id="316" w:author="Radit Rahmadhan" w:date="2022-01-20T17:59:00Z">
                  <w:r w:rsidRPr="001A0A97">
                    <w:rPr>
                      <w:color w:val="000000"/>
                      <w:sz w:val="18"/>
                      <w:szCs w:val="18"/>
                    </w:rPr>
                    <w:t>[18]</w:t>
                  </w:r>
                </w:ins>
              </w:p>
            </w:tc>
            <w:customXmlInsRangeStart w:id="317" w:author="Radit Rahmadhan" w:date="2022-01-14T22:28:00Z"/>
          </w:sdtContent>
        </w:sdt>
        <w:customXmlInsRangeEnd w:id="317"/>
        <w:tc>
          <w:tcPr>
            <w:tcW w:w="1956" w:type="dxa"/>
          </w:tcPr>
          <w:p w14:paraId="31687C1B" w14:textId="79042247" w:rsidR="00314E5A" w:rsidRPr="00C103D4" w:rsidRDefault="00314E5A" w:rsidP="00314E5A">
            <w:pPr>
              <w:jc w:val="both"/>
              <w:rPr>
                <w:moveTo w:id="318" w:author="Meditya Wasesa, S.T.,M.Sc.,Ph.D" w:date="2022-01-14T10:12:00Z"/>
                <w:sz w:val="18"/>
                <w:szCs w:val="18"/>
              </w:rPr>
            </w:pPr>
            <w:moveTo w:id="319" w:author="Meditya Wasesa, S.T.,M.Sc.,Ph.D" w:date="2022-01-14T10:12:00Z">
              <w:r w:rsidRPr="00C103D4">
                <w:rPr>
                  <w:sz w:val="18"/>
                  <w:szCs w:val="18"/>
                </w:rPr>
                <w:t>Tourism</w:t>
              </w:r>
            </w:moveTo>
            <w:ins w:id="320" w:author="Radit Rahmadhan" w:date="2022-01-14T22:38:00Z">
              <w:r>
                <w:rPr>
                  <w:sz w:val="18"/>
                  <w:szCs w:val="18"/>
                </w:rPr>
                <w:t xml:space="preserve"> </w:t>
              </w:r>
            </w:ins>
          </w:p>
        </w:tc>
        <w:tc>
          <w:tcPr>
            <w:tcW w:w="1356" w:type="dxa"/>
          </w:tcPr>
          <w:p w14:paraId="106DED01" w14:textId="77777777" w:rsidR="00314E5A" w:rsidRPr="00C103D4" w:rsidRDefault="00314E5A" w:rsidP="00314E5A">
            <w:pPr>
              <w:jc w:val="both"/>
              <w:rPr>
                <w:moveTo w:id="321" w:author="Meditya Wasesa, S.T.,M.Sc.,Ph.D" w:date="2022-01-14T10:12:00Z"/>
                <w:sz w:val="18"/>
                <w:szCs w:val="18"/>
              </w:rPr>
            </w:pPr>
            <w:moveTo w:id="322" w:author="Meditya Wasesa, S.T.,M.Sc.,Ph.D" w:date="2022-01-14T10:12:00Z">
              <w:r w:rsidRPr="00C103D4">
                <w:rPr>
                  <w:sz w:val="18"/>
                  <w:szCs w:val="18"/>
                </w:rPr>
                <w:t>Google review rating in 2020</w:t>
              </w:r>
            </w:moveTo>
          </w:p>
        </w:tc>
        <w:tc>
          <w:tcPr>
            <w:tcW w:w="2230" w:type="dxa"/>
          </w:tcPr>
          <w:p w14:paraId="642A06FE" w14:textId="77777777" w:rsidR="00314E5A" w:rsidRPr="00C103D4" w:rsidRDefault="00314E5A" w:rsidP="00314E5A">
            <w:pPr>
              <w:jc w:val="both"/>
              <w:rPr>
                <w:moveTo w:id="323" w:author="Meditya Wasesa, S.T.,M.Sc.,Ph.D" w:date="2022-01-14T10:12:00Z"/>
                <w:sz w:val="18"/>
                <w:szCs w:val="18"/>
              </w:rPr>
            </w:pPr>
            <w:moveTo w:id="324" w:author="Meditya Wasesa, S.T.,M.Sc.,Ph.D" w:date="2022-01-14T10:12:00Z">
              <w:r w:rsidRPr="00C103D4">
                <w:rPr>
                  <w:sz w:val="18"/>
                  <w:szCs w:val="18"/>
                </w:rPr>
                <w:t>Id Customer, Gender, Place, Review</w:t>
              </w:r>
            </w:moveTo>
          </w:p>
        </w:tc>
        <w:tc>
          <w:tcPr>
            <w:tcW w:w="1559" w:type="dxa"/>
          </w:tcPr>
          <w:p w14:paraId="3B5B30FD" w14:textId="77777777" w:rsidR="00314E5A" w:rsidRPr="00C103D4" w:rsidRDefault="00314E5A" w:rsidP="00314E5A">
            <w:pPr>
              <w:jc w:val="center"/>
              <w:rPr>
                <w:moveTo w:id="325" w:author="Meditya Wasesa, S.T.,M.Sc.,Ph.D" w:date="2022-01-14T10:12:00Z"/>
                <w:sz w:val="18"/>
                <w:szCs w:val="18"/>
              </w:rPr>
            </w:pPr>
            <w:moveTo w:id="326" w:author="Meditya Wasesa, S.T.,M.Sc.,Ph.D" w:date="2022-01-14T10:12:00Z">
              <w:r w:rsidRPr="00C103D4">
                <w:rPr>
                  <w:sz w:val="18"/>
                  <w:szCs w:val="18"/>
                </w:rPr>
                <w:t>K-Means Method and DBSCAN Method</w:t>
              </w:r>
            </w:moveTo>
          </w:p>
        </w:tc>
      </w:tr>
      <w:tr w:rsidR="00CA6119" w14:paraId="46FC9A8C" w14:textId="77777777" w:rsidTr="004E47B5">
        <w:trPr>
          <w:trHeight w:val="430"/>
          <w:jc w:val="center"/>
          <w:ins w:id="327" w:author="Radit Rahmadhan" w:date="2022-01-15T02:16:00Z"/>
        </w:trPr>
        <w:customXmlInsRangeStart w:id="328" w:author="Radit Rahmadhan" w:date="2022-01-15T02:28:00Z"/>
        <w:sdt>
          <w:sdtPr>
            <w:rPr>
              <w:color w:val="000000"/>
              <w:sz w:val="18"/>
              <w:szCs w:val="18"/>
            </w:rPr>
            <w:tag w:val="MENDELEY_CITATION_v3_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"/>
            <w:id w:val="199136722"/>
            <w:placeholder>
              <w:docPart w:val="DefaultPlaceholder_-1854013440"/>
            </w:placeholder>
          </w:sdtPr>
          <w:sdtEndPr/>
          <w:sdtContent>
            <w:customXmlInsRangeEnd w:id="328"/>
            <w:tc>
              <w:tcPr>
                <w:tcW w:w="1116" w:type="dxa"/>
              </w:tcPr>
              <w:p w14:paraId="2781DCDC" w14:textId="2651681B" w:rsidR="00CA6119" w:rsidRPr="00CA6119" w:rsidRDefault="001A0A97" w:rsidP="00314E5A">
                <w:pPr>
                  <w:jc w:val="center"/>
                  <w:rPr>
                    <w:ins w:id="329" w:author="Radit Rahmadhan" w:date="2022-01-15T02:16:00Z"/>
                    <w:color w:val="000000"/>
                    <w:sz w:val="18"/>
                    <w:szCs w:val="18"/>
                  </w:rPr>
                </w:pPr>
                <w:ins w:id="330" w:author="Radit Rahmadhan" w:date="2022-01-20T17:59:00Z">
                  <w:r w:rsidRPr="001A0A97">
                    <w:rPr>
                      <w:color w:val="000000"/>
                      <w:sz w:val="18"/>
                      <w:szCs w:val="18"/>
                    </w:rPr>
                    <w:t>[19]</w:t>
                  </w:r>
                </w:ins>
              </w:p>
            </w:tc>
            <w:customXmlInsRangeStart w:id="331" w:author="Radit Rahmadhan" w:date="2022-01-15T02:28:00Z"/>
          </w:sdtContent>
        </w:sdt>
        <w:customXmlInsRangeEnd w:id="331"/>
        <w:tc>
          <w:tcPr>
            <w:tcW w:w="1956" w:type="dxa"/>
          </w:tcPr>
          <w:p w14:paraId="3C02A88F" w14:textId="02A274DE" w:rsidR="00CA6119" w:rsidRPr="00C103D4" w:rsidRDefault="00C138B9">
            <w:pPr>
              <w:rPr>
                <w:ins w:id="332" w:author="Radit Rahmadhan" w:date="2022-01-15T02:16:00Z"/>
                <w:sz w:val="18"/>
                <w:szCs w:val="18"/>
              </w:rPr>
              <w:pPrChange w:id="333" w:author="Radit Rahmadhan" w:date="2022-01-15T02:25:00Z">
                <w:pPr>
                  <w:jc w:val="both"/>
                </w:pPr>
              </w:pPrChange>
            </w:pPr>
            <w:ins w:id="334" w:author="Radit Rahmadhan" w:date="2022-01-15T02:25:00Z">
              <w:r w:rsidRPr="00C138B9">
                <w:rPr>
                  <w:sz w:val="18"/>
                  <w:szCs w:val="18"/>
                </w:rPr>
                <w:t xml:space="preserve">Simulation of </w:t>
              </w:r>
              <w:proofErr w:type="spellStart"/>
              <w:r w:rsidRPr="00C138B9">
                <w:rPr>
                  <w:sz w:val="18"/>
                  <w:szCs w:val="18"/>
                </w:rPr>
                <w:t>DigSILENT</w:t>
              </w:r>
              <w:proofErr w:type="spellEnd"/>
              <w:r w:rsidRPr="00C138B9">
                <w:rPr>
                  <w:sz w:val="18"/>
                  <w:szCs w:val="18"/>
                </w:rPr>
                <w:t xml:space="preserve"> </w:t>
              </w:r>
              <w:proofErr w:type="spellStart"/>
              <w:r w:rsidRPr="00C138B9">
                <w:rPr>
                  <w:sz w:val="18"/>
                  <w:szCs w:val="18"/>
                </w:rPr>
                <w:t>PowerFactory</w:t>
              </w:r>
              <w:proofErr w:type="spellEnd"/>
              <w:r w:rsidRPr="00C138B9">
                <w:rPr>
                  <w:sz w:val="18"/>
                  <w:szCs w:val="18"/>
                </w:rPr>
                <w:t xml:space="preserve"> and PMU</w:t>
              </w:r>
            </w:ins>
            <w:ins w:id="335" w:author="Radit Rahmadhan" w:date="2022-01-15T02:26:00Z">
              <w:r>
                <w:rPr>
                  <w:sz w:val="18"/>
                  <w:szCs w:val="18"/>
                </w:rPr>
                <w:t xml:space="preserve"> Nordic Power System</w:t>
              </w:r>
            </w:ins>
          </w:p>
        </w:tc>
        <w:tc>
          <w:tcPr>
            <w:tcW w:w="1356" w:type="dxa"/>
          </w:tcPr>
          <w:p w14:paraId="2118DD08" w14:textId="39C11A75" w:rsidR="00C138B9" w:rsidRPr="00C138B9" w:rsidRDefault="00C138B9" w:rsidP="00C138B9">
            <w:pPr>
              <w:jc w:val="both"/>
              <w:rPr>
                <w:ins w:id="336" w:author="Radit Rahmadhan" w:date="2022-01-15T02:23:00Z"/>
                <w:sz w:val="18"/>
                <w:szCs w:val="18"/>
              </w:rPr>
            </w:pPr>
            <w:ins w:id="337" w:author="Radit Rahmadhan" w:date="2022-01-15T02:23:00Z">
              <w:r>
                <w:rPr>
                  <w:sz w:val="18"/>
                  <w:szCs w:val="18"/>
                </w:rPr>
                <w:t>S</w:t>
              </w:r>
              <w:r w:rsidRPr="00C138B9">
                <w:rPr>
                  <w:sz w:val="18"/>
                  <w:szCs w:val="18"/>
                </w:rPr>
                <w:t xml:space="preserve">imulated data from The </w:t>
              </w:r>
            </w:ins>
            <w:proofErr w:type="spellStart"/>
            <w:ins w:id="338" w:author="Radit Rahmadhan" w:date="2022-01-15T02:26:00Z">
              <w:r w:rsidRPr="00C138B9">
                <w:rPr>
                  <w:sz w:val="18"/>
                  <w:szCs w:val="18"/>
                </w:rPr>
                <w:t>Kundur</w:t>
              </w:r>
              <w:proofErr w:type="spellEnd"/>
              <w:r>
                <w:rPr>
                  <w:sz w:val="18"/>
                  <w:szCs w:val="18"/>
                </w:rPr>
                <w:t xml:space="preserve"> and</w:t>
              </w:r>
            </w:ins>
            <w:ins w:id="339" w:author="Radit Rahmadhan" w:date="2022-01-15T02:25:00Z">
              <w:r>
                <w:rPr>
                  <w:sz w:val="18"/>
                  <w:szCs w:val="18"/>
                </w:rPr>
                <w:t xml:space="preserve"> PMU data</w:t>
              </w:r>
            </w:ins>
          </w:p>
          <w:p w14:paraId="4D09381C" w14:textId="47E471DF" w:rsidR="00CA6119" w:rsidRPr="00C103D4" w:rsidRDefault="00CA6119" w:rsidP="00C138B9">
            <w:pPr>
              <w:jc w:val="both"/>
              <w:rPr>
                <w:ins w:id="340" w:author="Radit Rahmadhan" w:date="2022-01-15T02:16:00Z"/>
                <w:sz w:val="18"/>
                <w:szCs w:val="18"/>
              </w:rPr>
            </w:pPr>
          </w:p>
        </w:tc>
        <w:tc>
          <w:tcPr>
            <w:tcW w:w="2230" w:type="dxa"/>
          </w:tcPr>
          <w:p w14:paraId="75BA72EB" w14:textId="4D208D61" w:rsidR="00CA6119" w:rsidRPr="00C103D4" w:rsidRDefault="006D5F8C">
            <w:pPr>
              <w:jc w:val="center"/>
              <w:rPr>
                <w:ins w:id="341" w:author="Radit Rahmadhan" w:date="2022-01-15T02:16:00Z"/>
                <w:sz w:val="18"/>
                <w:szCs w:val="18"/>
              </w:rPr>
              <w:pPrChange w:id="342" w:author="Radit Rahmadhan" w:date="2022-01-15T02:26:00Z">
                <w:pPr>
                  <w:jc w:val="both"/>
                </w:pPr>
              </w:pPrChange>
            </w:pPr>
            <w:ins w:id="343" w:author="Radit Rahmadhan" w:date="2022-01-15T02:26:00Z">
              <w:r>
                <w:rPr>
                  <w:sz w:val="18"/>
                  <w:szCs w:val="18"/>
                </w:rPr>
                <w:t>-</w:t>
              </w:r>
            </w:ins>
          </w:p>
        </w:tc>
        <w:tc>
          <w:tcPr>
            <w:tcW w:w="1559" w:type="dxa"/>
          </w:tcPr>
          <w:p w14:paraId="0CD79F07" w14:textId="4B161260" w:rsidR="00CA6119" w:rsidRPr="00C103D4" w:rsidRDefault="00CA6119" w:rsidP="00314E5A">
            <w:pPr>
              <w:jc w:val="center"/>
              <w:rPr>
                <w:ins w:id="344" w:author="Radit Rahmadhan" w:date="2022-01-15T02:16:00Z"/>
                <w:sz w:val="18"/>
                <w:szCs w:val="18"/>
              </w:rPr>
            </w:pPr>
            <w:ins w:id="345" w:author="Radit Rahmadhan" w:date="2022-01-15T02:20:00Z">
              <w:r>
                <w:rPr>
                  <w:sz w:val="18"/>
                  <w:szCs w:val="18"/>
                </w:rPr>
                <w:t>K-Means and P</w:t>
              </w:r>
            </w:ins>
            <w:ins w:id="346" w:author="Radit Rahmadhan" w:date="2022-01-15T02:21:00Z">
              <w:r>
                <w:rPr>
                  <w:sz w:val="18"/>
                  <w:szCs w:val="18"/>
                </w:rPr>
                <w:t>rincipal Component Analysis (PCA)</w:t>
              </w:r>
            </w:ins>
          </w:p>
        </w:tc>
      </w:tr>
      <w:tr w:rsidR="004E47B5" w:rsidDel="00CD2BE9" w14:paraId="60AE5D41" w14:textId="05D28DE3" w:rsidTr="004E47B5">
        <w:trPr>
          <w:trHeight w:val="417"/>
          <w:jc w:val="center"/>
          <w:del w:id="347" w:author="Radit Rahmadhan" w:date="2022-01-15T01:19:00Z"/>
        </w:trPr>
        <w:tc>
          <w:tcPr>
            <w:tcW w:w="1116" w:type="dxa"/>
          </w:tcPr>
          <w:p w14:paraId="270E621E" w14:textId="01C8C6B2" w:rsidR="00314E5A" w:rsidRPr="00C103D4" w:rsidDel="00CD2BE9" w:rsidRDefault="00314E5A">
            <w:pPr>
              <w:jc w:val="center"/>
              <w:rPr>
                <w:del w:id="348" w:author="Radit Rahmadhan" w:date="2022-01-15T01:19:00Z"/>
                <w:sz w:val="18"/>
                <w:szCs w:val="18"/>
              </w:rPr>
              <w:pPrChange w:id="349" w:author="Radit Rahmadhan" w:date="2022-01-14T22:30:00Z">
                <w:pPr>
                  <w:jc w:val="both"/>
                </w:pPr>
              </w:pPrChange>
            </w:pPr>
          </w:p>
        </w:tc>
        <w:tc>
          <w:tcPr>
            <w:tcW w:w="1956" w:type="dxa"/>
          </w:tcPr>
          <w:p w14:paraId="2CAA5F7D" w14:textId="559FD471" w:rsidR="00314E5A" w:rsidRPr="00C103D4" w:rsidDel="00CD2BE9" w:rsidRDefault="00314E5A" w:rsidP="00314E5A">
            <w:pPr>
              <w:jc w:val="both"/>
              <w:rPr>
                <w:del w:id="350" w:author="Radit Rahmadhan" w:date="2022-01-15T01:19:00Z"/>
                <w:moveTo w:id="351" w:author="Meditya Wasesa, S.T.,M.Sc.,Ph.D" w:date="2022-01-14T10:12:00Z"/>
                <w:sz w:val="18"/>
                <w:szCs w:val="18"/>
              </w:rPr>
            </w:pPr>
            <w:moveTo w:id="352" w:author="Meditya Wasesa, S.T.,M.Sc.,Ph.D" w:date="2022-01-14T10:12:00Z">
              <w:del w:id="353" w:author="Radit Rahmadhan" w:date="2022-01-15T01:19:00Z">
                <w:r w:rsidRPr="00C103D4" w:rsidDel="00CD2BE9">
                  <w:rPr>
                    <w:sz w:val="18"/>
                    <w:szCs w:val="18"/>
                  </w:rPr>
                  <w:delText>E-commerce</w:delText>
                </w:r>
              </w:del>
            </w:moveTo>
          </w:p>
        </w:tc>
        <w:tc>
          <w:tcPr>
            <w:tcW w:w="1356" w:type="dxa"/>
          </w:tcPr>
          <w:p w14:paraId="1F1DF7E2" w14:textId="4A9FE1A5" w:rsidR="00314E5A" w:rsidRPr="00C103D4" w:rsidDel="00CD2BE9" w:rsidRDefault="00314E5A" w:rsidP="00314E5A">
            <w:pPr>
              <w:rPr>
                <w:del w:id="354" w:author="Radit Rahmadhan" w:date="2022-01-15T01:19:00Z"/>
                <w:moveTo w:id="355" w:author="Meditya Wasesa, S.T.,M.Sc.,Ph.D" w:date="2022-01-14T10:12:00Z"/>
                <w:sz w:val="18"/>
                <w:szCs w:val="18"/>
              </w:rPr>
            </w:pPr>
            <w:moveTo w:id="356" w:author="Meditya Wasesa, S.T.,M.Sc.,Ph.D" w:date="2022-01-14T10:12:00Z">
              <w:del w:id="357" w:author="Radit Rahmadhan" w:date="2022-01-14T22:38:00Z">
                <w:r w:rsidRPr="00C103D4" w:rsidDel="00044AF4">
                  <w:rPr>
                    <w:sz w:val="18"/>
                    <w:szCs w:val="18"/>
                  </w:rPr>
                  <w:delText xml:space="preserve">The customer transaction online customer company in the UK </w:delText>
                </w:r>
              </w:del>
              <w:del w:id="358" w:author="Radit Rahmadhan" w:date="2022-01-15T01:19:00Z">
                <w:r w:rsidRPr="00C103D4" w:rsidDel="00CD2BE9">
                  <w:rPr>
                    <w:sz w:val="18"/>
                    <w:szCs w:val="18"/>
                  </w:rPr>
                  <w:delText>period January 1, 2016, to December 31,2017</w:delText>
                </w:r>
              </w:del>
            </w:moveTo>
          </w:p>
        </w:tc>
        <w:tc>
          <w:tcPr>
            <w:tcW w:w="2230" w:type="dxa"/>
          </w:tcPr>
          <w:p w14:paraId="5BBB58CA" w14:textId="0DA09F4D" w:rsidR="00314E5A" w:rsidRPr="00C103D4" w:rsidDel="00CD2BE9" w:rsidRDefault="00314E5A" w:rsidP="00314E5A">
            <w:pPr>
              <w:rPr>
                <w:del w:id="359" w:author="Radit Rahmadhan" w:date="2022-01-15T01:19:00Z"/>
                <w:moveTo w:id="360" w:author="Meditya Wasesa, S.T.,M.Sc.,Ph.D" w:date="2022-01-14T10:12:00Z"/>
                <w:sz w:val="18"/>
                <w:szCs w:val="18"/>
              </w:rPr>
            </w:pPr>
            <w:moveTo w:id="361" w:author="Meditya Wasesa, S.T.,M.Sc.,Ph.D" w:date="2022-01-14T10:12:00Z">
              <w:del w:id="362" w:author="Radit Rahmadhan" w:date="2022-01-15T01:19:00Z">
                <w:r w:rsidRPr="00C103D4" w:rsidDel="00CD2BE9">
                  <w:rPr>
                    <w:sz w:val="18"/>
                    <w:szCs w:val="18"/>
                  </w:rPr>
                  <w:delText>Invoice number, quantity, price, address, and zip code.</w:delText>
                </w:r>
              </w:del>
            </w:moveTo>
          </w:p>
        </w:tc>
        <w:tc>
          <w:tcPr>
            <w:tcW w:w="1559" w:type="dxa"/>
          </w:tcPr>
          <w:p w14:paraId="3D4A265C" w14:textId="4A4CF7FD" w:rsidR="00314E5A" w:rsidRPr="00C103D4" w:rsidDel="00CD2BE9" w:rsidRDefault="00314E5A" w:rsidP="00314E5A">
            <w:pPr>
              <w:jc w:val="center"/>
              <w:rPr>
                <w:del w:id="363" w:author="Radit Rahmadhan" w:date="2022-01-15T01:19:00Z"/>
                <w:moveTo w:id="364" w:author="Meditya Wasesa, S.T.,M.Sc.,Ph.D" w:date="2022-01-14T10:12:00Z"/>
                <w:sz w:val="18"/>
                <w:szCs w:val="18"/>
              </w:rPr>
            </w:pPr>
            <w:moveTo w:id="365" w:author="Meditya Wasesa, S.T.,M.Sc.,Ph.D" w:date="2022-01-14T10:12:00Z">
              <w:del w:id="366" w:author="Radit Rahmadhan" w:date="2022-01-15T01:19:00Z">
                <w:r w:rsidRPr="00C103D4" w:rsidDel="00CD2BE9">
                  <w:rPr>
                    <w:sz w:val="18"/>
                    <w:szCs w:val="18"/>
                  </w:rPr>
                  <w:delText>K-Means Clustering and RFM Model</w:delText>
                </w:r>
              </w:del>
            </w:moveTo>
          </w:p>
        </w:tc>
      </w:tr>
    </w:tbl>
    <w:p w14:paraId="1C3C6B8B" w14:textId="61803194" w:rsidR="00C360BA" w:rsidRDefault="00C360BA" w:rsidP="00C360BA">
      <w:pPr>
        <w:spacing w:line="360" w:lineRule="auto"/>
        <w:jc w:val="both"/>
        <w:rPr>
          <w:ins w:id="367" w:author="Radit Rahmadhan" w:date="2022-01-14T22:38:00Z"/>
        </w:rPr>
      </w:pPr>
    </w:p>
    <w:p w14:paraId="2613C9E9" w14:textId="77777777" w:rsidR="003C0BBC" w:rsidRDefault="003C0BBC" w:rsidP="00C360BA">
      <w:pPr>
        <w:spacing w:line="360" w:lineRule="auto"/>
        <w:jc w:val="both"/>
        <w:rPr>
          <w:ins w:id="368" w:author="Meditya Wasesa, S.T.,M.Sc.,Ph.D" w:date="2022-01-14T10:37:00Z"/>
        </w:rPr>
      </w:pPr>
    </w:p>
    <w:p w14:paraId="173E1145" w14:textId="67CDFC54" w:rsidR="00706FDC" w:rsidRDefault="00706FDC" w:rsidP="00706FDC">
      <w:pPr>
        <w:spacing w:line="360" w:lineRule="auto"/>
        <w:ind w:left="815"/>
        <w:jc w:val="both"/>
        <w:rPr>
          <w:ins w:id="369" w:author="Meditya Wasesa, S.T.,M.Sc.,Ph.D" w:date="2022-01-14T10:37:00Z"/>
        </w:rPr>
      </w:pPr>
      <w:ins w:id="370" w:author="Meditya Wasesa, S.T.,M.Sc.,Ph.D" w:date="2022-01-14T10:37:00Z">
        <w:r>
          <w:t xml:space="preserve">Previous studies in customer segmentation have explored various dimensions of customer clustering problems </w:t>
        </w:r>
      </w:ins>
      <w:customXmlInsRangeStart w:id="371" w:author="Meditya Wasesa, S.T.,M.Sc.,Ph.D" w:date="2022-01-14T10:37:00Z"/>
      <w:sdt>
        <w:sdtPr>
          <w:rPr>
            <w:color w:val="000000"/>
          </w:rPr>
          <w:tag w:val="MENDELEY_CITATION_v3_eyJjaXRhdGlvbklEIjoiTUVOREVMRVlfQ0lUQVRJT05fMDUyZDc4OTItNDZjNy00MmQ4LTk1MzAtMDIzODNmYzdlNmFk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3XSwgWzEwXeKAk1sxM10iLCJtYW51YWxPdmVycmlkZVRleHQiOiJbNl3igJMgWzE5XSJ9fQ=="/>
          <w:id w:val="-389345109"/>
          <w:placeholder>
            <w:docPart w:val="2E68384A14634ACAA293FF5C3E980340"/>
          </w:placeholder>
        </w:sdtPr>
        <w:sdtEndPr/>
        <w:sdtContent>
          <w:customXmlInsRangeEnd w:id="371"/>
          <w:ins w:id="372" w:author="Radit Rahmadhan" w:date="2022-01-20T17:59:00Z">
            <w:r w:rsidR="001A0A97" w:rsidRPr="001A0A97">
              <w:rPr>
                <w:color w:val="000000"/>
              </w:rPr>
              <w:t>[6]– [19]</w:t>
            </w:r>
          </w:ins>
          <w:ins w:id="373" w:author="Meditya Wasesa, S.T.,M.Sc.,Ph.D" w:date="2022-01-14T10:37:00Z">
            <w:del w:id="374" w:author="Radit Rahmadhan" w:date="2022-01-14T22:22:00Z">
              <w:r w:rsidRPr="001A0A97" w:rsidDel="00806BC5">
                <w:rPr>
                  <w:color w:val="000000"/>
                </w:rPr>
                <w:delText>[6]– [10]</w:delText>
              </w:r>
            </w:del>
          </w:ins>
          <w:customXmlInsRangeStart w:id="375" w:author="Meditya Wasesa, S.T.,M.Sc.,Ph.D" w:date="2022-01-14T10:37:00Z"/>
        </w:sdtContent>
      </w:sdt>
      <w:customXmlInsRangeEnd w:id="375"/>
      <w:ins w:id="376" w:author="Meditya Wasesa, S.T.,M.Sc.,Ph.D" w:date="2022-01-14T10:37:00Z">
        <w:r>
          <w:t>. Many of them use the marketing context as a case study. The K-Means clustering model explores customer grouping by considering the specified product preferences and predicting customer behavior in buying products offered by the company</w:t>
        </w:r>
      </w:ins>
      <w:customXmlInsRangeStart w:id="377" w:author="Meditya Wasesa, S.T.,M.Sc.,Ph.D" w:date="2022-01-14T10:37:00Z"/>
      <w:sdt>
        <w:sdtPr>
          <w:rPr>
            <w:color w:val="000000"/>
          </w:rPr>
          <w:tag w:val="MENDELEY_CITATION_v3_eyJjaXRhdGlvbklEIjoiTUVOREVMRVlfQ0lUQVRJT05fMjZhMTIzZmEtZTQ3ZC00MzU1LWFmODQtOWI5YjNjNTM4YjI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3XSIsIm1hbnVhbE92ZXJyaWRlVGV4dCI6IiJ9fQ=="/>
          <w:id w:val="-1037737217"/>
          <w:placeholder>
            <w:docPart w:val="2E68384A14634ACAA293FF5C3E980340"/>
          </w:placeholder>
        </w:sdtPr>
        <w:sdtEndPr/>
        <w:sdtContent>
          <w:customXmlInsRangeEnd w:id="377"/>
          <w:ins w:id="378" w:author="Radit Rahmadhan" w:date="2022-01-20T17:59:00Z">
            <w:r w:rsidR="001A0A97" w:rsidRPr="001A0A97">
              <w:rPr>
                <w:color w:val="000000"/>
              </w:rPr>
              <w:t>[7]</w:t>
            </w:r>
          </w:ins>
          <w:ins w:id="379" w:author="Meditya Wasesa, S.T.,M.Sc.,Ph.D" w:date="2022-01-14T10:37:00Z">
            <w:del w:id="380" w:author="Radit Rahmadhan" w:date="2022-01-14T22:22:00Z">
              <w:r w:rsidRPr="001A0A97" w:rsidDel="00806BC5">
                <w:rPr>
                  <w:color w:val="000000"/>
                </w:rPr>
                <w:delText>[6]</w:delText>
              </w:r>
            </w:del>
          </w:ins>
          <w:customXmlInsRangeStart w:id="381" w:author="Meditya Wasesa, S.T.,M.Sc.,Ph.D" w:date="2022-01-14T10:37:00Z"/>
        </w:sdtContent>
      </w:sdt>
      <w:customXmlInsRangeEnd w:id="381"/>
      <w:ins w:id="382" w:author="Meditya Wasesa, S.T.,M.Sc.,Ph.D" w:date="2022-01-14T10:37:00Z">
        <w:r>
          <w:t>.</w:t>
        </w:r>
      </w:ins>
    </w:p>
    <w:p w14:paraId="0A8A5641" w14:textId="77777777" w:rsidR="00706FDC" w:rsidRDefault="00706FDC" w:rsidP="00C360BA">
      <w:pPr>
        <w:spacing w:line="360" w:lineRule="auto"/>
        <w:jc w:val="both"/>
        <w:rPr>
          <w:moveTo w:id="383" w:author="Meditya Wasesa, S.T.,M.Sc.,Ph.D" w:date="2022-01-14T10:12:00Z"/>
        </w:rPr>
      </w:pPr>
    </w:p>
    <w:moveToRangeEnd w:id="60"/>
    <w:p w14:paraId="4871C755" w14:textId="1BD6BFDC" w:rsidR="004349B0" w:rsidRDefault="004349B0" w:rsidP="004349B0">
      <w:pPr>
        <w:spacing w:line="360" w:lineRule="auto"/>
        <w:ind w:left="815"/>
        <w:jc w:val="both"/>
        <w:rPr>
          <w:ins w:id="384" w:author="Radit Rahmadhan" w:date="2022-01-15T01:56:00Z"/>
        </w:rPr>
      </w:pPr>
      <w:ins w:id="385" w:author="Radit Rahmadhan" w:date="2022-01-15T01:56:00Z">
        <w:r>
          <w:t xml:space="preserve">A study of the marketing context in a restaurant assigns each customer attribute as a </w:t>
        </w:r>
        <w:r>
          <w:lastRenderedPageBreak/>
          <w:t xml:space="preserve">dimension and gives each customer as a particle using customer feedback data. This study aims to predict customer satisfaction by mapping customers based on the type of food ordered and food reviews processed using a combined model of K-Means Clustering and PL based Algorithm; the results are used to help companies increase buyers coming to the restaurant </w:t>
        </w:r>
      </w:ins>
      <w:customXmlInsRangeStart w:id="386" w:author="Radit Rahmadhan" w:date="2022-01-15T01:58:00Z"/>
      <w:sdt>
        <w:sdtPr>
          <w:rPr>
            <w:color w:val="000000"/>
          </w:rPr>
          <w:tag w:val="MENDELEY_CITATION_v3_eyJjaXRhdGlvbklEIjoiTUVOREVMRVlfQ0lUQVRJT05fYjEwYWE4OTQtMTFiYy00NzUxLWIxMmMtNWE4OTQ4NWMxYmFmIiwicHJvcGVydGllcyI6eyJub3RlSW5kZXgiOjB9LCJpc0VkaXRlZCI6ZmFsc2UsIm1hbnVhbE92ZXJyaWRlIjp7ImlzTWFudWFsbHlPdmVycmlkZGVuIjpmYWxzZSwiY2l0ZXByb2NUZXh0IjoiWzE0X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n0sImlzVGVtcG9yYXJ5IjpmYWxzZX1dfQ=="/>
          <w:id w:val="1423761155"/>
          <w:placeholder>
            <w:docPart w:val="DefaultPlaceholder_-1854013440"/>
          </w:placeholder>
        </w:sdtPr>
        <w:sdtEndPr/>
        <w:sdtContent>
          <w:customXmlInsRangeEnd w:id="386"/>
          <w:ins w:id="387" w:author="Radit Rahmadhan" w:date="2022-01-20T17:59:00Z">
            <w:r w:rsidR="001A0A97" w:rsidRPr="001A0A97">
              <w:rPr>
                <w:color w:val="000000"/>
              </w:rPr>
              <w:t>[14]</w:t>
            </w:r>
          </w:ins>
          <w:customXmlInsRangeStart w:id="388" w:author="Radit Rahmadhan" w:date="2022-01-15T01:58:00Z"/>
        </w:sdtContent>
      </w:sdt>
      <w:customXmlInsRangeEnd w:id="388"/>
      <w:ins w:id="389" w:author="Radit Rahmadhan" w:date="2022-01-15T01:56:00Z">
        <w:r>
          <w:t xml:space="preserve">. This is also the same in research in Online Retail and the K-Means clustering model by using historical customer data to predict customers will repurchase the company's products by grouping customers based on the amount in buying goods sold </w:t>
        </w:r>
      </w:ins>
      <w:customXmlInsRangeStart w:id="390" w:author="Radit Rahmadhan" w:date="2022-01-15T02:00:00Z"/>
      <w:sdt>
        <w:sdtPr>
          <w:rPr>
            <w:color w:val="000000"/>
          </w:rPr>
          <w:tag w:val="MENDELEY_CITATION_v3_eyJjaXRhdGlvbklEIjoiTUVOREVMRVlfQ0lUQVRJT05fNDkwNzVkNWQtZjk5NS00MjUxLThiYjgtM2I2YjIxMzc0NmViIiwicHJvcGVydGllcyI6eyJub3RlSW5kZXgiOjB9LCJpc0VkaXRlZCI6ZmFsc2UsIm1hbnVhbE92ZXJyaWRlIjp7ImlzTWFudWFsbHlPdmVycmlkZGVuIjpmYWxzZSwiY2l0ZXByb2NUZXh0IjoiWzR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2112556028"/>
          <w:placeholder>
            <w:docPart w:val="DefaultPlaceholder_-1854013440"/>
          </w:placeholder>
        </w:sdtPr>
        <w:sdtEndPr/>
        <w:sdtContent>
          <w:customXmlInsRangeEnd w:id="390"/>
          <w:ins w:id="391" w:author="Radit Rahmadhan" w:date="2022-01-20T17:59:00Z">
            <w:r w:rsidR="001A0A97" w:rsidRPr="001A0A97">
              <w:rPr>
                <w:color w:val="000000"/>
              </w:rPr>
              <w:t>[4]</w:t>
            </w:r>
          </w:ins>
          <w:customXmlInsRangeStart w:id="392" w:author="Radit Rahmadhan" w:date="2022-01-15T02:00:00Z"/>
        </w:sdtContent>
      </w:sdt>
      <w:customXmlInsRangeEnd w:id="392"/>
      <w:ins w:id="393" w:author="Radit Rahmadhan" w:date="2022-01-15T01:56:00Z">
        <w:r>
          <w:t xml:space="preserve">. Another study on tourism uses google review data to classify tourists based on the places they visit, which is processed using a combination of methods between K-Means and DBSCAN; this study aims to provide recommendations to tourism providers to improve their services which automatically increase tourist visits </w:t>
        </w:r>
      </w:ins>
      <w:customXmlInsRangeStart w:id="394" w:author="Radit Rahmadhan" w:date="2022-01-15T02:00:00Z"/>
      <w:sdt>
        <w:sdtPr>
          <w:rPr>
            <w:color w:val="000000"/>
          </w:rPr>
          <w:tag w:val="MENDELEY_CITATION_v3_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"/>
          <w:id w:val="739750992"/>
          <w:placeholder>
            <w:docPart w:val="DefaultPlaceholder_-1854013440"/>
          </w:placeholder>
        </w:sdtPr>
        <w:sdtEndPr/>
        <w:sdtContent>
          <w:customXmlInsRangeEnd w:id="394"/>
          <w:ins w:id="395" w:author="Radit Rahmadhan" w:date="2022-01-20T17:59:00Z">
            <w:r w:rsidR="001A0A97" w:rsidRPr="001A0A97">
              <w:rPr>
                <w:color w:val="000000"/>
              </w:rPr>
              <w:t>[18]</w:t>
            </w:r>
          </w:ins>
          <w:customXmlInsRangeStart w:id="396" w:author="Radit Rahmadhan" w:date="2022-01-15T02:00:00Z"/>
        </w:sdtContent>
      </w:sdt>
      <w:customXmlInsRangeEnd w:id="396"/>
      <w:ins w:id="397" w:author="Radit Rahmadhan" w:date="2022-01-15T01:56:00Z">
        <w:r>
          <w:t xml:space="preserve">. Another transportation survey uses the K-Means Clustering model and the KLFRM model to group customers </w:t>
        </w:r>
      </w:ins>
      <w:customXmlInsRangeStart w:id="398" w:author="Radit Rahmadhan" w:date="2022-01-15T02:01:00Z"/>
      <w:sdt>
        <w:sdtPr>
          <w:rPr>
            <w:color w:val="000000"/>
          </w:rPr>
          <w:tag w:val="MENDELEY_CITATION_v3_eyJjaXRhdGlvbklEIjoiTUVOREVMRVlfQ0lUQVRJT05fMjk5OWI2NzctOGVhMS00ZmQ1LWE5ZDUtNzQwMWMxYWRkZGY5IiwicHJvcGVydGllcyI6eyJub3RlSW5kZXgiOjB9LCJpc0VkaXRlZCI6ZmFsc2UsIm1hbnVhbE92ZXJyaWRlIjp7ImlzTWFudWFsbHlPdmVycmlkZGVuIjpmYWxzZSwiY2l0ZXByb2NUZXh0IjoiWzE3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902443950"/>
          <w:placeholder>
            <w:docPart w:val="DefaultPlaceholder_-1854013440"/>
          </w:placeholder>
        </w:sdtPr>
        <w:sdtEndPr/>
        <w:sdtContent>
          <w:customXmlInsRangeEnd w:id="398"/>
          <w:ins w:id="399" w:author="Radit Rahmadhan" w:date="2022-01-20T17:59:00Z">
            <w:r w:rsidR="001A0A97" w:rsidRPr="001A0A97">
              <w:rPr>
                <w:color w:val="000000"/>
              </w:rPr>
              <w:t>[17]</w:t>
            </w:r>
          </w:ins>
          <w:customXmlInsRangeStart w:id="400" w:author="Radit Rahmadhan" w:date="2022-01-15T02:01:00Z"/>
        </w:sdtContent>
      </w:sdt>
      <w:customXmlInsRangeEnd w:id="400"/>
      <w:ins w:id="401" w:author="Radit Rahmadhan" w:date="2022-01-15T01:56:00Z">
        <w:r>
          <w:t xml:space="preserve"> with the same research objective [</w:t>
        </w:r>
      </w:ins>
      <w:customXmlInsRangeStart w:id="402" w:author="Radit Rahmadhan" w:date="2022-01-15T02:00:00Z"/>
      <w:sdt>
        <w:sdtPr>
          <w:rPr>
            <w:color w:val="000000"/>
          </w:rPr>
          <w:tag w:val="MENDELEY_CITATION_v3_eyJjaXRhdGlvbklEIjoiTUVOREVMRVlfQ0lUQVRJT05fZjM0YjUyZGMtNGJhNi00NDc3LWIzNjEtODAxZjljOWFlMzc0IiwicHJvcGVydGllcyI6eyJub3RlSW5kZXgiOjB9LCJpc0VkaXRlZCI6ZmFsc2UsIm1hbnVhbE92ZXJyaWRlIjp7ImlzTWFudWFsbHlPdmVycmlkZGVuIjpmYWxzZSwiY2l0ZXByb2NUZXh0IjoiWzR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2110729732"/>
          <w:placeholder>
            <w:docPart w:val="DefaultPlaceholder_-1854013440"/>
          </w:placeholder>
        </w:sdtPr>
        <w:sdtEndPr/>
        <w:sdtContent>
          <w:customXmlInsRangeEnd w:id="402"/>
          <w:ins w:id="403" w:author="Radit Rahmadhan" w:date="2022-01-20T17:59:00Z">
            <w:r w:rsidR="001A0A97" w:rsidRPr="001A0A97">
              <w:rPr>
                <w:color w:val="000000"/>
              </w:rPr>
              <w:t>[4]</w:t>
            </w:r>
          </w:ins>
          <w:customXmlInsRangeStart w:id="404" w:author="Radit Rahmadhan" w:date="2022-01-15T02:00:00Z"/>
        </w:sdtContent>
      </w:sdt>
      <w:customXmlInsRangeEnd w:id="404"/>
      <w:ins w:id="405" w:author="Radit Rahmadhan" w:date="2022-01-15T01:56:00Z">
        <w:r>
          <w:t xml:space="preserve">]. It also has a similar purpose and model </w:t>
        </w:r>
      </w:ins>
      <w:customXmlInsRangeStart w:id="406" w:author="Radit Rahmadhan" w:date="2022-01-15T02:01:00Z"/>
      <w:sdt>
        <w:sdtPr>
          <w:rPr>
            <w:color w:val="000000"/>
          </w:rPr>
          <w:tag w:val="MENDELEY_CITATION_v3_eyJjaXRhdGlvbklEIjoiTUVOREVMRVlfQ0lUQVRJT05fZDFjMGEyZWItY2JiYy00MTkxLTlmYjktYTI0YmZjNDZjNWViIiwicHJvcGVydGllcyI6eyJub3RlSW5kZXgiOjB9LCJpc0VkaXRlZCI6ZmFsc2UsIm1hbnVhbE92ZXJyaWRlIjp7ImlzTWFudWFsbHlPdmVycmlkZGVuIjpmYWxzZSwiY2l0ZXByb2NUZXh0IjoiWzR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509567931"/>
          <w:placeholder>
            <w:docPart w:val="DefaultPlaceholder_-1854013440"/>
          </w:placeholder>
        </w:sdtPr>
        <w:sdtEndPr/>
        <w:sdtContent>
          <w:customXmlInsRangeEnd w:id="406"/>
          <w:ins w:id="407" w:author="Radit Rahmadhan" w:date="2022-01-20T17:59:00Z">
            <w:r w:rsidR="001A0A97" w:rsidRPr="001A0A97">
              <w:rPr>
                <w:color w:val="000000"/>
              </w:rPr>
              <w:t>[4]</w:t>
            </w:r>
          </w:ins>
          <w:customXmlInsRangeStart w:id="408" w:author="Radit Rahmadhan" w:date="2022-01-15T02:01:00Z"/>
        </w:sdtContent>
      </w:sdt>
      <w:customXmlInsRangeEnd w:id="408"/>
      <w:ins w:id="409" w:author="Radit Rahmadhan" w:date="2022-01-15T01:56:00Z">
        <w:r>
          <w:t xml:space="preserve"> with research on marketing at the Telecom Company </w:t>
        </w:r>
      </w:ins>
      <w:customXmlInsRangeStart w:id="410" w:author="Radit Rahmadhan" w:date="2022-01-15T02:02:00Z"/>
      <w:sdt>
        <w:sdtPr>
          <w:rPr>
            <w:color w:val="000000"/>
          </w:rPr>
          <w:tag w:val="MENDELEY_CITATION_v3_eyJjaXRhdGlvbklEIjoiTUVOREVMRVlfQ0lUQVRJT05fMTk5NWUzMWUtOWFlMi00MWQxLWIwOWEtMTRmMDJlYzdiOTg4IiwicHJvcGVydGllcyI6eyJub3RlSW5kZXgiOjB9LCJpc0VkaXRlZCI6ZmFsc2UsIm1hbnVhbE92ZXJyaWRlIjp7ImlzTWFudWFsbHlPdmVycmlkZGVuIjpmYWxzZSwiY2l0ZXByb2NUZXh0IjoiWzEz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
          <w:id w:val="1803338600"/>
          <w:placeholder>
            <w:docPart w:val="DefaultPlaceholder_-1854013440"/>
          </w:placeholder>
        </w:sdtPr>
        <w:sdtEndPr/>
        <w:sdtContent>
          <w:customXmlInsRangeEnd w:id="410"/>
          <w:ins w:id="411" w:author="Radit Rahmadhan" w:date="2022-01-20T17:59:00Z">
            <w:r w:rsidR="001A0A97" w:rsidRPr="001A0A97">
              <w:rPr>
                <w:color w:val="000000"/>
              </w:rPr>
              <w:t>[13]</w:t>
            </w:r>
          </w:ins>
          <w:customXmlInsRangeStart w:id="412" w:author="Radit Rahmadhan" w:date="2022-01-15T02:02:00Z"/>
        </w:sdtContent>
      </w:sdt>
      <w:customXmlInsRangeEnd w:id="412"/>
      <w:ins w:id="413" w:author="Radit Rahmadhan" w:date="2022-01-15T01:56:00Z">
        <w:r>
          <w:t>. Still, they do not use the KLFRM model but use the Neural Network to classify priority customers after getting the results from clustering.</w:t>
        </w:r>
      </w:ins>
    </w:p>
    <w:p w14:paraId="4FF8E025" w14:textId="77777777" w:rsidR="004349B0" w:rsidRDefault="004349B0" w:rsidP="004349B0">
      <w:pPr>
        <w:spacing w:line="360" w:lineRule="auto"/>
        <w:ind w:left="815"/>
        <w:jc w:val="both"/>
        <w:rPr>
          <w:ins w:id="414" w:author="Radit Rahmadhan" w:date="2022-01-15T01:56:00Z"/>
        </w:rPr>
      </w:pPr>
      <w:ins w:id="415" w:author="Radit Rahmadhan" w:date="2022-01-15T01:56:00Z">
        <w:r>
          <w:t xml:space="preserve"> </w:t>
        </w:r>
      </w:ins>
    </w:p>
    <w:p w14:paraId="6FAB8DB1" w14:textId="22550F62" w:rsidR="00C360BA" w:rsidRDefault="004349B0" w:rsidP="004349B0">
      <w:pPr>
        <w:spacing w:line="360" w:lineRule="auto"/>
        <w:ind w:left="815"/>
        <w:jc w:val="both"/>
        <w:rPr>
          <w:ins w:id="416" w:author="Radit Rahmadhan" w:date="2022-01-15T01:54:00Z"/>
        </w:rPr>
      </w:pPr>
      <w:ins w:id="417" w:author="Radit Rahmadhan" w:date="2022-01-15T01:56:00Z">
        <w:r>
          <w:t xml:space="preserve">Another study with a supermarket marketing context </w:t>
        </w:r>
      </w:ins>
      <w:customXmlInsRangeStart w:id="418" w:author="Radit Rahmadhan" w:date="2022-01-15T02:02:00Z"/>
      <w:sdt>
        <w:sdtPr>
          <w:rPr>
            <w:color w:val="000000"/>
          </w:rPr>
          <w:tag w:val="MENDELEY_CITATION_v3_eyJjaXRhdGlvbklEIjoiTUVOREVMRVlfQ0lUQVRJT05fNWE3NmE2N2QtNjk4MC00OWU5LWExOGMtNzA5NTI2OTEzYjQ5IiwicHJvcGVydGllcyI6eyJub3RlSW5kZXgiOjB9LCJpc0VkaXRlZCI6ZmFsc2UsIm1hbnVhbE92ZXJyaWRlIjp7ImlzTWFudWFsbHlPdmVycmlkZGVuIjpmYWxzZSwiY2l0ZXByb2NUZXh0IjoiWzddIiwibWFudWFsT3ZlcnJpZGVUZXh0IjoiIn0sImNpdGF0aW9uSXRlbXMiOlt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iwiZXhwYW5kZWRKb3VybmFsVGl0bGUiOiJTeW1tZXRyeSJ9LCJpc1RlbXBvcmFyeSI6ZmFsc2V9XX0="/>
          <w:id w:val="-79527712"/>
          <w:placeholder>
            <w:docPart w:val="DefaultPlaceholder_-1854013440"/>
          </w:placeholder>
        </w:sdtPr>
        <w:sdtEndPr/>
        <w:sdtContent>
          <w:customXmlInsRangeEnd w:id="418"/>
          <w:ins w:id="419" w:author="Radit Rahmadhan" w:date="2022-01-20T17:59:00Z">
            <w:r w:rsidR="001A0A97" w:rsidRPr="001A0A97">
              <w:rPr>
                <w:color w:val="000000"/>
              </w:rPr>
              <w:t>[7]</w:t>
            </w:r>
          </w:ins>
          <w:customXmlInsRangeStart w:id="420" w:author="Radit Rahmadhan" w:date="2022-01-15T02:02:00Z"/>
        </w:sdtContent>
      </w:sdt>
      <w:customXmlInsRangeEnd w:id="420"/>
      <w:ins w:id="421" w:author="Radit Rahmadhan" w:date="2022-01-15T01:56:00Z">
        <w:r>
          <w:t xml:space="preserve"> with the same objectives and predictor variables </w:t>
        </w:r>
      </w:ins>
      <w:customXmlInsRangeStart w:id="422" w:author="Radit Rahmadhan" w:date="2022-01-15T02:04:00Z"/>
      <w:sdt>
        <w:sdtPr>
          <w:rPr>
            <w:color w:val="000000"/>
          </w:rPr>
          <w:tag w:val="MENDELEY_CITATION_v3_eyJjaXRhdGlvbklEIjoiTUVOREVMRVlfQ0lUQVRJT05fM2U4ZjdlNjQtYjI1Zi00NTIxLThkZmYtMTM0MDk1OTVkYjdlIiwicHJvcGVydGllcyI6eyJub3RlSW5kZXgiOjB9LCJpc0VkaXRlZCI6ZmFsc2UsIm1hbnVhbE92ZXJyaWRlIjp7ImlzTWFudWFsbHlPdmVycmlkZGVuIjpmYWxzZSwiY2l0ZXByb2NUZXh0IjoiWzE0X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n0sImlzVGVtcG9yYXJ5IjpmYWxzZX1dfQ=="/>
          <w:id w:val="-261231314"/>
          <w:placeholder>
            <w:docPart w:val="DefaultPlaceholder_-1854013440"/>
          </w:placeholder>
        </w:sdtPr>
        <w:sdtEndPr/>
        <w:sdtContent>
          <w:customXmlInsRangeEnd w:id="422"/>
          <w:ins w:id="423" w:author="Radit Rahmadhan" w:date="2022-01-20T17:59:00Z">
            <w:r w:rsidR="001A0A97" w:rsidRPr="001A0A97">
              <w:rPr>
                <w:color w:val="000000"/>
              </w:rPr>
              <w:t>[14]</w:t>
            </w:r>
          </w:ins>
          <w:customXmlInsRangeStart w:id="424" w:author="Radit Rahmadhan" w:date="2022-01-15T02:04:00Z"/>
        </w:sdtContent>
      </w:sdt>
      <w:customXmlInsRangeEnd w:id="424"/>
      <w:ins w:id="425" w:author="Radit Rahmadhan" w:date="2022-01-15T01:56:00Z">
        <w:r>
          <w:t xml:space="preserve">uses historical customer data processed by a combination of RFM models to determine the selection of potential data validated by AEF. Then K-means clustering model to map Customers based on the same characteristics </w:t>
        </w:r>
      </w:ins>
      <w:customXmlInsRangeStart w:id="426" w:author="Radit Rahmadhan" w:date="2022-01-15T02:05:00Z"/>
      <w:sdt>
        <w:sdtPr>
          <w:rPr>
            <w:color w:val="000000"/>
          </w:rPr>
          <w:tag w:val="MENDELEY_CITATION_v3_eyJjaXRhdGlvbklEIjoiTUVOREVMRVlfQ0lUQVRJT05fNDI2NWIyZjMtODMwNS00MjQzLWE0YTUtZjhkMGE0NmExYjg5IiwicHJvcGVydGllcyI6eyJub3RlSW5kZXgiOjB9LCJpc0VkaXRlZCI6ZmFsc2UsIm1hbnVhbE92ZXJyaWRlIjp7ImlzTWFudWFsbHlPdmVycmlkZGVuIjpmYWxzZSwiY2l0ZXByb2NUZXh0IjoiWzR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692835288"/>
          <w:placeholder>
            <w:docPart w:val="DefaultPlaceholder_-1854013440"/>
          </w:placeholder>
        </w:sdtPr>
        <w:sdtEndPr/>
        <w:sdtContent>
          <w:customXmlInsRangeEnd w:id="426"/>
          <w:ins w:id="427" w:author="Radit Rahmadhan" w:date="2022-01-20T17:59:00Z">
            <w:r w:rsidR="001A0A97" w:rsidRPr="001A0A97">
              <w:rPr>
                <w:color w:val="000000"/>
              </w:rPr>
              <w:t>[4]</w:t>
            </w:r>
          </w:ins>
          <w:customXmlInsRangeStart w:id="428" w:author="Radit Rahmadhan" w:date="2022-01-15T02:05:00Z"/>
        </w:sdtContent>
      </w:sdt>
      <w:customXmlInsRangeEnd w:id="428"/>
      <w:ins w:id="429" w:author="Radit Rahmadhan" w:date="2022-01-15T01:56:00Z">
        <w:r>
          <w:t xml:space="preserve"> is then classified to distinguish potential customers for buyback and then validated using the WARD method. This study uses data from All pulse server operators AR-</w:t>
        </w:r>
        <w:proofErr w:type="spellStart"/>
        <w:r>
          <w:t>Pulsabiz</w:t>
        </w:r>
        <w:proofErr w:type="spellEnd"/>
        <w:r>
          <w:t xml:space="preserve"> ​​Malang, Indonesia, to predict the future of Small Medium enterprises. The potential number of customers who will be the operator by using a combination of the K-Means Clustering model and the LRFM model to group customers to provide services according to priority </w:t>
        </w:r>
      </w:ins>
      <w:customXmlInsRangeStart w:id="430" w:author="Radit Rahmadhan" w:date="2022-01-15T02:05:00Z"/>
      <w:sdt>
        <w:sdtPr>
          <w:rPr>
            <w:color w:val="000000"/>
          </w:rPr>
          <w:tag w:val="MENDELEY_CITATION_v3_eyJjaXRhdGlvbklEIjoiTUVOREVMRVlfQ0lUQVRJT05fNTg2YmFhYzgtYzYxMC00OGIwLWI3ZDMtYThhNzI1OWIxYzdjIiwicHJvcGVydGllcyI6eyJub3RlSW5kZXgiOjB9LCJpc0VkaXRlZCI6ZmFsc2UsIm1hbnVhbE92ZXJyaWRlIjp7ImlzTWFudWFsbHlPdmVycmlkZGVuIjpmYWxzZSwiY2l0ZXByb2NUZXh0IjoiWzE1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345243755"/>
          <w:placeholder>
            <w:docPart w:val="DefaultPlaceholder_-1854013440"/>
          </w:placeholder>
        </w:sdtPr>
        <w:sdtEndPr/>
        <w:sdtContent>
          <w:customXmlInsRangeEnd w:id="430"/>
          <w:ins w:id="431" w:author="Radit Rahmadhan" w:date="2022-01-20T17:59:00Z">
            <w:r w:rsidR="001A0A97" w:rsidRPr="001A0A97">
              <w:rPr>
                <w:color w:val="000000"/>
              </w:rPr>
              <w:t>[15]</w:t>
            </w:r>
          </w:ins>
          <w:customXmlInsRangeStart w:id="432" w:author="Radit Rahmadhan" w:date="2022-01-15T02:05:00Z"/>
        </w:sdtContent>
      </w:sdt>
      <w:customXmlInsRangeEnd w:id="432"/>
      <w:ins w:id="433" w:author="Radit Rahmadhan" w:date="2022-01-15T01:56:00Z">
        <w:r>
          <w:t xml:space="preserve">. Research in pharmaceutical marketing </w:t>
        </w:r>
      </w:ins>
      <w:customXmlInsRangeStart w:id="434" w:author="Radit Rahmadhan" w:date="2022-01-15T02:06:00Z"/>
      <w:sdt>
        <w:sdtPr>
          <w:rPr>
            <w:color w:val="000000"/>
          </w:rPr>
          <w:tag w:val="MENDELEY_CITATION_v3_eyJjaXRhdGlvbklEIjoiTUVOREVMRVlfQ0lUQVRJT05fOTFjODBjN2QtZjBlMS00YjdkLTgyYzMtNTkzMWY3MTg3NmIzIiwicHJvcGVydGllcyI6eyJub3RlSW5kZXgiOjB9LCJpc0VkaXRlZCI6ZmFsc2UsIm1hbnVhbE92ZXJyaWRlIjp7ImlzTWFudWFsbHlPdmVycmlkZGVuIjpmYWxzZSwiY2l0ZXByb2NUZXh0IjoiWzE2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224219113"/>
          <w:placeholder>
            <w:docPart w:val="DefaultPlaceholder_-1854013440"/>
          </w:placeholder>
        </w:sdtPr>
        <w:sdtEndPr/>
        <w:sdtContent>
          <w:customXmlInsRangeEnd w:id="434"/>
          <w:ins w:id="435" w:author="Radit Rahmadhan" w:date="2022-01-20T17:59:00Z">
            <w:r w:rsidR="001A0A97" w:rsidRPr="001A0A97">
              <w:rPr>
                <w:color w:val="000000"/>
              </w:rPr>
              <w:t>[16]</w:t>
            </w:r>
          </w:ins>
          <w:customXmlInsRangeStart w:id="436" w:author="Radit Rahmadhan" w:date="2022-01-15T02:06:00Z"/>
        </w:sdtContent>
      </w:sdt>
      <w:customXmlInsRangeEnd w:id="436"/>
      <w:ins w:id="437" w:author="Radit Rahmadhan" w:date="2022-01-15T01:56:00Z">
        <w:r>
          <w:t>also has the same goal</w:t>
        </w:r>
      </w:ins>
      <w:customXmlInsRangeStart w:id="438" w:author="Radit Rahmadhan" w:date="2022-01-15T02:06:00Z"/>
      <w:sdt>
        <w:sdtPr>
          <w:rPr>
            <w:color w:val="000000"/>
          </w:rPr>
          <w:tag w:val="MENDELEY_CITATION_v3_eyJjaXRhdGlvbklEIjoiTUVOREVMRVlfQ0lUQVRJT05fMGM5YzUzOGYtNTc5Mi00YzRlLWIwM2QtNDcyNTFkYjFmNTFiIiwicHJvcGVydGllcyI6eyJub3RlSW5kZXgiOjB9LCJpc0VkaXRlZCI6ZmFsc2UsIm1hbnVhbE92ZXJyaWRlIjp7ImlzTWFudWFsbHlPdmVycmlkZGVuIjpmYWxzZSwiY2l0ZXByb2NUZXh0IjoiWzE1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785958523"/>
          <w:placeholder>
            <w:docPart w:val="DefaultPlaceholder_-1854013440"/>
          </w:placeholder>
        </w:sdtPr>
        <w:sdtEndPr/>
        <w:sdtContent>
          <w:customXmlInsRangeEnd w:id="438"/>
          <w:ins w:id="439" w:author="Radit Rahmadhan" w:date="2022-01-20T17:59:00Z">
            <w:r w:rsidR="001A0A97" w:rsidRPr="001A0A97">
              <w:rPr>
                <w:color w:val="000000"/>
              </w:rPr>
              <w:t>[15]</w:t>
            </w:r>
          </w:ins>
          <w:customXmlInsRangeStart w:id="440" w:author="Radit Rahmadhan" w:date="2022-01-15T02:06:00Z"/>
        </w:sdtContent>
      </w:sdt>
      <w:customXmlInsRangeEnd w:id="440"/>
      <w:ins w:id="441" w:author="Radit Rahmadhan" w:date="2022-01-15T01:56:00Z">
        <w:r>
          <w:t>, but they use eight validation methods in determining the correct number of groupings.</w:t>
        </w:r>
      </w:ins>
    </w:p>
    <w:p w14:paraId="56A4F7AF" w14:textId="77777777" w:rsidR="004349B0" w:rsidDel="00E95EF7" w:rsidRDefault="004349B0" w:rsidP="007724EC">
      <w:pPr>
        <w:spacing w:line="360" w:lineRule="auto"/>
        <w:ind w:left="815"/>
        <w:jc w:val="both"/>
        <w:rPr>
          <w:del w:id="442" w:author="Radit Rahmadhan" w:date="2022-01-15T02:13:00Z"/>
        </w:rPr>
      </w:pPr>
    </w:p>
    <w:p w14:paraId="23F3E65A" w14:textId="437D68C5" w:rsidR="007724EC" w:rsidDel="004349B0" w:rsidRDefault="00240F0B">
      <w:pPr>
        <w:spacing w:line="360" w:lineRule="auto"/>
        <w:jc w:val="both"/>
        <w:rPr>
          <w:del w:id="443" w:author="Radit Rahmadhan" w:date="2022-01-15T01:54:00Z"/>
        </w:rPr>
        <w:pPrChange w:id="444" w:author="Radit Rahmadhan" w:date="2022-01-15T02:13:00Z">
          <w:pPr>
            <w:spacing w:line="360" w:lineRule="auto"/>
            <w:ind w:left="815"/>
            <w:jc w:val="both"/>
          </w:pPr>
        </w:pPrChange>
      </w:pPr>
      <w:del w:id="445" w:author="Radit Rahmadhan" w:date="2022-01-15T01:54:00Z">
        <w:r w:rsidDel="004349B0">
          <w:delText xml:space="preserve">A study of the marketing context </w:delText>
        </w:r>
      </w:del>
      <w:customXmlDelRangeStart w:id="446" w:author="Radit Rahmadhan" w:date="2022-01-15T01:54:00Z"/>
      <w:sdt>
        <w:sdtPr>
          <w:rPr>
            <w:color w:val="000000"/>
          </w:rPr>
          <w:tag w:val="MENDELEY_CITATION_v3_eyJjaXRhdGlvbklEIjoiTUVOREVMRVlfQ0lUQVRJT05fMjQzYzZkNjItNjllNy00NjM3LWI3ZjYtZGRhNzU1ZTA2ZWJl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dHJ1ZSwiY2l0ZXByb2NUZXh0IjoiWzEwXSIsIm1hbnVhbE92ZXJyaWRlVGV4dCI6IiJ9fQ=="/>
          <w:id w:val="-6062186"/>
          <w:placeholder>
            <w:docPart w:val="DefaultPlaceholder_-1854013440"/>
          </w:placeholder>
        </w:sdtPr>
        <w:sdtEndPr/>
        <w:sdtContent>
          <w:customXmlDelRangeEnd w:id="446"/>
          <w:del w:id="447" w:author="Radit Rahmadhan" w:date="2022-01-14T22:22:00Z">
            <w:r w:rsidR="00A20330" w:rsidRPr="001A0A97" w:rsidDel="00806BC5">
              <w:rPr>
                <w:color w:val="000000"/>
              </w:rPr>
              <w:delText>[9]</w:delText>
            </w:r>
          </w:del>
          <w:customXmlDelRangeStart w:id="448" w:author="Radit Rahmadhan" w:date="2022-01-15T01:54:00Z"/>
        </w:sdtContent>
      </w:sdt>
      <w:customXmlDelRangeEnd w:id="448"/>
      <w:del w:id="449" w:author="Radit Rahmadhan" w:date="2022-01-15T01:54:00Z">
        <w:r w:rsidDel="004349B0">
          <w:delText>assigns each customer attribute as a dimension and sets each customer as a particle. All customers in the company can form a multidimensional space, defined as the customer attribute space. Mapping relationships between customer attributes and conceptual categories can be constructed using analytical methods or sample learning methods. The analysis method analyzes the attribute character of each conception category that must be possessed, then forms a mapping of the relationship between the attribute space and the conception space. However, many mapping relationships between attribute spaces and conception spaces are unclear, so it is necessary to use sample learning methods to establish mapping relationships.</w:delText>
        </w:r>
        <w:r w:rsidR="00916211" w:rsidDel="004349B0">
          <w:delText xml:space="preserve"> </w:delText>
        </w:r>
        <w:r w:rsidDel="004349B0">
          <w:delText>Later this method will also be applied in customer grouping to find customers who use peak load electricity consumption</w:delText>
        </w:r>
        <w:r w:rsidR="00916211" w:rsidDel="004349B0">
          <w:delText xml:space="preserve"> </w:delText>
        </w:r>
      </w:del>
      <w:customXmlDelRangeStart w:id="450" w:author="Radit Rahmadhan" w:date="2022-01-15T01:54:00Z"/>
      <w:sdt>
        <w:sdtPr>
          <w:rPr>
            <w:color w:val="000000"/>
          </w:rPr>
          <w:tag w:val="MENDELEY_CITATION_v3_eyJjaXRhdGlvbklEIjoiTUVOREVMRVlfQ0lUQVRJT05fNjBhZDEwODItMTAwNC00NmY4LWJmNjgtOTE0MDFmNDZlMmE3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fSwiaXNUZW1wb3JhcnkiOmZhbHNlfV0sInByb3BlcnRpZXMiOnsibm90ZUluZGV4IjowfSwiaXNFZGl0ZWQiOmZhbHNlLCJtYW51YWxPdmVycmlkZSI6eyJpc01hbnVhbGx5T3ZlcnJpZGRlbiI6dHJ1ZSwiY2l0ZXByb2NUZXh0IjoiWzddLCBbMTBd4oCTWzE0XSwgWzIwXSIsIm1hbnVhbE92ZXJyaWRlVGV4dCI6IiJ9fQ=="/>
          <w:id w:val="1072391004"/>
          <w:placeholder>
            <w:docPart w:val="DefaultPlaceholder_-1854013440"/>
          </w:placeholder>
        </w:sdtPr>
        <w:sdtEndPr/>
        <w:sdtContent>
          <w:customXmlDelRangeEnd w:id="450"/>
          <w:del w:id="451" w:author="Radit Rahmadhan" w:date="2022-01-14T22:22:00Z">
            <w:r w:rsidR="00A20330" w:rsidRPr="001A0A97" w:rsidDel="00806BC5">
              <w:rPr>
                <w:color w:val="000000"/>
              </w:rPr>
              <w:delText>[6]– [12]</w:delText>
            </w:r>
          </w:del>
          <w:customXmlDelRangeStart w:id="452" w:author="Radit Rahmadhan" w:date="2022-01-15T01:54:00Z"/>
        </w:sdtContent>
      </w:sdt>
      <w:customXmlDelRangeEnd w:id="452"/>
      <w:del w:id="453" w:author="Radit Rahmadhan" w:date="2022-01-15T01:54:00Z">
        <w:r w:rsidDel="004349B0">
          <w:delText>.</w:delText>
        </w:r>
      </w:del>
    </w:p>
    <w:p w14:paraId="5ED8DF83" w14:textId="77777777" w:rsidR="007724EC" w:rsidRDefault="007724EC">
      <w:pPr>
        <w:spacing w:line="360" w:lineRule="auto"/>
        <w:jc w:val="both"/>
        <w:pPrChange w:id="454" w:author="Radit Rahmadhan" w:date="2022-01-15T02:13:00Z">
          <w:pPr>
            <w:spacing w:line="360" w:lineRule="auto"/>
            <w:ind w:left="815"/>
            <w:jc w:val="both"/>
          </w:pPr>
        </w:pPrChange>
      </w:pPr>
    </w:p>
    <w:p w14:paraId="7712E9C7" w14:textId="2F4C8C09" w:rsidR="00314E5A" w:rsidRDefault="00314E5A" w:rsidP="00314E5A">
      <w:pPr>
        <w:spacing w:line="360" w:lineRule="auto"/>
        <w:ind w:left="815"/>
        <w:jc w:val="both"/>
        <w:rPr>
          <w:moveTo w:id="455" w:author="Radit Rahmadhan" w:date="2022-01-15T02:07:00Z"/>
        </w:rPr>
      </w:pPr>
      <w:moveToRangeStart w:id="456" w:author="Radit Rahmadhan" w:date="2022-01-15T02:07:00Z" w:name="move93104884"/>
      <w:moveTo w:id="457" w:author="Radit Rahmadhan" w:date="2022-01-15T02:07:00Z">
        <w:r>
          <w:t xml:space="preserve">Another study in marketing that combines the LFRM, CLV, and K-Means models explains Customer Lifetime Value (CLV) </w:t>
        </w:r>
      </w:moveTo>
      <w:sdt>
        <w:sdtPr>
          <w:rPr>
            <w:color w:val="000000"/>
          </w:rPr>
          <w:tag w:val="MENDELEY_CITATION_v3_eyJjaXRhdGlvbklEIjoiTUVOREVMRVlfQ0lUQVRJT05fNWIwNWVjNDYtM2ZjZC00ZjRhLWE1MzMtZjlmNGI4ZTVjYzU1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FdIiwibWFudWFsT3ZlcnJpZGVUZXh0IjoiIn19"/>
          <w:id w:val="-132873028"/>
          <w:placeholder>
            <w:docPart w:val="7C2501B8C2F94B24BE13BF4380B366CF"/>
          </w:placeholder>
        </w:sdtPr>
        <w:sdtEndPr/>
        <w:sdtContent>
          <w:ins w:id="458" w:author="Radit Rahmadhan" w:date="2022-01-20T17:59:00Z">
            <w:r w:rsidR="001A0A97" w:rsidRPr="001A0A97">
              <w:rPr>
                <w:color w:val="000000"/>
              </w:rPr>
              <w:t>[11]</w:t>
            </w:r>
          </w:ins>
          <w:moveTo w:id="459" w:author="Radit Rahmadhan" w:date="2022-01-15T02:07:00Z">
            <w:del w:id="460" w:author="Radit Rahmadhan" w:date="2022-01-15T02:07:00Z">
              <w:r w:rsidRPr="001A0A97" w:rsidDel="00314E5A">
                <w:rPr>
                  <w:color w:val="000000"/>
                </w:rPr>
                <w:delText>[10]</w:delText>
              </w:r>
            </w:del>
          </w:moveTo>
        </w:sdtContent>
      </w:sdt>
      <w:moveTo w:id="461" w:author="Radit Rahmadhan" w:date="2022-01-15T02:07:00Z">
        <w:r>
          <w:t xml:space="preserve"> in each customer segment. The grouping uses the K-Means Clustering method based on the LRFM (Length, Recency, Frequency, Monetary) model. The cluster formation process uses the Elbow and SSE methods with the best clusters = 2 clusters. The CLV value is generated from the multiplication of the LRFM normalization results, and the LFRM weight values ​​are then added up and performed on each group formed. Based on the LRFM matrix, this cluster has a high loyalty value, with the LRFM symbol being a loyal customer (the best segment with a </w:t>
        </w:r>
        <w:r>
          <w:lastRenderedPageBreak/>
          <w:t xml:space="preserve">high customer loyalty value). Based on the LRFM symbol, companies can create strategies to retain customers and acquire loyal customers with high profitability. In determining the number of clusters, the elbow method is the best number of </w:t>
        </w:r>
      </w:moveTo>
      <w:sdt>
        <w:sdtPr>
          <w:rPr>
            <w:color w:val="000000"/>
          </w:rPr>
          <w:tag w:val="MENDELEY_CITATION_v3_eyJjaXRhdGlvbklEIjoiTUVOREVMRVlfQ0lUQVRJT05fYTg3MGMxNmMtODY0ZS00YjQ4LWEzOTAtODhiNmVhZDBlNzlm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MTFd4oCTWzEzXSIsIm1hbnVhbE92ZXJyaWRlVGV4dCI6Imdyb3VwcyBbOF3igJMgWzEwXSJ9fQ=="/>
          <w:id w:val="-2143183526"/>
          <w:placeholder>
            <w:docPart w:val="7C2501B8C2F94B24BE13BF4380B366CF"/>
          </w:placeholder>
        </w:sdtPr>
        <w:sdtEndPr/>
        <w:sdtContent>
          <w:ins w:id="462" w:author="Radit Rahmadhan" w:date="2022-01-20T17:59:00Z">
            <w:r w:rsidR="001A0A97" w:rsidRPr="001A0A97">
              <w:rPr>
                <w:color w:val="000000"/>
              </w:rPr>
              <w:t>groups [8]– [10]</w:t>
            </w:r>
          </w:ins>
          <w:moveTo w:id="463" w:author="Radit Rahmadhan" w:date="2022-01-15T02:07:00Z">
            <w:del w:id="464" w:author="Radit Rahmadhan" w:date="2022-01-15T02:07:00Z">
              <w:r w:rsidRPr="001A0A97" w:rsidDel="00314E5A">
                <w:rPr>
                  <w:color w:val="000000"/>
                </w:rPr>
                <w:delText>groups [8]– [10]</w:delText>
              </w:r>
            </w:del>
          </w:moveTo>
        </w:sdtContent>
      </w:sdt>
      <w:moveTo w:id="465" w:author="Radit Rahmadhan" w:date="2022-01-15T02:07:00Z">
        <w:r>
          <w:t>.</w:t>
        </w:r>
      </w:moveTo>
    </w:p>
    <w:moveToRangeEnd w:id="456"/>
    <w:p w14:paraId="74D8798C" w14:textId="77777777" w:rsidR="00314E5A" w:rsidRDefault="00314E5A" w:rsidP="007724EC">
      <w:pPr>
        <w:spacing w:line="360" w:lineRule="auto"/>
        <w:ind w:left="815"/>
        <w:jc w:val="both"/>
        <w:rPr>
          <w:ins w:id="466" w:author="Radit Rahmadhan" w:date="2022-01-15T02:07:00Z"/>
        </w:rPr>
      </w:pPr>
    </w:p>
    <w:p w14:paraId="19A588CE" w14:textId="48395AB7" w:rsidR="006D5F8C" w:rsidRDefault="00240F0B" w:rsidP="007724EC">
      <w:pPr>
        <w:spacing w:line="360" w:lineRule="auto"/>
        <w:ind w:left="815"/>
        <w:jc w:val="both"/>
        <w:rPr>
          <w:ins w:id="467" w:author="Radit Rahmadhan" w:date="2022-01-15T02:29:00Z"/>
        </w:rPr>
      </w:pPr>
      <w:r>
        <w:t xml:space="preserve">A context study of electricity consumption </w:t>
      </w:r>
      <w:sdt>
        <w:sdtPr>
          <w:rPr>
            <w:color w:val="000000"/>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VdIiwibWFudWFsT3ZlcnJpZGVUZXh0IjoiIn19"/>
          <w:id w:val="1459065790"/>
          <w:placeholder>
            <w:docPart w:val="DefaultPlaceholder_-1854013440"/>
          </w:placeholder>
        </w:sdtPr>
        <w:sdtEndPr/>
        <w:sdtContent>
          <w:ins w:id="468" w:author="Radit Rahmadhan" w:date="2022-01-20T17:59:00Z">
            <w:r w:rsidR="001A0A97" w:rsidRPr="001A0A97">
              <w:rPr>
                <w:color w:val="000000"/>
              </w:rPr>
              <w:t>[5]</w:t>
            </w:r>
          </w:ins>
          <w:del w:id="469" w:author="Radit Rahmadhan" w:date="2022-01-14T22:22:00Z">
            <w:r w:rsidR="00A20330" w:rsidRPr="001A0A97" w:rsidDel="00806BC5">
              <w:rPr>
                <w:color w:val="000000"/>
              </w:rPr>
              <w:delText>[4]</w:delText>
            </w:r>
          </w:del>
        </w:sdtContent>
      </w:sdt>
      <w: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PC. A typical load PC is used for settlement purposes and estimates the amount and Time of Use </w:t>
      </w:r>
      <w:del w:id="470" w:author="Radit Rahmadhan" w:date="2022-01-15T01:37:00Z">
        <w:r w:rsidDel="00AE77B8">
          <w:delText xml:space="preserve">(ToU) </w:delText>
        </w:r>
      </w:del>
      <w:r>
        <w:t>of electricity used. A series of PCs are manufactured for different market segments (e.g., residential, commercial, industrial) and derived on an average for all customers within a customer class.</w:t>
      </w:r>
      <w:ins w:id="471" w:author="Radit Rahmadhan" w:date="2022-01-15T02:28:00Z">
        <w:r w:rsidR="006D5F8C">
          <w:t xml:space="preserve"> </w:t>
        </w:r>
      </w:ins>
      <w:ins w:id="472" w:author="Radit Rahmadhan" w:date="2022-01-15T02:32:00Z">
        <w:r w:rsidR="00A9074D" w:rsidRPr="00A9074D">
          <w:t>The study of data simulation</w:t>
        </w:r>
      </w:ins>
      <w:customXmlInsRangeStart w:id="473" w:author="Radit Rahmadhan" w:date="2022-01-15T02:33:00Z"/>
      <w:sdt>
        <w:sdtPr>
          <w:rPr>
            <w:color w:val="000000"/>
          </w:rPr>
          <w:tag w:val="MENDELEY_CITATION_v3_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"/>
          <w:id w:val="1628885348"/>
          <w:placeholder>
            <w:docPart w:val="DefaultPlaceholder_-1854013440"/>
          </w:placeholder>
        </w:sdtPr>
        <w:sdtEndPr/>
        <w:sdtContent>
          <w:customXmlInsRangeEnd w:id="473"/>
          <w:ins w:id="474" w:author="Radit Rahmadhan" w:date="2022-01-20T17:59:00Z">
            <w:r w:rsidR="001A0A97" w:rsidRPr="001A0A97">
              <w:rPr>
                <w:color w:val="000000"/>
              </w:rPr>
              <w:t>[19]</w:t>
            </w:r>
          </w:ins>
          <w:customXmlInsRangeStart w:id="475" w:author="Radit Rahmadhan" w:date="2022-01-15T02:33:00Z"/>
        </w:sdtContent>
      </w:sdt>
      <w:customXmlInsRangeEnd w:id="475"/>
      <w:ins w:id="476" w:author="Radit Rahmadhan" w:date="2022-01-15T02:32:00Z">
        <w:r w:rsidR="00A9074D" w:rsidRPr="00A9074D">
          <w:t xml:space="preserve">, data that will be processed by Principal Component Analysis (PCA) to obtain the predictor variables with the most potential to be grouped using the K-Means </w:t>
        </w:r>
      </w:ins>
      <w:ins w:id="477" w:author="Radit Rahmadhan" w:date="2022-01-15T02:33:00Z">
        <w:r w:rsidR="00A9074D" w:rsidRPr="00A9074D">
          <w:t>model</w:t>
        </w:r>
        <w:r w:rsidR="00A9074D">
          <w:t>.</w:t>
        </w:r>
      </w:ins>
    </w:p>
    <w:p w14:paraId="4103961B" w14:textId="642B7DEC" w:rsidR="007724EC" w:rsidDel="00A9074D" w:rsidRDefault="007724EC" w:rsidP="007724EC">
      <w:pPr>
        <w:spacing w:line="360" w:lineRule="auto"/>
        <w:ind w:left="815"/>
        <w:jc w:val="both"/>
        <w:rPr>
          <w:del w:id="478" w:author="Radit Rahmadhan" w:date="2022-01-15T02:31:00Z"/>
        </w:rPr>
      </w:pPr>
    </w:p>
    <w:p w14:paraId="41A26AC4" w14:textId="183709EB" w:rsidR="007724EC" w:rsidDel="00314E5A" w:rsidRDefault="00240F0B">
      <w:pPr>
        <w:spacing w:line="360" w:lineRule="auto"/>
        <w:jc w:val="both"/>
        <w:rPr>
          <w:moveFrom w:id="479" w:author="Radit Rahmadhan" w:date="2022-01-15T02:07:00Z"/>
        </w:rPr>
        <w:pPrChange w:id="480" w:author="Radit Rahmadhan" w:date="2022-01-15T02:07:00Z">
          <w:pPr>
            <w:spacing w:line="360" w:lineRule="auto"/>
            <w:ind w:left="815"/>
            <w:jc w:val="both"/>
          </w:pPr>
        </w:pPrChange>
      </w:pPr>
      <w:moveFromRangeStart w:id="481" w:author="Radit Rahmadhan" w:date="2022-01-15T02:07:00Z" w:name="move93104884"/>
      <w:moveFrom w:id="482" w:author="Radit Rahmadhan" w:date="2022-01-15T02:07:00Z">
        <w:r w:rsidDel="00314E5A">
          <w:t>Another study in marketing that combines the LFRM, CLV, and K-Means models explains Customer Lifetime Value (CLV)</w:t>
        </w:r>
        <w:r w:rsidR="00065658" w:rsidDel="00314E5A">
          <w:t xml:space="preserve"> </w:t>
        </w:r>
      </w:moveFrom>
      <w:sdt>
        <w:sdtPr>
          <w:rPr>
            <w:color w:val="000000"/>
          </w:rPr>
          <w:tag w:val="MENDELEY_CITATION_v3_eyJjaXRhdGlvbklEIjoiTUVOREVMRVlfQ0lUQVRJT05fZTVjZjVjODUtNWM2OS00M2NjLWEwMTAtMWM1MGM1ZTJiNDMy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nRydWUsImNpdGVwcm9jVGV4dCI6IlsxMV0iLCJtYW51YWxPdmVycmlkZVRleHQiOiIifX0="/>
          <w:id w:val="-1535266485"/>
          <w:placeholder>
            <w:docPart w:val="DefaultPlaceholder_-1854013440"/>
          </w:placeholder>
        </w:sdtPr>
        <w:sdtEndPr/>
        <w:sdtContent>
          <w:moveFrom w:id="483" w:author="Radit Rahmadhan" w:date="2022-01-15T02:07:00Z">
            <w:del w:id="484" w:author="Radit Rahmadhan" w:date="2022-01-15T02:07:00Z">
              <w:r w:rsidR="00A20330" w:rsidRPr="001A0A97" w:rsidDel="00314E5A">
                <w:rPr>
                  <w:color w:val="000000"/>
                </w:rPr>
                <w:delText>[10]</w:delText>
              </w:r>
            </w:del>
          </w:moveFrom>
        </w:sdtContent>
      </w:sdt>
      <w:moveFrom w:id="485" w:author="Radit Rahmadhan" w:date="2022-01-15T02:07:00Z">
        <w:r w:rsidDel="00314E5A">
          <w:t xml:space="preserve"> in each customer segment. The grouping uses the K-Means Clustering method based on the LRFM (Length, Recency, Frequency, Monetary) model. The cluster formation process uses the Elbow and SSE methods with the best clusters = 2 clusters. The CLV value is generated from the multiplication of the LRFM normalization results, and the LFRM weight values ​​are then added up and performed on each group formed. Based on the LRFM matrix, this cluster has a high loyalty value, with the LRFM symbol being a loyal customer (the best segment with a high customer loyalty value). Based on the LRFM symbol, companies can create strategies to retain customers and acquire loyal customers with high profitability. In determining the number of clusters, the elbow method is the best number of </w:t>
        </w:r>
      </w:moveFrom>
      <w:sdt>
        <w:sdtPr>
          <w:rPr>
            <w:color w:val="000000"/>
          </w:rPr>
          <w:tag w:val="MENDELEY_CITATION_v3_eyJjaXRhdGlvbklEIjoiTUVOREVMRVlfQ0lUQVRJT05fNjM0NTQyMTctOGRkZi00NWI3LTg4NjYtNTZkYmRlYzVmNG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MTFd4oCTWzEzXSIsIm1hbnVhbE92ZXJyaWRlVGV4dCI6IiJ9fQ=="/>
          <w:id w:val="980358451"/>
          <w:placeholder>
            <w:docPart w:val="DefaultPlaceholder_-1854013440"/>
          </w:placeholder>
        </w:sdtPr>
        <w:sdtEndPr/>
        <w:sdtContent>
          <w:moveFrom w:id="486" w:author="Radit Rahmadhan" w:date="2022-01-15T02:07:00Z">
            <w:del w:id="487" w:author="Radit Rahmadhan" w:date="2022-01-15T02:07:00Z">
              <w:r w:rsidR="00A20330" w:rsidRPr="001A0A97" w:rsidDel="00314E5A">
                <w:rPr>
                  <w:color w:val="000000"/>
                </w:rPr>
                <w:delText>groups [8]– [10]</w:delText>
              </w:r>
            </w:del>
          </w:moveFrom>
        </w:sdtContent>
      </w:sdt>
      <w:moveFrom w:id="488" w:author="Radit Rahmadhan" w:date="2022-01-15T02:07:00Z">
        <w:r w:rsidR="00AB5D20" w:rsidDel="00314E5A">
          <w:t>.</w:t>
        </w:r>
      </w:moveFrom>
    </w:p>
    <w:moveFromRangeEnd w:id="481"/>
    <w:p w14:paraId="0EE6BCB2" w14:textId="77777777" w:rsidR="007724EC" w:rsidRDefault="007724EC">
      <w:pPr>
        <w:spacing w:line="360" w:lineRule="auto"/>
        <w:jc w:val="both"/>
        <w:pPrChange w:id="489" w:author="Radit Rahmadhan" w:date="2022-01-15T02:07:00Z">
          <w:pPr>
            <w:spacing w:line="360" w:lineRule="auto"/>
            <w:ind w:left="815"/>
            <w:jc w:val="both"/>
          </w:pPr>
        </w:pPrChange>
      </w:pPr>
    </w:p>
    <w:p w14:paraId="44E1A3D3" w14:textId="620A118F" w:rsidR="007724EC" w:rsidDel="00AE77B8" w:rsidRDefault="00240F0B" w:rsidP="007724EC">
      <w:pPr>
        <w:spacing w:line="360" w:lineRule="auto"/>
        <w:ind w:left="815"/>
        <w:jc w:val="both"/>
        <w:rPr>
          <w:del w:id="490" w:author="Radit Rahmadhan" w:date="2022-01-15T01:36:00Z"/>
        </w:rPr>
      </w:pPr>
      <w:del w:id="491" w:author="Radit Rahmadhan" w:date="2022-01-15T01:36:00Z">
        <w:r w:rsidDel="00AE77B8">
          <w:delText>Another study used the Placket-Luce (PL) probabilistic ranking model. Each cluster is represented as a composite of Voronoi cells defined by prototypes and assigned a set of PL label scores that rank the cluster-specific labels. The unknown PL cluster parameters and prototype positions were determined using supervised learning techniques. Cluster membership and ranking for a new instance are determined by its leading members. The proposed algorithm is empirically based on the synthesis of scale and real-life data. The OT-based method is superior to the heuristic-based supervised clustering approach. The proposed PL-based algorithm is also tasked with predicting label rank. The results show that it is highly competitive with ranking algorithms and partially accurate on ranking data</w:delText>
        </w:r>
        <w:r w:rsidR="00AB5D20" w:rsidDel="00AE77B8">
          <w:delText xml:space="preserve"> </w:delText>
        </w:r>
      </w:del>
      <w:customXmlDelRangeStart w:id="492" w:author="Radit Rahmadhan" w:date="2022-01-15T01:36:00Z"/>
      <w:sdt>
        <w:sdtPr>
          <w:rPr>
            <w:color w:val="000000"/>
          </w:rPr>
          <w:tag w:val="MENDELEY_CITATION_v3_eyJjaXRhdGlvbklEIjoiTUVOREVMRVlfQ0lUQVRJT05fMjg2MjU0MzMtZmU1Zi00YmY3LTk1M2MtMWJmZmI1NmRjZjhj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XSwicHJvcGVydGllcyI6eyJub3RlSW5kZXgiOjB9LCJpc0VkaXRlZCI6ZmFsc2UsIm1hbnVhbE92ZXJyaWRlIjp7ImlzTWFudWFsbHlPdmVycmlkZGVuIjp0cnVlLCJjaXRlcHJvY1RleHQiOiJbMTRdIiwibWFudWFsT3ZlcnJpZGVUZXh0IjoiIn19"/>
          <w:id w:val="-1514296428"/>
          <w:placeholder>
            <w:docPart w:val="DefaultPlaceholder_-1854013440"/>
          </w:placeholder>
        </w:sdtPr>
        <w:sdtEndPr/>
        <w:sdtContent>
          <w:customXmlDelRangeEnd w:id="492"/>
          <w:del w:id="493" w:author="Radit Rahmadhan" w:date="2022-01-14T22:22:00Z">
            <w:r w:rsidR="00A20330" w:rsidRPr="001A0A97" w:rsidDel="00806BC5">
              <w:rPr>
                <w:color w:val="000000"/>
              </w:rPr>
              <w:delText>[13]</w:delText>
            </w:r>
          </w:del>
          <w:customXmlDelRangeStart w:id="494" w:author="Radit Rahmadhan" w:date="2022-01-15T01:36:00Z"/>
        </w:sdtContent>
      </w:sdt>
      <w:customXmlDelRangeEnd w:id="494"/>
      <w:del w:id="495" w:author="Radit Rahmadhan" w:date="2022-01-15T01:36:00Z">
        <w:r w:rsidDel="00AE77B8">
          <w:delText>.</w:delText>
        </w:r>
      </w:del>
    </w:p>
    <w:p w14:paraId="1F56A11C" w14:textId="77777777" w:rsidR="00796237" w:rsidDel="00314E5A" w:rsidRDefault="00796237" w:rsidP="007724EC">
      <w:pPr>
        <w:spacing w:line="360" w:lineRule="auto"/>
        <w:ind w:left="815"/>
        <w:jc w:val="both"/>
        <w:rPr>
          <w:del w:id="496" w:author="Radit Rahmadhan" w:date="2022-01-15T02:07:00Z"/>
        </w:rPr>
      </w:pPr>
    </w:p>
    <w:p w14:paraId="596F5F46" w14:textId="3C5A9BE3" w:rsidR="007724EC" w:rsidDel="00AE77B8" w:rsidRDefault="00240F0B">
      <w:pPr>
        <w:spacing w:line="360" w:lineRule="auto"/>
        <w:jc w:val="both"/>
        <w:rPr>
          <w:del w:id="497" w:author="Radit Rahmadhan" w:date="2022-01-15T01:36:00Z"/>
        </w:rPr>
        <w:pPrChange w:id="498" w:author="Radit Rahmadhan" w:date="2022-01-15T02:07:00Z">
          <w:pPr>
            <w:spacing w:line="360" w:lineRule="auto"/>
            <w:ind w:left="815"/>
            <w:jc w:val="both"/>
          </w:pPr>
        </w:pPrChange>
      </w:pPr>
      <w:del w:id="499" w:author="Radit Rahmadhan" w:date="2022-01-15T01:36:00Z">
        <w:r w:rsidRPr="00E4555B" w:rsidDel="00AE77B8">
          <w:delText>The</w:delText>
        </w:r>
        <w:r w:rsidR="001672CF" w:rsidRPr="001672CF" w:rsidDel="00AE77B8">
          <w:delText xml:space="preserve"> study of clustering uses a new K-Means technique for unattended change detection in multitemporal satellite imagery using principal component analysis (PCA) and k-means clustering. This study makes the difference in the image partitioned as nonoverlapping, which is arranged to create a space eigenvector. A dimensional feature vector represents each pixel in a different picture. This study detects changes achieved by partitioning the space feature vector into two clusters using the k-means clustering model and then assigning each pixel to one of the two clusters using the minimum Euclidean distance between the pixel feature vectors and the average feature vector of the clusters </w:delText>
        </w:r>
      </w:del>
      <w:customXmlDelRangeStart w:id="500" w:author="Radit Rahmadhan" w:date="2022-01-15T01:36:00Z"/>
      <w:sdt>
        <w:sdtPr>
          <w:rPr>
            <w:color w:val="000000"/>
          </w:rPr>
          <w:tag w:val="MENDELEY_CITATION_v3_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"/>
          <w:id w:val="74870385"/>
          <w:placeholder>
            <w:docPart w:val="DefaultPlaceholder_-1854013440"/>
          </w:placeholder>
        </w:sdtPr>
        <w:sdtEndPr/>
        <w:sdtContent>
          <w:customXmlDelRangeEnd w:id="500"/>
          <w:del w:id="501" w:author="Radit Rahmadhan" w:date="2022-01-14T22:22:00Z">
            <w:r w:rsidR="00A20330" w:rsidRPr="001A0A97" w:rsidDel="00806BC5">
              <w:rPr>
                <w:color w:val="000000"/>
              </w:rPr>
              <w:delText>[7], [8]</w:delText>
            </w:r>
          </w:del>
          <w:customXmlDelRangeStart w:id="502" w:author="Radit Rahmadhan" w:date="2022-01-15T01:36:00Z"/>
        </w:sdtContent>
      </w:sdt>
      <w:customXmlDelRangeEnd w:id="502"/>
      <w:del w:id="503" w:author="Radit Rahmadhan" w:date="2022-01-15T01:36:00Z">
        <w:r w:rsidRPr="00E4555B" w:rsidDel="00AE77B8">
          <w:delText>.</w:delText>
        </w:r>
      </w:del>
    </w:p>
    <w:p w14:paraId="20A6F1CC" w14:textId="5F1DD55A" w:rsidR="00E4555B" w:rsidDel="00314E5A" w:rsidRDefault="00E4555B">
      <w:pPr>
        <w:spacing w:line="360" w:lineRule="auto"/>
        <w:jc w:val="both"/>
        <w:rPr>
          <w:del w:id="504" w:author="Radit Rahmadhan" w:date="2022-01-15T02:07:00Z"/>
        </w:rPr>
        <w:pPrChange w:id="505" w:author="Radit Rahmadhan" w:date="2022-01-15T02:07:00Z">
          <w:pPr>
            <w:spacing w:line="360" w:lineRule="auto"/>
            <w:ind w:left="815"/>
            <w:jc w:val="both"/>
          </w:pPr>
        </w:pPrChange>
      </w:pPr>
    </w:p>
    <w:p w14:paraId="3F96F221" w14:textId="5C633736" w:rsidR="003A5982" w:rsidDel="00C360BA" w:rsidRDefault="00240F0B" w:rsidP="007724EC">
      <w:pPr>
        <w:spacing w:line="360" w:lineRule="auto"/>
        <w:ind w:left="815"/>
        <w:jc w:val="both"/>
        <w:rPr>
          <w:moveFrom w:id="506" w:author="Meditya Wasesa, S.T.,M.Sc.,Ph.D" w:date="2022-01-14T10:12:00Z"/>
        </w:rPr>
      </w:pPr>
      <w:moveFromRangeStart w:id="507" w:author="Meditya Wasesa, S.T.,M.Sc.,Ph.D" w:date="2022-01-14T10:12:00Z" w:name="move93047572"/>
      <w:moveFrom w:id="508" w:author="Meditya Wasesa, S.T.,M.Sc.,Ph.D" w:date="2022-01-14T10:12:00Z">
        <w:r w:rsidDel="00C360BA">
          <w:t>Table 1 provides an overview of previous studies that analyzed marketing topics using transaction data or customer history.</w:t>
        </w:r>
      </w:moveFrom>
    </w:p>
    <w:p w14:paraId="1CD3BFB8" w14:textId="6549FA77" w:rsidR="00D60DE5" w:rsidDel="00C360BA" w:rsidRDefault="00D60DE5" w:rsidP="00FE0363">
      <w:pPr>
        <w:spacing w:line="360" w:lineRule="auto"/>
        <w:ind w:left="815"/>
        <w:jc w:val="both"/>
        <w:rPr>
          <w:moveFrom w:id="509" w:author="Meditya Wasesa, S.T.,M.Sc.,Ph.D" w:date="2022-01-14T10:12:00Z"/>
        </w:rPr>
      </w:pPr>
    </w:p>
    <w:p w14:paraId="026EC69F" w14:textId="286EBF39" w:rsidR="008D687A" w:rsidDel="00C360BA" w:rsidRDefault="00240F0B" w:rsidP="00522460">
      <w:pPr>
        <w:pStyle w:val="Caption"/>
        <w:keepNext/>
        <w:rPr>
          <w:moveFrom w:id="510" w:author="Meditya Wasesa, S.T.,M.Sc.,Ph.D" w:date="2022-01-14T10:12:00Z"/>
        </w:rPr>
      </w:pPr>
      <w:bookmarkStart w:id="511" w:name="_Hlk90973653"/>
      <w:moveFrom w:id="512" w:author="Meditya Wasesa, S.T.,M.Sc.,Ph.D" w:date="2022-01-14T10:12:00Z">
        <w:r w:rsidDel="00C360BA">
          <w:t>Table 1</w:t>
        </w:r>
        <w:r w:rsidR="00522460" w:rsidDel="00C360BA">
          <w:t xml:space="preserve"> </w:t>
        </w:r>
        <w:r w:rsidDel="00C360BA">
          <w:t>Reviewed Studies on Customer Segmentation</w:t>
        </w:r>
      </w:moveFrom>
    </w:p>
    <w:tbl>
      <w:tblPr>
        <w:tblStyle w:val="TableGrid"/>
        <w:tblW w:w="7755" w:type="dxa"/>
        <w:tblInd w:w="562" w:type="dxa"/>
        <w:tblLook w:val="04A0" w:firstRow="1" w:lastRow="0" w:firstColumn="1" w:lastColumn="0" w:noHBand="0" w:noVBand="1"/>
      </w:tblPr>
      <w:tblGrid>
        <w:gridCol w:w="1182"/>
        <w:gridCol w:w="1354"/>
        <w:gridCol w:w="1797"/>
        <w:gridCol w:w="1962"/>
        <w:gridCol w:w="1460"/>
      </w:tblGrid>
      <w:tr w:rsidR="0049064C" w:rsidDel="00E92053" w14:paraId="1CB899B8" w14:textId="784DE56C" w:rsidTr="00C103D4">
        <w:trPr>
          <w:trHeight w:val="417"/>
          <w:del w:id="513" w:author="Radit Rahmadhan" w:date="2022-01-14T20:53:00Z"/>
        </w:trPr>
        <w:tc>
          <w:tcPr>
            <w:tcW w:w="1182" w:type="dxa"/>
          </w:tcPr>
          <w:p w14:paraId="6EC66DE4" w14:textId="5AD14979" w:rsidR="003E49E5" w:rsidRPr="00170125" w:rsidDel="00E92053" w:rsidRDefault="00240F0B" w:rsidP="00C103D4">
            <w:pPr>
              <w:jc w:val="center"/>
              <w:rPr>
                <w:del w:id="514" w:author="Radit Rahmadhan" w:date="2022-01-14T20:53:00Z"/>
                <w:moveFrom w:id="515" w:author="Meditya Wasesa, S.T.,M.Sc.,Ph.D" w:date="2022-01-14T10:12:00Z"/>
                <w:color w:val="000000" w:themeColor="text1"/>
                <w:sz w:val="18"/>
                <w:szCs w:val="18"/>
              </w:rPr>
            </w:pPr>
            <w:moveFrom w:id="516" w:author="Meditya Wasesa, S.T.,M.Sc.,Ph.D" w:date="2022-01-14T10:12:00Z">
              <w:del w:id="517" w:author="Radit Rahmadhan" w:date="2022-01-14T20:53:00Z">
                <w:r w:rsidRPr="00170125" w:rsidDel="00E92053">
                  <w:rPr>
                    <w:color w:val="000000" w:themeColor="text1"/>
                    <w:sz w:val="18"/>
                    <w:szCs w:val="18"/>
                  </w:rPr>
                  <w:delText>Article</w:delText>
                </w:r>
              </w:del>
            </w:moveFrom>
          </w:p>
        </w:tc>
        <w:tc>
          <w:tcPr>
            <w:tcW w:w="1354" w:type="dxa"/>
          </w:tcPr>
          <w:p w14:paraId="4D72C382" w14:textId="053BB666" w:rsidR="003E49E5" w:rsidRPr="00170125" w:rsidDel="00E92053" w:rsidRDefault="00240F0B" w:rsidP="00C103D4">
            <w:pPr>
              <w:jc w:val="center"/>
              <w:rPr>
                <w:del w:id="518" w:author="Radit Rahmadhan" w:date="2022-01-14T20:53:00Z"/>
                <w:moveFrom w:id="519" w:author="Meditya Wasesa, S.T.,M.Sc.,Ph.D" w:date="2022-01-14T10:12:00Z"/>
                <w:color w:val="000000" w:themeColor="text1"/>
                <w:sz w:val="18"/>
                <w:szCs w:val="18"/>
              </w:rPr>
            </w:pPr>
            <w:moveFrom w:id="520" w:author="Meditya Wasesa, S.T.,M.Sc.,Ph.D" w:date="2022-01-14T10:12:00Z">
              <w:del w:id="521" w:author="Radit Rahmadhan" w:date="2022-01-14T20:53:00Z">
                <w:r w:rsidRPr="00170125" w:rsidDel="00E92053">
                  <w:rPr>
                    <w:color w:val="000000" w:themeColor="text1"/>
                    <w:sz w:val="18"/>
                    <w:szCs w:val="18"/>
                  </w:rPr>
                  <w:delText>Business Context</w:delText>
                </w:r>
              </w:del>
            </w:moveFrom>
          </w:p>
        </w:tc>
        <w:tc>
          <w:tcPr>
            <w:tcW w:w="1797" w:type="dxa"/>
          </w:tcPr>
          <w:p w14:paraId="46C33090" w14:textId="16FC44B1" w:rsidR="003E49E5" w:rsidRPr="00170125" w:rsidDel="00E92053" w:rsidRDefault="00240F0B" w:rsidP="00C103D4">
            <w:pPr>
              <w:jc w:val="center"/>
              <w:rPr>
                <w:del w:id="522" w:author="Radit Rahmadhan" w:date="2022-01-14T20:53:00Z"/>
                <w:moveFrom w:id="523" w:author="Meditya Wasesa, S.T.,M.Sc.,Ph.D" w:date="2022-01-14T10:12:00Z"/>
                <w:color w:val="000000" w:themeColor="text1"/>
                <w:sz w:val="18"/>
                <w:szCs w:val="18"/>
              </w:rPr>
            </w:pPr>
            <w:moveFrom w:id="524" w:author="Meditya Wasesa, S.T.,M.Sc.,Ph.D" w:date="2022-01-14T10:12:00Z">
              <w:del w:id="525" w:author="Radit Rahmadhan" w:date="2022-01-14T20:53:00Z">
                <w:r w:rsidRPr="00170125" w:rsidDel="00E92053">
                  <w:rPr>
                    <w:color w:val="000000" w:themeColor="text1"/>
                    <w:sz w:val="18"/>
                    <w:szCs w:val="18"/>
                  </w:rPr>
                  <w:delText>Dataset</w:delText>
                </w:r>
              </w:del>
            </w:moveFrom>
          </w:p>
        </w:tc>
        <w:tc>
          <w:tcPr>
            <w:tcW w:w="1962" w:type="dxa"/>
          </w:tcPr>
          <w:p w14:paraId="492AD216" w14:textId="54F9F0DD" w:rsidR="003E49E5" w:rsidRPr="00170125" w:rsidDel="00E92053" w:rsidRDefault="00240F0B" w:rsidP="00C103D4">
            <w:pPr>
              <w:jc w:val="center"/>
              <w:rPr>
                <w:del w:id="526" w:author="Radit Rahmadhan" w:date="2022-01-14T20:53:00Z"/>
                <w:moveFrom w:id="527" w:author="Meditya Wasesa, S.T.,M.Sc.,Ph.D" w:date="2022-01-14T10:12:00Z"/>
                <w:color w:val="000000" w:themeColor="text1"/>
                <w:sz w:val="18"/>
                <w:szCs w:val="18"/>
              </w:rPr>
            </w:pPr>
            <w:moveFrom w:id="528" w:author="Meditya Wasesa, S.T.,M.Sc.,Ph.D" w:date="2022-01-14T10:12:00Z">
              <w:del w:id="529" w:author="Radit Rahmadhan" w:date="2022-01-14T20:53:00Z">
                <w:r w:rsidRPr="00170125" w:rsidDel="00E92053">
                  <w:rPr>
                    <w:color w:val="000000" w:themeColor="text1"/>
                    <w:sz w:val="18"/>
                    <w:szCs w:val="18"/>
                  </w:rPr>
                  <w:delText xml:space="preserve">Segmentation </w:delText>
                </w:r>
              </w:del>
            </w:moveFrom>
          </w:p>
          <w:p w14:paraId="0ACA84AA" w14:textId="1E102DA2" w:rsidR="003E49E5" w:rsidRPr="00170125" w:rsidDel="00E92053" w:rsidRDefault="00240F0B" w:rsidP="00C103D4">
            <w:pPr>
              <w:jc w:val="center"/>
              <w:rPr>
                <w:del w:id="530" w:author="Radit Rahmadhan" w:date="2022-01-14T20:53:00Z"/>
                <w:moveFrom w:id="531" w:author="Meditya Wasesa, S.T.,M.Sc.,Ph.D" w:date="2022-01-14T10:12:00Z"/>
                <w:color w:val="000000" w:themeColor="text1"/>
                <w:sz w:val="18"/>
                <w:szCs w:val="18"/>
              </w:rPr>
            </w:pPr>
            <w:moveFrom w:id="532" w:author="Meditya Wasesa, S.T.,M.Sc.,Ph.D" w:date="2022-01-14T10:12:00Z">
              <w:del w:id="533" w:author="Radit Rahmadhan" w:date="2022-01-14T20:53:00Z">
                <w:r w:rsidRPr="00170125" w:rsidDel="00E92053">
                  <w:rPr>
                    <w:color w:val="000000" w:themeColor="text1"/>
                    <w:sz w:val="18"/>
                    <w:szCs w:val="18"/>
                  </w:rPr>
                  <w:delText>Features</w:delText>
                </w:r>
              </w:del>
            </w:moveFrom>
          </w:p>
        </w:tc>
        <w:tc>
          <w:tcPr>
            <w:tcW w:w="1460" w:type="dxa"/>
          </w:tcPr>
          <w:p w14:paraId="16502C1A" w14:textId="15765956" w:rsidR="003E49E5" w:rsidRPr="00170125" w:rsidDel="00E92053" w:rsidRDefault="00240F0B" w:rsidP="00C103D4">
            <w:pPr>
              <w:jc w:val="center"/>
              <w:rPr>
                <w:del w:id="534" w:author="Radit Rahmadhan" w:date="2022-01-14T20:53:00Z"/>
                <w:moveFrom w:id="535" w:author="Meditya Wasesa, S.T.,M.Sc.,Ph.D" w:date="2022-01-14T10:12:00Z"/>
                <w:color w:val="000000" w:themeColor="text1"/>
                <w:sz w:val="18"/>
                <w:szCs w:val="18"/>
              </w:rPr>
            </w:pPr>
            <w:moveFrom w:id="536" w:author="Meditya Wasesa, S.T.,M.Sc.,Ph.D" w:date="2022-01-14T10:12:00Z">
              <w:del w:id="537" w:author="Radit Rahmadhan" w:date="2022-01-14T20:53:00Z">
                <w:r w:rsidRPr="00170125" w:rsidDel="00E92053">
                  <w:rPr>
                    <w:color w:val="000000" w:themeColor="text1"/>
                    <w:sz w:val="18"/>
                    <w:szCs w:val="18"/>
                  </w:rPr>
                  <w:delText>Techniques</w:delText>
                </w:r>
              </w:del>
            </w:moveFrom>
          </w:p>
        </w:tc>
      </w:tr>
      <w:tr w:rsidR="0049064C" w:rsidDel="00E92053" w14:paraId="18381746" w14:textId="1C7FA6D4" w:rsidTr="00C103D4">
        <w:trPr>
          <w:trHeight w:val="430"/>
          <w:del w:id="538" w:author="Radit Rahmadhan" w:date="2022-01-14T20:53:00Z"/>
        </w:trPr>
        <w:tc>
          <w:tcPr>
            <w:tcW w:w="1182" w:type="dxa"/>
          </w:tcPr>
          <w:p w14:paraId="70EDEB20" w14:textId="1936B9AE" w:rsidR="003E49E5" w:rsidRPr="00170125" w:rsidDel="00E92053" w:rsidRDefault="00240F0B" w:rsidP="00C103D4">
            <w:pPr>
              <w:jc w:val="center"/>
              <w:rPr>
                <w:del w:id="539" w:author="Radit Rahmadhan" w:date="2022-01-14T20:53:00Z"/>
                <w:moveFrom w:id="540" w:author="Meditya Wasesa, S.T.,M.Sc.,Ph.D" w:date="2022-01-14T10:12:00Z"/>
                <w:color w:val="000000" w:themeColor="text1"/>
                <w:sz w:val="18"/>
                <w:szCs w:val="18"/>
              </w:rPr>
            </w:pPr>
            <w:moveFrom w:id="541" w:author="Meditya Wasesa, S.T.,M.Sc.,Ph.D" w:date="2022-01-14T10:12:00Z">
              <w:del w:id="542" w:author="Radit Rahmadhan" w:date="2022-01-14T20:53:00Z">
                <w:r w:rsidRPr="00170125" w:rsidDel="00E92053">
                  <w:rPr>
                    <w:color w:val="000000" w:themeColor="text1"/>
                    <w:sz w:val="18"/>
                    <w:szCs w:val="18"/>
                  </w:rPr>
                  <w:delText>Vucetic et al.,2018</w:delText>
                </w:r>
              </w:del>
            </w:moveFrom>
          </w:p>
        </w:tc>
        <w:tc>
          <w:tcPr>
            <w:tcW w:w="1354" w:type="dxa"/>
          </w:tcPr>
          <w:p w14:paraId="72622F2C" w14:textId="748EF0B3" w:rsidR="003E49E5" w:rsidRPr="00170125" w:rsidDel="00E92053" w:rsidRDefault="00240F0B" w:rsidP="00C103D4">
            <w:pPr>
              <w:jc w:val="both"/>
              <w:rPr>
                <w:del w:id="543" w:author="Radit Rahmadhan" w:date="2022-01-14T20:53:00Z"/>
                <w:moveFrom w:id="544" w:author="Meditya Wasesa, S.T.,M.Sc.,Ph.D" w:date="2022-01-14T10:12:00Z"/>
                <w:color w:val="000000" w:themeColor="text1"/>
                <w:sz w:val="18"/>
                <w:szCs w:val="18"/>
              </w:rPr>
            </w:pPr>
            <w:moveFrom w:id="545" w:author="Meditya Wasesa, S.T.,M.Sc.,Ph.D" w:date="2022-01-14T10:12:00Z">
              <w:del w:id="546" w:author="Radit Rahmadhan" w:date="2022-01-14T20:53:00Z">
                <w:r w:rsidRPr="00170125" w:rsidDel="00E92053">
                  <w:rPr>
                    <w:color w:val="000000" w:themeColor="text1"/>
                    <w:sz w:val="18"/>
                    <w:szCs w:val="18"/>
                  </w:rPr>
                  <w:delText>Marketing</w:delText>
                </w:r>
              </w:del>
            </w:moveFrom>
          </w:p>
        </w:tc>
        <w:tc>
          <w:tcPr>
            <w:tcW w:w="1797" w:type="dxa"/>
          </w:tcPr>
          <w:p w14:paraId="3BB89143" w14:textId="7BFF2EF9" w:rsidR="003E49E5" w:rsidRPr="00170125" w:rsidDel="00E92053" w:rsidRDefault="00240F0B" w:rsidP="00C103D4">
            <w:pPr>
              <w:jc w:val="both"/>
              <w:rPr>
                <w:del w:id="547" w:author="Radit Rahmadhan" w:date="2022-01-14T20:53:00Z"/>
                <w:moveFrom w:id="548" w:author="Meditya Wasesa, S.T.,M.Sc.,Ph.D" w:date="2022-01-14T10:12:00Z"/>
                <w:color w:val="000000" w:themeColor="text1"/>
                <w:sz w:val="18"/>
                <w:szCs w:val="18"/>
              </w:rPr>
            </w:pPr>
            <w:moveFrom w:id="549" w:author="Meditya Wasesa, S.T.,M.Sc.,Ph.D" w:date="2022-01-14T10:12:00Z">
              <w:del w:id="550" w:author="Radit Rahmadhan" w:date="2022-01-14T20:53:00Z">
                <w:r w:rsidRPr="00170125" w:rsidDel="00E92053">
                  <w:rPr>
                    <w:color w:val="000000" w:themeColor="text1"/>
                    <w:sz w:val="18"/>
                    <w:szCs w:val="18"/>
                  </w:rPr>
                  <w:delText>Restaurant customer feedback data period January 1, 2016, to December 31, 2016</w:delText>
                </w:r>
              </w:del>
            </w:moveFrom>
          </w:p>
        </w:tc>
        <w:tc>
          <w:tcPr>
            <w:tcW w:w="1962" w:type="dxa"/>
          </w:tcPr>
          <w:p w14:paraId="32A98EEF" w14:textId="08955C97" w:rsidR="003E49E5" w:rsidRPr="00170125" w:rsidDel="00E92053" w:rsidRDefault="00240F0B" w:rsidP="00C103D4">
            <w:pPr>
              <w:jc w:val="both"/>
              <w:rPr>
                <w:del w:id="551" w:author="Radit Rahmadhan" w:date="2022-01-14T20:53:00Z"/>
                <w:moveFrom w:id="552" w:author="Meditya Wasesa, S.T.,M.Sc.,Ph.D" w:date="2022-01-14T10:12:00Z"/>
                <w:color w:val="000000" w:themeColor="text1"/>
                <w:sz w:val="18"/>
                <w:szCs w:val="18"/>
              </w:rPr>
            </w:pPr>
            <w:moveFrom w:id="553" w:author="Meditya Wasesa, S.T.,M.Sc.,Ph.D" w:date="2022-01-14T10:12:00Z">
              <w:del w:id="554" w:author="Radit Rahmadhan" w:date="2022-01-14T20:53:00Z">
                <w:r w:rsidRPr="00170125" w:rsidDel="00E92053">
                  <w:rPr>
                    <w:color w:val="000000" w:themeColor="text1"/>
                    <w:sz w:val="18"/>
                    <w:szCs w:val="18"/>
                  </w:rPr>
                  <w:delText>Customer name, type of food ordered, food review, gender</w:delText>
                </w:r>
              </w:del>
            </w:moveFrom>
          </w:p>
        </w:tc>
        <w:tc>
          <w:tcPr>
            <w:tcW w:w="1460" w:type="dxa"/>
          </w:tcPr>
          <w:p w14:paraId="2DDD2744" w14:textId="580D97A6" w:rsidR="003E49E5" w:rsidRPr="00170125" w:rsidDel="00E92053" w:rsidRDefault="00240F0B" w:rsidP="00C103D4">
            <w:pPr>
              <w:jc w:val="center"/>
              <w:rPr>
                <w:del w:id="555" w:author="Radit Rahmadhan" w:date="2022-01-14T20:53:00Z"/>
                <w:moveFrom w:id="556" w:author="Meditya Wasesa, S.T.,M.Sc.,Ph.D" w:date="2022-01-14T10:12:00Z"/>
                <w:color w:val="000000" w:themeColor="text1"/>
                <w:sz w:val="18"/>
                <w:szCs w:val="18"/>
              </w:rPr>
            </w:pPr>
            <w:moveFrom w:id="557" w:author="Meditya Wasesa, S.T.,M.Sc.,Ph.D" w:date="2022-01-14T10:12:00Z">
              <w:del w:id="558" w:author="Radit Rahmadhan" w:date="2022-01-14T20:53:00Z">
                <w:r w:rsidRPr="00170125" w:rsidDel="00E92053">
                  <w:rPr>
                    <w:color w:val="000000" w:themeColor="text1"/>
                    <w:sz w:val="18"/>
                    <w:szCs w:val="18"/>
                  </w:rPr>
                  <w:delText>K-Means using PL based algorithm</w:delText>
                </w:r>
              </w:del>
            </w:moveFrom>
          </w:p>
        </w:tc>
      </w:tr>
      <w:tr w:rsidR="0049064C" w:rsidDel="00E92053" w14:paraId="0D48F46C" w14:textId="31479EF2" w:rsidTr="00C103D4">
        <w:trPr>
          <w:trHeight w:val="417"/>
          <w:del w:id="559" w:author="Radit Rahmadhan" w:date="2022-01-14T20:53:00Z"/>
        </w:trPr>
        <w:tc>
          <w:tcPr>
            <w:tcW w:w="1182" w:type="dxa"/>
          </w:tcPr>
          <w:p w14:paraId="3AE19B6B" w14:textId="0FA19620" w:rsidR="003E49E5" w:rsidRPr="00C103D4" w:rsidDel="00E92053" w:rsidRDefault="00240F0B" w:rsidP="00C103D4">
            <w:pPr>
              <w:jc w:val="center"/>
              <w:rPr>
                <w:del w:id="560" w:author="Radit Rahmadhan" w:date="2022-01-14T20:53:00Z"/>
                <w:moveFrom w:id="561" w:author="Meditya Wasesa, S.T.,M.Sc.,Ph.D" w:date="2022-01-14T10:12:00Z"/>
                <w:sz w:val="18"/>
                <w:szCs w:val="18"/>
              </w:rPr>
            </w:pPr>
            <w:moveFrom w:id="562" w:author="Meditya Wasesa, S.T.,M.Sc.,Ph.D" w:date="2022-01-14T10:12:00Z">
              <w:del w:id="563" w:author="Radit Rahmadhan" w:date="2022-01-14T20:53:00Z">
                <w:r w:rsidRPr="00C103D4" w:rsidDel="00E92053">
                  <w:rPr>
                    <w:sz w:val="18"/>
                    <w:szCs w:val="18"/>
                  </w:rPr>
                  <w:delText>Aziz et al, 2019</w:delText>
                </w:r>
              </w:del>
            </w:moveFrom>
          </w:p>
        </w:tc>
        <w:tc>
          <w:tcPr>
            <w:tcW w:w="1354" w:type="dxa"/>
          </w:tcPr>
          <w:p w14:paraId="7C141A2E" w14:textId="04E57FFE" w:rsidR="003E49E5" w:rsidRPr="00C103D4" w:rsidDel="00E92053" w:rsidRDefault="00240F0B" w:rsidP="00C103D4">
            <w:pPr>
              <w:jc w:val="both"/>
              <w:rPr>
                <w:del w:id="564" w:author="Radit Rahmadhan" w:date="2022-01-14T20:53:00Z"/>
                <w:moveFrom w:id="565" w:author="Meditya Wasesa, S.T.,M.Sc.,Ph.D" w:date="2022-01-14T10:12:00Z"/>
                <w:sz w:val="18"/>
                <w:szCs w:val="18"/>
              </w:rPr>
            </w:pPr>
            <w:moveFrom w:id="566" w:author="Meditya Wasesa, S.T.,M.Sc.,Ph.D" w:date="2022-01-14T10:12:00Z">
              <w:del w:id="567" w:author="Radit Rahmadhan" w:date="2022-01-14T20:53:00Z">
                <w:r w:rsidRPr="00C103D4" w:rsidDel="00E92053">
                  <w:rPr>
                    <w:sz w:val="18"/>
                    <w:szCs w:val="18"/>
                  </w:rPr>
                  <w:delText>Small Medium Enterprise</w:delText>
                </w:r>
              </w:del>
            </w:moveFrom>
          </w:p>
        </w:tc>
        <w:tc>
          <w:tcPr>
            <w:tcW w:w="1797" w:type="dxa"/>
          </w:tcPr>
          <w:p w14:paraId="2A3D4D66" w14:textId="0CD0CD50" w:rsidR="003E49E5" w:rsidRPr="00C103D4" w:rsidDel="00E92053" w:rsidRDefault="00240F0B" w:rsidP="00C103D4">
            <w:pPr>
              <w:rPr>
                <w:del w:id="568" w:author="Radit Rahmadhan" w:date="2022-01-14T20:53:00Z"/>
                <w:moveFrom w:id="569" w:author="Meditya Wasesa, S.T.,M.Sc.,Ph.D" w:date="2022-01-14T10:12:00Z"/>
                <w:sz w:val="18"/>
                <w:szCs w:val="18"/>
              </w:rPr>
            </w:pPr>
            <w:moveFrom w:id="570" w:author="Meditya Wasesa, S.T.,M.Sc.,Ph.D" w:date="2022-01-14T10:12:00Z">
              <w:del w:id="571" w:author="Radit Rahmadhan" w:date="2022-01-14T20:53:00Z">
                <w:r w:rsidRPr="00C103D4" w:rsidDel="00E92053">
                  <w:rPr>
                    <w:sz w:val="18"/>
                    <w:szCs w:val="18"/>
                  </w:rPr>
                  <w:delText>SME customers are all pulse server operators AR-Pulsabiz Malang Indonesia period January 1, 2018, to June 30,2018</w:delText>
                </w:r>
              </w:del>
            </w:moveFrom>
          </w:p>
        </w:tc>
        <w:tc>
          <w:tcPr>
            <w:tcW w:w="1962" w:type="dxa"/>
          </w:tcPr>
          <w:p w14:paraId="0CCF111C" w14:textId="4AA280DA" w:rsidR="003E49E5" w:rsidRPr="00C103D4" w:rsidDel="00E92053" w:rsidRDefault="00240F0B" w:rsidP="00C103D4">
            <w:pPr>
              <w:jc w:val="both"/>
              <w:rPr>
                <w:del w:id="572" w:author="Radit Rahmadhan" w:date="2022-01-14T20:53:00Z"/>
                <w:moveFrom w:id="573" w:author="Meditya Wasesa, S.T.,M.Sc.,Ph.D" w:date="2022-01-14T10:12:00Z"/>
                <w:sz w:val="18"/>
                <w:szCs w:val="18"/>
              </w:rPr>
            </w:pPr>
            <w:moveFrom w:id="574" w:author="Meditya Wasesa, S.T.,M.Sc.,Ph.D" w:date="2022-01-14T10:12:00Z">
              <w:del w:id="575" w:author="Radit Rahmadhan" w:date="2022-01-14T20:53:00Z">
                <w:r w:rsidRPr="00C103D4" w:rsidDel="00E92053">
                  <w:rPr>
                    <w:sz w:val="18"/>
                    <w:szCs w:val="18"/>
                  </w:rPr>
                  <w:delText>ID Customer, Length, Recency, Frequency, Monetary</w:delText>
                </w:r>
              </w:del>
            </w:moveFrom>
          </w:p>
        </w:tc>
        <w:tc>
          <w:tcPr>
            <w:tcW w:w="1460" w:type="dxa"/>
          </w:tcPr>
          <w:p w14:paraId="7ED0047C" w14:textId="4F23F3AA" w:rsidR="003E49E5" w:rsidRPr="00C103D4" w:rsidDel="00E92053" w:rsidRDefault="00240F0B" w:rsidP="00C103D4">
            <w:pPr>
              <w:jc w:val="center"/>
              <w:rPr>
                <w:del w:id="576" w:author="Radit Rahmadhan" w:date="2022-01-14T20:53:00Z"/>
                <w:moveFrom w:id="577" w:author="Meditya Wasesa, S.T.,M.Sc.,Ph.D" w:date="2022-01-14T10:12:00Z"/>
                <w:sz w:val="18"/>
                <w:szCs w:val="18"/>
              </w:rPr>
            </w:pPr>
            <w:moveFrom w:id="578" w:author="Meditya Wasesa, S.T.,M.Sc.,Ph.D" w:date="2022-01-14T10:12:00Z">
              <w:del w:id="579" w:author="Radit Rahmadhan" w:date="2022-01-14T20:53:00Z">
                <w:r w:rsidRPr="00C103D4" w:rsidDel="00E92053">
                  <w:rPr>
                    <w:sz w:val="18"/>
                    <w:szCs w:val="18"/>
                  </w:rPr>
                  <w:delText>K-Means Clustering and LRFM Model</w:delText>
                </w:r>
              </w:del>
            </w:moveFrom>
          </w:p>
        </w:tc>
      </w:tr>
      <w:tr w:rsidR="0049064C" w:rsidDel="00E92053" w14:paraId="3D96878A" w14:textId="45642827" w:rsidTr="00C103D4">
        <w:trPr>
          <w:trHeight w:val="634"/>
          <w:del w:id="580" w:author="Radit Rahmadhan" w:date="2022-01-14T20:53:00Z"/>
        </w:trPr>
        <w:tc>
          <w:tcPr>
            <w:tcW w:w="1182" w:type="dxa"/>
          </w:tcPr>
          <w:p w14:paraId="42D591F3" w14:textId="14BFF45A" w:rsidR="003E49E5" w:rsidRPr="00C103D4" w:rsidDel="00E92053" w:rsidRDefault="00240F0B" w:rsidP="00C103D4">
            <w:pPr>
              <w:jc w:val="center"/>
              <w:rPr>
                <w:del w:id="581" w:author="Radit Rahmadhan" w:date="2022-01-14T20:53:00Z"/>
                <w:moveFrom w:id="582" w:author="Meditya Wasesa, S.T.,M.Sc.,Ph.D" w:date="2022-01-14T10:12:00Z"/>
                <w:sz w:val="18"/>
                <w:szCs w:val="18"/>
              </w:rPr>
            </w:pPr>
            <w:moveFrom w:id="583" w:author="Meditya Wasesa, S.T.,M.Sc.,Ph.D" w:date="2022-01-14T10:12:00Z">
              <w:del w:id="584" w:author="Radit Rahmadhan" w:date="2022-01-14T20:53:00Z">
                <w:r w:rsidRPr="00C103D4" w:rsidDel="00E92053">
                  <w:rPr>
                    <w:sz w:val="18"/>
                    <w:szCs w:val="18"/>
                  </w:rPr>
                  <w:delText>Ye Jingyi, 2021</w:delText>
                </w:r>
              </w:del>
            </w:moveFrom>
          </w:p>
        </w:tc>
        <w:tc>
          <w:tcPr>
            <w:tcW w:w="1354" w:type="dxa"/>
          </w:tcPr>
          <w:p w14:paraId="164CF265" w14:textId="66579939" w:rsidR="003E49E5" w:rsidRPr="00C103D4" w:rsidDel="00E92053" w:rsidRDefault="00240F0B" w:rsidP="00C103D4">
            <w:pPr>
              <w:jc w:val="both"/>
              <w:rPr>
                <w:del w:id="585" w:author="Radit Rahmadhan" w:date="2022-01-14T20:53:00Z"/>
                <w:moveFrom w:id="586" w:author="Meditya Wasesa, S.T.,M.Sc.,Ph.D" w:date="2022-01-14T10:12:00Z"/>
                <w:sz w:val="18"/>
                <w:szCs w:val="18"/>
              </w:rPr>
            </w:pPr>
            <w:moveFrom w:id="587" w:author="Meditya Wasesa, S.T.,M.Sc.,Ph.D" w:date="2022-01-14T10:12:00Z">
              <w:del w:id="588" w:author="Radit Rahmadhan" w:date="2022-01-14T20:53:00Z">
                <w:r w:rsidRPr="00C103D4" w:rsidDel="00E92053">
                  <w:rPr>
                    <w:sz w:val="18"/>
                    <w:szCs w:val="18"/>
                  </w:rPr>
                  <w:delText>E- Commerce</w:delText>
                </w:r>
              </w:del>
            </w:moveFrom>
          </w:p>
        </w:tc>
        <w:tc>
          <w:tcPr>
            <w:tcW w:w="1797" w:type="dxa"/>
          </w:tcPr>
          <w:p w14:paraId="20FBBB60" w14:textId="4C92407F" w:rsidR="003E49E5" w:rsidRPr="00C103D4" w:rsidDel="00E92053" w:rsidRDefault="00240F0B" w:rsidP="00C103D4">
            <w:pPr>
              <w:jc w:val="both"/>
              <w:rPr>
                <w:del w:id="589" w:author="Radit Rahmadhan" w:date="2022-01-14T20:53:00Z"/>
                <w:moveFrom w:id="590" w:author="Meditya Wasesa, S.T.,M.Sc.,Ph.D" w:date="2022-01-14T10:12:00Z"/>
                <w:sz w:val="18"/>
                <w:szCs w:val="18"/>
              </w:rPr>
            </w:pPr>
            <w:moveFrom w:id="591" w:author="Meditya Wasesa, S.T.,M.Sc.,Ph.D" w:date="2022-01-14T10:12:00Z">
              <w:del w:id="592" w:author="Radit Rahmadhan" w:date="2022-01-14T20:53:00Z">
                <w:r w:rsidRPr="00C103D4" w:rsidDel="00E92053">
                  <w:rPr>
                    <w:sz w:val="18"/>
                    <w:szCs w:val="18"/>
                  </w:rPr>
                  <w:delText>Online Retail Data Set period 12 January 2010 and 12 September 2011 from UK</w:delText>
                </w:r>
              </w:del>
            </w:moveFrom>
          </w:p>
        </w:tc>
        <w:tc>
          <w:tcPr>
            <w:tcW w:w="1962" w:type="dxa"/>
          </w:tcPr>
          <w:p w14:paraId="74500B91" w14:textId="09FEFCF6" w:rsidR="003E49E5" w:rsidRPr="00C103D4" w:rsidDel="00E92053" w:rsidRDefault="00240F0B" w:rsidP="00C103D4">
            <w:pPr>
              <w:jc w:val="both"/>
              <w:rPr>
                <w:del w:id="593" w:author="Radit Rahmadhan" w:date="2022-01-14T20:53:00Z"/>
                <w:moveFrom w:id="594" w:author="Meditya Wasesa, S.T.,M.Sc.,Ph.D" w:date="2022-01-14T10:12:00Z"/>
                <w:sz w:val="18"/>
                <w:szCs w:val="18"/>
              </w:rPr>
            </w:pPr>
            <w:moveFrom w:id="595" w:author="Meditya Wasesa, S.T.,M.Sc.,Ph.D" w:date="2022-01-14T10:12:00Z">
              <w:del w:id="596" w:author="Radit Rahmadhan" w:date="2022-01-14T20:53:00Z">
                <w:r w:rsidRPr="00C103D4" w:rsidDel="00E92053">
                  <w:rPr>
                    <w:sz w:val="18"/>
                    <w:szCs w:val="18"/>
                  </w:rPr>
                  <w:delText>Invoice No, Stock Code, Description, Quantity, Invoice Date, Unit Price, Customer ID, Country, Total Price</w:delText>
                </w:r>
              </w:del>
            </w:moveFrom>
          </w:p>
        </w:tc>
        <w:tc>
          <w:tcPr>
            <w:tcW w:w="1460" w:type="dxa"/>
          </w:tcPr>
          <w:p w14:paraId="3DD8B4A2" w14:textId="7438E2DD" w:rsidR="003E49E5" w:rsidRPr="00C103D4" w:rsidDel="00E92053" w:rsidRDefault="00240F0B" w:rsidP="00C103D4">
            <w:pPr>
              <w:jc w:val="center"/>
              <w:rPr>
                <w:del w:id="597" w:author="Radit Rahmadhan" w:date="2022-01-14T20:53:00Z"/>
                <w:moveFrom w:id="598" w:author="Meditya Wasesa, S.T.,M.Sc.,Ph.D" w:date="2022-01-14T10:12:00Z"/>
                <w:sz w:val="18"/>
                <w:szCs w:val="18"/>
              </w:rPr>
            </w:pPr>
            <w:moveFrom w:id="599" w:author="Meditya Wasesa, S.T.,M.Sc.,Ph.D" w:date="2022-01-14T10:12:00Z">
              <w:del w:id="600" w:author="Radit Rahmadhan" w:date="2022-01-14T20:53:00Z">
                <w:r w:rsidRPr="00C103D4" w:rsidDel="00E92053">
                  <w:rPr>
                    <w:sz w:val="18"/>
                    <w:szCs w:val="18"/>
                  </w:rPr>
                  <w:delText>K-Means Clustering</w:delText>
                </w:r>
              </w:del>
            </w:moveFrom>
          </w:p>
        </w:tc>
      </w:tr>
      <w:tr w:rsidR="0049064C" w:rsidDel="00E92053" w14:paraId="3C5F5367" w14:textId="36EC40FF" w:rsidTr="00C103D4">
        <w:trPr>
          <w:trHeight w:val="430"/>
          <w:del w:id="601" w:author="Radit Rahmadhan" w:date="2022-01-14T20:53:00Z"/>
        </w:trPr>
        <w:tc>
          <w:tcPr>
            <w:tcW w:w="1182" w:type="dxa"/>
          </w:tcPr>
          <w:p w14:paraId="52DA870F" w14:textId="7D88E3B9" w:rsidR="003E49E5" w:rsidRPr="00C103D4" w:rsidDel="00E92053" w:rsidRDefault="00240F0B" w:rsidP="00C103D4">
            <w:pPr>
              <w:jc w:val="center"/>
              <w:rPr>
                <w:del w:id="602" w:author="Radit Rahmadhan" w:date="2022-01-14T20:53:00Z"/>
                <w:moveFrom w:id="603" w:author="Meditya Wasesa, S.T.,M.Sc.,Ph.D" w:date="2022-01-14T10:12:00Z"/>
                <w:sz w:val="18"/>
                <w:szCs w:val="18"/>
              </w:rPr>
            </w:pPr>
            <w:moveFrom w:id="604" w:author="Meditya Wasesa, S.T.,M.Sc.,Ph.D" w:date="2022-01-14T10:12:00Z">
              <w:del w:id="605" w:author="Radit Rahmadhan" w:date="2022-01-14T20:53:00Z">
                <w:r w:rsidRPr="00C103D4" w:rsidDel="00E92053">
                  <w:rPr>
                    <w:sz w:val="18"/>
                    <w:szCs w:val="18"/>
                  </w:rPr>
                  <w:delText>Sano et al, 2021</w:delText>
                </w:r>
              </w:del>
            </w:moveFrom>
          </w:p>
        </w:tc>
        <w:tc>
          <w:tcPr>
            <w:tcW w:w="1354" w:type="dxa"/>
          </w:tcPr>
          <w:p w14:paraId="247C20B2" w14:textId="7E55A195" w:rsidR="003E49E5" w:rsidRPr="00C103D4" w:rsidDel="00E92053" w:rsidRDefault="00240F0B" w:rsidP="00C103D4">
            <w:pPr>
              <w:jc w:val="both"/>
              <w:rPr>
                <w:del w:id="606" w:author="Radit Rahmadhan" w:date="2022-01-14T20:53:00Z"/>
                <w:moveFrom w:id="607" w:author="Meditya Wasesa, S.T.,M.Sc.,Ph.D" w:date="2022-01-14T10:12:00Z"/>
                <w:sz w:val="18"/>
                <w:szCs w:val="18"/>
              </w:rPr>
            </w:pPr>
            <w:moveFrom w:id="608" w:author="Meditya Wasesa, S.T.,M.Sc.,Ph.D" w:date="2022-01-14T10:12:00Z">
              <w:del w:id="609" w:author="Radit Rahmadhan" w:date="2022-01-14T20:53:00Z">
                <w:r w:rsidRPr="00C103D4" w:rsidDel="00E92053">
                  <w:rPr>
                    <w:sz w:val="18"/>
                    <w:szCs w:val="18"/>
                  </w:rPr>
                  <w:delText>Marketing</w:delText>
                </w:r>
              </w:del>
            </w:moveFrom>
          </w:p>
        </w:tc>
        <w:tc>
          <w:tcPr>
            <w:tcW w:w="1797" w:type="dxa"/>
          </w:tcPr>
          <w:p w14:paraId="48FF02C3" w14:textId="3C7427BA" w:rsidR="003E49E5" w:rsidRPr="00C103D4" w:rsidDel="00E92053" w:rsidRDefault="00240F0B" w:rsidP="00C103D4">
            <w:pPr>
              <w:rPr>
                <w:del w:id="610" w:author="Radit Rahmadhan" w:date="2022-01-14T20:53:00Z"/>
                <w:moveFrom w:id="611" w:author="Meditya Wasesa, S.T.,M.Sc.,Ph.D" w:date="2022-01-14T10:12:00Z"/>
                <w:sz w:val="18"/>
                <w:szCs w:val="18"/>
              </w:rPr>
            </w:pPr>
            <w:moveFrom w:id="612" w:author="Meditya Wasesa, S.T.,M.Sc.,Ph.D" w:date="2022-01-14T10:12:00Z">
              <w:del w:id="613" w:author="Radit Rahmadhan" w:date="2022-01-14T20:53:00Z">
                <w:r w:rsidRPr="00C103D4" w:rsidDel="00E92053">
                  <w:rPr>
                    <w:sz w:val="18"/>
                    <w:szCs w:val="18"/>
                  </w:rPr>
                  <w:delText>Transaction Supermarket data January 1, 2017, to December 31, 2018</w:delText>
                </w:r>
              </w:del>
            </w:moveFrom>
          </w:p>
        </w:tc>
        <w:tc>
          <w:tcPr>
            <w:tcW w:w="1962" w:type="dxa"/>
          </w:tcPr>
          <w:p w14:paraId="7A19D238" w14:textId="57526B2F" w:rsidR="003E49E5" w:rsidRPr="00C103D4" w:rsidDel="00E92053" w:rsidRDefault="00240F0B" w:rsidP="00C103D4">
            <w:pPr>
              <w:rPr>
                <w:del w:id="614" w:author="Radit Rahmadhan" w:date="2022-01-14T20:53:00Z"/>
                <w:moveFrom w:id="615" w:author="Meditya Wasesa, S.T.,M.Sc.,Ph.D" w:date="2022-01-14T10:12:00Z"/>
                <w:sz w:val="18"/>
                <w:szCs w:val="18"/>
              </w:rPr>
            </w:pPr>
            <w:moveFrom w:id="616" w:author="Meditya Wasesa, S.T.,M.Sc.,Ph.D" w:date="2022-01-14T10:12:00Z">
              <w:del w:id="617" w:author="Radit Rahmadhan" w:date="2022-01-14T20:53:00Z">
                <w:r w:rsidRPr="00C103D4" w:rsidDel="00E92053">
                  <w:rPr>
                    <w:sz w:val="18"/>
                    <w:szCs w:val="18"/>
                  </w:rPr>
                  <w:delText xml:space="preserve">ID Customer, Product Name, Length, Recency, Frequency, Monetary </w:delText>
                </w:r>
              </w:del>
            </w:moveFrom>
          </w:p>
        </w:tc>
        <w:tc>
          <w:tcPr>
            <w:tcW w:w="1460" w:type="dxa"/>
          </w:tcPr>
          <w:p w14:paraId="4BA2B750" w14:textId="240D8D23" w:rsidR="003E49E5" w:rsidRPr="00C103D4" w:rsidDel="00E92053" w:rsidRDefault="00240F0B" w:rsidP="00C103D4">
            <w:pPr>
              <w:jc w:val="center"/>
              <w:rPr>
                <w:del w:id="618" w:author="Radit Rahmadhan" w:date="2022-01-14T20:53:00Z"/>
                <w:moveFrom w:id="619" w:author="Meditya Wasesa, S.T.,M.Sc.,Ph.D" w:date="2022-01-14T10:12:00Z"/>
                <w:sz w:val="18"/>
                <w:szCs w:val="18"/>
              </w:rPr>
            </w:pPr>
            <w:moveFrom w:id="620" w:author="Meditya Wasesa, S.T.,M.Sc.,Ph.D" w:date="2022-01-14T10:12:00Z">
              <w:del w:id="621" w:author="Radit Rahmadhan" w:date="2022-01-14T20:53:00Z">
                <w:r w:rsidRPr="00C103D4" w:rsidDel="00E92053">
                  <w:rPr>
                    <w:sz w:val="18"/>
                    <w:szCs w:val="18"/>
                  </w:rPr>
                  <w:delText>AEF, RFM, k-means, Ward method, FCM, and the decision tree</w:delText>
                </w:r>
              </w:del>
            </w:moveFrom>
          </w:p>
        </w:tc>
      </w:tr>
      <w:tr w:rsidR="0049064C" w:rsidDel="00E92053" w14:paraId="424FBAE5" w14:textId="7BCD6B3F" w:rsidTr="00C103D4">
        <w:trPr>
          <w:trHeight w:val="583"/>
          <w:del w:id="622" w:author="Radit Rahmadhan" w:date="2022-01-14T20:53:00Z"/>
        </w:trPr>
        <w:tc>
          <w:tcPr>
            <w:tcW w:w="1182" w:type="dxa"/>
            <w:vAlign w:val="center"/>
          </w:tcPr>
          <w:p w14:paraId="300F5A01" w14:textId="59BF0187" w:rsidR="003E49E5" w:rsidRPr="00C103D4" w:rsidDel="00E92053" w:rsidRDefault="00240F0B" w:rsidP="00C103D4">
            <w:pPr>
              <w:jc w:val="center"/>
              <w:rPr>
                <w:del w:id="623" w:author="Radit Rahmadhan" w:date="2022-01-14T20:53:00Z"/>
                <w:moveFrom w:id="624" w:author="Meditya Wasesa, S.T.,M.Sc.,Ph.D" w:date="2022-01-14T10:12:00Z"/>
                <w:sz w:val="18"/>
                <w:szCs w:val="18"/>
              </w:rPr>
            </w:pPr>
            <w:moveFrom w:id="625" w:author="Meditya Wasesa, S.T.,M.Sc.,Ph.D" w:date="2022-01-14T10:12:00Z">
              <w:del w:id="626" w:author="Radit Rahmadhan" w:date="2022-01-14T20:53:00Z">
                <w:r w:rsidRPr="00C103D4" w:rsidDel="00E92053">
                  <w:rPr>
                    <w:sz w:val="18"/>
                    <w:szCs w:val="18"/>
                  </w:rPr>
                  <w:delText>Antony et al,2019</w:delText>
                </w:r>
              </w:del>
            </w:moveFrom>
          </w:p>
        </w:tc>
        <w:tc>
          <w:tcPr>
            <w:tcW w:w="1354" w:type="dxa"/>
          </w:tcPr>
          <w:p w14:paraId="57FCAC0F" w14:textId="1BF91915" w:rsidR="003E49E5" w:rsidRPr="00C103D4" w:rsidDel="00E92053" w:rsidRDefault="00240F0B" w:rsidP="00C103D4">
            <w:pPr>
              <w:jc w:val="both"/>
              <w:rPr>
                <w:del w:id="627" w:author="Radit Rahmadhan" w:date="2022-01-14T20:53:00Z"/>
                <w:moveFrom w:id="628" w:author="Meditya Wasesa, S.T.,M.Sc.,Ph.D" w:date="2022-01-14T10:12:00Z"/>
                <w:sz w:val="18"/>
                <w:szCs w:val="18"/>
              </w:rPr>
            </w:pPr>
            <w:moveFrom w:id="629" w:author="Meditya Wasesa, S.T.,M.Sc.,Ph.D" w:date="2022-01-14T10:12:00Z">
              <w:del w:id="630" w:author="Radit Rahmadhan" w:date="2022-01-14T20:53:00Z">
                <w:r w:rsidRPr="00C103D4" w:rsidDel="00E92053">
                  <w:rPr>
                    <w:sz w:val="18"/>
                    <w:szCs w:val="18"/>
                  </w:rPr>
                  <w:delText>RFM Analysis</w:delText>
                </w:r>
              </w:del>
            </w:moveFrom>
          </w:p>
        </w:tc>
        <w:tc>
          <w:tcPr>
            <w:tcW w:w="1797" w:type="dxa"/>
          </w:tcPr>
          <w:p w14:paraId="1361912C" w14:textId="00F5680D" w:rsidR="003E49E5" w:rsidRPr="00C103D4" w:rsidDel="00E92053" w:rsidRDefault="00240F0B" w:rsidP="00C103D4">
            <w:pPr>
              <w:rPr>
                <w:del w:id="631" w:author="Radit Rahmadhan" w:date="2022-01-14T20:53:00Z"/>
                <w:moveFrom w:id="632" w:author="Meditya Wasesa, S.T.,M.Sc.,Ph.D" w:date="2022-01-14T10:12:00Z"/>
                <w:sz w:val="18"/>
                <w:szCs w:val="18"/>
              </w:rPr>
            </w:pPr>
            <w:moveFrom w:id="633" w:author="Meditya Wasesa, S.T.,M.Sc.,Ph.D" w:date="2022-01-14T10:12:00Z">
              <w:del w:id="634" w:author="Radit Rahmadhan" w:date="2022-01-14T20:53:00Z">
                <w:r w:rsidRPr="00C103D4" w:rsidDel="00E92053">
                  <w:rPr>
                    <w:sz w:val="18"/>
                    <w:szCs w:val="18"/>
                  </w:rPr>
                  <w:delText>Sales data of a pharmacy in Palembang period January 2015 until December 2015</w:delText>
                </w:r>
              </w:del>
            </w:moveFrom>
          </w:p>
        </w:tc>
        <w:tc>
          <w:tcPr>
            <w:tcW w:w="1962" w:type="dxa"/>
          </w:tcPr>
          <w:p w14:paraId="210AF0AB" w14:textId="24C8F1F3" w:rsidR="003E49E5" w:rsidRPr="00C103D4" w:rsidDel="00E92053" w:rsidRDefault="00240F0B" w:rsidP="00C103D4">
            <w:pPr>
              <w:rPr>
                <w:del w:id="635" w:author="Radit Rahmadhan" w:date="2022-01-14T20:53:00Z"/>
                <w:moveFrom w:id="636" w:author="Meditya Wasesa, S.T.,M.Sc.,Ph.D" w:date="2022-01-14T10:12:00Z"/>
                <w:sz w:val="18"/>
                <w:szCs w:val="18"/>
              </w:rPr>
            </w:pPr>
            <w:moveFrom w:id="637" w:author="Meditya Wasesa, S.T.,M.Sc.,Ph.D" w:date="2022-01-14T10:12:00Z">
              <w:del w:id="638" w:author="Radit Rahmadhan" w:date="2022-01-14T20:53:00Z">
                <w:r w:rsidRPr="00C103D4" w:rsidDel="00E92053">
                  <w:rPr>
                    <w:sz w:val="18"/>
                    <w:szCs w:val="18"/>
                  </w:rPr>
                  <w:delText>ID Customer, Product Name, Length, Recency, Frequency, Monetary</w:delText>
                </w:r>
              </w:del>
            </w:moveFrom>
          </w:p>
        </w:tc>
        <w:tc>
          <w:tcPr>
            <w:tcW w:w="1460" w:type="dxa"/>
          </w:tcPr>
          <w:p w14:paraId="3BBFA5FD" w14:textId="3939DC83" w:rsidR="003E49E5" w:rsidRPr="00C103D4" w:rsidDel="00E92053" w:rsidRDefault="00240F0B" w:rsidP="00C103D4">
            <w:pPr>
              <w:rPr>
                <w:del w:id="639" w:author="Radit Rahmadhan" w:date="2022-01-14T20:53:00Z"/>
                <w:moveFrom w:id="640" w:author="Meditya Wasesa, S.T.,M.Sc.,Ph.D" w:date="2022-01-14T10:12:00Z"/>
                <w:sz w:val="18"/>
                <w:szCs w:val="18"/>
              </w:rPr>
            </w:pPr>
            <w:moveFrom w:id="641" w:author="Meditya Wasesa, S.T.,M.Sc.,Ph.D" w:date="2022-01-14T10:12:00Z">
              <w:del w:id="642" w:author="Radit Rahmadhan" w:date="2022-01-14T20:53:00Z">
                <w:r w:rsidRPr="00C103D4" w:rsidDel="00E92053">
                  <w:rPr>
                    <w:sz w:val="18"/>
                    <w:szCs w:val="18"/>
                  </w:rPr>
                  <w:delText>K-Means Method and eight indexes of validity to determine the optimal number of clusters namely Elbow Method, Silhouette Index, Calinski-Harabasz Index, Davies-Bouldin Index, Rutkowski Index, Hubert Index, Ball-Hall Index, and Krakowski-Lai Index</w:delText>
                </w:r>
              </w:del>
            </w:moveFrom>
          </w:p>
        </w:tc>
      </w:tr>
      <w:tr w:rsidR="0049064C" w:rsidDel="00E92053" w14:paraId="3CE01B9B" w14:textId="308CC994" w:rsidTr="00C103D4">
        <w:trPr>
          <w:trHeight w:val="417"/>
          <w:del w:id="643" w:author="Radit Rahmadhan" w:date="2022-01-14T20:53:00Z"/>
        </w:trPr>
        <w:tc>
          <w:tcPr>
            <w:tcW w:w="1182" w:type="dxa"/>
            <w:vAlign w:val="center"/>
          </w:tcPr>
          <w:p w14:paraId="07C1B0D2" w14:textId="789010BD" w:rsidR="003E49E5" w:rsidRPr="00C103D4" w:rsidDel="00E92053" w:rsidRDefault="00240F0B" w:rsidP="00C103D4">
            <w:pPr>
              <w:jc w:val="center"/>
              <w:rPr>
                <w:del w:id="644" w:author="Radit Rahmadhan" w:date="2022-01-14T20:53:00Z"/>
                <w:moveFrom w:id="645" w:author="Meditya Wasesa, S.T.,M.Sc.,Ph.D" w:date="2022-01-14T10:12:00Z"/>
                <w:sz w:val="18"/>
                <w:szCs w:val="18"/>
              </w:rPr>
            </w:pPr>
            <w:moveFrom w:id="646" w:author="Meditya Wasesa, S.T.,M.Sc.,Ph.D" w:date="2022-01-14T10:12:00Z">
              <w:del w:id="647" w:author="Radit Rahmadhan" w:date="2022-01-14T20:53:00Z">
                <w:r w:rsidRPr="00C103D4" w:rsidDel="00E92053">
                  <w:rPr>
                    <w:sz w:val="18"/>
                    <w:szCs w:val="18"/>
                  </w:rPr>
                  <w:delText>Puh et al, 2020</w:delText>
                </w:r>
              </w:del>
            </w:moveFrom>
          </w:p>
        </w:tc>
        <w:tc>
          <w:tcPr>
            <w:tcW w:w="1354" w:type="dxa"/>
          </w:tcPr>
          <w:p w14:paraId="2CA922A9" w14:textId="0CB45337" w:rsidR="003E49E5" w:rsidRPr="00C103D4" w:rsidDel="00E92053" w:rsidRDefault="00240F0B" w:rsidP="00C103D4">
            <w:pPr>
              <w:jc w:val="both"/>
              <w:rPr>
                <w:del w:id="648" w:author="Radit Rahmadhan" w:date="2022-01-14T20:53:00Z"/>
                <w:moveFrom w:id="649" w:author="Meditya Wasesa, S.T.,M.Sc.,Ph.D" w:date="2022-01-14T10:12:00Z"/>
                <w:sz w:val="18"/>
                <w:szCs w:val="18"/>
              </w:rPr>
            </w:pPr>
            <w:moveFrom w:id="650" w:author="Meditya Wasesa, S.T.,M.Sc.,Ph.D" w:date="2022-01-14T10:12:00Z">
              <w:del w:id="651" w:author="Radit Rahmadhan" w:date="2022-01-14T20:53:00Z">
                <w:r w:rsidRPr="00C103D4" w:rsidDel="00E92053">
                  <w:rPr>
                    <w:sz w:val="18"/>
                    <w:szCs w:val="18"/>
                  </w:rPr>
                  <w:delText>Food Retailing</w:delText>
                </w:r>
              </w:del>
            </w:moveFrom>
          </w:p>
        </w:tc>
        <w:tc>
          <w:tcPr>
            <w:tcW w:w="1797" w:type="dxa"/>
          </w:tcPr>
          <w:p w14:paraId="6FA373F9" w14:textId="16D4A13D" w:rsidR="003E49E5" w:rsidRPr="00C103D4" w:rsidDel="00E92053" w:rsidRDefault="00240F0B" w:rsidP="00C103D4">
            <w:pPr>
              <w:jc w:val="both"/>
              <w:rPr>
                <w:del w:id="652" w:author="Radit Rahmadhan" w:date="2022-01-14T20:53:00Z"/>
                <w:moveFrom w:id="653" w:author="Meditya Wasesa, S.T.,M.Sc.,Ph.D" w:date="2022-01-14T10:12:00Z"/>
                <w:sz w:val="18"/>
                <w:szCs w:val="18"/>
              </w:rPr>
            </w:pPr>
            <w:moveFrom w:id="654" w:author="Meditya Wasesa, S.T.,M.Sc.,Ph.D" w:date="2022-01-14T10:12:00Z">
              <w:del w:id="655" w:author="Radit Rahmadhan" w:date="2022-01-14T20:53:00Z">
                <w:r w:rsidRPr="00C103D4" w:rsidDel="00E92053">
                  <w:rPr>
                    <w:sz w:val="18"/>
                    <w:szCs w:val="18"/>
                  </w:rPr>
                  <w:delText>Questionnaire data consisting of 500 consumers in Croatia in 2020</w:delText>
                </w:r>
              </w:del>
            </w:moveFrom>
          </w:p>
        </w:tc>
        <w:tc>
          <w:tcPr>
            <w:tcW w:w="1962" w:type="dxa"/>
          </w:tcPr>
          <w:p w14:paraId="6CA51BB4" w14:textId="772CF872" w:rsidR="003E49E5" w:rsidRPr="00C103D4" w:rsidDel="00E92053" w:rsidRDefault="00240F0B" w:rsidP="00C103D4">
            <w:pPr>
              <w:rPr>
                <w:del w:id="656" w:author="Radit Rahmadhan" w:date="2022-01-14T20:53:00Z"/>
                <w:moveFrom w:id="657" w:author="Meditya Wasesa, S.T.,M.Sc.,Ph.D" w:date="2022-01-14T10:12:00Z"/>
                <w:sz w:val="18"/>
                <w:szCs w:val="18"/>
              </w:rPr>
            </w:pPr>
            <w:moveFrom w:id="658" w:author="Meditya Wasesa, S.T.,M.Sc.,Ph.D" w:date="2022-01-14T10:12:00Z">
              <w:del w:id="659" w:author="Radit Rahmadhan" w:date="2022-01-14T20:53:00Z">
                <w:r w:rsidRPr="00C103D4" w:rsidDel="00E92053">
                  <w:rPr>
                    <w:sz w:val="18"/>
                    <w:szCs w:val="18"/>
                  </w:rPr>
                  <w:delText>Demographic characteristics (Age, Gender, Education, Occupation, Monthly Income in HRK), Product, Frequency, Percentage</w:delText>
                </w:r>
              </w:del>
            </w:moveFrom>
          </w:p>
        </w:tc>
        <w:tc>
          <w:tcPr>
            <w:tcW w:w="1460" w:type="dxa"/>
          </w:tcPr>
          <w:p w14:paraId="1524B929" w14:textId="357DA76D" w:rsidR="003E49E5" w:rsidRPr="00C103D4" w:rsidDel="00E92053" w:rsidRDefault="00240F0B" w:rsidP="00C103D4">
            <w:pPr>
              <w:jc w:val="center"/>
              <w:rPr>
                <w:del w:id="660" w:author="Radit Rahmadhan" w:date="2022-01-14T20:53:00Z"/>
                <w:moveFrom w:id="661" w:author="Meditya Wasesa, S.T.,M.Sc.,Ph.D" w:date="2022-01-14T10:12:00Z"/>
                <w:sz w:val="18"/>
                <w:szCs w:val="18"/>
              </w:rPr>
            </w:pPr>
            <w:moveFrom w:id="662" w:author="Meditya Wasesa, S.T.,M.Sc.,Ph.D" w:date="2022-01-14T10:12:00Z">
              <w:del w:id="663" w:author="Radit Rahmadhan" w:date="2022-01-14T20:53:00Z">
                <w:r w:rsidRPr="00C103D4" w:rsidDel="00E92053">
                  <w:rPr>
                    <w:sz w:val="18"/>
                    <w:szCs w:val="18"/>
                  </w:rPr>
                  <w:delText>Latent Class Model</w:delText>
                </w:r>
              </w:del>
            </w:moveFrom>
          </w:p>
        </w:tc>
      </w:tr>
      <w:tr w:rsidR="0049064C" w:rsidDel="00E92053" w14:paraId="2BA533D1" w14:textId="4B86B481" w:rsidTr="00C103D4">
        <w:trPr>
          <w:trHeight w:val="634"/>
          <w:del w:id="664" w:author="Radit Rahmadhan" w:date="2022-01-14T20:53:00Z"/>
        </w:trPr>
        <w:tc>
          <w:tcPr>
            <w:tcW w:w="1182" w:type="dxa"/>
            <w:vAlign w:val="center"/>
          </w:tcPr>
          <w:p w14:paraId="7C8FEE9C" w14:textId="2F5DAD6A" w:rsidR="003E49E5" w:rsidRPr="00C103D4" w:rsidDel="00E92053" w:rsidRDefault="00240F0B" w:rsidP="00C103D4">
            <w:pPr>
              <w:jc w:val="center"/>
              <w:rPr>
                <w:del w:id="665" w:author="Radit Rahmadhan" w:date="2022-01-14T20:53:00Z"/>
                <w:moveFrom w:id="666" w:author="Meditya Wasesa, S.T.,M.Sc.,Ph.D" w:date="2022-01-14T10:12:00Z"/>
                <w:sz w:val="18"/>
                <w:szCs w:val="18"/>
              </w:rPr>
            </w:pPr>
            <w:moveFrom w:id="667" w:author="Meditya Wasesa, S.T.,M.Sc.,Ph.D" w:date="2022-01-14T10:12:00Z">
              <w:del w:id="668" w:author="Radit Rahmadhan" w:date="2022-01-14T20:53:00Z">
                <w:r w:rsidRPr="00C103D4" w:rsidDel="00E92053">
                  <w:rPr>
                    <w:sz w:val="18"/>
                    <w:szCs w:val="18"/>
                  </w:rPr>
                  <w:delText>Abdi et al, 2018</w:delText>
                </w:r>
              </w:del>
            </w:moveFrom>
          </w:p>
        </w:tc>
        <w:tc>
          <w:tcPr>
            <w:tcW w:w="1354" w:type="dxa"/>
          </w:tcPr>
          <w:p w14:paraId="38C1C6B1" w14:textId="21D86A1D" w:rsidR="003E49E5" w:rsidRPr="00C103D4" w:rsidDel="00E92053" w:rsidRDefault="00240F0B" w:rsidP="00C103D4">
            <w:pPr>
              <w:jc w:val="both"/>
              <w:rPr>
                <w:del w:id="669" w:author="Radit Rahmadhan" w:date="2022-01-14T20:53:00Z"/>
                <w:moveFrom w:id="670" w:author="Meditya Wasesa, S.T.,M.Sc.,Ph.D" w:date="2022-01-14T10:12:00Z"/>
                <w:sz w:val="18"/>
                <w:szCs w:val="18"/>
              </w:rPr>
            </w:pPr>
            <w:moveFrom w:id="671" w:author="Meditya Wasesa, S.T.,M.Sc.,Ph.D" w:date="2022-01-14T10:12:00Z">
              <w:del w:id="672" w:author="Radit Rahmadhan" w:date="2022-01-14T20:53:00Z">
                <w:r w:rsidRPr="00C103D4" w:rsidDel="00E92053">
                  <w:rPr>
                    <w:sz w:val="18"/>
                    <w:szCs w:val="18"/>
                  </w:rPr>
                  <w:delText>Telecom Company</w:delText>
                </w:r>
              </w:del>
            </w:moveFrom>
          </w:p>
        </w:tc>
        <w:tc>
          <w:tcPr>
            <w:tcW w:w="1797" w:type="dxa"/>
          </w:tcPr>
          <w:p w14:paraId="7CF03D0E" w14:textId="6A027A6E" w:rsidR="003E49E5" w:rsidRPr="00C103D4" w:rsidDel="00E92053" w:rsidRDefault="00240F0B" w:rsidP="00C103D4">
            <w:pPr>
              <w:jc w:val="both"/>
              <w:rPr>
                <w:del w:id="673" w:author="Radit Rahmadhan" w:date="2022-01-14T20:53:00Z"/>
                <w:moveFrom w:id="674" w:author="Meditya Wasesa, S.T.,M.Sc.,Ph.D" w:date="2022-01-14T10:12:00Z"/>
                <w:sz w:val="18"/>
                <w:szCs w:val="18"/>
              </w:rPr>
            </w:pPr>
            <w:moveFrom w:id="675" w:author="Meditya Wasesa, S.T.,M.Sc.,Ph.D" w:date="2022-01-14T10:12:00Z">
              <w:del w:id="676" w:author="Radit Rahmadhan" w:date="2022-01-14T20:53:00Z">
                <w:r w:rsidRPr="00C103D4" w:rsidDel="00E92053">
                  <w:rPr>
                    <w:sz w:val="18"/>
                    <w:szCs w:val="18"/>
                  </w:rPr>
                  <w:delText>Customers of a telecom company period January 1,2017 to December 31, 2017</w:delText>
                </w:r>
              </w:del>
            </w:moveFrom>
          </w:p>
        </w:tc>
        <w:tc>
          <w:tcPr>
            <w:tcW w:w="1962" w:type="dxa"/>
          </w:tcPr>
          <w:p w14:paraId="27632A3D" w14:textId="4825B822" w:rsidR="003E49E5" w:rsidRPr="00C103D4" w:rsidDel="00E92053" w:rsidRDefault="00240F0B" w:rsidP="00C103D4">
            <w:pPr>
              <w:rPr>
                <w:del w:id="677" w:author="Radit Rahmadhan" w:date="2022-01-14T20:53:00Z"/>
                <w:moveFrom w:id="678" w:author="Meditya Wasesa, S.T.,M.Sc.,Ph.D" w:date="2022-01-14T10:12:00Z"/>
                <w:sz w:val="18"/>
                <w:szCs w:val="18"/>
              </w:rPr>
            </w:pPr>
            <w:moveFrom w:id="679" w:author="Meditya Wasesa, S.T.,M.Sc.,Ph.D" w:date="2022-01-14T10:12:00Z">
              <w:del w:id="680" w:author="Radit Rahmadhan" w:date="2022-01-14T20:53:00Z">
                <w:r w:rsidRPr="00C103D4" w:rsidDel="00E92053">
                  <w:rPr>
                    <w:sz w:val="18"/>
                    <w:szCs w:val="18"/>
                  </w:rPr>
                  <w:delText>Socio-demographic attributes (Region, Age, Marital, Address, Income, Education, Employment, Retire, Gender), Behavioral Attributes (Hours of Usage (Longmont, Tollmon, Equipmon, Cardmon, Wiremon), Selected Service (Multiline, Voice, Pager, Internet, Call Id, Call wait, Forward, Confer, Call card, Wireless, Churn))</w:delText>
                </w:r>
              </w:del>
            </w:moveFrom>
          </w:p>
        </w:tc>
        <w:tc>
          <w:tcPr>
            <w:tcW w:w="1460" w:type="dxa"/>
          </w:tcPr>
          <w:p w14:paraId="22582C38" w14:textId="61FD3FD5" w:rsidR="003E49E5" w:rsidRPr="00C103D4" w:rsidDel="00E92053" w:rsidRDefault="00240F0B" w:rsidP="00C103D4">
            <w:pPr>
              <w:jc w:val="center"/>
              <w:rPr>
                <w:del w:id="681" w:author="Radit Rahmadhan" w:date="2022-01-14T20:53:00Z"/>
                <w:moveFrom w:id="682" w:author="Meditya Wasesa, S.T.,M.Sc.,Ph.D" w:date="2022-01-14T10:12:00Z"/>
                <w:sz w:val="18"/>
                <w:szCs w:val="18"/>
              </w:rPr>
            </w:pPr>
            <w:moveFrom w:id="683" w:author="Meditya Wasesa, S.T.,M.Sc.,Ph.D" w:date="2022-01-14T10:12:00Z">
              <w:del w:id="684" w:author="Radit Rahmadhan" w:date="2022-01-14T20:53:00Z">
                <w:r w:rsidRPr="00C103D4" w:rsidDel="00E92053">
                  <w:rPr>
                    <w:sz w:val="18"/>
                    <w:szCs w:val="18"/>
                  </w:rPr>
                  <w:delText>K-Means Clustering, Neural network,</w:delText>
                </w:r>
              </w:del>
            </w:moveFrom>
          </w:p>
        </w:tc>
      </w:tr>
      <w:tr w:rsidR="0049064C" w:rsidDel="00E92053" w14:paraId="7EC319B4" w14:textId="2C238DA3" w:rsidTr="00C103D4">
        <w:trPr>
          <w:trHeight w:val="430"/>
          <w:del w:id="685" w:author="Radit Rahmadhan" w:date="2022-01-14T20:53:00Z"/>
        </w:trPr>
        <w:tc>
          <w:tcPr>
            <w:tcW w:w="1182" w:type="dxa"/>
            <w:vAlign w:val="center"/>
          </w:tcPr>
          <w:p w14:paraId="7BC199BC" w14:textId="4BA3CEE9" w:rsidR="003E49E5" w:rsidRPr="00C103D4" w:rsidDel="00E92053" w:rsidRDefault="00240F0B" w:rsidP="00C103D4">
            <w:pPr>
              <w:jc w:val="center"/>
              <w:rPr>
                <w:del w:id="686" w:author="Radit Rahmadhan" w:date="2022-01-14T20:53:00Z"/>
                <w:moveFrom w:id="687" w:author="Meditya Wasesa, S.T.,M.Sc.,Ph.D" w:date="2022-01-14T10:12:00Z"/>
                <w:sz w:val="18"/>
                <w:szCs w:val="18"/>
              </w:rPr>
            </w:pPr>
            <w:moveFrom w:id="688" w:author="Meditya Wasesa, S.T.,M.Sc.,Ph.D" w:date="2022-01-14T10:12:00Z">
              <w:del w:id="689" w:author="Radit Rahmadhan" w:date="2022-01-14T20:53:00Z">
                <w:r w:rsidRPr="00C103D4" w:rsidDel="00E92053">
                  <w:rPr>
                    <w:sz w:val="18"/>
                    <w:szCs w:val="18"/>
                  </w:rPr>
                  <w:delText xml:space="preserve">McLoughlin et al, 2014 </w:delText>
                </w:r>
              </w:del>
            </w:moveFrom>
          </w:p>
        </w:tc>
        <w:tc>
          <w:tcPr>
            <w:tcW w:w="1354" w:type="dxa"/>
          </w:tcPr>
          <w:p w14:paraId="4D33C612" w14:textId="18FC24EF" w:rsidR="003E49E5" w:rsidRPr="00C103D4" w:rsidDel="00E92053" w:rsidRDefault="00240F0B" w:rsidP="00C103D4">
            <w:pPr>
              <w:jc w:val="both"/>
              <w:rPr>
                <w:del w:id="690" w:author="Radit Rahmadhan" w:date="2022-01-14T20:53:00Z"/>
                <w:moveFrom w:id="691" w:author="Meditya Wasesa, S.T.,M.Sc.,Ph.D" w:date="2022-01-14T10:12:00Z"/>
                <w:sz w:val="18"/>
                <w:szCs w:val="18"/>
              </w:rPr>
            </w:pPr>
            <w:moveFrom w:id="692" w:author="Meditya Wasesa, S.T.,M.Sc.,Ph.D" w:date="2022-01-14T10:12:00Z">
              <w:del w:id="693" w:author="Radit Rahmadhan" w:date="2022-01-14T20:53:00Z">
                <w:r w:rsidRPr="00C103D4" w:rsidDel="00E92053">
                  <w:rPr>
                    <w:sz w:val="18"/>
                    <w:szCs w:val="18"/>
                  </w:rPr>
                  <w:delText>Electricity</w:delText>
                </w:r>
              </w:del>
            </w:moveFrom>
          </w:p>
        </w:tc>
        <w:tc>
          <w:tcPr>
            <w:tcW w:w="1797" w:type="dxa"/>
          </w:tcPr>
          <w:p w14:paraId="56427548" w14:textId="6AA5067C" w:rsidR="003E49E5" w:rsidRPr="00C103D4" w:rsidDel="00E92053" w:rsidRDefault="00240F0B" w:rsidP="00C103D4">
            <w:pPr>
              <w:jc w:val="both"/>
              <w:rPr>
                <w:del w:id="694" w:author="Radit Rahmadhan" w:date="2022-01-14T20:53:00Z"/>
                <w:moveFrom w:id="695" w:author="Meditya Wasesa, S.T.,M.Sc.,Ph.D" w:date="2022-01-14T10:12:00Z"/>
                <w:sz w:val="18"/>
                <w:szCs w:val="18"/>
              </w:rPr>
            </w:pPr>
            <w:moveFrom w:id="696" w:author="Meditya Wasesa, S.T.,M.Sc.,Ph.D" w:date="2022-01-14T10:12:00Z">
              <w:del w:id="697" w:author="Radit Rahmadhan" w:date="2022-01-14T20:53:00Z">
                <w:r w:rsidRPr="00C103D4" w:rsidDel="00E92053">
                  <w:rPr>
                    <w:sz w:val="18"/>
                    <w:szCs w:val="18"/>
                  </w:rPr>
                  <w:delText xml:space="preserve">Experimental data by installing smart meters to more than 4000 residences in Ireland, period January 1, 2009 to December 31, </w:delText>
                </w:r>
                <w:r w:rsidR="008C2DAC" w:rsidRPr="00C103D4" w:rsidDel="00E92053">
                  <w:rPr>
                    <w:sz w:val="18"/>
                    <w:szCs w:val="18"/>
                  </w:rPr>
                  <w:delText>2010</w:delText>
                </w:r>
                <w:r w:rsidRPr="00C103D4" w:rsidDel="00E92053">
                  <w:rPr>
                    <w:sz w:val="18"/>
                    <w:szCs w:val="18"/>
                  </w:rPr>
                  <w:delText xml:space="preserve"> </w:delText>
                </w:r>
              </w:del>
            </w:moveFrom>
          </w:p>
        </w:tc>
        <w:tc>
          <w:tcPr>
            <w:tcW w:w="1962" w:type="dxa"/>
          </w:tcPr>
          <w:p w14:paraId="4E9A35B4" w14:textId="2EB076D0" w:rsidR="003E49E5" w:rsidRPr="00C103D4" w:rsidDel="00E92053" w:rsidRDefault="00240F0B" w:rsidP="00C103D4">
            <w:pPr>
              <w:jc w:val="both"/>
              <w:rPr>
                <w:del w:id="698" w:author="Radit Rahmadhan" w:date="2022-01-14T20:53:00Z"/>
                <w:moveFrom w:id="699" w:author="Meditya Wasesa, S.T.,M.Sc.,Ph.D" w:date="2022-01-14T10:12:00Z"/>
                <w:sz w:val="18"/>
                <w:szCs w:val="18"/>
              </w:rPr>
            </w:pPr>
            <w:moveFrom w:id="700" w:author="Meditya Wasesa, S.T.,M.Sc.,Ph.D" w:date="2022-01-14T10:12:00Z">
              <w:del w:id="701" w:author="Radit Rahmadhan" w:date="2022-01-14T20:53:00Z">
                <w:r w:rsidRPr="00C103D4" w:rsidDel="00E92053">
                  <w:rPr>
                    <w:sz w:val="18"/>
                    <w:szCs w:val="18"/>
                  </w:rPr>
                  <w:delText>Dwelling type, No. of bedrooms, Age, Social Class, Electronic Type</w:delText>
                </w:r>
              </w:del>
            </w:moveFrom>
          </w:p>
        </w:tc>
        <w:tc>
          <w:tcPr>
            <w:tcW w:w="1460" w:type="dxa"/>
          </w:tcPr>
          <w:p w14:paraId="0D0B1F79" w14:textId="7C8597F5" w:rsidR="003E49E5" w:rsidRPr="00C103D4" w:rsidDel="00E92053" w:rsidRDefault="00240F0B" w:rsidP="00C103D4">
            <w:pPr>
              <w:jc w:val="center"/>
              <w:rPr>
                <w:del w:id="702" w:author="Radit Rahmadhan" w:date="2022-01-14T20:53:00Z"/>
                <w:moveFrom w:id="703" w:author="Meditya Wasesa, S.T.,M.Sc.,Ph.D" w:date="2022-01-14T10:12:00Z"/>
                <w:sz w:val="18"/>
                <w:szCs w:val="18"/>
              </w:rPr>
            </w:pPr>
            <w:moveFrom w:id="704" w:author="Meditya Wasesa, S.T.,M.Sc.,Ph.D" w:date="2022-01-14T10:12:00Z">
              <w:del w:id="705" w:author="Radit Rahmadhan" w:date="2022-01-14T20:53:00Z">
                <w:r w:rsidRPr="00C103D4" w:rsidDel="00E92053">
                  <w:rPr>
                    <w:sz w:val="18"/>
                    <w:szCs w:val="18"/>
                  </w:rPr>
                  <w:delText>k-means, k-medoid and Self Organizing Maps (SOM)</w:delText>
                </w:r>
              </w:del>
            </w:moveFrom>
          </w:p>
        </w:tc>
      </w:tr>
      <w:tr w:rsidR="0049064C" w:rsidDel="00E92053" w14:paraId="69673514" w14:textId="4C1584DD" w:rsidTr="00C103D4">
        <w:trPr>
          <w:trHeight w:val="417"/>
          <w:del w:id="706" w:author="Radit Rahmadhan" w:date="2022-01-14T20:53:00Z"/>
        </w:trPr>
        <w:tc>
          <w:tcPr>
            <w:tcW w:w="1182" w:type="dxa"/>
            <w:vAlign w:val="center"/>
          </w:tcPr>
          <w:p w14:paraId="1DBE09CD" w14:textId="0E253633" w:rsidR="003E49E5" w:rsidRPr="00C103D4" w:rsidDel="00E92053" w:rsidRDefault="00240F0B" w:rsidP="00C103D4">
            <w:pPr>
              <w:jc w:val="center"/>
              <w:rPr>
                <w:del w:id="707" w:author="Radit Rahmadhan" w:date="2022-01-14T20:53:00Z"/>
                <w:moveFrom w:id="708" w:author="Meditya Wasesa, S.T.,M.Sc.,Ph.D" w:date="2022-01-14T10:12:00Z"/>
                <w:sz w:val="18"/>
                <w:szCs w:val="18"/>
              </w:rPr>
            </w:pPr>
            <w:moveFrom w:id="709" w:author="Meditya Wasesa, S.T.,M.Sc.,Ph.D" w:date="2022-01-14T10:12:00Z">
              <w:del w:id="710" w:author="Radit Rahmadhan" w:date="2022-01-14T20:53:00Z">
                <w:r w:rsidRPr="00C103D4" w:rsidDel="00E92053">
                  <w:rPr>
                    <w:sz w:val="18"/>
                    <w:szCs w:val="18"/>
                  </w:rPr>
                  <w:delText>Li et al, 2012</w:delText>
                </w:r>
              </w:del>
            </w:moveFrom>
          </w:p>
        </w:tc>
        <w:tc>
          <w:tcPr>
            <w:tcW w:w="1354" w:type="dxa"/>
          </w:tcPr>
          <w:p w14:paraId="1E8AB73F" w14:textId="581FCD4C" w:rsidR="003E49E5" w:rsidRPr="00C103D4" w:rsidDel="00E92053" w:rsidRDefault="00240F0B" w:rsidP="00C103D4">
            <w:pPr>
              <w:jc w:val="both"/>
              <w:rPr>
                <w:del w:id="711" w:author="Radit Rahmadhan" w:date="2022-01-14T20:53:00Z"/>
                <w:moveFrom w:id="712" w:author="Meditya Wasesa, S.T.,M.Sc.,Ph.D" w:date="2022-01-14T10:12:00Z"/>
                <w:sz w:val="18"/>
                <w:szCs w:val="18"/>
              </w:rPr>
            </w:pPr>
            <w:moveFrom w:id="713" w:author="Meditya Wasesa, S.T.,M.Sc.,Ph.D" w:date="2022-01-14T10:12:00Z">
              <w:del w:id="714" w:author="Radit Rahmadhan" w:date="2022-01-14T20:53:00Z">
                <w:r w:rsidRPr="00C103D4" w:rsidDel="00E92053">
                  <w:rPr>
                    <w:sz w:val="18"/>
                    <w:szCs w:val="18"/>
                  </w:rPr>
                  <w:delText>Transportation</w:delText>
                </w:r>
              </w:del>
            </w:moveFrom>
          </w:p>
        </w:tc>
        <w:tc>
          <w:tcPr>
            <w:tcW w:w="1797" w:type="dxa"/>
          </w:tcPr>
          <w:p w14:paraId="4AA4A116" w14:textId="2B28817E" w:rsidR="003E49E5" w:rsidRPr="00C103D4" w:rsidDel="00E92053" w:rsidRDefault="00240F0B" w:rsidP="00C103D4">
            <w:pPr>
              <w:jc w:val="both"/>
              <w:rPr>
                <w:del w:id="715" w:author="Radit Rahmadhan" w:date="2022-01-14T20:53:00Z"/>
                <w:moveFrom w:id="716" w:author="Meditya Wasesa, S.T.,M.Sc.,Ph.D" w:date="2022-01-14T10:12:00Z"/>
                <w:sz w:val="18"/>
                <w:szCs w:val="18"/>
              </w:rPr>
            </w:pPr>
            <w:moveFrom w:id="717" w:author="Meditya Wasesa, S.T.,M.Sc.,Ph.D" w:date="2022-01-14T10:12:00Z">
              <w:del w:id="718" w:author="Radit Rahmadhan" w:date="2022-01-14T20:53:00Z">
                <w:r w:rsidRPr="00C103D4" w:rsidDel="00E92053">
                  <w:rPr>
                    <w:sz w:val="18"/>
                    <w:szCs w:val="18"/>
                  </w:rPr>
                  <w:delText>Historical data from the vehicle sharing platform database at the university detailed data of all customers from November 30, 2015, to November 30, 2017</w:delText>
                </w:r>
              </w:del>
            </w:moveFrom>
          </w:p>
        </w:tc>
        <w:tc>
          <w:tcPr>
            <w:tcW w:w="1962" w:type="dxa"/>
          </w:tcPr>
          <w:p w14:paraId="28C4A17C" w14:textId="74154EFF" w:rsidR="003E49E5" w:rsidRPr="00C103D4" w:rsidDel="00E92053" w:rsidRDefault="00240F0B" w:rsidP="00C103D4">
            <w:pPr>
              <w:rPr>
                <w:del w:id="719" w:author="Radit Rahmadhan" w:date="2022-01-14T20:53:00Z"/>
                <w:moveFrom w:id="720" w:author="Meditya Wasesa, S.T.,M.Sc.,Ph.D" w:date="2022-01-14T10:12:00Z"/>
                <w:sz w:val="18"/>
                <w:szCs w:val="18"/>
              </w:rPr>
            </w:pPr>
            <w:moveFrom w:id="721" w:author="Meditya Wasesa, S.T.,M.Sc.,Ph.D" w:date="2022-01-14T10:12:00Z">
              <w:del w:id="722" w:author="Radit Rahmadhan" w:date="2022-01-14T20:53:00Z">
                <w:r w:rsidRPr="00C103D4" w:rsidDel="00E92053">
                  <w:rPr>
                    <w:sz w:val="18"/>
                    <w:szCs w:val="18"/>
                  </w:rPr>
                  <w:delText>User ID, driving mileage, points, discounts and 29 other attributes. The Variable are used User id, current miles, cost, car id</w:delText>
                </w:r>
              </w:del>
            </w:moveFrom>
          </w:p>
        </w:tc>
        <w:tc>
          <w:tcPr>
            <w:tcW w:w="1460" w:type="dxa"/>
          </w:tcPr>
          <w:p w14:paraId="1A73D962" w14:textId="23FA1572" w:rsidR="003E49E5" w:rsidRPr="00C103D4" w:rsidDel="00E92053" w:rsidRDefault="00240F0B" w:rsidP="00C103D4">
            <w:pPr>
              <w:jc w:val="center"/>
              <w:rPr>
                <w:del w:id="723" w:author="Radit Rahmadhan" w:date="2022-01-14T20:53:00Z"/>
                <w:moveFrom w:id="724" w:author="Meditya Wasesa, S.T.,M.Sc.,Ph.D" w:date="2022-01-14T10:12:00Z"/>
                <w:sz w:val="18"/>
                <w:szCs w:val="18"/>
              </w:rPr>
            </w:pPr>
            <w:moveFrom w:id="725" w:author="Meditya Wasesa, S.T.,M.Sc.,Ph.D" w:date="2022-01-14T10:12:00Z">
              <w:del w:id="726" w:author="Radit Rahmadhan" w:date="2022-01-14T20:53:00Z">
                <w:r w:rsidRPr="00C103D4" w:rsidDel="00E92053">
                  <w:rPr>
                    <w:sz w:val="18"/>
                    <w:szCs w:val="18"/>
                  </w:rPr>
                  <w:delText>K-Means Method and KLRFMD model</w:delText>
                </w:r>
              </w:del>
            </w:moveFrom>
          </w:p>
        </w:tc>
      </w:tr>
      <w:tr w:rsidR="0049064C" w:rsidDel="00E92053" w14:paraId="2B9DBC06" w14:textId="1EEDC853" w:rsidTr="00C103D4">
        <w:trPr>
          <w:trHeight w:val="417"/>
          <w:del w:id="727" w:author="Radit Rahmadhan" w:date="2022-01-14T20:53:00Z"/>
        </w:trPr>
        <w:tc>
          <w:tcPr>
            <w:tcW w:w="1182" w:type="dxa"/>
            <w:vAlign w:val="center"/>
          </w:tcPr>
          <w:p w14:paraId="376C2E1D" w14:textId="69F2ED87" w:rsidR="003E49E5" w:rsidRPr="00C103D4" w:rsidDel="00E92053" w:rsidRDefault="00240F0B" w:rsidP="00C103D4">
            <w:pPr>
              <w:jc w:val="center"/>
              <w:rPr>
                <w:del w:id="728" w:author="Radit Rahmadhan" w:date="2022-01-14T20:53:00Z"/>
                <w:moveFrom w:id="729" w:author="Meditya Wasesa, S.T.,M.Sc.,Ph.D" w:date="2022-01-14T10:12:00Z"/>
                <w:sz w:val="18"/>
                <w:szCs w:val="18"/>
              </w:rPr>
            </w:pPr>
            <w:moveFrom w:id="730" w:author="Meditya Wasesa, S.T.,M.Sc.,Ph.D" w:date="2022-01-14T10:12:00Z">
              <w:del w:id="731" w:author="Radit Rahmadhan" w:date="2022-01-14T20:53:00Z">
                <w:r w:rsidRPr="00C103D4" w:rsidDel="00E92053">
                  <w:rPr>
                    <w:sz w:val="18"/>
                    <w:szCs w:val="18"/>
                  </w:rPr>
                  <w:delText>Marisa et al, 2019</w:delText>
                </w:r>
              </w:del>
            </w:moveFrom>
          </w:p>
        </w:tc>
        <w:tc>
          <w:tcPr>
            <w:tcW w:w="1354" w:type="dxa"/>
          </w:tcPr>
          <w:p w14:paraId="4C31CCF3" w14:textId="3C1C3A8C" w:rsidR="003E49E5" w:rsidRPr="00C103D4" w:rsidDel="00E92053" w:rsidRDefault="00240F0B" w:rsidP="00C103D4">
            <w:pPr>
              <w:jc w:val="both"/>
              <w:rPr>
                <w:del w:id="732" w:author="Radit Rahmadhan" w:date="2022-01-14T20:53:00Z"/>
                <w:moveFrom w:id="733" w:author="Meditya Wasesa, S.T.,M.Sc.,Ph.D" w:date="2022-01-14T10:12:00Z"/>
                <w:sz w:val="18"/>
                <w:szCs w:val="18"/>
              </w:rPr>
            </w:pPr>
            <w:moveFrom w:id="734" w:author="Meditya Wasesa, S.T.,M.Sc.,Ph.D" w:date="2022-01-14T10:12:00Z">
              <w:del w:id="735" w:author="Radit Rahmadhan" w:date="2022-01-14T20:53:00Z">
                <w:r w:rsidRPr="00C103D4" w:rsidDel="00E92053">
                  <w:rPr>
                    <w:sz w:val="18"/>
                    <w:szCs w:val="18"/>
                  </w:rPr>
                  <w:delText>Small Medium Enterprise</w:delText>
                </w:r>
              </w:del>
            </w:moveFrom>
          </w:p>
        </w:tc>
        <w:tc>
          <w:tcPr>
            <w:tcW w:w="1797" w:type="dxa"/>
          </w:tcPr>
          <w:p w14:paraId="2D906BE2" w14:textId="4BE22751" w:rsidR="003E49E5" w:rsidRPr="00C103D4" w:rsidDel="00E92053" w:rsidRDefault="00240F0B" w:rsidP="00C103D4">
            <w:pPr>
              <w:jc w:val="both"/>
              <w:rPr>
                <w:del w:id="736" w:author="Radit Rahmadhan" w:date="2022-01-14T20:53:00Z"/>
                <w:moveFrom w:id="737" w:author="Meditya Wasesa, S.T.,M.Sc.,Ph.D" w:date="2022-01-14T10:12:00Z"/>
                <w:sz w:val="18"/>
                <w:szCs w:val="18"/>
              </w:rPr>
            </w:pPr>
            <w:moveFrom w:id="738" w:author="Meditya Wasesa, S.T.,M.Sc.,Ph.D" w:date="2022-01-14T10:12:00Z">
              <w:del w:id="739" w:author="Radit Rahmadhan" w:date="2022-01-14T20:53:00Z">
                <w:r w:rsidRPr="00C103D4" w:rsidDel="00E92053">
                  <w:rPr>
                    <w:sz w:val="18"/>
                    <w:szCs w:val="18"/>
                  </w:rPr>
                  <w:delText>The sale of electric pulses period January 1, 2016, to December 31, 2017</w:delText>
                </w:r>
              </w:del>
            </w:moveFrom>
          </w:p>
        </w:tc>
        <w:tc>
          <w:tcPr>
            <w:tcW w:w="1962" w:type="dxa"/>
          </w:tcPr>
          <w:p w14:paraId="18877C45" w14:textId="2F6AB44F" w:rsidR="003E49E5" w:rsidRPr="00C103D4" w:rsidDel="00E92053" w:rsidRDefault="00240F0B" w:rsidP="00C103D4">
            <w:pPr>
              <w:rPr>
                <w:del w:id="740" w:author="Radit Rahmadhan" w:date="2022-01-14T20:53:00Z"/>
                <w:moveFrom w:id="741" w:author="Meditya Wasesa, S.T.,M.Sc.,Ph.D" w:date="2022-01-14T10:12:00Z"/>
                <w:sz w:val="18"/>
                <w:szCs w:val="18"/>
              </w:rPr>
            </w:pPr>
            <w:moveFrom w:id="742" w:author="Meditya Wasesa, S.T.,M.Sc.,Ph.D" w:date="2022-01-14T10:12:00Z">
              <w:del w:id="743" w:author="Radit Rahmadhan" w:date="2022-01-14T20:53:00Z">
                <w:r w:rsidRPr="00C103D4" w:rsidDel="00E92053">
                  <w:rPr>
                    <w:sz w:val="18"/>
                    <w:szCs w:val="18"/>
                  </w:rPr>
                  <w:delText>Name Customer, Average of transaction/ week, Payment System</w:delText>
                </w:r>
              </w:del>
            </w:moveFrom>
          </w:p>
        </w:tc>
        <w:tc>
          <w:tcPr>
            <w:tcW w:w="1460" w:type="dxa"/>
          </w:tcPr>
          <w:p w14:paraId="20B71B44" w14:textId="674A0D51" w:rsidR="003E49E5" w:rsidRPr="00C103D4" w:rsidDel="00E92053" w:rsidRDefault="00240F0B" w:rsidP="00C103D4">
            <w:pPr>
              <w:jc w:val="center"/>
              <w:rPr>
                <w:del w:id="744" w:author="Radit Rahmadhan" w:date="2022-01-14T20:53:00Z"/>
                <w:moveFrom w:id="745" w:author="Meditya Wasesa, S.T.,M.Sc.,Ph.D" w:date="2022-01-14T10:12:00Z"/>
                <w:sz w:val="18"/>
                <w:szCs w:val="18"/>
              </w:rPr>
            </w:pPr>
            <w:moveFrom w:id="746" w:author="Meditya Wasesa, S.T.,M.Sc.,Ph.D" w:date="2022-01-14T10:12:00Z">
              <w:del w:id="747" w:author="Radit Rahmadhan" w:date="2022-01-14T20:53:00Z">
                <w:r w:rsidRPr="00C103D4" w:rsidDel="00E92053">
                  <w:rPr>
                    <w:sz w:val="18"/>
                    <w:szCs w:val="18"/>
                  </w:rPr>
                  <w:delText>K-Means Clustering</w:delText>
                </w:r>
              </w:del>
            </w:moveFrom>
          </w:p>
        </w:tc>
      </w:tr>
      <w:tr w:rsidR="0049064C" w:rsidDel="00E92053" w14:paraId="66D24DBE" w14:textId="00D9A484" w:rsidTr="00C103D4">
        <w:trPr>
          <w:trHeight w:val="430"/>
          <w:del w:id="748" w:author="Radit Rahmadhan" w:date="2022-01-14T20:53:00Z"/>
        </w:trPr>
        <w:tc>
          <w:tcPr>
            <w:tcW w:w="1182" w:type="dxa"/>
            <w:vAlign w:val="center"/>
          </w:tcPr>
          <w:p w14:paraId="5D42EE1F" w14:textId="3F0E8BEA" w:rsidR="003E49E5" w:rsidRPr="00C103D4" w:rsidDel="00E92053" w:rsidRDefault="00240F0B" w:rsidP="00C103D4">
            <w:pPr>
              <w:jc w:val="center"/>
              <w:rPr>
                <w:del w:id="749" w:author="Radit Rahmadhan" w:date="2022-01-14T20:53:00Z"/>
                <w:moveFrom w:id="750" w:author="Meditya Wasesa, S.T.,M.Sc.,Ph.D" w:date="2022-01-14T10:12:00Z"/>
                <w:sz w:val="18"/>
                <w:szCs w:val="18"/>
              </w:rPr>
            </w:pPr>
            <w:moveFrom w:id="751" w:author="Meditya Wasesa, S.T.,M.Sc.,Ph.D" w:date="2022-01-14T10:12:00Z">
              <w:del w:id="752" w:author="Radit Rahmadhan" w:date="2022-01-14T20:53:00Z">
                <w:r w:rsidRPr="00C103D4" w:rsidDel="00E92053">
                  <w:rPr>
                    <w:sz w:val="18"/>
                    <w:szCs w:val="18"/>
                  </w:rPr>
                  <w:delText>Chindyana et al ,2021</w:delText>
                </w:r>
              </w:del>
            </w:moveFrom>
          </w:p>
        </w:tc>
        <w:tc>
          <w:tcPr>
            <w:tcW w:w="1354" w:type="dxa"/>
          </w:tcPr>
          <w:p w14:paraId="6BB60116" w14:textId="0CA63825" w:rsidR="003E49E5" w:rsidRPr="00C103D4" w:rsidDel="00E92053" w:rsidRDefault="00240F0B" w:rsidP="00C103D4">
            <w:pPr>
              <w:jc w:val="both"/>
              <w:rPr>
                <w:del w:id="753" w:author="Radit Rahmadhan" w:date="2022-01-14T20:53:00Z"/>
                <w:moveFrom w:id="754" w:author="Meditya Wasesa, S.T.,M.Sc.,Ph.D" w:date="2022-01-14T10:12:00Z"/>
                <w:sz w:val="18"/>
                <w:szCs w:val="18"/>
              </w:rPr>
            </w:pPr>
            <w:moveFrom w:id="755" w:author="Meditya Wasesa, S.T.,M.Sc.,Ph.D" w:date="2022-01-14T10:12:00Z">
              <w:del w:id="756" w:author="Radit Rahmadhan" w:date="2022-01-14T20:53:00Z">
                <w:r w:rsidRPr="00C103D4" w:rsidDel="00E92053">
                  <w:rPr>
                    <w:sz w:val="18"/>
                    <w:szCs w:val="18"/>
                  </w:rPr>
                  <w:delText>Tourism</w:delText>
                </w:r>
              </w:del>
            </w:moveFrom>
          </w:p>
        </w:tc>
        <w:tc>
          <w:tcPr>
            <w:tcW w:w="1797" w:type="dxa"/>
          </w:tcPr>
          <w:p w14:paraId="4054A36D" w14:textId="14FDFA1D" w:rsidR="003E49E5" w:rsidRPr="00C103D4" w:rsidDel="00E92053" w:rsidRDefault="00240F0B" w:rsidP="00C103D4">
            <w:pPr>
              <w:jc w:val="both"/>
              <w:rPr>
                <w:del w:id="757" w:author="Radit Rahmadhan" w:date="2022-01-14T20:53:00Z"/>
                <w:moveFrom w:id="758" w:author="Meditya Wasesa, S.T.,M.Sc.,Ph.D" w:date="2022-01-14T10:12:00Z"/>
                <w:sz w:val="18"/>
                <w:szCs w:val="18"/>
              </w:rPr>
            </w:pPr>
            <w:moveFrom w:id="759" w:author="Meditya Wasesa, S.T.,M.Sc.,Ph.D" w:date="2022-01-14T10:12:00Z">
              <w:del w:id="760" w:author="Radit Rahmadhan" w:date="2022-01-14T20:53:00Z">
                <w:r w:rsidRPr="00C103D4" w:rsidDel="00E92053">
                  <w:rPr>
                    <w:sz w:val="18"/>
                    <w:szCs w:val="18"/>
                  </w:rPr>
                  <w:delText>Google review rating in 2020</w:delText>
                </w:r>
              </w:del>
            </w:moveFrom>
          </w:p>
        </w:tc>
        <w:tc>
          <w:tcPr>
            <w:tcW w:w="1962" w:type="dxa"/>
          </w:tcPr>
          <w:p w14:paraId="0A0E5EF3" w14:textId="7C6C1A77" w:rsidR="003E49E5" w:rsidRPr="00C103D4" w:rsidDel="00E92053" w:rsidRDefault="00240F0B" w:rsidP="00C103D4">
            <w:pPr>
              <w:jc w:val="both"/>
              <w:rPr>
                <w:del w:id="761" w:author="Radit Rahmadhan" w:date="2022-01-14T20:53:00Z"/>
                <w:moveFrom w:id="762" w:author="Meditya Wasesa, S.T.,M.Sc.,Ph.D" w:date="2022-01-14T10:12:00Z"/>
                <w:sz w:val="18"/>
                <w:szCs w:val="18"/>
              </w:rPr>
            </w:pPr>
            <w:moveFrom w:id="763" w:author="Meditya Wasesa, S.T.,M.Sc.,Ph.D" w:date="2022-01-14T10:12:00Z">
              <w:del w:id="764" w:author="Radit Rahmadhan" w:date="2022-01-14T20:53:00Z">
                <w:r w:rsidRPr="00C103D4" w:rsidDel="00E92053">
                  <w:rPr>
                    <w:sz w:val="18"/>
                    <w:szCs w:val="18"/>
                  </w:rPr>
                  <w:delText>Id Customer, Gender, Place, Review</w:delText>
                </w:r>
              </w:del>
            </w:moveFrom>
          </w:p>
        </w:tc>
        <w:tc>
          <w:tcPr>
            <w:tcW w:w="1460" w:type="dxa"/>
          </w:tcPr>
          <w:p w14:paraId="645D354A" w14:textId="6BDC6348" w:rsidR="003E49E5" w:rsidRPr="00C103D4" w:rsidDel="00E92053" w:rsidRDefault="00240F0B" w:rsidP="00C103D4">
            <w:pPr>
              <w:jc w:val="center"/>
              <w:rPr>
                <w:del w:id="765" w:author="Radit Rahmadhan" w:date="2022-01-14T20:53:00Z"/>
                <w:moveFrom w:id="766" w:author="Meditya Wasesa, S.T.,M.Sc.,Ph.D" w:date="2022-01-14T10:12:00Z"/>
                <w:sz w:val="18"/>
                <w:szCs w:val="18"/>
              </w:rPr>
            </w:pPr>
            <w:moveFrom w:id="767" w:author="Meditya Wasesa, S.T.,M.Sc.,Ph.D" w:date="2022-01-14T10:12:00Z">
              <w:del w:id="768" w:author="Radit Rahmadhan" w:date="2022-01-14T20:53:00Z">
                <w:r w:rsidRPr="00C103D4" w:rsidDel="00E92053">
                  <w:rPr>
                    <w:sz w:val="18"/>
                    <w:szCs w:val="18"/>
                  </w:rPr>
                  <w:delText>K-Means Method and DBSCAN Method</w:delText>
                </w:r>
              </w:del>
            </w:moveFrom>
          </w:p>
        </w:tc>
      </w:tr>
      <w:tr w:rsidR="0049064C" w:rsidDel="00E92053" w14:paraId="102DED15" w14:textId="144A3CF5" w:rsidTr="00C103D4">
        <w:trPr>
          <w:trHeight w:val="417"/>
          <w:del w:id="769" w:author="Radit Rahmadhan" w:date="2022-01-14T20:53:00Z"/>
        </w:trPr>
        <w:tc>
          <w:tcPr>
            <w:tcW w:w="1182" w:type="dxa"/>
            <w:vAlign w:val="center"/>
          </w:tcPr>
          <w:p w14:paraId="2CFD6783" w14:textId="7C52C9F1" w:rsidR="003E49E5" w:rsidRPr="00C103D4" w:rsidDel="00E92053" w:rsidRDefault="00240F0B" w:rsidP="00C103D4">
            <w:pPr>
              <w:jc w:val="center"/>
              <w:rPr>
                <w:del w:id="770" w:author="Radit Rahmadhan" w:date="2022-01-14T20:53:00Z"/>
                <w:moveFrom w:id="771" w:author="Meditya Wasesa, S.T.,M.Sc.,Ph.D" w:date="2022-01-14T10:12:00Z"/>
                <w:sz w:val="18"/>
                <w:szCs w:val="18"/>
              </w:rPr>
            </w:pPr>
            <w:moveFrom w:id="772" w:author="Meditya Wasesa, S.T.,M.Sc.,Ph.D" w:date="2022-01-14T10:12:00Z">
              <w:del w:id="773" w:author="Radit Rahmadhan" w:date="2022-01-14T20:53:00Z">
                <w:r w:rsidRPr="00C103D4" w:rsidDel="00E92053">
                  <w:rPr>
                    <w:sz w:val="18"/>
                    <w:szCs w:val="18"/>
                  </w:rPr>
                  <w:delText>Zhao et al,2021</w:delText>
                </w:r>
              </w:del>
            </w:moveFrom>
          </w:p>
        </w:tc>
        <w:tc>
          <w:tcPr>
            <w:tcW w:w="1354" w:type="dxa"/>
          </w:tcPr>
          <w:p w14:paraId="1078DF3D" w14:textId="78D3B682" w:rsidR="003E49E5" w:rsidRPr="00C103D4" w:rsidDel="00E92053" w:rsidRDefault="00240F0B" w:rsidP="00C103D4">
            <w:pPr>
              <w:jc w:val="both"/>
              <w:rPr>
                <w:del w:id="774" w:author="Radit Rahmadhan" w:date="2022-01-14T20:53:00Z"/>
                <w:moveFrom w:id="775" w:author="Meditya Wasesa, S.T.,M.Sc.,Ph.D" w:date="2022-01-14T10:12:00Z"/>
                <w:sz w:val="18"/>
                <w:szCs w:val="18"/>
              </w:rPr>
            </w:pPr>
            <w:moveFrom w:id="776" w:author="Meditya Wasesa, S.T.,M.Sc.,Ph.D" w:date="2022-01-14T10:12:00Z">
              <w:del w:id="777" w:author="Radit Rahmadhan" w:date="2022-01-14T20:53:00Z">
                <w:r w:rsidRPr="00C103D4" w:rsidDel="00E92053">
                  <w:rPr>
                    <w:sz w:val="18"/>
                    <w:szCs w:val="18"/>
                  </w:rPr>
                  <w:delText>E-commerce</w:delText>
                </w:r>
              </w:del>
            </w:moveFrom>
          </w:p>
        </w:tc>
        <w:tc>
          <w:tcPr>
            <w:tcW w:w="1797" w:type="dxa"/>
          </w:tcPr>
          <w:p w14:paraId="0818E80D" w14:textId="18CDF68C" w:rsidR="003E49E5" w:rsidRPr="00C103D4" w:rsidDel="00E92053" w:rsidRDefault="00240F0B" w:rsidP="00C103D4">
            <w:pPr>
              <w:rPr>
                <w:del w:id="778" w:author="Radit Rahmadhan" w:date="2022-01-14T20:53:00Z"/>
                <w:moveFrom w:id="779" w:author="Meditya Wasesa, S.T.,M.Sc.,Ph.D" w:date="2022-01-14T10:12:00Z"/>
                <w:sz w:val="18"/>
                <w:szCs w:val="18"/>
              </w:rPr>
            </w:pPr>
            <w:moveFrom w:id="780" w:author="Meditya Wasesa, S.T.,M.Sc.,Ph.D" w:date="2022-01-14T10:12:00Z">
              <w:del w:id="781" w:author="Radit Rahmadhan" w:date="2022-01-14T20:53:00Z">
                <w:r w:rsidRPr="00C103D4" w:rsidDel="00E92053">
                  <w:rPr>
                    <w:sz w:val="18"/>
                    <w:szCs w:val="18"/>
                  </w:rPr>
                  <w:delText>The customer transaction online customer company in the UK period January 1, 2016, to December 31,2017</w:delText>
                </w:r>
              </w:del>
            </w:moveFrom>
          </w:p>
        </w:tc>
        <w:tc>
          <w:tcPr>
            <w:tcW w:w="1962" w:type="dxa"/>
          </w:tcPr>
          <w:p w14:paraId="3E8AF9BD" w14:textId="0B720EE8" w:rsidR="003E49E5" w:rsidRPr="00C103D4" w:rsidDel="00E92053" w:rsidRDefault="00240F0B" w:rsidP="00C103D4">
            <w:pPr>
              <w:rPr>
                <w:del w:id="782" w:author="Radit Rahmadhan" w:date="2022-01-14T20:53:00Z"/>
                <w:moveFrom w:id="783" w:author="Meditya Wasesa, S.T.,M.Sc.,Ph.D" w:date="2022-01-14T10:12:00Z"/>
                <w:sz w:val="18"/>
                <w:szCs w:val="18"/>
              </w:rPr>
            </w:pPr>
            <w:moveFrom w:id="784" w:author="Meditya Wasesa, S.T.,M.Sc.,Ph.D" w:date="2022-01-14T10:12:00Z">
              <w:del w:id="785" w:author="Radit Rahmadhan" w:date="2022-01-14T20:53:00Z">
                <w:r w:rsidRPr="00C103D4" w:rsidDel="00E92053">
                  <w:rPr>
                    <w:sz w:val="18"/>
                    <w:szCs w:val="18"/>
                  </w:rPr>
                  <w:delText>Invoice number, quantity, price, address, and zip code.</w:delText>
                </w:r>
              </w:del>
            </w:moveFrom>
          </w:p>
        </w:tc>
        <w:tc>
          <w:tcPr>
            <w:tcW w:w="1460" w:type="dxa"/>
          </w:tcPr>
          <w:p w14:paraId="749B9848" w14:textId="28710E9C" w:rsidR="003E49E5" w:rsidRPr="00C103D4" w:rsidDel="00E92053" w:rsidRDefault="00240F0B" w:rsidP="00C103D4">
            <w:pPr>
              <w:jc w:val="center"/>
              <w:rPr>
                <w:del w:id="786" w:author="Radit Rahmadhan" w:date="2022-01-14T20:53:00Z"/>
                <w:moveFrom w:id="787" w:author="Meditya Wasesa, S.T.,M.Sc.,Ph.D" w:date="2022-01-14T10:12:00Z"/>
                <w:sz w:val="18"/>
                <w:szCs w:val="18"/>
              </w:rPr>
            </w:pPr>
            <w:moveFrom w:id="788" w:author="Meditya Wasesa, S.T.,M.Sc.,Ph.D" w:date="2022-01-14T10:12:00Z">
              <w:del w:id="789" w:author="Radit Rahmadhan" w:date="2022-01-14T20:53:00Z">
                <w:r w:rsidRPr="00C103D4" w:rsidDel="00E92053">
                  <w:rPr>
                    <w:sz w:val="18"/>
                    <w:szCs w:val="18"/>
                  </w:rPr>
                  <w:delText>K-Means Clustering and RFM Model</w:delText>
                </w:r>
              </w:del>
            </w:moveFrom>
          </w:p>
        </w:tc>
      </w:tr>
    </w:tbl>
    <w:p w14:paraId="4CECF9E6" w14:textId="45018417" w:rsidR="00850D5B" w:rsidDel="00C360BA" w:rsidRDefault="00850D5B" w:rsidP="00FE0363">
      <w:pPr>
        <w:spacing w:line="360" w:lineRule="auto"/>
        <w:jc w:val="both"/>
        <w:rPr>
          <w:moveFrom w:id="790" w:author="Meditya Wasesa, S.T.,M.Sc.,Ph.D" w:date="2022-01-14T10:12:00Z"/>
        </w:rPr>
      </w:pPr>
    </w:p>
    <w:moveFromRangeEnd w:id="507"/>
    <w:p w14:paraId="3A3BBA08" w14:textId="3CBA11CB" w:rsidR="00C103D4" w:rsidDel="00E92053" w:rsidRDefault="00C103D4" w:rsidP="00FE0363">
      <w:pPr>
        <w:spacing w:line="360" w:lineRule="auto"/>
        <w:jc w:val="both"/>
        <w:rPr>
          <w:del w:id="791" w:author="Radit Rahmadhan" w:date="2022-01-14T20:53:00Z"/>
        </w:rPr>
      </w:pPr>
    </w:p>
    <w:bookmarkEnd w:id="511"/>
    <w:p w14:paraId="64086B9A" w14:textId="79DEA975" w:rsidR="00E95EF7" w:rsidRDefault="00240F0B">
      <w:pPr>
        <w:spacing w:line="360" w:lineRule="auto"/>
        <w:ind w:left="720"/>
        <w:jc w:val="both"/>
        <w:rPr>
          <w:ins w:id="792" w:author="Radit Rahmadhan" w:date="2022-01-15T02:13:00Z"/>
        </w:rPr>
        <w:sectPr w:rsidR="00E95EF7">
          <w:footerReference w:type="default" r:id="rId12"/>
          <w:pgSz w:w="11900" w:h="16820"/>
          <w:pgMar w:top="1600" w:right="1680" w:bottom="940" w:left="1680" w:header="0" w:footer="745" w:gutter="0"/>
          <w:cols w:space="720"/>
        </w:sectPr>
        <w:pPrChange w:id="793" w:author="Radit Rahmadhan" w:date="2022-01-15T02:40:00Z">
          <w:pPr>
            <w:spacing w:line="360" w:lineRule="auto"/>
            <w:jc w:val="both"/>
          </w:pPr>
        </w:pPrChange>
      </w:pPr>
      <w:r w:rsidRPr="003A5982">
        <w:t>Based</w:t>
      </w:r>
      <w:r w:rsidR="00281F16" w:rsidRPr="00281F16">
        <w:t xml:space="preserve"> on the literature, previous research has done chiefly customer segmentation. </w:t>
      </w:r>
      <w:ins w:id="794" w:author="Radit Rahmadhan" w:date="2022-01-15T02:40:00Z">
        <w:r w:rsidR="00931352" w:rsidRPr="00931352">
          <w:t>The context is more towards marketing and mapping future customer behavior because it affects the marketing strategy. Previous researchers rarely used customer segmentation techniques in electricity consumption by grouping with validation of the number of clusters using the Elbow Method. From the Principal Component Analysis (PCA) method, previous studies used this method to optimize the K-Means model. Still, in the concept of clustering for customer segmentation, no one has used it, especially in electricity consumption. In this study, clustering was carried out using the K-Means Clustering method to validate the number of clusters using the Elbow method and classify customers based on the electricity consumption used.</w:t>
        </w:r>
      </w:ins>
      <w:del w:id="795" w:author="Radit Rahmadhan" w:date="2022-01-15T02:40:00Z">
        <w:r w:rsidR="00281F16" w:rsidRPr="00281F16" w:rsidDel="00931352">
          <w:delText>The context is more towards marketing and map customer behavior in the future because it affects its marketing strategy. In electricity consumption, previous researchers rarely used customer segmentation techniques in a grouping. In this study, clustering was carried out using the K-Means Clustering method with validation of the number of clusters using the Elbow and Principal Component Analysis (PCA) methods to classify customers based on the consumption of electricity used.</w:delText>
        </w:r>
      </w:del>
    </w:p>
    <w:p w14:paraId="03C4BF63" w14:textId="77777777" w:rsidR="00E95EF7" w:rsidRDefault="00E95EF7">
      <w:pPr>
        <w:spacing w:line="360" w:lineRule="auto"/>
        <w:jc w:val="both"/>
        <w:pPrChange w:id="796" w:author="Radit Rahmadhan" w:date="2022-01-15T02:13:00Z">
          <w:pPr>
            <w:spacing w:line="360" w:lineRule="auto"/>
            <w:ind w:left="720"/>
            <w:jc w:val="both"/>
          </w:pPr>
        </w:pPrChange>
      </w:pPr>
    </w:p>
    <w:p w14:paraId="1B34A338" w14:textId="77777777" w:rsidR="008C2DAC" w:rsidRDefault="008C2DAC" w:rsidP="008C2DAC">
      <w:pPr>
        <w:jc w:val="both"/>
      </w:pPr>
    </w:p>
    <w:p w14:paraId="4D66521E" w14:textId="77777777" w:rsidR="00191515" w:rsidRDefault="00240F0B">
      <w:pPr>
        <w:pStyle w:val="Heading1"/>
        <w:numPr>
          <w:ilvl w:val="0"/>
          <w:numId w:val="5"/>
        </w:numPr>
        <w:tabs>
          <w:tab w:val="left" w:pos="995"/>
        </w:tabs>
        <w:jc w:val="both"/>
      </w:pPr>
      <w:r>
        <w:t>M</w:t>
      </w:r>
      <w:r w:rsidR="00B454F1">
        <w:t>ethod</w:t>
      </w:r>
    </w:p>
    <w:p w14:paraId="69691A45" w14:textId="77777777" w:rsidR="00FF140E" w:rsidRDefault="00FF140E" w:rsidP="00FF140E">
      <w:pPr>
        <w:pStyle w:val="BodyText"/>
        <w:keepNext/>
        <w:spacing w:before="4" w:line="360" w:lineRule="auto"/>
        <w:ind w:left="995"/>
        <w:jc w:val="both"/>
        <w:rPr>
          <w:noProof/>
        </w:rPr>
      </w:pPr>
    </w:p>
    <w:p w14:paraId="0021ACF3" w14:textId="0801855D" w:rsidR="007F7917" w:rsidRDefault="00240F0B" w:rsidP="007F7917">
      <w:pPr>
        <w:pStyle w:val="BodyText"/>
        <w:keepNext/>
        <w:spacing w:before="4" w:line="360" w:lineRule="auto"/>
        <w:ind w:left="815"/>
        <w:jc w:val="both"/>
        <w:rPr>
          <w:noProof/>
        </w:rPr>
      </w:pPr>
      <w:r w:rsidRPr="007F7917">
        <w:rPr>
          <w:noProof/>
        </w:rPr>
        <w:t xml:space="preserve">Figure </w:t>
      </w:r>
      <w:r w:rsidR="00153A4C" w:rsidRPr="00153A4C">
        <w:rPr>
          <w:noProof/>
        </w:rPr>
        <w:t>1 shows the framework in this study. The framework is adapted from standard methods for building predictive analytical models</w:t>
      </w:r>
      <w:sdt>
        <w:sdtPr>
          <w:rPr>
            <w:noProof/>
            <w:color w:val="000000"/>
          </w:rPr>
          <w:tag w:val="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yMV0iLCJtYW51YWxPdmVycmlkZVRleHQiOiIifX0="/>
          <w:id w:val="174545177"/>
          <w:placeholder>
            <w:docPart w:val="DefaultPlaceholder_-1854013440"/>
          </w:placeholder>
        </w:sdtPr>
        <w:sdtEndPr/>
        <w:sdtContent>
          <w:ins w:id="797" w:author="Radit Rahmadhan" w:date="2022-01-20T17:59:00Z">
            <w:r w:rsidR="001A0A97" w:rsidRPr="001A0A97">
              <w:rPr>
                <w:noProof/>
                <w:color w:val="000000"/>
              </w:rPr>
              <w:t>[21]</w:t>
            </w:r>
          </w:ins>
          <w:del w:id="798" w:author="Radit Rahmadhan" w:date="2022-01-14T22:22:00Z">
            <w:r w:rsidR="00A20330" w:rsidRPr="001A0A97" w:rsidDel="00806BC5">
              <w:rPr>
                <w:noProof/>
                <w:color w:val="000000"/>
              </w:rPr>
              <w:delText>[15]</w:delText>
            </w:r>
          </w:del>
        </w:sdtContent>
      </w:sdt>
      <w:r w:rsidR="00153A4C" w:rsidRPr="00153A4C">
        <w:rPr>
          <w:noProof/>
        </w:rPr>
        <w:t>. There are five stages: data collection, data cleaning, selecting relevant predictor variables, determining potential predictive methods, evaluating, validating, choosing the best predictive model, and finally reporting the research results.</w:t>
      </w:r>
    </w:p>
    <w:p w14:paraId="26F49EA0" w14:textId="77777777" w:rsidR="007F7917" w:rsidRDefault="007F7917" w:rsidP="007F7917">
      <w:pPr>
        <w:pStyle w:val="BodyText"/>
        <w:keepNext/>
        <w:spacing w:before="4" w:line="360" w:lineRule="auto"/>
        <w:ind w:left="815"/>
        <w:jc w:val="both"/>
        <w:rPr>
          <w:noProof/>
        </w:rPr>
      </w:pPr>
    </w:p>
    <w:p w14:paraId="11762A62" w14:textId="77777777" w:rsidR="008E1226" w:rsidRDefault="008E1226" w:rsidP="00FF140E">
      <w:pPr>
        <w:pStyle w:val="BodyText"/>
        <w:keepNext/>
        <w:spacing w:before="4" w:line="360" w:lineRule="auto"/>
        <w:ind w:left="815"/>
        <w:jc w:val="both"/>
        <w:rPr>
          <w:noProof/>
        </w:rPr>
      </w:pPr>
    </w:p>
    <w:p w14:paraId="7D44B3AF" w14:textId="151A6F1F" w:rsidR="00FF140E" w:rsidRDefault="00240F0B" w:rsidP="007F4B41">
      <w:pPr>
        <w:pStyle w:val="BodyText"/>
        <w:keepNext/>
        <w:spacing w:before="4" w:line="360" w:lineRule="auto"/>
        <w:ind w:left="815"/>
        <w:jc w:val="center"/>
        <w:rPr>
          <w:noProof/>
        </w:rPr>
      </w:pPr>
      <w:del w:id="799" w:author="Radit Rahmadhan" w:date="2022-01-19T12:20:00Z">
        <w:r w:rsidDel="009268EB">
          <w:object w:dxaOrig="8268" w:dyaOrig="840" w14:anchorId="4EF6B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5pt;height:42.1pt" o:ole="">
              <v:imagedata r:id="rId13" o:title=""/>
            </v:shape>
            <o:OLEObject Type="Embed" ProgID="Visio.Drawing.15" ShapeID="_x0000_i1025" DrawAspect="Content" ObjectID="_1704207023" r:id="rId14"/>
          </w:object>
        </w:r>
      </w:del>
      <w:ins w:id="800" w:author="Radit Rahmadhan" w:date="2022-01-19T12:20:00Z">
        <w:r w:rsidR="009268EB" w:rsidRPr="009268EB">
          <w:t xml:space="preserve"> </w:t>
        </w:r>
      </w:ins>
      <w:ins w:id="801" w:author="Radit Rahmadhan" w:date="2022-01-19T12:20:00Z">
        <w:r w:rsidR="009268EB">
          <w:object w:dxaOrig="8551" w:dyaOrig="1951" w14:anchorId="43C0C253">
            <v:shape id="_x0000_i1026" type="#_x0000_t75" style="width:427.25pt;height:97.15pt" o:ole="">
              <v:imagedata r:id="rId15" o:title=""/>
            </v:shape>
            <o:OLEObject Type="Embed" ProgID="Visio.Drawing.15" ShapeID="_x0000_i1026" DrawAspect="Content" ObjectID="_1704207024" r:id="rId16"/>
          </w:object>
        </w:r>
      </w:ins>
    </w:p>
    <w:p w14:paraId="4FAE48B8" w14:textId="77777777" w:rsidR="00A21EF2" w:rsidRDefault="00240F0B" w:rsidP="006F36CB">
      <w:pPr>
        <w:pStyle w:val="BodyText"/>
        <w:keepNext/>
        <w:spacing w:before="4"/>
        <w:rPr>
          <w:noProof/>
        </w:rPr>
      </w:pPr>
      <w:r>
        <w:rPr>
          <w:noProof/>
        </w:rPr>
        <w:t xml:space="preserve"> </w:t>
      </w:r>
    </w:p>
    <w:p w14:paraId="6C289654" w14:textId="77777777" w:rsidR="009472C7" w:rsidRDefault="00240F0B" w:rsidP="00FF140E">
      <w:pPr>
        <w:pStyle w:val="Caption"/>
      </w:pPr>
      <w:r>
        <w:t xml:space="preserve">              </w:t>
      </w:r>
      <w:r w:rsidR="00B454F1">
        <w:t xml:space="preserve">Figure </w:t>
      </w:r>
      <w:r w:rsidR="00C735DC">
        <w:fldChar w:fldCharType="begin"/>
      </w:r>
      <w:r w:rsidR="00B454F1">
        <w:instrText xml:space="preserve"> SEQ Figure \* ARABIC </w:instrText>
      </w:r>
      <w:r w:rsidR="00C735DC">
        <w:fldChar w:fldCharType="separate"/>
      </w:r>
      <w:r w:rsidR="004922DF">
        <w:rPr>
          <w:noProof/>
        </w:rPr>
        <w:t>1</w:t>
      </w:r>
      <w:r w:rsidR="00C735DC">
        <w:rPr>
          <w:noProof/>
        </w:rPr>
        <w:fldChar w:fldCharType="end"/>
      </w:r>
      <w:r w:rsidR="00B454F1">
        <w:t xml:space="preserve"> </w:t>
      </w:r>
      <w:r>
        <w:t>Research Framework</w:t>
      </w:r>
    </w:p>
    <w:p w14:paraId="6C1C0C66" w14:textId="77777777" w:rsidR="00F20F82" w:rsidRDefault="00F20F82" w:rsidP="00F20F82">
      <w:pPr>
        <w:ind w:left="720"/>
      </w:pPr>
    </w:p>
    <w:p w14:paraId="0B1496E0" w14:textId="77777777" w:rsidR="00C735DC" w:rsidRPr="00CE1E5A" w:rsidRDefault="00240F0B" w:rsidP="00CE1E5A">
      <w:pPr>
        <w:ind w:left="720"/>
        <w:rPr>
          <w:b/>
          <w:bCs/>
        </w:rPr>
      </w:pPr>
      <w:r>
        <w:rPr>
          <w:b/>
          <w:bCs/>
        </w:rPr>
        <w:t>3.1 Data Collection</w:t>
      </w:r>
    </w:p>
    <w:p w14:paraId="2FECBF8E" w14:textId="77777777" w:rsidR="00761C08" w:rsidRDefault="00761C08" w:rsidP="00626AB4">
      <w:pPr>
        <w:ind w:left="360"/>
      </w:pPr>
    </w:p>
    <w:p w14:paraId="287D7C8F" w14:textId="77777777" w:rsidR="00626AB4" w:rsidRDefault="00FD0ED0" w:rsidP="00CE1E5A">
      <w:pPr>
        <w:spacing w:line="360" w:lineRule="auto"/>
        <w:ind w:left="720"/>
        <w:jc w:val="both"/>
      </w:pPr>
      <w:r w:rsidRPr="00FD0ED0">
        <w:t>In this study</w:t>
      </w:r>
      <w:r w:rsidR="00240F0B">
        <w:t>,</w:t>
      </w:r>
      <w:r w:rsidRPr="00FD0ED0">
        <w:t xml:space="preserve"> </w:t>
      </w:r>
      <w:r w:rsidR="00240F0B">
        <w:t>w</w:t>
      </w:r>
      <w:r w:rsidRPr="00FD0ED0">
        <w:t>e used data from PT. PLN Persero. The data taken is only 1 area because the fields for each region are the same. The data taken by PLN is the West Sumatra zone. Our research uses customer transaction data from January 2019 to December 2020, consisting of 16,504,228 and 107 data variables. Table 2 describes the data that has been taken from 2 years. Some records were removed from the data set because they showed illogical conclusions, i.e., duplicate records or missing values.</w:t>
      </w:r>
    </w:p>
    <w:p w14:paraId="712048D9" w14:textId="77777777" w:rsidR="00626AB4" w:rsidRDefault="00626AB4" w:rsidP="00626AB4">
      <w:pPr>
        <w:ind w:left="360"/>
      </w:pPr>
    </w:p>
    <w:p w14:paraId="7E9790EF" w14:textId="77777777" w:rsidR="002C5488" w:rsidRDefault="00240F0B" w:rsidP="00522460">
      <w:pPr>
        <w:pStyle w:val="Caption"/>
        <w:keepNext/>
      </w:pPr>
      <w:r>
        <w:t xml:space="preserve">Table </w:t>
      </w:r>
      <w:r w:rsidR="00FD0ED0">
        <w:t>2</w:t>
      </w:r>
      <w:r w:rsidR="003F0129">
        <w:t xml:space="preserve"> Descriptive</w:t>
      </w:r>
      <w:r>
        <w:t xml:space="preserve"> Statistics of The Datasets</w:t>
      </w:r>
    </w:p>
    <w:tbl>
      <w:tblPr>
        <w:tblStyle w:val="TableGrid"/>
        <w:tblW w:w="4526" w:type="dxa"/>
        <w:jc w:val="center"/>
        <w:tblLook w:val="04A0" w:firstRow="1" w:lastRow="0" w:firstColumn="1" w:lastColumn="0" w:noHBand="0" w:noVBand="1"/>
      </w:tblPr>
      <w:tblGrid>
        <w:gridCol w:w="1838"/>
        <w:gridCol w:w="686"/>
        <w:gridCol w:w="1026"/>
        <w:gridCol w:w="976"/>
      </w:tblGrid>
      <w:tr w:rsidR="0049064C" w14:paraId="4D7DD05D" w14:textId="77777777" w:rsidTr="00C103D4">
        <w:trPr>
          <w:trHeight w:val="195"/>
          <w:jc w:val="center"/>
        </w:trPr>
        <w:tc>
          <w:tcPr>
            <w:tcW w:w="1838" w:type="dxa"/>
          </w:tcPr>
          <w:p w14:paraId="17A01471" w14:textId="77777777" w:rsidR="002D1C3E" w:rsidRPr="000262E4" w:rsidRDefault="00240F0B" w:rsidP="002D1C3E">
            <w:pPr>
              <w:jc w:val="center"/>
              <w:rPr>
                <w:b/>
                <w:bCs/>
                <w:sz w:val="18"/>
                <w:szCs w:val="18"/>
              </w:rPr>
            </w:pPr>
            <w:r w:rsidRPr="000262E4">
              <w:rPr>
                <w:b/>
                <w:bCs/>
                <w:sz w:val="18"/>
                <w:szCs w:val="18"/>
              </w:rPr>
              <w:t>Data</w:t>
            </w:r>
          </w:p>
        </w:tc>
        <w:tc>
          <w:tcPr>
            <w:tcW w:w="686" w:type="dxa"/>
          </w:tcPr>
          <w:p w14:paraId="733CF104" w14:textId="77777777" w:rsidR="002D1C3E" w:rsidRPr="000262E4" w:rsidRDefault="00240F0B" w:rsidP="000262E4">
            <w:pPr>
              <w:jc w:val="center"/>
              <w:rPr>
                <w:b/>
                <w:bCs/>
                <w:sz w:val="18"/>
                <w:szCs w:val="18"/>
              </w:rPr>
            </w:pPr>
            <w:r>
              <w:rPr>
                <w:b/>
                <w:bCs/>
                <w:sz w:val="18"/>
                <w:szCs w:val="18"/>
              </w:rPr>
              <w:t>Year</w:t>
            </w:r>
          </w:p>
        </w:tc>
        <w:tc>
          <w:tcPr>
            <w:tcW w:w="1026" w:type="dxa"/>
          </w:tcPr>
          <w:p w14:paraId="03F7089D" w14:textId="77777777" w:rsidR="002D1C3E" w:rsidRPr="000262E4" w:rsidRDefault="00240F0B" w:rsidP="000262E4">
            <w:pPr>
              <w:jc w:val="center"/>
              <w:rPr>
                <w:b/>
                <w:bCs/>
                <w:sz w:val="18"/>
                <w:szCs w:val="18"/>
              </w:rPr>
            </w:pPr>
            <w:r>
              <w:rPr>
                <w:b/>
                <w:bCs/>
                <w:sz w:val="18"/>
                <w:szCs w:val="18"/>
              </w:rPr>
              <w:t>Row</w:t>
            </w:r>
          </w:p>
        </w:tc>
        <w:tc>
          <w:tcPr>
            <w:tcW w:w="976" w:type="dxa"/>
          </w:tcPr>
          <w:p w14:paraId="371220B7" w14:textId="77777777" w:rsidR="002D1C3E" w:rsidRPr="000262E4" w:rsidRDefault="00240F0B" w:rsidP="000262E4">
            <w:pPr>
              <w:jc w:val="center"/>
              <w:rPr>
                <w:b/>
                <w:bCs/>
                <w:sz w:val="18"/>
                <w:szCs w:val="18"/>
              </w:rPr>
            </w:pPr>
            <w:r>
              <w:rPr>
                <w:b/>
                <w:bCs/>
                <w:sz w:val="18"/>
                <w:szCs w:val="18"/>
              </w:rPr>
              <w:t>Variable</w:t>
            </w:r>
          </w:p>
        </w:tc>
      </w:tr>
      <w:tr w:rsidR="0049064C" w14:paraId="10BFD356" w14:textId="77777777" w:rsidTr="00C103D4">
        <w:trPr>
          <w:trHeight w:val="630"/>
          <w:jc w:val="center"/>
        </w:trPr>
        <w:tc>
          <w:tcPr>
            <w:tcW w:w="1838" w:type="dxa"/>
          </w:tcPr>
          <w:p w14:paraId="6EAF6F5A" w14:textId="77777777" w:rsidR="002D1C3E" w:rsidRPr="00EA2D8E" w:rsidRDefault="00240F0B"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5B4FBB4A" w14:textId="77777777" w:rsidR="002D1C3E" w:rsidRPr="00EA2D8E" w:rsidRDefault="00240F0B" w:rsidP="00C103D4">
            <w:pPr>
              <w:jc w:val="center"/>
              <w:rPr>
                <w:sz w:val="18"/>
                <w:szCs w:val="18"/>
              </w:rPr>
            </w:pPr>
            <w:r>
              <w:rPr>
                <w:sz w:val="18"/>
                <w:szCs w:val="18"/>
              </w:rPr>
              <w:t>2019</w:t>
            </w:r>
          </w:p>
        </w:tc>
        <w:tc>
          <w:tcPr>
            <w:tcW w:w="1026" w:type="dxa"/>
          </w:tcPr>
          <w:p w14:paraId="1CD0FFCB" w14:textId="77777777" w:rsidR="002D1C3E" w:rsidRPr="00EA2D8E" w:rsidRDefault="00240F0B" w:rsidP="00C103D4">
            <w:pPr>
              <w:jc w:val="center"/>
              <w:rPr>
                <w:sz w:val="18"/>
                <w:szCs w:val="18"/>
              </w:rPr>
            </w:pPr>
            <w:r>
              <w:rPr>
                <w:sz w:val="18"/>
                <w:szCs w:val="18"/>
              </w:rPr>
              <w:t>7</w:t>
            </w:r>
            <w:r w:rsidR="00C103D4">
              <w:rPr>
                <w:sz w:val="18"/>
                <w:szCs w:val="18"/>
              </w:rPr>
              <w:t>,</w:t>
            </w:r>
            <w:r>
              <w:rPr>
                <w:sz w:val="18"/>
                <w:szCs w:val="18"/>
              </w:rPr>
              <w:t>945</w:t>
            </w:r>
            <w:r w:rsidR="00C103D4">
              <w:rPr>
                <w:sz w:val="18"/>
                <w:szCs w:val="18"/>
              </w:rPr>
              <w:t>,</w:t>
            </w:r>
            <w:r>
              <w:rPr>
                <w:sz w:val="18"/>
                <w:szCs w:val="18"/>
              </w:rPr>
              <w:t>689</w:t>
            </w:r>
          </w:p>
        </w:tc>
        <w:tc>
          <w:tcPr>
            <w:tcW w:w="976" w:type="dxa"/>
          </w:tcPr>
          <w:p w14:paraId="18F1D688" w14:textId="77777777" w:rsidR="002D1C3E" w:rsidRPr="00EA2D8E" w:rsidRDefault="00240F0B" w:rsidP="00C103D4">
            <w:pPr>
              <w:jc w:val="center"/>
              <w:rPr>
                <w:sz w:val="18"/>
                <w:szCs w:val="18"/>
              </w:rPr>
            </w:pPr>
            <w:r>
              <w:rPr>
                <w:sz w:val="18"/>
                <w:szCs w:val="18"/>
              </w:rPr>
              <w:t>107</w:t>
            </w:r>
          </w:p>
        </w:tc>
      </w:tr>
      <w:tr w:rsidR="0049064C" w14:paraId="27D7796A" w14:textId="77777777" w:rsidTr="00C103D4">
        <w:trPr>
          <w:trHeight w:val="600"/>
          <w:jc w:val="center"/>
        </w:trPr>
        <w:tc>
          <w:tcPr>
            <w:tcW w:w="1838" w:type="dxa"/>
          </w:tcPr>
          <w:p w14:paraId="2A1B3900" w14:textId="77777777" w:rsidR="002D1C3E" w:rsidRPr="00EA2D8E" w:rsidRDefault="00240F0B" w:rsidP="002D1C3E">
            <w:pPr>
              <w:jc w:val="center"/>
              <w:rPr>
                <w:sz w:val="18"/>
                <w:szCs w:val="18"/>
              </w:rPr>
            </w:pPr>
            <w:r>
              <w:rPr>
                <w:sz w:val="18"/>
                <w:szCs w:val="18"/>
              </w:rPr>
              <w:t>C</w:t>
            </w:r>
            <w:r w:rsidRPr="00EA2D8E">
              <w:rPr>
                <w:sz w:val="18"/>
                <w:szCs w:val="18"/>
              </w:rPr>
              <w:t xml:space="preserve">ustomer </w:t>
            </w:r>
            <w:r w:rsidR="00C103D4">
              <w:rPr>
                <w:sz w:val="18"/>
                <w:szCs w:val="18"/>
              </w:rPr>
              <w:t>T</w:t>
            </w:r>
            <w:r w:rsidRPr="00EA2D8E">
              <w:rPr>
                <w:sz w:val="18"/>
                <w:szCs w:val="18"/>
              </w:rPr>
              <w:t>ransactions</w:t>
            </w:r>
            <w:r>
              <w:rPr>
                <w:sz w:val="18"/>
                <w:szCs w:val="18"/>
              </w:rPr>
              <w:t xml:space="preserve"> history</w:t>
            </w:r>
          </w:p>
        </w:tc>
        <w:tc>
          <w:tcPr>
            <w:tcW w:w="686" w:type="dxa"/>
          </w:tcPr>
          <w:p w14:paraId="716675A9" w14:textId="77777777" w:rsidR="002D1C3E" w:rsidRPr="00EA2D8E" w:rsidRDefault="00240F0B" w:rsidP="00C103D4">
            <w:pPr>
              <w:jc w:val="center"/>
              <w:rPr>
                <w:sz w:val="18"/>
                <w:szCs w:val="18"/>
              </w:rPr>
            </w:pPr>
            <w:r>
              <w:rPr>
                <w:sz w:val="18"/>
                <w:szCs w:val="18"/>
              </w:rPr>
              <w:t>2020</w:t>
            </w:r>
          </w:p>
        </w:tc>
        <w:tc>
          <w:tcPr>
            <w:tcW w:w="1026" w:type="dxa"/>
          </w:tcPr>
          <w:p w14:paraId="02BCCB3C" w14:textId="77777777" w:rsidR="002D1C3E" w:rsidRPr="00EA2D8E" w:rsidRDefault="00240F0B" w:rsidP="00C103D4">
            <w:pPr>
              <w:jc w:val="center"/>
              <w:rPr>
                <w:sz w:val="18"/>
                <w:szCs w:val="18"/>
              </w:rPr>
            </w:pPr>
            <w:r>
              <w:rPr>
                <w:sz w:val="18"/>
                <w:szCs w:val="18"/>
              </w:rPr>
              <w:t>8,558,539</w:t>
            </w:r>
          </w:p>
        </w:tc>
        <w:tc>
          <w:tcPr>
            <w:tcW w:w="976" w:type="dxa"/>
          </w:tcPr>
          <w:p w14:paraId="1FCD7392" w14:textId="77777777" w:rsidR="002D1C3E" w:rsidRPr="00EA2D8E" w:rsidRDefault="00240F0B" w:rsidP="00C103D4">
            <w:pPr>
              <w:jc w:val="center"/>
              <w:rPr>
                <w:sz w:val="18"/>
                <w:szCs w:val="18"/>
              </w:rPr>
            </w:pPr>
            <w:r>
              <w:rPr>
                <w:sz w:val="18"/>
                <w:szCs w:val="18"/>
              </w:rPr>
              <w:t>107</w:t>
            </w:r>
          </w:p>
        </w:tc>
      </w:tr>
    </w:tbl>
    <w:p w14:paraId="1059AC08" w14:textId="77777777" w:rsidR="003E5E36" w:rsidRDefault="003E5E36" w:rsidP="00626AB4">
      <w:pPr>
        <w:ind w:left="360"/>
      </w:pPr>
    </w:p>
    <w:p w14:paraId="5B295E2F" w14:textId="77777777" w:rsidR="00C55655" w:rsidRDefault="00C55655" w:rsidP="00626AB4">
      <w:pPr>
        <w:ind w:left="360"/>
      </w:pPr>
    </w:p>
    <w:p w14:paraId="5D0F2284" w14:textId="77777777" w:rsidR="00C55655" w:rsidRDefault="00C55655" w:rsidP="00626AB4">
      <w:pPr>
        <w:ind w:left="360"/>
      </w:pPr>
    </w:p>
    <w:p w14:paraId="28ABFBF2" w14:textId="64246FEA" w:rsidR="00C55655" w:rsidDel="0076790B" w:rsidRDefault="00C55655" w:rsidP="00626AB4">
      <w:pPr>
        <w:ind w:left="360"/>
        <w:rPr>
          <w:del w:id="802" w:author="Meditya Wasesa, S.T.,M.Sc.,Ph.D" w:date="2022-01-14T10:26:00Z"/>
        </w:rPr>
      </w:pPr>
    </w:p>
    <w:p w14:paraId="68ED2C28" w14:textId="77777777" w:rsidR="00C55655" w:rsidRDefault="00C55655" w:rsidP="00626AB4">
      <w:pPr>
        <w:ind w:left="360"/>
      </w:pPr>
    </w:p>
    <w:p w14:paraId="6DC3F20A" w14:textId="77777777" w:rsidR="00626AB4" w:rsidRPr="00CE1E5A" w:rsidRDefault="00240F0B" w:rsidP="00CE1E5A">
      <w:pPr>
        <w:pStyle w:val="ListParagraph"/>
        <w:numPr>
          <w:ilvl w:val="1"/>
          <w:numId w:val="13"/>
        </w:numPr>
        <w:rPr>
          <w:b/>
          <w:bCs/>
        </w:rPr>
      </w:pPr>
      <w:r>
        <w:rPr>
          <w:b/>
          <w:bCs/>
        </w:rPr>
        <w:t>Data Cleaning</w:t>
      </w:r>
    </w:p>
    <w:p w14:paraId="11295EF9" w14:textId="77777777" w:rsidR="00CE1E5A" w:rsidRDefault="00CE1E5A" w:rsidP="00CE1E5A">
      <w:pPr>
        <w:ind w:left="720"/>
        <w:jc w:val="both"/>
      </w:pPr>
    </w:p>
    <w:p w14:paraId="7B2D3B50" w14:textId="77777777" w:rsidR="00D43FDC" w:rsidRDefault="00240F0B" w:rsidP="00D43FDC">
      <w:pPr>
        <w:spacing w:line="360" w:lineRule="auto"/>
        <w:ind w:left="720"/>
        <w:jc w:val="both"/>
      </w:pPr>
      <w:r w:rsidRPr="00D43FDC">
        <w:t xml:space="preserve">Customer transaction data collected for two years will be selected based on the potential </w:t>
      </w:r>
      <w:r w:rsidRPr="00D43FDC">
        <w:lastRenderedPageBreak/>
        <w:t xml:space="preserve">for prediction. The data has 107 variables and 16,504,228 rows. The first data cleaning removes variables that do not have data variations so that it becomes 49 variables and 16,504,228 rows. The second data cleaning removes variables that do not affect prediction so that it becomes 31 variables and 16,504,228 rows. The third data cleaning removes variables with a bit of variation in data to become 18 variables and 16,504,228 rows. </w:t>
      </w:r>
    </w:p>
    <w:p w14:paraId="1149697F" w14:textId="77777777" w:rsidR="00D43FDC" w:rsidRDefault="00D43FDC" w:rsidP="00D43FDC">
      <w:pPr>
        <w:spacing w:line="360" w:lineRule="auto"/>
        <w:ind w:left="720"/>
        <w:jc w:val="both"/>
      </w:pPr>
    </w:p>
    <w:p w14:paraId="4860E34F" w14:textId="77777777" w:rsidR="003B67E0" w:rsidRDefault="00240F0B" w:rsidP="00D43FDC">
      <w:pPr>
        <w:spacing w:line="360" w:lineRule="auto"/>
        <w:ind w:left="720"/>
        <w:jc w:val="both"/>
      </w:pPr>
      <w:r w:rsidRPr="00D43FDC">
        <w:t>The four data cleaning variables were chosen with the condition of the customer service area in Padang because of the high number of customers in this area than in other areas. They then chose a group focused on general customers. There were 15 variables and 1,187,934 data. The fifth data cleaning due to data outliers was selected to focus on business customers. This has the potential to be predicted to have exciting data variants and discard two variables due to slight variations so that it becomes 13 variables and 508,934 rows. Table 3 shows the process of data cleaning, and Table 4 shows the results of data cleaning</w:t>
      </w:r>
      <w:r w:rsidR="009E1668">
        <w:t>.</w:t>
      </w:r>
    </w:p>
    <w:p w14:paraId="47FD340D" w14:textId="77777777" w:rsidR="00BA6194" w:rsidRDefault="00BA6194" w:rsidP="00D43FDC">
      <w:pPr>
        <w:spacing w:line="360" w:lineRule="auto"/>
        <w:ind w:left="720"/>
        <w:jc w:val="both"/>
      </w:pPr>
    </w:p>
    <w:p w14:paraId="57C2B535" w14:textId="2983C569" w:rsidR="00BA6194" w:rsidDel="0076790B" w:rsidRDefault="00BA6194" w:rsidP="00D43FDC">
      <w:pPr>
        <w:spacing w:line="360" w:lineRule="auto"/>
        <w:ind w:left="720"/>
        <w:jc w:val="both"/>
        <w:rPr>
          <w:del w:id="803" w:author="Meditya Wasesa, S.T.,M.Sc.,Ph.D" w:date="2022-01-14T10:27:00Z"/>
        </w:rPr>
      </w:pPr>
    </w:p>
    <w:p w14:paraId="63AE8DF7" w14:textId="77777777" w:rsidR="00BA6194" w:rsidDel="00E95EF7" w:rsidRDefault="00BA6194" w:rsidP="00D43FDC">
      <w:pPr>
        <w:spacing w:line="360" w:lineRule="auto"/>
        <w:ind w:left="720"/>
        <w:jc w:val="both"/>
        <w:rPr>
          <w:del w:id="804" w:author="Radit Rahmadhan" w:date="2022-01-15T02:13:00Z"/>
        </w:rPr>
      </w:pPr>
    </w:p>
    <w:p w14:paraId="3A892328" w14:textId="77777777" w:rsidR="00BA6194" w:rsidDel="00E95EF7" w:rsidRDefault="00BA6194" w:rsidP="00D43FDC">
      <w:pPr>
        <w:spacing w:line="360" w:lineRule="auto"/>
        <w:ind w:left="720"/>
        <w:jc w:val="both"/>
        <w:rPr>
          <w:del w:id="805" w:author="Radit Rahmadhan" w:date="2022-01-15T02:13:00Z"/>
        </w:rPr>
      </w:pPr>
    </w:p>
    <w:p w14:paraId="3A169AFC" w14:textId="77777777" w:rsidR="00BA6194" w:rsidDel="00E95EF7" w:rsidRDefault="00BA6194" w:rsidP="00D43FDC">
      <w:pPr>
        <w:spacing w:line="360" w:lineRule="auto"/>
        <w:ind w:left="720"/>
        <w:jc w:val="both"/>
        <w:rPr>
          <w:del w:id="806" w:author="Radit Rahmadhan" w:date="2022-01-15T02:13:00Z"/>
        </w:rPr>
      </w:pPr>
    </w:p>
    <w:p w14:paraId="10448D24" w14:textId="2BC6DA4C" w:rsidR="00BA6194" w:rsidDel="00E95EF7" w:rsidRDefault="00BA6194">
      <w:pPr>
        <w:spacing w:line="360" w:lineRule="auto"/>
        <w:jc w:val="both"/>
        <w:rPr>
          <w:del w:id="807" w:author="Radit Rahmadhan" w:date="2022-01-15T02:13:00Z"/>
        </w:rPr>
        <w:pPrChange w:id="808" w:author="Radit Rahmadhan" w:date="2022-01-15T02:13:00Z">
          <w:pPr>
            <w:spacing w:line="360" w:lineRule="auto"/>
            <w:ind w:left="720"/>
            <w:jc w:val="both"/>
          </w:pPr>
        </w:pPrChange>
      </w:pPr>
    </w:p>
    <w:p w14:paraId="30E75E85" w14:textId="33A603B9" w:rsidR="00BA6194" w:rsidDel="00E95EF7" w:rsidRDefault="00BA6194" w:rsidP="00D43FDC">
      <w:pPr>
        <w:spacing w:line="360" w:lineRule="auto"/>
        <w:ind w:left="720"/>
        <w:jc w:val="both"/>
        <w:rPr>
          <w:del w:id="809" w:author="Radit Rahmadhan" w:date="2022-01-15T02:13:00Z"/>
        </w:rPr>
      </w:pPr>
    </w:p>
    <w:p w14:paraId="3721CFE3" w14:textId="77777777" w:rsidR="00BA6194" w:rsidRDefault="00BA6194" w:rsidP="00D43FDC">
      <w:pPr>
        <w:spacing w:line="360" w:lineRule="auto"/>
        <w:ind w:left="720"/>
        <w:jc w:val="both"/>
      </w:pPr>
    </w:p>
    <w:p w14:paraId="76E92478" w14:textId="77777777" w:rsidR="009E1668" w:rsidRPr="009E1668" w:rsidRDefault="00240F0B" w:rsidP="009E1668">
      <w:pPr>
        <w:pStyle w:val="Caption"/>
        <w:keepNext/>
      </w:pPr>
      <w:r>
        <w:t xml:space="preserve">Table 3   </w:t>
      </w:r>
      <w:r w:rsidR="009C27A4">
        <w:t>The Process</w:t>
      </w:r>
      <w:r>
        <w:t xml:space="preserve"> of Data Cleaning</w:t>
      </w:r>
    </w:p>
    <w:tbl>
      <w:tblPr>
        <w:tblStyle w:val="PlainTable1"/>
        <w:tblpPr w:leftFromText="180" w:rightFromText="180" w:vertAnchor="text" w:horzAnchor="margin" w:tblpXSpec="right" w:tblpY="112"/>
        <w:tblW w:w="7912" w:type="dxa"/>
        <w:tblLook w:val="04A0" w:firstRow="1" w:lastRow="0" w:firstColumn="1" w:lastColumn="0" w:noHBand="0" w:noVBand="1"/>
        <w:tblPrChange w:id="810" w:author="Radit Rahmadhan" w:date="2022-01-15T02:14:00Z">
          <w:tblPr>
            <w:tblStyle w:val="PlainTable1"/>
            <w:tblpPr w:leftFromText="180" w:rightFromText="180" w:vertAnchor="text" w:horzAnchor="margin" w:tblpY="126"/>
            <w:tblW w:w="7912" w:type="dxa"/>
            <w:tblLook w:val="04A0" w:firstRow="1" w:lastRow="0" w:firstColumn="1" w:lastColumn="0" w:noHBand="0" w:noVBand="1"/>
          </w:tblPr>
        </w:tblPrChange>
      </w:tblPr>
      <w:tblGrid>
        <w:gridCol w:w="1233"/>
        <w:gridCol w:w="1180"/>
        <w:gridCol w:w="1350"/>
        <w:gridCol w:w="1350"/>
        <w:gridCol w:w="1350"/>
        <w:gridCol w:w="1449"/>
        <w:tblGridChange w:id="811">
          <w:tblGrid>
            <w:gridCol w:w="1751"/>
            <w:gridCol w:w="948"/>
            <w:gridCol w:w="978"/>
            <w:gridCol w:w="1052"/>
            <w:gridCol w:w="1968"/>
            <w:gridCol w:w="1215"/>
          </w:tblGrid>
        </w:tblGridChange>
      </w:tblGrid>
      <w:tr w:rsidR="00E95EF7" w14:paraId="0B2E794F" w14:textId="77777777" w:rsidTr="00E95EF7">
        <w:trPr>
          <w:cnfStyle w:val="100000000000" w:firstRow="1" w:lastRow="0" w:firstColumn="0" w:lastColumn="0" w:oddVBand="0" w:evenVBand="0" w:oddHBand="0" w:evenHBand="0" w:firstRowFirstColumn="0" w:firstRowLastColumn="0" w:lastRowFirstColumn="0" w:lastRowLastColumn="0"/>
          <w:trHeight w:val="216"/>
          <w:ins w:id="812" w:author="Radit Rahmadhan" w:date="2022-01-15T02:14:00Z"/>
          <w:trPrChange w:id="813" w:author="Radit Rahmadhan" w:date="2022-01-15T02:14:00Z">
            <w:trPr>
              <w:trHeight w:val="216"/>
            </w:trPr>
          </w:trPrChange>
        </w:trPr>
        <w:tc>
          <w:tcPr>
            <w:cnfStyle w:val="001000000000" w:firstRow="0" w:lastRow="0" w:firstColumn="1" w:lastColumn="0" w:oddVBand="0" w:evenVBand="0" w:oddHBand="0" w:evenHBand="0" w:firstRowFirstColumn="0" w:firstRowLastColumn="0" w:lastRowFirstColumn="0" w:lastRowLastColumn="0"/>
            <w:tcW w:w="0" w:type="dxa"/>
            <w:vMerge w:val="restart"/>
            <w:noWrap/>
            <w:hideMark/>
            <w:tcPrChange w:id="814" w:author="Radit Rahmadhan" w:date="2022-01-15T02:14:00Z">
              <w:tcPr>
                <w:tcW w:w="1751" w:type="dxa"/>
                <w:vMerge w:val="restart"/>
                <w:noWrap/>
                <w:hideMark/>
              </w:tcPr>
            </w:tcPrChange>
          </w:tcPr>
          <w:p w14:paraId="106ED596" w14:textId="77777777" w:rsidR="00E95EF7" w:rsidRDefault="00E95EF7" w:rsidP="00E95EF7">
            <w:pPr>
              <w:widowControl/>
              <w:autoSpaceDE/>
              <w:autoSpaceDN/>
              <w:ind w:left="-105"/>
              <w:jc w:val="center"/>
              <w:cnfStyle w:val="101000000000" w:firstRow="1" w:lastRow="0" w:firstColumn="1" w:lastColumn="0" w:oddVBand="0" w:evenVBand="0" w:oddHBand="0" w:evenHBand="0" w:firstRowFirstColumn="0" w:firstRowLastColumn="0" w:lastRowFirstColumn="0" w:lastRowLastColumn="0"/>
              <w:rPr>
                <w:ins w:id="815" w:author="Radit Rahmadhan" w:date="2022-01-15T02:14:00Z"/>
                <w:color w:val="000000"/>
                <w:sz w:val="16"/>
                <w:szCs w:val="16"/>
                <w:lang w:val="en-ID" w:eastAsia="en-ID"/>
              </w:rPr>
            </w:pPr>
          </w:p>
          <w:p w14:paraId="0704A3BA" w14:textId="77777777" w:rsidR="00E95EF7" w:rsidRPr="009E1668" w:rsidRDefault="00E95EF7" w:rsidP="00E95EF7">
            <w:pPr>
              <w:widowControl/>
              <w:autoSpaceDE/>
              <w:autoSpaceDN/>
              <w:ind w:left="-105"/>
              <w:jc w:val="center"/>
              <w:cnfStyle w:val="101000000000" w:firstRow="1" w:lastRow="0" w:firstColumn="1" w:lastColumn="0" w:oddVBand="0" w:evenVBand="0" w:oddHBand="0" w:evenHBand="0" w:firstRowFirstColumn="0" w:firstRowLastColumn="0" w:lastRowFirstColumn="0" w:lastRowLastColumn="0"/>
              <w:rPr>
                <w:ins w:id="816" w:author="Radit Rahmadhan" w:date="2022-01-15T02:14:00Z"/>
                <w:color w:val="000000"/>
                <w:sz w:val="16"/>
                <w:szCs w:val="16"/>
                <w:lang w:val="en-ID" w:eastAsia="en-ID"/>
              </w:rPr>
            </w:pPr>
            <w:ins w:id="817" w:author="Radit Rahmadhan" w:date="2022-01-15T02:14:00Z">
              <w:r w:rsidRPr="009E1668">
                <w:rPr>
                  <w:b w:val="0"/>
                  <w:bCs w:val="0"/>
                  <w:color w:val="000000"/>
                  <w:sz w:val="16"/>
                  <w:szCs w:val="16"/>
                  <w:lang w:val="en-ID" w:eastAsia="en-ID"/>
                </w:rPr>
                <w:t>Data Period</w:t>
              </w:r>
            </w:ins>
          </w:p>
        </w:tc>
        <w:tc>
          <w:tcPr>
            <w:tcW w:w="0" w:type="dxa"/>
            <w:gridSpan w:val="5"/>
            <w:noWrap/>
            <w:hideMark/>
            <w:tcPrChange w:id="818" w:author="Radit Rahmadhan" w:date="2022-01-15T02:14:00Z">
              <w:tcPr>
                <w:tcW w:w="6161" w:type="dxa"/>
                <w:gridSpan w:val="5"/>
                <w:noWrap/>
                <w:hideMark/>
              </w:tcPr>
            </w:tcPrChange>
          </w:tcPr>
          <w:p w14:paraId="5809CDF1" w14:textId="77777777" w:rsidR="00E95EF7" w:rsidRPr="009E1668" w:rsidRDefault="00E95EF7" w:rsidP="00E95EF7">
            <w:pPr>
              <w:widowControl/>
              <w:autoSpaceDE/>
              <w:autoSpaceDN/>
              <w:jc w:val="center"/>
              <w:cnfStyle w:val="100000000000" w:firstRow="1" w:lastRow="0" w:firstColumn="0" w:lastColumn="0" w:oddVBand="0" w:evenVBand="0" w:oddHBand="0" w:evenHBand="0" w:firstRowFirstColumn="0" w:firstRowLastColumn="0" w:lastRowFirstColumn="0" w:lastRowLastColumn="0"/>
              <w:rPr>
                <w:ins w:id="819" w:author="Radit Rahmadhan" w:date="2022-01-15T02:14:00Z"/>
                <w:color w:val="000000"/>
                <w:sz w:val="18"/>
                <w:szCs w:val="18"/>
                <w:lang w:val="en-ID" w:eastAsia="en-ID"/>
              </w:rPr>
            </w:pPr>
            <w:ins w:id="820" w:author="Radit Rahmadhan" w:date="2022-01-15T02:14:00Z">
              <w:r w:rsidRPr="009E1668">
                <w:rPr>
                  <w:color w:val="000000"/>
                  <w:sz w:val="18"/>
                  <w:szCs w:val="18"/>
                  <w:lang w:val="en-ID" w:eastAsia="en-ID"/>
                </w:rPr>
                <w:t>Filter</w:t>
              </w:r>
            </w:ins>
          </w:p>
        </w:tc>
      </w:tr>
      <w:tr w:rsidR="00E95EF7" w14:paraId="72B16FBC" w14:textId="77777777" w:rsidTr="00E95EF7">
        <w:trPr>
          <w:cnfStyle w:val="000000100000" w:firstRow="0" w:lastRow="0" w:firstColumn="0" w:lastColumn="0" w:oddVBand="0" w:evenVBand="0" w:oddHBand="1" w:evenHBand="0" w:firstRowFirstColumn="0" w:firstRowLastColumn="0" w:lastRowFirstColumn="0" w:lastRowLastColumn="0"/>
          <w:trHeight w:val="216"/>
          <w:ins w:id="821" w:author="Radit Rahmadhan" w:date="2022-01-15T02:14:00Z"/>
          <w:trPrChange w:id="822" w:author="Radit Rahmadhan" w:date="2022-01-15T02:14:00Z">
            <w:trPr>
              <w:trHeight w:val="216"/>
            </w:trPr>
          </w:trPrChange>
        </w:trPr>
        <w:tc>
          <w:tcPr>
            <w:cnfStyle w:val="001000000000" w:firstRow="0" w:lastRow="0" w:firstColumn="1" w:lastColumn="0" w:oddVBand="0" w:evenVBand="0" w:oddHBand="0" w:evenHBand="0" w:firstRowFirstColumn="0" w:firstRowLastColumn="0" w:lastRowFirstColumn="0" w:lastRowLastColumn="0"/>
            <w:tcW w:w="0" w:type="dxa"/>
            <w:vMerge/>
            <w:hideMark/>
            <w:tcPrChange w:id="823" w:author="Radit Rahmadhan" w:date="2022-01-15T02:14:00Z">
              <w:tcPr>
                <w:tcW w:w="1751" w:type="dxa"/>
                <w:vMerge/>
                <w:hideMark/>
              </w:tcPr>
            </w:tcPrChange>
          </w:tcPr>
          <w:p w14:paraId="10F08E9D" w14:textId="77777777" w:rsidR="00E95EF7" w:rsidRPr="009E1668" w:rsidRDefault="00E95EF7" w:rsidP="00E95EF7">
            <w:pPr>
              <w:widowControl/>
              <w:autoSpaceDE/>
              <w:autoSpaceDN/>
              <w:cnfStyle w:val="001000100000" w:firstRow="0" w:lastRow="0" w:firstColumn="1" w:lastColumn="0" w:oddVBand="0" w:evenVBand="0" w:oddHBand="1" w:evenHBand="0" w:firstRowFirstColumn="0" w:firstRowLastColumn="0" w:lastRowFirstColumn="0" w:lastRowLastColumn="0"/>
              <w:rPr>
                <w:ins w:id="824" w:author="Radit Rahmadhan" w:date="2022-01-15T02:14:00Z"/>
                <w:color w:val="000000"/>
                <w:sz w:val="16"/>
                <w:szCs w:val="16"/>
                <w:lang w:val="en-ID" w:eastAsia="en-ID"/>
              </w:rPr>
            </w:pPr>
          </w:p>
        </w:tc>
        <w:tc>
          <w:tcPr>
            <w:tcW w:w="0" w:type="dxa"/>
            <w:noWrap/>
            <w:hideMark/>
            <w:tcPrChange w:id="825" w:author="Radit Rahmadhan" w:date="2022-01-15T02:14:00Z">
              <w:tcPr>
                <w:tcW w:w="948" w:type="dxa"/>
                <w:noWrap/>
                <w:hideMark/>
              </w:tcPr>
            </w:tcPrChange>
          </w:tcPr>
          <w:p w14:paraId="779BD860"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26" w:author="Radit Rahmadhan" w:date="2022-01-15T02:14:00Z"/>
                <w:color w:val="000000"/>
                <w:sz w:val="18"/>
                <w:szCs w:val="18"/>
                <w:lang w:val="en-ID" w:eastAsia="en-ID"/>
              </w:rPr>
            </w:pPr>
            <w:ins w:id="827" w:author="Radit Rahmadhan" w:date="2022-01-15T02:14:00Z">
              <w:r w:rsidRPr="009E1668">
                <w:rPr>
                  <w:color w:val="000000"/>
                  <w:sz w:val="18"/>
                  <w:szCs w:val="18"/>
                  <w:lang w:val="en-ID" w:eastAsia="en-ID"/>
                </w:rPr>
                <w:t>Variable</w:t>
              </w:r>
            </w:ins>
          </w:p>
        </w:tc>
        <w:tc>
          <w:tcPr>
            <w:tcW w:w="0" w:type="dxa"/>
            <w:noWrap/>
            <w:hideMark/>
            <w:tcPrChange w:id="828" w:author="Radit Rahmadhan" w:date="2022-01-15T02:14:00Z">
              <w:tcPr>
                <w:tcW w:w="978" w:type="dxa"/>
                <w:noWrap/>
                <w:hideMark/>
              </w:tcPr>
            </w:tcPrChange>
          </w:tcPr>
          <w:p w14:paraId="30C8D5AF" w14:textId="77777777" w:rsidR="00E95EF7"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29" w:author="Radit Rahmadhan" w:date="2022-01-15T02:14:00Z"/>
                <w:color w:val="000000"/>
                <w:sz w:val="18"/>
                <w:szCs w:val="18"/>
                <w:lang w:val="en-ID" w:eastAsia="en-ID"/>
              </w:rPr>
            </w:pPr>
            <w:ins w:id="830" w:author="Radit Rahmadhan" w:date="2022-01-15T02:14:00Z">
              <w:r w:rsidRPr="009E1668">
                <w:rPr>
                  <w:color w:val="000000"/>
                  <w:sz w:val="18"/>
                  <w:szCs w:val="18"/>
                  <w:lang w:val="en-ID" w:eastAsia="en-ID"/>
                </w:rPr>
                <w:t>Rates</w:t>
              </w:r>
            </w:ins>
          </w:p>
          <w:p w14:paraId="23BA6953"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31" w:author="Radit Rahmadhan" w:date="2022-01-15T02:14:00Z"/>
                <w:color w:val="000000"/>
                <w:sz w:val="18"/>
                <w:szCs w:val="18"/>
                <w:lang w:val="en-ID" w:eastAsia="en-ID"/>
              </w:rPr>
            </w:pPr>
            <w:ins w:id="832" w:author="Radit Rahmadhan" w:date="2022-01-15T02:14:00Z">
              <w:r>
                <w:rPr>
                  <w:color w:val="000000"/>
                  <w:sz w:val="18"/>
                  <w:szCs w:val="18"/>
                  <w:lang w:val="en-ID" w:eastAsia="en-ID"/>
                </w:rPr>
                <w:t>(Variable)</w:t>
              </w:r>
            </w:ins>
          </w:p>
        </w:tc>
        <w:tc>
          <w:tcPr>
            <w:tcW w:w="0" w:type="dxa"/>
            <w:noWrap/>
            <w:hideMark/>
            <w:tcPrChange w:id="833" w:author="Radit Rahmadhan" w:date="2022-01-15T02:14:00Z">
              <w:tcPr>
                <w:tcW w:w="1052" w:type="dxa"/>
                <w:noWrap/>
                <w:hideMark/>
              </w:tcPr>
            </w:tcPrChange>
          </w:tcPr>
          <w:p w14:paraId="41676B52" w14:textId="77777777" w:rsidR="00E95EF7"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34" w:author="Radit Rahmadhan" w:date="2022-01-15T02:14:00Z"/>
                <w:color w:val="000000"/>
                <w:sz w:val="18"/>
                <w:szCs w:val="18"/>
                <w:lang w:val="en-ID" w:eastAsia="en-ID"/>
              </w:rPr>
            </w:pPr>
            <w:ins w:id="835" w:author="Radit Rahmadhan" w:date="2022-01-15T02:14:00Z">
              <w:r w:rsidRPr="009E1668">
                <w:rPr>
                  <w:color w:val="000000"/>
                  <w:sz w:val="18"/>
                  <w:szCs w:val="18"/>
                  <w:lang w:val="en-ID" w:eastAsia="en-ID"/>
                </w:rPr>
                <w:t>Group Code</w:t>
              </w:r>
            </w:ins>
          </w:p>
          <w:p w14:paraId="378CFE48"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36" w:author="Radit Rahmadhan" w:date="2022-01-15T02:14:00Z"/>
                <w:color w:val="000000"/>
                <w:sz w:val="18"/>
                <w:szCs w:val="18"/>
                <w:lang w:val="en-ID" w:eastAsia="en-ID"/>
              </w:rPr>
            </w:pPr>
            <w:ins w:id="837" w:author="Radit Rahmadhan" w:date="2022-01-15T02:14:00Z">
              <w:r>
                <w:rPr>
                  <w:color w:val="000000"/>
                  <w:sz w:val="18"/>
                  <w:szCs w:val="18"/>
                  <w:lang w:val="en-ID" w:eastAsia="en-ID"/>
                </w:rPr>
                <w:t>(Variable)</w:t>
              </w:r>
            </w:ins>
          </w:p>
        </w:tc>
        <w:tc>
          <w:tcPr>
            <w:tcW w:w="0" w:type="dxa"/>
            <w:noWrap/>
            <w:hideMark/>
            <w:tcPrChange w:id="838" w:author="Radit Rahmadhan" w:date="2022-01-15T02:14:00Z">
              <w:tcPr>
                <w:tcW w:w="1968" w:type="dxa"/>
                <w:noWrap/>
                <w:hideMark/>
              </w:tcPr>
            </w:tcPrChange>
          </w:tcPr>
          <w:p w14:paraId="3703F3A9" w14:textId="77777777" w:rsidR="00E95EF7"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39" w:author="Radit Rahmadhan" w:date="2022-01-15T02:14:00Z"/>
                <w:color w:val="000000"/>
                <w:sz w:val="18"/>
                <w:szCs w:val="18"/>
                <w:lang w:val="en-ID" w:eastAsia="en-ID"/>
              </w:rPr>
            </w:pPr>
            <w:ins w:id="840" w:author="Radit Rahmadhan" w:date="2022-01-15T02:14:00Z">
              <w:r w:rsidRPr="009E1668">
                <w:rPr>
                  <w:color w:val="000000"/>
                  <w:sz w:val="18"/>
                  <w:szCs w:val="18"/>
                  <w:lang w:val="en-ID" w:eastAsia="en-ID"/>
                </w:rPr>
                <w:t>Customer Service Area</w:t>
              </w:r>
            </w:ins>
          </w:p>
          <w:p w14:paraId="2DA77CA1"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41" w:author="Radit Rahmadhan" w:date="2022-01-15T02:14:00Z"/>
                <w:color w:val="000000"/>
                <w:sz w:val="18"/>
                <w:szCs w:val="18"/>
                <w:lang w:val="en-ID" w:eastAsia="en-ID"/>
              </w:rPr>
            </w:pPr>
            <w:ins w:id="842" w:author="Radit Rahmadhan" w:date="2022-01-15T02:14:00Z">
              <w:r>
                <w:rPr>
                  <w:color w:val="000000"/>
                  <w:sz w:val="18"/>
                  <w:szCs w:val="18"/>
                  <w:lang w:val="en-ID" w:eastAsia="en-ID"/>
                </w:rPr>
                <w:t>(Variable)</w:t>
              </w:r>
            </w:ins>
          </w:p>
        </w:tc>
        <w:tc>
          <w:tcPr>
            <w:tcW w:w="0" w:type="dxa"/>
            <w:noWrap/>
            <w:hideMark/>
            <w:tcPrChange w:id="843" w:author="Radit Rahmadhan" w:date="2022-01-15T02:14:00Z">
              <w:tcPr>
                <w:tcW w:w="1215" w:type="dxa"/>
                <w:noWrap/>
                <w:hideMark/>
              </w:tcPr>
            </w:tcPrChange>
          </w:tcPr>
          <w:p w14:paraId="0D64E4FD"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44" w:author="Radit Rahmadhan" w:date="2022-01-15T02:14:00Z"/>
                <w:color w:val="000000"/>
                <w:sz w:val="18"/>
                <w:szCs w:val="18"/>
                <w:lang w:val="en-ID" w:eastAsia="en-ID"/>
              </w:rPr>
            </w:pPr>
            <w:ins w:id="845" w:author="Radit Rahmadhan" w:date="2022-01-15T02:14:00Z">
              <w:r w:rsidRPr="009E1668">
                <w:rPr>
                  <w:color w:val="000000"/>
                  <w:sz w:val="18"/>
                  <w:szCs w:val="18"/>
                  <w:lang w:val="en-ID" w:eastAsia="en-ID"/>
                </w:rPr>
                <w:t>Row</w:t>
              </w:r>
            </w:ins>
          </w:p>
        </w:tc>
      </w:tr>
      <w:tr w:rsidR="00E95EF7" w14:paraId="243BCBA0" w14:textId="77777777" w:rsidTr="00E95EF7">
        <w:trPr>
          <w:trHeight w:val="216"/>
          <w:ins w:id="846" w:author="Radit Rahmadhan" w:date="2022-01-15T02:14:00Z"/>
          <w:trPrChange w:id="847" w:author="Radit Rahmadhan" w:date="2022-01-15T02:14:00Z">
            <w:trPr>
              <w:trHeight w:val="21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848" w:author="Radit Rahmadhan" w:date="2022-01-15T02:14:00Z">
              <w:tcPr>
                <w:tcW w:w="1751" w:type="dxa"/>
                <w:noWrap/>
                <w:hideMark/>
              </w:tcPr>
            </w:tcPrChange>
          </w:tcPr>
          <w:p w14:paraId="1C18777C" w14:textId="77777777" w:rsidR="00E95EF7" w:rsidRPr="009E1668" w:rsidRDefault="00E95EF7" w:rsidP="00E95EF7">
            <w:pPr>
              <w:widowControl/>
              <w:autoSpaceDE/>
              <w:autoSpaceDN/>
              <w:jc w:val="center"/>
              <w:rPr>
                <w:ins w:id="849" w:author="Radit Rahmadhan" w:date="2022-01-15T02:14:00Z"/>
                <w:color w:val="000000"/>
                <w:sz w:val="16"/>
                <w:szCs w:val="16"/>
                <w:lang w:val="en-ID" w:eastAsia="en-ID"/>
              </w:rPr>
            </w:pPr>
            <w:ins w:id="850" w:author="Radit Rahmadhan" w:date="2022-01-15T02:14:00Z">
              <w:r w:rsidRPr="009E1668">
                <w:rPr>
                  <w:b w:val="0"/>
                  <w:bCs w:val="0"/>
                  <w:color w:val="000000"/>
                  <w:sz w:val="16"/>
                  <w:szCs w:val="16"/>
                  <w:lang w:val="en-ID" w:eastAsia="en-ID"/>
                </w:rPr>
                <w:t>January 2019 - December 2020</w:t>
              </w:r>
            </w:ins>
          </w:p>
        </w:tc>
        <w:tc>
          <w:tcPr>
            <w:tcW w:w="0" w:type="dxa"/>
            <w:noWrap/>
            <w:hideMark/>
            <w:tcPrChange w:id="851" w:author="Radit Rahmadhan" w:date="2022-01-15T02:14:00Z">
              <w:tcPr>
                <w:tcW w:w="948" w:type="dxa"/>
                <w:noWrap/>
                <w:hideMark/>
              </w:tcPr>
            </w:tcPrChange>
          </w:tcPr>
          <w:p w14:paraId="71AC9102"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852" w:author="Radit Rahmadhan" w:date="2022-01-15T02:14:00Z"/>
                <w:color w:val="000000"/>
                <w:sz w:val="18"/>
                <w:szCs w:val="18"/>
                <w:lang w:val="en-ID" w:eastAsia="en-ID"/>
              </w:rPr>
            </w:pPr>
            <w:ins w:id="853" w:author="Radit Rahmadhan" w:date="2022-01-15T02:14:00Z">
              <w:r w:rsidRPr="009E1668">
                <w:rPr>
                  <w:color w:val="000000"/>
                  <w:sz w:val="18"/>
                  <w:szCs w:val="18"/>
                  <w:lang w:val="en-ID" w:eastAsia="en-ID"/>
                </w:rPr>
                <w:t>49</w:t>
              </w:r>
            </w:ins>
          </w:p>
        </w:tc>
        <w:tc>
          <w:tcPr>
            <w:tcW w:w="0" w:type="dxa"/>
            <w:noWrap/>
            <w:hideMark/>
            <w:tcPrChange w:id="854" w:author="Radit Rahmadhan" w:date="2022-01-15T02:14:00Z">
              <w:tcPr>
                <w:tcW w:w="978" w:type="dxa"/>
                <w:noWrap/>
                <w:hideMark/>
              </w:tcPr>
            </w:tcPrChange>
          </w:tcPr>
          <w:p w14:paraId="0443E614"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855" w:author="Radit Rahmadhan" w:date="2022-01-15T02:14:00Z"/>
                <w:color w:val="000000"/>
                <w:sz w:val="18"/>
                <w:szCs w:val="18"/>
                <w:lang w:val="en-ID" w:eastAsia="en-ID"/>
              </w:rPr>
            </w:pPr>
            <w:ins w:id="856" w:author="Radit Rahmadhan" w:date="2022-01-15T02:14:00Z">
              <w:r w:rsidRPr="009E1668">
                <w:rPr>
                  <w:color w:val="000000"/>
                  <w:sz w:val="18"/>
                  <w:szCs w:val="18"/>
                  <w:lang w:val="en-ID" w:eastAsia="en-ID"/>
                </w:rPr>
                <w:t>-</w:t>
              </w:r>
            </w:ins>
          </w:p>
        </w:tc>
        <w:tc>
          <w:tcPr>
            <w:tcW w:w="0" w:type="dxa"/>
            <w:noWrap/>
            <w:hideMark/>
            <w:tcPrChange w:id="857" w:author="Radit Rahmadhan" w:date="2022-01-15T02:14:00Z">
              <w:tcPr>
                <w:tcW w:w="1052" w:type="dxa"/>
                <w:noWrap/>
                <w:hideMark/>
              </w:tcPr>
            </w:tcPrChange>
          </w:tcPr>
          <w:p w14:paraId="3BDE338E"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858" w:author="Radit Rahmadhan" w:date="2022-01-15T02:14:00Z"/>
                <w:color w:val="000000"/>
                <w:sz w:val="18"/>
                <w:szCs w:val="18"/>
                <w:lang w:val="en-ID" w:eastAsia="en-ID"/>
              </w:rPr>
            </w:pPr>
            <w:ins w:id="859" w:author="Radit Rahmadhan" w:date="2022-01-15T02:14:00Z">
              <w:r w:rsidRPr="009E1668">
                <w:rPr>
                  <w:color w:val="000000"/>
                  <w:sz w:val="18"/>
                  <w:szCs w:val="18"/>
                  <w:lang w:val="en-ID" w:eastAsia="en-ID"/>
                </w:rPr>
                <w:t>-</w:t>
              </w:r>
            </w:ins>
          </w:p>
        </w:tc>
        <w:tc>
          <w:tcPr>
            <w:tcW w:w="0" w:type="dxa"/>
            <w:noWrap/>
            <w:hideMark/>
            <w:tcPrChange w:id="860" w:author="Radit Rahmadhan" w:date="2022-01-15T02:14:00Z">
              <w:tcPr>
                <w:tcW w:w="1968" w:type="dxa"/>
                <w:noWrap/>
                <w:hideMark/>
              </w:tcPr>
            </w:tcPrChange>
          </w:tcPr>
          <w:p w14:paraId="566CA175"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861" w:author="Radit Rahmadhan" w:date="2022-01-15T02:14:00Z"/>
                <w:color w:val="000000"/>
                <w:sz w:val="18"/>
                <w:szCs w:val="18"/>
                <w:lang w:val="en-ID" w:eastAsia="en-ID"/>
              </w:rPr>
            </w:pPr>
            <w:ins w:id="862" w:author="Radit Rahmadhan" w:date="2022-01-15T02:14:00Z">
              <w:r w:rsidRPr="009E1668">
                <w:rPr>
                  <w:color w:val="000000"/>
                  <w:sz w:val="18"/>
                  <w:szCs w:val="18"/>
                  <w:lang w:val="en-ID" w:eastAsia="en-ID"/>
                </w:rPr>
                <w:t>-</w:t>
              </w:r>
            </w:ins>
          </w:p>
        </w:tc>
        <w:tc>
          <w:tcPr>
            <w:tcW w:w="0" w:type="dxa"/>
            <w:noWrap/>
            <w:hideMark/>
            <w:tcPrChange w:id="863" w:author="Radit Rahmadhan" w:date="2022-01-15T02:14:00Z">
              <w:tcPr>
                <w:tcW w:w="1215" w:type="dxa"/>
                <w:noWrap/>
                <w:hideMark/>
              </w:tcPr>
            </w:tcPrChange>
          </w:tcPr>
          <w:p w14:paraId="207ADB4D"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864" w:author="Radit Rahmadhan" w:date="2022-01-15T02:14:00Z"/>
                <w:color w:val="000000"/>
                <w:sz w:val="18"/>
                <w:szCs w:val="18"/>
                <w:lang w:val="en-ID" w:eastAsia="en-ID"/>
              </w:rPr>
            </w:pPr>
            <w:ins w:id="865" w:author="Radit Rahmadhan" w:date="2022-01-15T02:14:00Z">
              <w:r w:rsidRPr="009E1668">
                <w:rPr>
                  <w:sz w:val="18"/>
                  <w:szCs w:val="18"/>
                </w:rPr>
                <w:t>16,504,228</w:t>
              </w:r>
            </w:ins>
          </w:p>
        </w:tc>
      </w:tr>
      <w:tr w:rsidR="00E95EF7" w14:paraId="350F51E4" w14:textId="77777777" w:rsidTr="00E95EF7">
        <w:trPr>
          <w:cnfStyle w:val="000000100000" w:firstRow="0" w:lastRow="0" w:firstColumn="0" w:lastColumn="0" w:oddVBand="0" w:evenVBand="0" w:oddHBand="1" w:evenHBand="0" w:firstRowFirstColumn="0" w:firstRowLastColumn="0" w:lastRowFirstColumn="0" w:lastRowLastColumn="0"/>
          <w:trHeight w:val="216"/>
          <w:ins w:id="866" w:author="Radit Rahmadhan" w:date="2022-01-15T02:14:00Z"/>
          <w:trPrChange w:id="867" w:author="Radit Rahmadhan" w:date="2022-01-15T02:14:00Z">
            <w:trPr>
              <w:trHeight w:val="21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868" w:author="Radit Rahmadhan" w:date="2022-01-15T02:14:00Z">
              <w:tcPr>
                <w:tcW w:w="1751" w:type="dxa"/>
                <w:noWrap/>
                <w:hideMark/>
              </w:tcPr>
            </w:tcPrChange>
          </w:tcPr>
          <w:p w14:paraId="24FF8AE0" w14:textId="77777777" w:rsidR="00E95EF7" w:rsidRPr="009E1668" w:rsidRDefault="00E95EF7" w:rsidP="00E95EF7">
            <w:pPr>
              <w:widowControl/>
              <w:autoSpaceDE/>
              <w:autoSpaceDN/>
              <w:jc w:val="center"/>
              <w:cnfStyle w:val="001000100000" w:firstRow="0" w:lastRow="0" w:firstColumn="1" w:lastColumn="0" w:oddVBand="0" w:evenVBand="0" w:oddHBand="1" w:evenHBand="0" w:firstRowFirstColumn="0" w:firstRowLastColumn="0" w:lastRowFirstColumn="0" w:lastRowLastColumn="0"/>
              <w:rPr>
                <w:ins w:id="869" w:author="Radit Rahmadhan" w:date="2022-01-15T02:14:00Z"/>
                <w:color w:val="000000"/>
                <w:sz w:val="16"/>
                <w:szCs w:val="16"/>
                <w:lang w:val="en-ID" w:eastAsia="en-ID"/>
              </w:rPr>
            </w:pPr>
            <w:ins w:id="870" w:author="Radit Rahmadhan" w:date="2022-01-15T02:14:00Z">
              <w:r w:rsidRPr="009E1668">
                <w:rPr>
                  <w:b w:val="0"/>
                  <w:bCs w:val="0"/>
                  <w:color w:val="000000"/>
                  <w:sz w:val="16"/>
                  <w:szCs w:val="16"/>
                  <w:lang w:val="en-ID" w:eastAsia="en-ID"/>
                </w:rPr>
                <w:t>January 2019 - December 2020</w:t>
              </w:r>
            </w:ins>
          </w:p>
        </w:tc>
        <w:tc>
          <w:tcPr>
            <w:tcW w:w="0" w:type="dxa"/>
            <w:noWrap/>
            <w:hideMark/>
            <w:tcPrChange w:id="871" w:author="Radit Rahmadhan" w:date="2022-01-15T02:14:00Z">
              <w:tcPr>
                <w:tcW w:w="948" w:type="dxa"/>
                <w:noWrap/>
                <w:hideMark/>
              </w:tcPr>
            </w:tcPrChange>
          </w:tcPr>
          <w:p w14:paraId="7A7F6D5E"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72" w:author="Radit Rahmadhan" w:date="2022-01-15T02:14:00Z"/>
                <w:color w:val="000000"/>
                <w:sz w:val="18"/>
                <w:szCs w:val="18"/>
                <w:lang w:val="en-ID" w:eastAsia="en-ID"/>
              </w:rPr>
            </w:pPr>
            <w:ins w:id="873" w:author="Radit Rahmadhan" w:date="2022-01-15T02:14:00Z">
              <w:r w:rsidRPr="009E1668">
                <w:rPr>
                  <w:color w:val="000000"/>
                  <w:sz w:val="18"/>
                  <w:szCs w:val="18"/>
                  <w:lang w:val="en-ID" w:eastAsia="en-ID"/>
                </w:rPr>
                <w:t>31</w:t>
              </w:r>
            </w:ins>
          </w:p>
        </w:tc>
        <w:tc>
          <w:tcPr>
            <w:tcW w:w="0" w:type="dxa"/>
            <w:noWrap/>
            <w:hideMark/>
            <w:tcPrChange w:id="874" w:author="Radit Rahmadhan" w:date="2022-01-15T02:14:00Z">
              <w:tcPr>
                <w:tcW w:w="978" w:type="dxa"/>
                <w:noWrap/>
                <w:hideMark/>
              </w:tcPr>
            </w:tcPrChange>
          </w:tcPr>
          <w:p w14:paraId="05939F9F"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75" w:author="Radit Rahmadhan" w:date="2022-01-15T02:14:00Z"/>
                <w:color w:val="000000"/>
                <w:sz w:val="18"/>
                <w:szCs w:val="18"/>
                <w:lang w:val="en-ID" w:eastAsia="en-ID"/>
              </w:rPr>
            </w:pPr>
            <w:ins w:id="876" w:author="Radit Rahmadhan" w:date="2022-01-15T02:14:00Z">
              <w:r w:rsidRPr="009E1668">
                <w:rPr>
                  <w:color w:val="000000"/>
                  <w:sz w:val="18"/>
                  <w:szCs w:val="18"/>
                  <w:lang w:val="en-ID" w:eastAsia="en-ID"/>
                </w:rPr>
                <w:t>-</w:t>
              </w:r>
            </w:ins>
          </w:p>
        </w:tc>
        <w:tc>
          <w:tcPr>
            <w:tcW w:w="0" w:type="dxa"/>
            <w:noWrap/>
            <w:hideMark/>
            <w:tcPrChange w:id="877" w:author="Radit Rahmadhan" w:date="2022-01-15T02:14:00Z">
              <w:tcPr>
                <w:tcW w:w="1052" w:type="dxa"/>
                <w:noWrap/>
                <w:hideMark/>
              </w:tcPr>
            </w:tcPrChange>
          </w:tcPr>
          <w:p w14:paraId="0B5F3C9B"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78" w:author="Radit Rahmadhan" w:date="2022-01-15T02:14:00Z"/>
                <w:color w:val="000000"/>
                <w:sz w:val="18"/>
                <w:szCs w:val="18"/>
                <w:lang w:val="en-ID" w:eastAsia="en-ID"/>
              </w:rPr>
            </w:pPr>
            <w:ins w:id="879" w:author="Radit Rahmadhan" w:date="2022-01-15T02:14:00Z">
              <w:r w:rsidRPr="009E1668">
                <w:rPr>
                  <w:color w:val="000000"/>
                  <w:sz w:val="18"/>
                  <w:szCs w:val="18"/>
                  <w:lang w:val="en-ID" w:eastAsia="en-ID"/>
                </w:rPr>
                <w:t>-</w:t>
              </w:r>
            </w:ins>
          </w:p>
        </w:tc>
        <w:tc>
          <w:tcPr>
            <w:tcW w:w="0" w:type="dxa"/>
            <w:noWrap/>
            <w:hideMark/>
            <w:tcPrChange w:id="880" w:author="Radit Rahmadhan" w:date="2022-01-15T02:14:00Z">
              <w:tcPr>
                <w:tcW w:w="1968" w:type="dxa"/>
                <w:noWrap/>
                <w:hideMark/>
              </w:tcPr>
            </w:tcPrChange>
          </w:tcPr>
          <w:p w14:paraId="5FA4AF5E"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81" w:author="Radit Rahmadhan" w:date="2022-01-15T02:14:00Z"/>
                <w:color w:val="000000"/>
                <w:sz w:val="18"/>
                <w:szCs w:val="18"/>
                <w:lang w:val="en-ID" w:eastAsia="en-ID"/>
              </w:rPr>
            </w:pPr>
            <w:ins w:id="882" w:author="Radit Rahmadhan" w:date="2022-01-15T02:14:00Z">
              <w:r w:rsidRPr="009E1668">
                <w:rPr>
                  <w:color w:val="000000"/>
                  <w:sz w:val="18"/>
                  <w:szCs w:val="18"/>
                  <w:lang w:val="en-ID" w:eastAsia="en-ID"/>
                </w:rPr>
                <w:t>-</w:t>
              </w:r>
            </w:ins>
          </w:p>
        </w:tc>
        <w:tc>
          <w:tcPr>
            <w:tcW w:w="0" w:type="dxa"/>
            <w:noWrap/>
            <w:hideMark/>
            <w:tcPrChange w:id="883" w:author="Radit Rahmadhan" w:date="2022-01-15T02:14:00Z">
              <w:tcPr>
                <w:tcW w:w="1215" w:type="dxa"/>
                <w:noWrap/>
                <w:hideMark/>
              </w:tcPr>
            </w:tcPrChange>
          </w:tcPr>
          <w:p w14:paraId="4BE897AB"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884" w:author="Radit Rahmadhan" w:date="2022-01-15T02:14:00Z"/>
                <w:color w:val="000000"/>
                <w:sz w:val="18"/>
                <w:szCs w:val="18"/>
                <w:lang w:val="en-ID" w:eastAsia="en-ID"/>
              </w:rPr>
            </w:pPr>
            <w:ins w:id="885" w:author="Radit Rahmadhan" w:date="2022-01-15T02:14:00Z">
              <w:r w:rsidRPr="009E1668">
                <w:rPr>
                  <w:sz w:val="18"/>
                  <w:szCs w:val="18"/>
                </w:rPr>
                <w:t>16,504,228</w:t>
              </w:r>
            </w:ins>
          </w:p>
        </w:tc>
      </w:tr>
      <w:tr w:rsidR="00E95EF7" w14:paraId="4AE75DBD" w14:textId="77777777" w:rsidTr="00E95EF7">
        <w:trPr>
          <w:trHeight w:val="216"/>
          <w:ins w:id="886" w:author="Radit Rahmadhan" w:date="2022-01-15T02:14:00Z"/>
          <w:trPrChange w:id="887" w:author="Radit Rahmadhan" w:date="2022-01-15T02:14:00Z">
            <w:trPr>
              <w:trHeight w:val="21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888" w:author="Radit Rahmadhan" w:date="2022-01-15T02:14:00Z">
              <w:tcPr>
                <w:tcW w:w="1751" w:type="dxa"/>
                <w:noWrap/>
                <w:hideMark/>
              </w:tcPr>
            </w:tcPrChange>
          </w:tcPr>
          <w:p w14:paraId="27C55858" w14:textId="77777777" w:rsidR="00E95EF7" w:rsidRPr="009E1668" w:rsidRDefault="00E95EF7" w:rsidP="00E95EF7">
            <w:pPr>
              <w:widowControl/>
              <w:autoSpaceDE/>
              <w:autoSpaceDN/>
              <w:jc w:val="center"/>
              <w:rPr>
                <w:ins w:id="889" w:author="Radit Rahmadhan" w:date="2022-01-15T02:14:00Z"/>
                <w:color w:val="000000"/>
                <w:sz w:val="16"/>
                <w:szCs w:val="16"/>
                <w:lang w:val="en-ID" w:eastAsia="en-ID"/>
              </w:rPr>
            </w:pPr>
            <w:ins w:id="890" w:author="Radit Rahmadhan" w:date="2022-01-15T02:14:00Z">
              <w:r w:rsidRPr="009E1668">
                <w:rPr>
                  <w:b w:val="0"/>
                  <w:bCs w:val="0"/>
                  <w:color w:val="000000"/>
                  <w:sz w:val="16"/>
                  <w:szCs w:val="16"/>
                  <w:lang w:val="en-ID" w:eastAsia="en-ID"/>
                </w:rPr>
                <w:t>January 2019 - December 2020</w:t>
              </w:r>
            </w:ins>
          </w:p>
        </w:tc>
        <w:tc>
          <w:tcPr>
            <w:tcW w:w="0" w:type="dxa"/>
            <w:noWrap/>
            <w:hideMark/>
            <w:tcPrChange w:id="891" w:author="Radit Rahmadhan" w:date="2022-01-15T02:14:00Z">
              <w:tcPr>
                <w:tcW w:w="948" w:type="dxa"/>
                <w:noWrap/>
                <w:hideMark/>
              </w:tcPr>
            </w:tcPrChange>
          </w:tcPr>
          <w:p w14:paraId="58DAEA81"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892" w:author="Radit Rahmadhan" w:date="2022-01-15T02:14:00Z"/>
                <w:color w:val="000000"/>
                <w:sz w:val="18"/>
                <w:szCs w:val="18"/>
                <w:lang w:val="en-ID" w:eastAsia="en-ID"/>
              </w:rPr>
            </w:pPr>
            <w:ins w:id="893" w:author="Radit Rahmadhan" w:date="2022-01-15T02:14:00Z">
              <w:r w:rsidRPr="009E1668">
                <w:rPr>
                  <w:color w:val="000000"/>
                  <w:sz w:val="18"/>
                  <w:szCs w:val="18"/>
                  <w:lang w:val="en-ID" w:eastAsia="en-ID"/>
                </w:rPr>
                <w:t>27</w:t>
              </w:r>
            </w:ins>
          </w:p>
        </w:tc>
        <w:tc>
          <w:tcPr>
            <w:tcW w:w="0" w:type="dxa"/>
            <w:noWrap/>
            <w:hideMark/>
            <w:tcPrChange w:id="894" w:author="Radit Rahmadhan" w:date="2022-01-15T02:14:00Z">
              <w:tcPr>
                <w:tcW w:w="978" w:type="dxa"/>
                <w:noWrap/>
                <w:hideMark/>
              </w:tcPr>
            </w:tcPrChange>
          </w:tcPr>
          <w:p w14:paraId="61633C17"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895" w:author="Radit Rahmadhan" w:date="2022-01-15T02:14:00Z"/>
                <w:color w:val="000000"/>
                <w:sz w:val="18"/>
                <w:szCs w:val="18"/>
                <w:lang w:val="en-ID" w:eastAsia="en-ID"/>
              </w:rPr>
            </w:pPr>
            <w:ins w:id="896" w:author="Radit Rahmadhan" w:date="2022-01-15T02:14:00Z">
              <w:r w:rsidRPr="009E1668">
                <w:rPr>
                  <w:color w:val="000000"/>
                  <w:sz w:val="18"/>
                  <w:szCs w:val="18"/>
                  <w:lang w:val="en-ID" w:eastAsia="en-ID"/>
                </w:rPr>
                <w:t>-</w:t>
              </w:r>
            </w:ins>
          </w:p>
        </w:tc>
        <w:tc>
          <w:tcPr>
            <w:tcW w:w="0" w:type="dxa"/>
            <w:noWrap/>
            <w:hideMark/>
            <w:tcPrChange w:id="897" w:author="Radit Rahmadhan" w:date="2022-01-15T02:14:00Z">
              <w:tcPr>
                <w:tcW w:w="1052" w:type="dxa"/>
                <w:noWrap/>
                <w:hideMark/>
              </w:tcPr>
            </w:tcPrChange>
          </w:tcPr>
          <w:p w14:paraId="37052768"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898" w:author="Radit Rahmadhan" w:date="2022-01-15T02:14:00Z"/>
                <w:color w:val="000000"/>
                <w:sz w:val="18"/>
                <w:szCs w:val="18"/>
                <w:lang w:val="en-ID" w:eastAsia="en-ID"/>
              </w:rPr>
            </w:pPr>
            <w:ins w:id="899" w:author="Radit Rahmadhan" w:date="2022-01-15T02:14:00Z">
              <w:r w:rsidRPr="009E1668">
                <w:rPr>
                  <w:color w:val="000000"/>
                  <w:sz w:val="18"/>
                  <w:szCs w:val="18"/>
                  <w:lang w:val="en-ID" w:eastAsia="en-ID"/>
                </w:rPr>
                <w:t>-</w:t>
              </w:r>
            </w:ins>
          </w:p>
        </w:tc>
        <w:tc>
          <w:tcPr>
            <w:tcW w:w="0" w:type="dxa"/>
            <w:noWrap/>
            <w:hideMark/>
            <w:tcPrChange w:id="900" w:author="Radit Rahmadhan" w:date="2022-01-15T02:14:00Z">
              <w:tcPr>
                <w:tcW w:w="1968" w:type="dxa"/>
                <w:noWrap/>
                <w:hideMark/>
              </w:tcPr>
            </w:tcPrChange>
          </w:tcPr>
          <w:p w14:paraId="5BC58D95"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901" w:author="Radit Rahmadhan" w:date="2022-01-15T02:14:00Z"/>
                <w:color w:val="000000"/>
                <w:sz w:val="18"/>
                <w:szCs w:val="18"/>
                <w:lang w:val="en-ID" w:eastAsia="en-ID"/>
              </w:rPr>
            </w:pPr>
            <w:ins w:id="902" w:author="Radit Rahmadhan" w:date="2022-01-15T02:14:00Z">
              <w:r w:rsidRPr="009E1668">
                <w:rPr>
                  <w:color w:val="000000"/>
                  <w:sz w:val="18"/>
                  <w:szCs w:val="18"/>
                  <w:lang w:val="en-ID" w:eastAsia="en-ID"/>
                </w:rPr>
                <w:t>-</w:t>
              </w:r>
            </w:ins>
          </w:p>
        </w:tc>
        <w:tc>
          <w:tcPr>
            <w:tcW w:w="0" w:type="dxa"/>
            <w:noWrap/>
            <w:hideMark/>
            <w:tcPrChange w:id="903" w:author="Radit Rahmadhan" w:date="2022-01-15T02:14:00Z">
              <w:tcPr>
                <w:tcW w:w="1215" w:type="dxa"/>
                <w:noWrap/>
                <w:hideMark/>
              </w:tcPr>
            </w:tcPrChange>
          </w:tcPr>
          <w:p w14:paraId="44D56DF0"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904" w:author="Radit Rahmadhan" w:date="2022-01-15T02:14:00Z"/>
                <w:color w:val="000000"/>
                <w:sz w:val="18"/>
                <w:szCs w:val="18"/>
                <w:lang w:val="en-ID" w:eastAsia="en-ID"/>
              </w:rPr>
            </w:pPr>
            <w:ins w:id="905" w:author="Radit Rahmadhan" w:date="2022-01-15T02:14:00Z">
              <w:r w:rsidRPr="009E1668">
                <w:rPr>
                  <w:sz w:val="18"/>
                  <w:szCs w:val="18"/>
                </w:rPr>
                <w:t>16,504,228</w:t>
              </w:r>
            </w:ins>
          </w:p>
        </w:tc>
      </w:tr>
      <w:tr w:rsidR="00E95EF7" w14:paraId="75194197" w14:textId="77777777" w:rsidTr="00E95EF7">
        <w:trPr>
          <w:cnfStyle w:val="000000100000" w:firstRow="0" w:lastRow="0" w:firstColumn="0" w:lastColumn="0" w:oddVBand="0" w:evenVBand="0" w:oddHBand="1" w:evenHBand="0" w:firstRowFirstColumn="0" w:firstRowLastColumn="0" w:lastRowFirstColumn="0" w:lastRowLastColumn="0"/>
          <w:trHeight w:val="216"/>
          <w:ins w:id="906" w:author="Radit Rahmadhan" w:date="2022-01-15T02:14:00Z"/>
          <w:trPrChange w:id="907" w:author="Radit Rahmadhan" w:date="2022-01-15T02:14:00Z">
            <w:trPr>
              <w:trHeight w:val="21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908" w:author="Radit Rahmadhan" w:date="2022-01-15T02:14:00Z">
              <w:tcPr>
                <w:tcW w:w="1751" w:type="dxa"/>
                <w:noWrap/>
                <w:hideMark/>
              </w:tcPr>
            </w:tcPrChange>
          </w:tcPr>
          <w:p w14:paraId="2903F56D" w14:textId="77777777" w:rsidR="00E95EF7" w:rsidRPr="009E1668" w:rsidRDefault="00E95EF7" w:rsidP="00E95EF7">
            <w:pPr>
              <w:widowControl/>
              <w:autoSpaceDE/>
              <w:autoSpaceDN/>
              <w:jc w:val="center"/>
              <w:cnfStyle w:val="001000100000" w:firstRow="0" w:lastRow="0" w:firstColumn="1" w:lastColumn="0" w:oddVBand="0" w:evenVBand="0" w:oddHBand="1" w:evenHBand="0" w:firstRowFirstColumn="0" w:firstRowLastColumn="0" w:lastRowFirstColumn="0" w:lastRowLastColumn="0"/>
              <w:rPr>
                <w:ins w:id="909" w:author="Radit Rahmadhan" w:date="2022-01-15T02:14:00Z"/>
                <w:color w:val="000000"/>
                <w:sz w:val="16"/>
                <w:szCs w:val="16"/>
                <w:lang w:val="en-ID" w:eastAsia="en-ID"/>
              </w:rPr>
            </w:pPr>
            <w:ins w:id="910" w:author="Radit Rahmadhan" w:date="2022-01-15T02:14:00Z">
              <w:r w:rsidRPr="009E1668">
                <w:rPr>
                  <w:b w:val="0"/>
                  <w:bCs w:val="0"/>
                  <w:color w:val="000000"/>
                  <w:sz w:val="16"/>
                  <w:szCs w:val="16"/>
                  <w:lang w:val="en-ID" w:eastAsia="en-ID"/>
                </w:rPr>
                <w:t>January 2019 - December 2020</w:t>
              </w:r>
            </w:ins>
          </w:p>
        </w:tc>
        <w:tc>
          <w:tcPr>
            <w:tcW w:w="0" w:type="dxa"/>
            <w:noWrap/>
            <w:hideMark/>
            <w:tcPrChange w:id="911" w:author="Radit Rahmadhan" w:date="2022-01-15T02:14:00Z">
              <w:tcPr>
                <w:tcW w:w="948" w:type="dxa"/>
                <w:noWrap/>
                <w:hideMark/>
              </w:tcPr>
            </w:tcPrChange>
          </w:tcPr>
          <w:p w14:paraId="17EB214E"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912" w:author="Radit Rahmadhan" w:date="2022-01-15T02:14:00Z"/>
                <w:color w:val="000000"/>
                <w:sz w:val="18"/>
                <w:szCs w:val="18"/>
                <w:lang w:val="en-ID" w:eastAsia="en-ID"/>
              </w:rPr>
            </w:pPr>
            <w:ins w:id="913" w:author="Radit Rahmadhan" w:date="2022-01-15T02:14:00Z">
              <w:r w:rsidRPr="009E1668">
                <w:rPr>
                  <w:color w:val="000000"/>
                  <w:sz w:val="18"/>
                  <w:szCs w:val="18"/>
                  <w:lang w:val="en-ID" w:eastAsia="en-ID"/>
                </w:rPr>
                <w:t>18</w:t>
              </w:r>
            </w:ins>
          </w:p>
        </w:tc>
        <w:tc>
          <w:tcPr>
            <w:tcW w:w="0" w:type="dxa"/>
            <w:noWrap/>
            <w:hideMark/>
            <w:tcPrChange w:id="914" w:author="Radit Rahmadhan" w:date="2022-01-15T02:14:00Z">
              <w:tcPr>
                <w:tcW w:w="978" w:type="dxa"/>
                <w:noWrap/>
                <w:hideMark/>
              </w:tcPr>
            </w:tcPrChange>
          </w:tcPr>
          <w:p w14:paraId="3269647C"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915" w:author="Radit Rahmadhan" w:date="2022-01-15T02:14:00Z"/>
                <w:color w:val="000000"/>
                <w:sz w:val="18"/>
                <w:szCs w:val="18"/>
                <w:lang w:val="en-ID" w:eastAsia="en-ID"/>
              </w:rPr>
            </w:pPr>
            <w:ins w:id="916" w:author="Radit Rahmadhan" w:date="2022-01-15T02:14:00Z">
              <w:r w:rsidRPr="009E1668">
                <w:rPr>
                  <w:color w:val="000000"/>
                  <w:sz w:val="18"/>
                  <w:szCs w:val="18"/>
                  <w:lang w:val="en-ID" w:eastAsia="en-ID"/>
                </w:rPr>
                <w:t>-</w:t>
              </w:r>
            </w:ins>
          </w:p>
        </w:tc>
        <w:tc>
          <w:tcPr>
            <w:tcW w:w="0" w:type="dxa"/>
            <w:noWrap/>
            <w:hideMark/>
            <w:tcPrChange w:id="917" w:author="Radit Rahmadhan" w:date="2022-01-15T02:14:00Z">
              <w:tcPr>
                <w:tcW w:w="1052" w:type="dxa"/>
                <w:noWrap/>
                <w:hideMark/>
              </w:tcPr>
            </w:tcPrChange>
          </w:tcPr>
          <w:p w14:paraId="1040B6E7"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918" w:author="Radit Rahmadhan" w:date="2022-01-15T02:14:00Z"/>
                <w:color w:val="000000"/>
                <w:sz w:val="18"/>
                <w:szCs w:val="18"/>
                <w:lang w:val="en-ID" w:eastAsia="en-ID"/>
              </w:rPr>
            </w:pPr>
            <w:ins w:id="919" w:author="Radit Rahmadhan" w:date="2022-01-15T02:14:00Z">
              <w:r w:rsidRPr="009E1668">
                <w:rPr>
                  <w:color w:val="000000"/>
                  <w:sz w:val="18"/>
                  <w:szCs w:val="18"/>
                  <w:lang w:val="en-ID" w:eastAsia="en-ID"/>
                </w:rPr>
                <w:t>-</w:t>
              </w:r>
            </w:ins>
          </w:p>
        </w:tc>
        <w:tc>
          <w:tcPr>
            <w:tcW w:w="0" w:type="dxa"/>
            <w:noWrap/>
            <w:hideMark/>
            <w:tcPrChange w:id="920" w:author="Radit Rahmadhan" w:date="2022-01-15T02:14:00Z">
              <w:tcPr>
                <w:tcW w:w="1968" w:type="dxa"/>
                <w:noWrap/>
                <w:hideMark/>
              </w:tcPr>
            </w:tcPrChange>
          </w:tcPr>
          <w:p w14:paraId="1DB564D5"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921" w:author="Radit Rahmadhan" w:date="2022-01-15T02:14:00Z"/>
                <w:color w:val="000000"/>
                <w:sz w:val="18"/>
                <w:szCs w:val="18"/>
                <w:lang w:val="en-ID" w:eastAsia="en-ID"/>
              </w:rPr>
            </w:pPr>
            <w:ins w:id="922" w:author="Radit Rahmadhan" w:date="2022-01-15T02:14:00Z">
              <w:r w:rsidRPr="009E1668">
                <w:rPr>
                  <w:color w:val="000000"/>
                  <w:sz w:val="18"/>
                  <w:szCs w:val="18"/>
                  <w:lang w:val="en-ID" w:eastAsia="en-ID"/>
                </w:rPr>
                <w:t>-</w:t>
              </w:r>
            </w:ins>
          </w:p>
        </w:tc>
        <w:tc>
          <w:tcPr>
            <w:tcW w:w="0" w:type="dxa"/>
            <w:noWrap/>
            <w:hideMark/>
            <w:tcPrChange w:id="923" w:author="Radit Rahmadhan" w:date="2022-01-15T02:14:00Z">
              <w:tcPr>
                <w:tcW w:w="1215" w:type="dxa"/>
                <w:noWrap/>
                <w:hideMark/>
              </w:tcPr>
            </w:tcPrChange>
          </w:tcPr>
          <w:p w14:paraId="52E9F999"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924" w:author="Radit Rahmadhan" w:date="2022-01-15T02:14:00Z"/>
                <w:color w:val="000000"/>
                <w:sz w:val="18"/>
                <w:szCs w:val="18"/>
                <w:lang w:val="en-ID" w:eastAsia="en-ID"/>
              </w:rPr>
            </w:pPr>
            <w:ins w:id="925" w:author="Radit Rahmadhan" w:date="2022-01-15T02:14:00Z">
              <w:r w:rsidRPr="009E1668">
                <w:rPr>
                  <w:sz w:val="18"/>
                  <w:szCs w:val="18"/>
                </w:rPr>
                <w:t>16,504,228</w:t>
              </w:r>
            </w:ins>
          </w:p>
        </w:tc>
      </w:tr>
      <w:tr w:rsidR="00E95EF7" w14:paraId="444754DE" w14:textId="77777777" w:rsidTr="00E95EF7">
        <w:trPr>
          <w:trHeight w:val="216"/>
          <w:ins w:id="926" w:author="Radit Rahmadhan" w:date="2022-01-15T02:14:00Z"/>
          <w:trPrChange w:id="927" w:author="Radit Rahmadhan" w:date="2022-01-15T02:14:00Z">
            <w:trPr>
              <w:trHeight w:val="21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928" w:author="Radit Rahmadhan" w:date="2022-01-15T02:14:00Z">
              <w:tcPr>
                <w:tcW w:w="1751" w:type="dxa"/>
                <w:noWrap/>
                <w:hideMark/>
              </w:tcPr>
            </w:tcPrChange>
          </w:tcPr>
          <w:p w14:paraId="64F623FB" w14:textId="77777777" w:rsidR="00E95EF7" w:rsidRPr="009E1668" w:rsidRDefault="00E95EF7" w:rsidP="00E95EF7">
            <w:pPr>
              <w:widowControl/>
              <w:autoSpaceDE/>
              <w:autoSpaceDN/>
              <w:jc w:val="center"/>
              <w:rPr>
                <w:ins w:id="929" w:author="Radit Rahmadhan" w:date="2022-01-15T02:14:00Z"/>
                <w:color w:val="000000"/>
                <w:sz w:val="16"/>
                <w:szCs w:val="16"/>
                <w:lang w:val="en-ID" w:eastAsia="en-ID"/>
              </w:rPr>
            </w:pPr>
            <w:ins w:id="930" w:author="Radit Rahmadhan" w:date="2022-01-15T02:14:00Z">
              <w:r w:rsidRPr="009E1668">
                <w:rPr>
                  <w:b w:val="0"/>
                  <w:bCs w:val="0"/>
                  <w:color w:val="000000"/>
                  <w:sz w:val="16"/>
                  <w:szCs w:val="16"/>
                  <w:lang w:val="en-ID" w:eastAsia="en-ID"/>
                </w:rPr>
                <w:t>January 2019 - December 2020</w:t>
              </w:r>
            </w:ins>
          </w:p>
        </w:tc>
        <w:tc>
          <w:tcPr>
            <w:tcW w:w="0" w:type="dxa"/>
            <w:noWrap/>
            <w:hideMark/>
            <w:tcPrChange w:id="931" w:author="Radit Rahmadhan" w:date="2022-01-15T02:14:00Z">
              <w:tcPr>
                <w:tcW w:w="948" w:type="dxa"/>
                <w:noWrap/>
                <w:hideMark/>
              </w:tcPr>
            </w:tcPrChange>
          </w:tcPr>
          <w:p w14:paraId="51CF4433"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932" w:author="Radit Rahmadhan" w:date="2022-01-15T02:14:00Z"/>
                <w:color w:val="000000"/>
                <w:sz w:val="18"/>
                <w:szCs w:val="18"/>
                <w:lang w:val="en-ID" w:eastAsia="en-ID"/>
              </w:rPr>
            </w:pPr>
            <w:ins w:id="933" w:author="Radit Rahmadhan" w:date="2022-01-15T02:14:00Z">
              <w:r w:rsidRPr="009E1668">
                <w:rPr>
                  <w:color w:val="000000"/>
                  <w:sz w:val="18"/>
                  <w:szCs w:val="18"/>
                  <w:lang w:val="en-ID" w:eastAsia="en-ID"/>
                </w:rPr>
                <w:t>15</w:t>
              </w:r>
            </w:ins>
          </w:p>
        </w:tc>
        <w:tc>
          <w:tcPr>
            <w:tcW w:w="0" w:type="dxa"/>
            <w:noWrap/>
            <w:hideMark/>
            <w:tcPrChange w:id="934" w:author="Radit Rahmadhan" w:date="2022-01-15T02:14:00Z">
              <w:tcPr>
                <w:tcW w:w="978" w:type="dxa"/>
                <w:noWrap/>
                <w:hideMark/>
              </w:tcPr>
            </w:tcPrChange>
          </w:tcPr>
          <w:p w14:paraId="17784793"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935" w:author="Radit Rahmadhan" w:date="2022-01-15T02:14:00Z"/>
                <w:color w:val="000000"/>
                <w:sz w:val="18"/>
                <w:szCs w:val="18"/>
                <w:lang w:val="en-ID" w:eastAsia="en-ID"/>
              </w:rPr>
            </w:pPr>
            <w:ins w:id="936" w:author="Radit Rahmadhan" w:date="2022-01-15T02:14:00Z">
              <w:r w:rsidRPr="009E1668">
                <w:rPr>
                  <w:color w:val="000000"/>
                  <w:sz w:val="18"/>
                  <w:szCs w:val="18"/>
                  <w:lang w:val="en-ID" w:eastAsia="en-ID"/>
                </w:rPr>
                <w:t>-</w:t>
              </w:r>
            </w:ins>
          </w:p>
        </w:tc>
        <w:tc>
          <w:tcPr>
            <w:tcW w:w="0" w:type="dxa"/>
            <w:noWrap/>
            <w:hideMark/>
            <w:tcPrChange w:id="937" w:author="Radit Rahmadhan" w:date="2022-01-15T02:14:00Z">
              <w:tcPr>
                <w:tcW w:w="1052" w:type="dxa"/>
                <w:noWrap/>
                <w:hideMark/>
              </w:tcPr>
            </w:tcPrChange>
          </w:tcPr>
          <w:p w14:paraId="7C5E8D38"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938" w:author="Radit Rahmadhan" w:date="2022-01-15T02:14:00Z"/>
                <w:color w:val="000000"/>
                <w:sz w:val="18"/>
                <w:szCs w:val="18"/>
                <w:lang w:val="en-ID" w:eastAsia="en-ID"/>
              </w:rPr>
            </w:pPr>
            <w:ins w:id="939" w:author="Radit Rahmadhan" w:date="2022-01-15T02:14:00Z">
              <w:r w:rsidRPr="009E1668">
                <w:rPr>
                  <w:color w:val="000000"/>
                  <w:sz w:val="18"/>
                  <w:szCs w:val="18"/>
                  <w:lang w:val="en-ID" w:eastAsia="en-ID"/>
                </w:rPr>
                <w:t>0</w:t>
              </w:r>
            </w:ins>
          </w:p>
        </w:tc>
        <w:tc>
          <w:tcPr>
            <w:tcW w:w="0" w:type="dxa"/>
            <w:noWrap/>
            <w:hideMark/>
            <w:tcPrChange w:id="940" w:author="Radit Rahmadhan" w:date="2022-01-15T02:14:00Z">
              <w:tcPr>
                <w:tcW w:w="1968" w:type="dxa"/>
                <w:noWrap/>
                <w:hideMark/>
              </w:tcPr>
            </w:tcPrChange>
          </w:tcPr>
          <w:p w14:paraId="525C8DBC"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941" w:author="Radit Rahmadhan" w:date="2022-01-15T02:14:00Z"/>
                <w:color w:val="000000"/>
                <w:sz w:val="18"/>
                <w:szCs w:val="18"/>
                <w:lang w:val="en-ID" w:eastAsia="en-ID"/>
              </w:rPr>
            </w:pPr>
            <w:ins w:id="942" w:author="Radit Rahmadhan" w:date="2022-01-15T02:14:00Z">
              <w:r w:rsidRPr="009E1668">
                <w:rPr>
                  <w:color w:val="000000"/>
                  <w:sz w:val="18"/>
                  <w:szCs w:val="18"/>
                  <w:lang w:val="en-ID" w:eastAsia="en-ID"/>
                </w:rPr>
                <w:t>Padang</w:t>
              </w:r>
            </w:ins>
          </w:p>
        </w:tc>
        <w:tc>
          <w:tcPr>
            <w:tcW w:w="0" w:type="dxa"/>
            <w:noWrap/>
            <w:hideMark/>
            <w:tcPrChange w:id="943" w:author="Radit Rahmadhan" w:date="2022-01-15T02:14:00Z">
              <w:tcPr>
                <w:tcW w:w="1215" w:type="dxa"/>
                <w:noWrap/>
                <w:hideMark/>
              </w:tcPr>
            </w:tcPrChange>
          </w:tcPr>
          <w:p w14:paraId="43B650D2" w14:textId="77777777" w:rsidR="00E95EF7" w:rsidRPr="009E1668" w:rsidRDefault="00E95EF7" w:rsidP="00E95EF7">
            <w:pPr>
              <w:widowControl/>
              <w:autoSpaceDE/>
              <w:autoSpaceDN/>
              <w:jc w:val="center"/>
              <w:cnfStyle w:val="000000000000" w:firstRow="0" w:lastRow="0" w:firstColumn="0" w:lastColumn="0" w:oddVBand="0" w:evenVBand="0" w:oddHBand="0" w:evenHBand="0" w:firstRowFirstColumn="0" w:firstRowLastColumn="0" w:lastRowFirstColumn="0" w:lastRowLastColumn="0"/>
              <w:rPr>
                <w:ins w:id="944" w:author="Radit Rahmadhan" w:date="2022-01-15T02:14:00Z"/>
                <w:color w:val="000000"/>
                <w:sz w:val="18"/>
                <w:szCs w:val="18"/>
                <w:lang w:val="en-ID" w:eastAsia="en-ID"/>
              </w:rPr>
            </w:pPr>
            <w:ins w:id="945" w:author="Radit Rahmadhan" w:date="2022-01-15T02:14:00Z">
              <w:r w:rsidRPr="009E1668">
                <w:rPr>
                  <w:color w:val="000000"/>
                  <w:sz w:val="18"/>
                  <w:szCs w:val="18"/>
                  <w:lang w:val="en-ID" w:eastAsia="en-ID"/>
                </w:rPr>
                <w:t>1,187,934</w:t>
              </w:r>
            </w:ins>
          </w:p>
        </w:tc>
      </w:tr>
      <w:tr w:rsidR="00E95EF7" w14:paraId="6EBFB997" w14:textId="77777777" w:rsidTr="00E95EF7">
        <w:trPr>
          <w:cnfStyle w:val="000000100000" w:firstRow="0" w:lastRow="0" w:firstColumn="0" w:lastColumn="0" w:oddVBand="0" w:evenVBand="0" w:oddHBand="1" w:evenHBand="0" w:firstRowFirstColumn="0" w:firstRowLastColumn="0" w:lastRowFirstColumn="0" w:lastRowLastColumn="0"/>
          <w:trHeight w:val="216"/>
          <w:ins w:id="946" w:author="Radit Rahmadhan" w:date="2022-01-15T02:14:00Z"/>
          <w:trPrChange w:id="947" w:author="Radit Rahmadhan" w:date="2022-01-15T02:14:00Z">
            <w:trPr>
              <w:trHeight w:val="21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948" w:author="Radit Rahmadhan" w:date="2022-01-15T02:14:00Z">
              <w:tcPr>
                <w:tcW w:w="1751" w:type="dxa"/>
                <w:noWrap/>
                <w:hideMark/>
              </w:tcPr>
            </w:tcPrChange>
          </w:tcPr>
          <w:p w14:paraId="7F8F948C" w14:textId="77777777" w:rsidR="00E95EF7" w:rsidRPr="009E1668" w:rsidRDefault="00E95EF7" w:rsidP="00E95EF7">
            <w:pPr>
              <w:widowControl/>
              <w:autoSpaceDE/>
              <w:autoSpaceDN/>
              <w:jc w:val="center"/>
              <w:cnfStyle w:val="001000100000" w:firstRow="0" w:lastRow="0" w:firstColumn="1" w:lastColumn="0" w:oddVBand="0" w:evenVBand="0" w:oddHBand="1" w:evenHBand="0" w:firstRowFirstColumn="0" w:firstRowLastColumn="0" w:lastRowFirstColumn="0" w:lastRowLastColumn="0"/>
              <w:rPr>
                <w:ins w:id="949" w:author="Radit Rahmadhan" w:date="2022-01-15T02:14:00Z"/>
                <w:color w:val="000000"/>
                <w:sz w:val="16"/>
                <w:szCs w:val="16"/>
                <w:lang w:val="en-ID" w:eastAsia="en-ID"/>
              </w:rPr>
            </w:pPr>
            <w:ins w:id="950" w:author="Radit Rahmadhan" w:date="2022-01-15T02:14:00Z">
              <w:r w:rsidRPr="009E1668">
                <w:rPr>
                  <w:b w:val="0"/>
                  <w:bCs w:val="0"/>
                  <w:color w:val="000000"/>
                  <w:sz w:val="16"/>
                  <w:szCs w:val="16"/>
                  <w:lang w:val="en-ID" w:eastAsia="en-ID"/>
                </w:rPr>
                <w:t>January 2019 - December 2020</w:t>
              </w:r>
            </w:ins>
          </w:p>
        </w:tc>
        <w:tc>
          <w:tcPr>
            <w:tcW w:w="0" w:type="dxa"/>
            <w:noWrap/>
            <w:hideMark/>
            <w:tcPrChange w:id="951" w:author="Radit Rahmadhan" w:date="2022-01-15T02:14:00Z">
              <w:tcPr>
                <w:tcW w:w="948" w:type="dxa"/>
                <w:noWrap/>
                <w:hideMark/>
              </w:tcPr>
            </w:tcPrChange>
          </w:tcPr>
          <w:p w14:paraId="4242BF23"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952" w:author="Radit Rahmadhan" w:date="2022-01-15T02:14:00Z"/>
                <w:color w:val="000000"/>
                <w:sz w:val="18"/>
                <w:szCs w:val="18"/>
                <w:lang w:val="en-ID" w:eastAsia="en-ID"/>
              </w:rPr>
            </w:pPr>
            <w:ins w:id="953" w:author="Radit Rahmadhan" w:date="2022-01-15T02:14:00Z">
              <w:r w:rsidRPr="009E1668">
                <w:rPr>
                  <w:color w:val="000000"/>
                  <w:sz w:val="18"/>
                  <w:szCs w:val="18"/>
                  <w:lang w:val="en-ID" w:eastAsia="en-ID"/>
                </w:rPr>
                <w:t>13</w:t>
              </w:r>
            </w:ins>
          </w:p>
        </w:tc>
        <w:tc>
          <w:tcPr>
            <w:tcW w:w="0" w:type="dxa"/>
            <w:noWrap/>
            <w:hideMark/>
            <w:tcPrChange w:id="954" w:author="Radit Rahmadhan" w:date="2022-01-15T02:14:00Z">
              <w:tcPr>
                <w:tcW w:w="978" w:type="dxa"/>
                <w:noWrap/>
                <w:hideMark/>
              </w:tcPr>
            </w:tcPrChange>
          </w:tcPr>
          <w:p w14:paraId="15AB7A5C"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955" w:author="Radit Rahmadhan" w:date="2022-01-15T02:14:00Z"/>
                <w:color w:val="000000"/>
                <w:sz w:val="18"/>
                <w:szCs w:val="18"/>
                <w:lang w:val="en-ID" w:eastAsia="en-ID"/>
              </w:rPr>
            </w:pPr>
            <w:ins w:id="956" w:author="Radit Rahmadhan" w:date="2022-01-15T02:14:00Z">
              <w:r w:rsidRPr="009E1668">
                <w:rPr>
                  <w:color w:val="000000"/>
                  <w:sz w:val="18"/>
                  <w:szCs w:val="18"/>
                  <w:lang w:val="en-ID" w:eastAsia="en-ID"/>
                </w:rPr>
                <w:t>Business</w:t>
              </w:r>
            </w:ins>
          </w:p>
        </w:tc>
        <w:tc>
          <w:tcPr>
            <w:tcW w:w="0" w:type="dxa"/>
            <w:noWrap/>
            <w:hideMark/>
            <w:tcPrChange w:id="957" w:author="Radit Rahmadhan" w:date="2022-01-15T02:14:00Z">
              <w:tcPr>
                <w:tcW w:w="1052" w:type="dxa"/>
                <w:noWrap/>
                <w:hideMark/>
              </w:tcPr>
            </w:tcPrChange>
          </w:tcPr>
          <w:p w14:paraId="6E81CA53"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958" w:author="Radit Rahmadhan" w:date="2022-01-15T02:14:00Z"/>
                <w:color w:val="000000"/>
                <w:sz w:val="18"/>
                <w:szCs w:val="18"/>
                <w:lang w:val="en-ID" w:eastAsia="en-ID"/>
              </w:rPr>
            </w:pPr>
            <w:ins w:id="959" w:author="Radit Rahmadhan" w:date="2022-01-15T02:14:00Z">
              <w:r w:rsidRPr="009E1668">
                <w:rPr>
                  <w:color w:val="000000"/>
                  <w:sz w:val="18"/>
                  <w:szCs w:val="18"/>
                  <w:lang w:val="en-ID" w:eastAsia="en-ID"/>
                </w:rPr>
                <w:t>0</w:t>
              </w:r>
            </w:ins>
          </w:p>
        </w:tc>
        <w:tc>
          <w:tcPr>
            <w:tcW w:w="0" w:type="dxa"/>
            <w:noWrap/>
            <w:hideMark/>
            <w:tcPrChange w:id="960" w:author="Radit Rahmadhan" w:date="2022-01-15T02:14:00Z">
              <w:tcPr>
                <w:tcW w:w="1968" w:type="dxa"/>
                <w:noWrap/>
                <w:hideMark/>
              </w:tcPr>
            </w:tcPrChange>
          </w:tcPr>
          <w:p w14:paraId="043BC71F"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961" w:author="Radit Rahmadhan" w:date="2022-01-15T02:14:00Z"/>
                <w:color w:val="000000"/>
                <w:sz w:val="18"/>
                <w:szCs w:val="18"/>
                <w:lang w:val="en-ID" w:eastAsia="en-ID"/>
              </w:rPr>
            </w:pPr>
            <w:ins w:id="962" w:author="Radit Rahmadhan" w:date="2022-01-15T02:14:00Z">
              <w:r w:rsidRPr="009E1668">
                <w:rPr>
                  <w:color w:val="000000"/>
                  <w:sz w:val="18"/>
                  <w:szCs w:val="18"/>
                  <w:lang w:val="en-ID" w:eastAsia="en-ID"/>
                </w:rPr>
                <w:t>Padang</w:t>
              </w:r>
            </w:ins>
          </w:p>
        </w:tc>
        <w:tc>
          <w:tcPr>
            <w:tcW w:w="0" w:type="dxa"/>
            <w:noWrap/>
            <w:hideMark/>
            <w:tcPrChange w:id="963" w:author="Radit Rahmadhan" w:date="2022-01-15T02:14:00Z">
              <w:tcPr>
                <w:tcW w:w="1215" w:type="dxa"/>
                <w:noWrap/>
                <w:hideMark/>
              </w:tcPr>
            </w:tcPrChange>
          </w:tcPr>
          <w:p w14:paraId="04529235" w14:textId="77777777" w:rsidR="00E95EF7" w:rsidRPr="009E1668" w:rsidRDefault="00E95EF7" w:rsidP="00E95EF7">
            <w:pPr>
              <w:widowControl/>
              <w:autoSpaceDE/>
              <w:autoSpaceDN/>
              <w:jc w:val="center"/>
              <w:cnfStyle w:val="000000100000" w:firstRow="0" w:lastRow="0" w:firstColumn="0" w:lastColumn="0" w:oddVBand="0" w:evenVBand="0" w:oddHBand="1" w:evenHBand="0" w:firstRowFirstColumn="0" w:firstRowLastColumn="0" w:lastRowFirstColumn="0" w:lastRowLastColumn="0"/>
              <w:rPr>
                <w:ins w:id="964" w:author="Radit Rahmadhan" w:date="2022-01-15T02:14:00Z"/>
                <w:color w:val="000000"/>
                <w:sz w:val="18"/>
                <w:szCs w:val="18"/>
                <w:lang w:val="en-ID" w:eastAsia="en-ID"/>
              </w:rPr>
            </w:pPr>
            <w:ins w:id="965" w:author="Radit Rahmadhan" w:date="2022-01-15T02:14:00Z">
              <w:r w:rsidRPr="009E1668">
                <w:rPr>
                  <w:color w:val="000000"/>
                  <w:sz w:val="18"/>
                  <w:szCs w:val="18"/>
                  <w:lang w:val="en-ID" w:eastAsia="en-ID"/>
                </w:rPr>
                <w:t>508,934</w:t>
              </w:r>
            </w:ins>
          </w:p>
        </w:tc>
      </w:tr>
    </w:tbl>
    <w:p w14:paraId="69291484" w14:textId="77777777" w:rsidR="007B37B1" w:rsidRDefault="007B37B1" w:rsidP="00D43FDC">
      <w:pPr>
        <w:jc w:val="both"/>
      </w:pPr>
    </w:p>
    <w:p w14:paraId="6804EEC8" w14:textId="772A3CF4" w:rsidR="00CE1E5A" w:rsidDel="00E95EF7" w:rsidRDefault="00CE1E5A" w:rsidP="00626AB4">
      <w:pPr>
        <w:rPr>
          <w:del w:id="966" w:author="Radit Rahmadhan" w:date="2022-01-15T02:14:00Z"/>
        </w:rPr>
      </w:pPr>
    </w:p>
    <w:p w14:paraId="20495EE7" w14:textId="78BADAB7" w:rsidR="009E1668" w:rsidDel="00E95EF7" w:rsidRDefault="009E1668" w:rsidP="009E1668">
      <w:pPr>
        <w:rPr>
          <w:del w:id="967" w:author="Radit Rahmadhan" w:date="2022-01-15T02:14:00Z"/>
        </w:rPr>
      </w:pPr>
    </w:p>
    <w:p w14:paraId="39CA7B24" w14:textId="77777777" w:rsidR="009E1668" w:rsidRDefault="009E1668" w:rsidP="009E1668"/>
    <w:p w14:paraId="27E2E8E6" w14:textId="77777777" w:rsidR="009E1668" w:rsidRDefault="009E1668" w:rsidP="009E1668">
      <w:pPr>
        <w:pStyle w:val="ListParagraph"/>
        <w:ind w:left="1080" w:firstLine="0"/>
        <w:rPr>
          <w:b/>
          <w:bCs/>
        </w:rPr>
      </w:pPr>
    </w:p>
    <w:p w14:paraId="470D8AB5" w14:textId="77777777" w:rsidR="009E1668" w:rsidRDefault="009E1668" w:rsidP="009E1668">
      <w:pPr>
        <w:pStyle w:val="ListParagraph"/>
        <w:ind w:left="1080" w:firstLine="0"/>
        <w:rPr>
          <w:b/>
          <w:bCs/>
        </w:rPr>
      </w:pPr>
    </w:p>
    <w:p w14:paraId="6D8F22B5" w14:textId="77777777" w:rsidR="009E1668" w:rsidRPr="00AD6EE3" w:rsidRDefault="00240F0B" w:rsidP="00AD6EE3">
      <w:pPr>
        <w:pStyle w:val="Caption"/>
        <w:keepNext/>
      </w:pPr>
      <w:r>
        <w:t xml:space="preserve">Table 4    </w:t>
      </w:r>
      <w:r w:rsidR="00AD6EE3">
        <w:t>The Result</w:t>
      </w:r>
      <w:r>
        <w:t xml:space="preserve"> of Data Cleaning</w:t>
      </w:r>
    </w:p>
    <w:tbl>
      <w:tblPr>
        <w:tblStyle w:val="PlainTable1"/>
        <w:tblpPr w:leftFromText="180" w:rightFromText="180" w:vertAnchor="text" w:horzAnchor="margin" w:tblpXSpec="right" w:tblpY="248"/>
        <w:tblW w:w="7833" w:type="dxa"/>
        <w:tblLook w:val="04A0" w:firstRow="1" w:lastRow="0" w:firstColumn="1" w:lastColumn="0" w:noHBand="0" w:noVBand="1"/>
        <w:tblPrChange w:id="968" w:author="Radit Rahmadhan" w:date="2022-01-15T02:14:00Z">
          <w:tblPr>
            <w:tblStyle w:val="PlainTable1"/>
            <w:tblpPr w:leftFromText="180" w:rightFromText="180" w:vertAnchor="text" w:horzAnchor="margin" w:tblpXSpec="center" w:tblpY="293"/>
            <w:tblW w:w="7833" w:type="dxa"/>
            <w:tblLook w:val="04A0" w:firstRow="1" w:lastRow="0" w:firstColumn="1" w:lastColumn="0" w:noHBand="0" w:noVBand="1"/>
          </w:tblPr>
        </w:tblPrChange>
      </w:tblPr>
      <w:tblGrid>
        <w:gridCol w:w="1713"/>
        <w:gridCol w:w="2771"/>
        <w:gridCol w:w="1321"/>
        <w:gridCol w:w="2028"/>
        <w:tblGridChange w:id="969">
          <w:tblGrid>
            <w:gridCol w:w="1461"/>
            <w:gridCol w:w="1443"/>
            <w:gridCol w:w="933"/>
            <w:gridCol w:w="3996"/>
          </w:tblGrid>
        </w:tblGridChange>
      </w:tblGrid>
      <w:tr w:rsidR="0049064C" w14:paraId="1DAB450A" w14:textId="77777777" w:rsidTr="00E95EF7">
        <w:trPr>
          <w:cnfStyle w:val="100000000000" w:firstRow="1" w:lastRow="0" w:firstColumn="0" w:lastColumn="0" w:oddVBand="0" w:evenVBand="0" w:oddHBand="0" w:evenHBand="0" w:firstRowFirstColumn="0" w:firstRowLastColumn="0" w:lastRowFirstColumn="0" w:lastRowLastColumn="0"/>
          <w:trHeight w:val="226"/>
          <w:trPrChange w:id="970"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971" w:author="Radit Rahmadhan" w:date="2022-01-15T02:14:00Z">
              <w:tcPr>
                <w:tcW w:w="1461" w:type="dxa"/>
                <w:noWrap/>
                <w:hideMark/>
              </w:tcPr>
            </w:tcPrChange>
          </w:tcPr>
          <w:p w14:paraId="27337B9B" w14:textId="77777777" w:rsidR="0009268C" w:rsidRPr="00AD6EE3" w:rsidRDefault="00240F0B" w:rsidP="00E95EF7">
            <w:pPr>
              <w:widowControl/>
              <w:autoSpaceDE/>
              <w:autoSpaceDN/>
              <w:jc w:val="center"/>
              <w:cnfStyle w:val="101000000000" w:firstRow="1" w:lastRow="0" w:firstColumn="1"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w:t>
            </w:r>
          </w:p>
        </w:tc>
        <w:tc>
          <w:tcPr>
            <w:tcW w:w="0" w:type="dxa"/>
            <w:noWrap/>
            <w:hideMark/>
            <w:tcPrChange w:id="972" w:author="Radit Rahmadhan" w:date="2022-01-15T02:14:00Z">
              <w:tcPr>
                <w:tcW w:w="1443" w:type="dxa"/>
                <w:noWrap/>
                <w:hideMark/>
              </w:tcPr>
            </w:tcPrChange>
          </w:tcPr>
          <w:p w14:paraId="7D19BAE7" w14:textId="77777777" w:rsidR="0009268C" w:rsidRPr="00AD6EE3" w:rsidRDefault="00240F0B" w:rsidP="00E95EF7">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Numeric/Nominal</w:t>
            </w:r>
          </w:p>
        </w:tc>
        <w:tc>
          <w:tcPr>
            <w:tcW w:w="0" w:type="dxa"/>
            <w:noWrap/>
            <w:hideMark/>
            <w:tcPrChange w:id="973" w:author="Radit Rahmadhan" w:date="2022-01-15T02:14:00Z">
              <w:tcPr>
                <w:tcW w:w="933" w:type="dxa"/>
                <w:noWrap/>
                <w:hideMark/>
              </w:tcPr>
            </w:tcPrChange>
          </w:tcPr>
          <w:p w14:paraId="5F2428B3" w14:textId="77777777" w:rsidR="0009268C" w:rsidRPr="00AD6EE3" w:rsidRDefault="00240F0B" w:rsidP="00E95EF7">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Data Type</w:t>
            </w:r>
          </w:p>
        </w:tc>
        <w:tc>
          <w:tcPr>
            <w:tcW w:w="0" w:type="dxa"/>
            <w:noWrap/>
            <w:hideMark/>
            <w:tcPrChange w:id="974" w:author="Radit Rahmadhan" w:date="2022-01-15T02:14:00Z">
              <w:tcPr>
                <w:tcW w:w="3996" w:type="dxa"/>
                <w:noWrap/>
                <w:hideMark/>
              </w:tcPr>
            </w:tcPrChange>
          </w:tcPr>
          <w:p w14:paraId="093A53BE" w14:textId="77777777" w:rsidR="0009268C" w:rsidRPr="00AD6EE3" w:rsidRDefault="00240F0B" w:rsidP="00E95EF7">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49064C" w14:paraId="5231D190" w14:textId="77777777" w:rsidTr="00E95EF7">
        <w:trPr>
          <w:cnfStyle w:val="000000100000" w:firstRow="0" w:lastRow="0" w:firstColumn="0" w:lastColumn="0" w:oddVBand="0" w:evenVBand="0" w:oddHBand="1" w:evenHBand="0" w:firstRowFirstColumn="0" w:firstRowLastColumn="0" w:lastRowFirstColumn="0" w:lastRowLastColumn="0"/>
          <w:trHeight w:val="226"/>
          <w:trPrChange w:id="975"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976" w:author="Radit Rahmadhan" w:date="2022-01-15T02:14:00Z">
              <w:tcPr>
                <w:tcW w:w="1461" w:type="dxa"/>
                <w:noWrap/>
                <w:hideMark/>
              </w:tcPr>
            </w:tcPrChange>
          </w:tcPr>
          <w:p w14:paraId="4E846022" w14:textId="77777777" w:rsidR="0009268C" w:rsidRPr="00AD6EE3" w:rsidRDefault="00240F0B" w:rsidP="00E95EF7">
            <w:pPr>
              <w:widowControl/>
              <w:autoSpaceDE/>
              <w:autoSpaceDN/>
              <w:cnfStyle w:val="001000100000" w:firstRow="0" w:lastRow="0" w:firstColumn="1"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ID Customer</w:t>
            </w:r>
          </w:p>
        </w:tc>
        <w:tc>
          <w:tcPr>
            <w:tcW w:w="0" w:type="dxa"/>
            <w:noWrap/>
            <w:hideMark/>
            <w:tcPrChange w:id="977" w:author="Radit Rahmadhan" w:date="2022-01-15T02:14:00Z">
              <w:tcPr>
                <w:tcW w:w="1443" w:type="dxa"/>
                <w:noWrap/>
                <w:hideMark/>
              </w:tcPr>
            </w:tcPrChange>
          </w:tcPr>
          <w:p w14:paraId="4768C77A"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Nominal</w:t>
            </w:r>
          </w:p>
        </w:tc>
        <w:tc>
          <w:tcPr>
            <w:tcW w:w="0" w:type="dxa"/>
            <w:noWrap/>
            <w:hideMark/>
            <w:tcPrChange w:id="978" w:author="Radit Rahmadhan" w:date="2022-01-15T02:14:00Z">
              <w:tcPr>
                <w:tcW w:w="933" w:type="dxa"/>
                <w:noWrap/>
                <w:hideMark/>
              </w:tcPr>
            </w:tcPrChange>
          </w:tcPr>
          <w:p w14:paraId="19B965F8"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Integer</w:t>
            </w:r>
          </w:p>
        </w:tc>
        <w:tc>
          <w:tcPr>
            <w:tcW w:w="0" w:type="dxa"/>
            <w:noWrap/>
            <w:hideMark/>
            <w:tcPrChange w:id="979" w:author="Radit Rahmadhan" w:date="2022-01-15T02:14:00Z">
              <w:tcPr>
                <w:tcW w:w="3996" w:type="dxa"/>
                <w:noWrap/>
                <w:hideMark/>
              </w:tcPr>
            </w:tcPrChange>
          </w:tcPr>
          <w:p w14:paraId="78899BFB"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AD6EE3">
              <w:rPr>
                <w:sz w:val="16"/>
                <w:szCs w:val="16"/>
                <w:lang w:val="en-ID" w:eastAsia="en-ID"/>
              </w:rPr>
              <w:t>Identity of the customer</w:t>
            </w:r>
          </w:p>
        </w:tc>
      </w:tr>
      <w:tr w:rsidR="0049064C" w14:paraId="3515C785" w14:textId="77777777" w:rsidTr="00E95EF7">
        <w:trPr>
          <w:trHeight w:val="226"/>
          <w:trPrChange w:id="980"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981" w:author="Radit Rahmadhan" w:date="2022-01-15T02:14:00Z">
              <w:tcPr>
                <w:tcW w:w="1461" w:type="dxa"/>
                <w:noWrap/>
                <w:hideMark/>
              </w:tcPr>
            </w:tcPrChange>
          </w:tcPr>
          <w:p w14:paraId="5C415202" w14:textId="77777777" w:rsidR="0009268C" w:rsidRPr="00AD6EE3" w:rsidRDefault="00240F0B" w:rsidP="00E95EF7">
            <w:pPr>
              <w:widowControl/>
              <w:autoSpaceDE/>
              <w:autoSpaceDN/>
              <w:rPr>
                <w:color w:val="000000"/>
                <w:sz w:val="16"/>
                <w:szCs w:val="16"/>
                <w:lang w:val="en-ID" w:eastAsia="en-ID"/>
              </w:rPr>
            </w:pPr>
            <w:r w:rsidRPr="00AD6EE3">
              <w:rPr>
                <w:color w:val="000000"/>
                <w:sz w:val="16"/>
                <w:szCs w:val="16"/>
                <w:lang w:val="en-ID" w:eastAsia="en-ID"/>
              </w:rPr>
              <w:t>Customer Service Unit</w:t>
            </w:r>
          </w:p>
        </w:tc>
        <w:tc>
          <w:tcPr>
            <w:tcW w:w="0" w:type="dxa"/>
            <w:noWrap/>
            <w:hideMark/>
            <w:tcPrChange w:id="982" w:author="Radit Rahmadhan" w:date="2022-01-15T02:14:00Z">
              <w:tcPr>
                <w:tcW w:w="1443" w:type="dxa"/>
                <w:noWrap/>
                <w:hideMark/>
              </w:tcPr>
            </w:tcPrChange>
          </w:tcPr>
          <w:p w14:paraId="50F4089E"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0" w:type="dxa"/>
            <w:noWrap/>
            <w:hideMark/>
            <w:tcPrChange w:id="983" w:author="Radit Rahmadhan" w:date="2022-01-15T02:14:00Z">
              <w:tcPr>
                <w:tcW w:w="933" w:type="dxa"/>
                <w:noWrap/>
                <w:hideMark/>
              </w:tcPr>
            </w:tcPrChange>
          </w:tcPr>
          <w:p w14:paraId="3CFB72D6"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0" w:type="dxa"/>
            <w:noWrap/>
            <w:hideMark/>
            <w:tcPrChange w:id="984" w:author="Radit Rahmadhan" w:date="2022-01-15T02:14:00Z">
              <w:tcPr>
                <w:tcW w:w="3996" w:type="dxa"/>
                <w:noWrap/>
                <w:hideMark/>
              </w:tcPr>
            </w:tcPrChange>
          </w:tcPr>
          <w:p w14:paraId="157142A1"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Customer Service Units or service branches provided by the company which </w:t>
            </w:r>
            <w:proofErr w:type="gramStart"/>
            <w:r w:rsidRPr="00AD6EE3">
              <w:rPr>
                <w:color w:val="000000"/>
                <w:sz w:val="16"/>
                <w:szCs w:val="16"/>
                <w:lang w:val="en-ID" w:eastAsia="en-ID"/>
              </w:rPr>
              <w:t>are located in</w:t>
            </w:r>
            <w:proofErr w:type="gramEnd"/>
            <w:r w:rsidRPr="00AD6EE3">
              <w:rPr>
                <w:color w:val="000000"/>
                <w:sz w:val="16"/>
                <w:szCs w:val="16"/>
                <w:lang w:val="en-ID" w:eastAsia="en-ID"/>
              </w:rPr>
              <w:t xml:space="preserve"> 4 customer service </w:t>
            </w:r>
            <w:proofErr w:type="spellStart"/>
            <w:r w:rsidRPr="00AD6EE3">
              <w:rPr>
                <w:color w:val="000000"/>
                <w:sz w:val="16"/>
                <w:szCs w:val="16"/>
                <w:lang w:val="en-ID" w:eastAsia="en-ID"/>
              </w:rPr>
              <w:t>centers</w:t>
            </w:r>
            <w:proofErr w:type="spellEnd"/>
            <w:r w:rsidRPr="00AD6EE3">
              <w:rPr>
                <w:color w:val="000000"/>
                <w:sz w:val="16"/>
                <w:szCs w:val="16"/>
                <w:lang w:val="en-ID" w:eastAsia="en-ID"/>
              </w:rPr>
              <w:t xml:space="preserve"> namely </w:t>
            </w:r>
            <w:proofErr w:type="spellStart"/>
            <w:r w:rsidRPr="00AD6EE3">
              <w:rPr>
                <w:color w:val="000000"/>
                <w:sz w:val="16"/>
                <w:szCs w:val="16"/>
                <w:lang w:val="en-ID" w:eastAsia="en-ID"/>
              </w:rPr>
              <w:t>Belanti</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Painan</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Indarung</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Pariaman</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Lubuk</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Basung</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Lubuk</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Sikaping</w:t>
            </w:r>
            <w:proofErr w:type="spellEnd"/>
            <w:r w:rsidRPr="00AD6EE3">
              <w:rPr>
                <w:color w:val="000000"/>
                <w:sz w:val="16"/>
                <w:szCs w:val="16"/>
                <w:lang w:val="en-ID" w:eastAsia="en-ID"/>
              </w:rPr>
              <w:t xml:space="preserve">, Koto </w:t>
            </w:r>
            <w:proofErr w:type="spellStart"/>
            <w:r w:rsidRPr="00AD6EE3">
              <w:rPr>
                <w:color w:val="000000"/>
                <w:sz w:val="16"/>
                <w:szCs w:val="16"/>
                <w:lang w:val="en-ID" w:eastAsia="en-ID"/>
              </w:rPr>
              <w:t>tuo</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Baso</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Sijunjung</w:t>
            </w:r>
            <w:proofErr w:type="spellEnd"/>
            <w:r w:rsidRPr="00AD6EE3">
              <w:rPr>
                <w:color w:val="000000"/>
                <w:sz w:val="16"/>
                <w:szCs w:val="16"/>
                <w:lang w:val="en-ID" w:eastAsia="en-ID"/>
              </w:rPr>
              <w:t xml:space="preserve">, Sungai </w:t>
            </w:r>
            <w:proofErr w:type="spellStart"/>
            <w:r w:rsidRPr="00AD6EE3">
              <w:rPr>
                <w:color w:val="000000"/>
                <w:sz w:val="16"/>
                <w:szCs w:val="16"/>
                <w:lang w:val="en-ID" w:eastAsia="en-ID"/>
              </w:rPr>
              <w:lastRenderedPageBreak/>
              <w:t>Rumbai</w:t>
            </w:r>
            <w:proofErr w:type="spellEnd"/>
            <w:r w:rsidRPr="00AD6EE3">
              <w:rPr>
                <w:color w:val="000000"/>
                <w:sz w:val="16"/>
                <w:szCs w:val="16"/>
                <w:lang w:val="en-ID" w:eastAsia="en-ID"/>
              </w:rPr>
              <w:t xml:space="preserve">, Kayu </w:t>
            </w:r>
            <w:proofErr w:type="spellStart"/>
            <w:r w:rsidRPr="00AD6EE3">
              <w:rPr>
                <w:color w:val="000000"/>
                <w:sz w:val="16"/>
                <w:szCs w:val="16"/>
                <w:lang w:val="en-ID" w:eastAsia="en-ID"/>
              </w:rPr>
              <w:t>Aro</w:t>
            </w:r>
            <w:proofErr w:type="spellEnd"/>
            <w:r w:rsidRPr="00AD6EE3">
              <w:rPr>
                <w:color w:val="000000"/>
                <w:sz w:val="16"/>
                <w:szCs w:val="16"/>
                <w:lang w:val="en-ID" w:eastAsia="en-ID"/>
              </w:rPr>
              <w:t xml:space="preserve">, Sawah </w:t>
            </w:r>
            <w:proofErr w:type="spellStart"/>
            <w:r w:rsidRPr="00AD6EE3">
              <w:rPr>
                <w:color w:val="000000"/>
                <w:sz w:val="16"/>
                <w:szCs w:val="16"/>
                <w:lang w:val="en-ID" w:eastAsia="en-ID"/>
              </w:rPr>
              <w:t>Lunto</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Batusangkar</w:t>
            </w:r>
            <w:proofErr w:type="spellEnd"/>
            <w:r w:rsidRPr="00AD6EE3">
              <w:rPr>
                <w:color w:val="000000"/>
                <w:sz w:val="16"/>
                <w:szCs w:val="16"/>
                <w:lang w:val="en-ID" w:eastAsia="en-ID"/>
              </w:rPr>
              <w:t xml:space="preserve">, </w:t>
            </w:r>
            <w:proofErr w:type="spellStart"/>
            <w:r w:rsidRPr="00AD6EE3">
              <w:rPr>
                <w:color w:val="000000"/>
                <w:sz w:val="16"/>
                <w:szCs w:val="16"/>
                <w:lang w:val="en-ID" w:eastAsia="en-ID"/>
              </w:rPr>
              <w:t>Lintau</w:t>
            </w:r>
            <w:proofErr w:type="spellEnd"/>
            <w:r w:rsidRPr="00AD6EE3">
              <w:rPr>
                <w:color w:val="000000"/>
                <w:sz w:val="16"/>
                <w:szCs w:val="16"/>
                <w:lang w:val="en-ID" w:eastAsia="en-ID"/>
              </w:rPr>
              <w:t xml:space="preserve">, Lima </w:t>
            </w:r>
            <w:proofErr w:type="spellStart"/>
            <w:r w:rsidRPr="00AD6EE3">
              <w:rPr>
                <w:color w:val="000000"/>
                <w:sz w:val="16"/>
                <w:szCs w:val="16"/>
                <w:lang w:val="en-ID" w:eastAsia="en-ID"/>
              </w:rPr>
              <w:t>Puluh</w:t>
            </w:r>
            <w:proofErr w:type="spellEnd"/>
            <w:r w:rsidRPr="00AD6EE3">
              <w:rPr>
                <w:color w:val="000000"/>
                <w:sz w:val="16"/>
                <w:szCs w:val="16"/>
                <w:lang w:val="en-ID" w:eastAsia="en-ID"/>
              </w:rPr>
              <w:t xml:space="preserve"> Kota and others</w:t>
            </w:r>
          </w:p>
        </w:tc>
      </w:tr>
      <w:tr w:rsidR="0049064C" w14:paraId="68548CB7" w14:textId="77777777" w:rsidTr="00E95EF7">
        <w:trPr>
          <w:cnfStyle w:val="000000100000" w:firstRow="0" w:lastRow="0" w:firstColumn="0" w:lastColumn="0" w:oddVBand="0" w:evenVBand="0" w:oddHBand="1" w:evenHBand="0" w:firstRowFirstColumn="0" w:firstRowLastColumn="0" w:lastRowFirstColumn="0" w:lastRowLastColumn="0"/>
          <w:trHeight w:val="226"/>
          <w:trPrChange w:id="985"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986" w:author="Radit Rahmadhan" w:date="2022-01-15T02:14:00Z">
              <w:tcPr>
                <w:tcW w:w="1461" w:type="dxa"/>
                <w:noWrap/>
                <w:hideMark/>
              </w:tcPr>
            </w:tcPrChange>
          </w:tcPr>
          <w:p w14:paraId="1F941987" w14:textId="77777777" w:rsidR="0009268C" w:rsidRPr="00AD6EE3" w:rsidRDefault="00240F0B" w:rsidP="00E95EF7">
            <w:pPr>
              <w:widowControl/>
              <w:autoSpaceDE/>
              <w:autoSpaceDN/>
              <w:cnfStyle w:val="001000100000" w:firstRow="0" w:lastRow="0" w:firstColumn="1"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lastRenderedPageBreak/>
              <w:t>Data Entry Date</w:t>
            </w:r>
          </w:p>
        </w:tc>
        <w:tc>
          <w:tcPr>
            <w:tcW w:w="0" w:type="dxa"/>
            <w:noWrap/>
            <w:hideMark/>
            <w:tcPrChange w:id="987" w:author="Radit Rahmadhan" w:date="2022-01-15T02:14:00Z">
              <w:tcPr>
                <w:tcW w:w="1443" w:type="dxa"/>
                <w:noWrap/>
                <w:hideMark/>
              </w:tcPr>
            </w:tcPrChange>
          </w:tcPr>
          <w:p w14:paraId="0FA40C37"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0" w:type="dxa"/>
            <w:noWrap/>
            <w:hideMark/>
            <w:tcPrChange w:id="988" w:author="Radit Rahmadhan" w:date="2022-01-15T02:14:00Z">
              <w:tcPr>
                <w:tcW w:w="933" w:type="dxa"/>
                <w:noWrap/>
                <w:hideMark/>
              </w:tcPr>
            </w:tcPrChange>
          </w:tcPr>
          <w:p w14:paraId="237547FD"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Date</w:t>
            </w:r>
          </w:p>
        </w:tc>
        <w:tc>
          <w:tcPr>
            <w:tcW w:w="0" w:type="dxa"/>
            <w:noWrap/>
            <w:hideMark/>
            <w:tcPrChange w:id="989" w:author="Radit Rahmadhan" w:date="2022-01-15T02:14:00Z">
              <w:tcPr>
                <w:tcW w:w="3996" w:type="dxa"/>
                <w:noWrap/>
                <w:hideMark/>
              </w:tcPr>
            </w:tcPrChange>
          </w:tcPr>
          <w:p w14:paraId="65577C9D"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Admin enters data per 1 month</w:t>
            </w:r>
          </w:p>
        </w:tc>
      </w:tr>
      <w:tr w:rsidR="0049064C" w14:paraId="057E539F" w14:textId="77777777" w:rsidTr="00E95EF7">
        <w:trPr>
          <w:trHeight w:val="226"/>
          <w:trPrChange w:id="990"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991" w:author="Radit Rahmadhan" w:date="2022-01-15T02:14:00Z">
              <w:tcPr>
                <w:tcW w:w="1461" w:type="dxa"/>
                <w:noWrap/>
                <w:hideMark/>
              </w:tcPr>
            </w:tcPrChange>
          </w:tcPr>
          <w:p w14:paraId="0EA74816" w14:textId="77777777" w:rsidR="0009268C" w:rsidRPr="00AD6EE3" w:rsidRDefault="00240F0B" w:rsidP="00E95EF7">
            <w:pPr>
              <w:widowControl/>
              <w:autoSpaceDE/>
              <w:autoSpaceDN/>
              <w:rPr>
                <w:color w:val="000000"/>
                <w:sz w:val="16"/>
                <w:szCs w:val="16"/>
                <w:lang w:val="en-ID" w:eastAsia="en-ID"/>
              </w:rPr>
            </w:pPr>
            <w:r w:rsidRPr="00AD6EE3">
              <w:rPr>
                <w:color w:val="000000"/>
                <w:sz w:val="16"/>
                <w:szCs w:val="16"/>
                <w:lang w:val="en-ID" w:eastAsia="en-ID"/>
              </w:rPr>
              <w:t>Rates</w:t>
            </w:r>
          </w:p>
        </w:tc>
        <w:tc>
          <w:tcPr>
            <w:tcW w:w="0" w:type="dxa"/>
            <w:noWrap/>
            <w:hideMark/>
            <w:tcPrChange w:id="992" w:author="Radit Rahmadhan" w:date="2022-01-15T02:14:00Z">
              <w:tcPr>
                <w:tcW w:w="1443" w:type="dxa"/>
                <w:noWrap/>
                <w:hideMark/>
              </w:tcPr>
            </w:tcPrChange>
          </w:tcPr>
          <w:p w14:paraId="42853448"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0" w:type="dxa"/>
            <w:noWrap/>
            <w:hideMark/>
            <w:tcPrChange w:id="993" w:author="Radit Rahmadhan" w:date="2022-01-15T02:14:00Z">
              <w:tcPr>
                <w:tcW w:w="933" w:type="dxa"/>
                <w:noWrap/>
                <w:hideMark/>
              </w:tcPr>
            </w:tcPrChange>
          </w:tcPr>
          <w:p w14:paraId="0B338228"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0" w:type="dxa"/>
            <w:noWrap/>
            <w:hideMark/>
            <w:tcPrChange w:id="994" w:author="Radit Rahmadhan" w:date="2022-01-15T02:14:00Z">
              <w:tcPr>
                <w:tcW w:w="3996" w:type="dxa"/>
                <w:noWrap/>
                <w:hideMark/>
              </w:tcPr>
            </w:tcPrChange>
          </w:tcPr>
          <w:p w14:paraId="5214DD65"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B1 means a business that uses electricity from 450 kWh to 5500 kWh, B2 means a business that uses electricity from 6600 to 200 thousand kWh, B3 means a business that uses 200 thousand kwh of electrical power and above</w:t>
            </w:r>
          </w:p>
        </w:tc>
      </w:tr>
      <w:tr w:rsidR="0049064C" w14:paraId="23DB5653" w14:textId="77777777" w:rsidTr="00E95EF7">
        <w:trPr>
          <w:cnfStyle w:val="000000100000" w:firstRow="0" w:lastRow="0" w:firstColumn="0" w:lastColumn="0" w:oddVBand="0" w:evenVBand="0" w:oddHBand="1" w:evenHBand="0" w:firstRowFirstColumn="0" w:firstRowLastColumn="0" w:lastRowFirstColumn="0" w:lastRowLastColumn="0"/>
          <w:trHeight w:val="226"/>
          <w:trPrChange w:id="995"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996" w:author="Radit Rahmadhan" w:date="2022-01-15T02:14:00Z">
              <w:tcPr>
                <w:tcW w:w="1461" w:type="dxa"/>
                <w:noWrap/>
                <w:hideMark/>
              </w:tcPr>
            </w:tcPrChange>
          </w:tcPr>
          <w:p w14:paraId="5A5AABC3" w14:textId="77777777" w:rsidR="0009268C" w:rsidRPr="00AD6EE3" w:rsidRDefault="00240F0B" w:rsidP="00E95EF7">
            <w:pPr>
              <w:widowControl/>
              <w:autoSpaceDE/>
              <w:autoSpaceDN/>
              <w:cnfStyle w:val="001000100000" w:firstRow="0" w:lastRow="0" w:firstColumn="1"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w:t>
            </w:r>
          </w:p>
        </w:tc>
        <w:tc>
          <w:tcPr>
            <w:tcW w:w="0" w:type="dxa"/>
            <w:noWrap/>
            <w:hideMark/>
            <w:tcPrChange w:id="997" w:author="Radit Rahmadhan" w:date="2022-01-15T02:14:00Z">
              <w:tcPr>
                <w:tcW w:w="1443" w:type="dxa"/>
                <w:noWrap/>
                <w:hideMark/>
              </w:tcPr>
            </w:tcPrChange>
          </w:tcPr>
          <w:p w14:paraId="637C5019"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0" w:type="dxa"/>
            <w:noWrap/>
            <w:hideMark/>
            <w:tcPrChange w:id="998" w:author="Radit Rahmadhan" w:date="2022-01-15T02:14:00Z">
              <w:tcPr>
                <w:tcW w:w="933" w:type="dxa"/>
                <w:noWrap/>
                <w:hideMark/>
              </w:tcPr>
            </w:tcPrChange>
          </w:tcPr>
          <w:p w14:paraId="3319BD61"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0" w:type="dxa"/>
            <w:noWrap/>
            <w:hideMark/>
            <w:tcPrChange w:id="999" w:author="Radit Rahmadhan" w:date="2022-01-15T02:14:00Z">
              <w:tcPr>
                <w:tcW w:w="3996" w:type="dxa"/>
                <w:noWrap/>
                <w:hideMark/>
              </w:tcPr>
            </w:tcPrChange>
          </w:tcPr>
          <w:p w14:paraId="7D82F419"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49064C" w14:paraId="5127D361" w14:textId="77777777" w:rsidTr="00E95EF7">
        <w:trPr>
          <w:trHeight w:val="226"/>
          <w:trPrChange w:id="1000"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001" w:author="Radit Rahmadhan" w:date="2022-01-15T02:14:00Z">
              <w:tcPr>
                <w:tcW w:w="1461" w:type="dxa"/>
                <w:noWrap/>
                <w:hideMark/>
              </w:tcPr>
            </w:tcPrChange>
          </w:tcPr>
          <w:p w14:paraId="308B6FB7" w14:textId="77777777" w:rsidR="0009268C" w:rsidRPr="00AD6EE3" w:rsidRDefault="00240F0B" w:rsidP="00E95EF7">
            <w:pPr>
              <w:widowControl/>
              <w:autoSpaceDE/>
              <w:autoSpaceDN/>
              <w:rPr>
                <w:color w:val="000000"/>
                <w:sz w:val="16"/>
                <w:szCs w:val="16"/>
                <w:lang w:val="en-ID" w:eastAsia="en-ID"/>
              </w:rPr>
            </w:pPr>
            <w:r w:rsidRPr="00AD6EE3">
              <w:rPr>
                <w:color w:val="000000"/>
                <w:sz w:val="16"/>
                <w:szCs w:val="16"/>
                <w:lang w:val="en-ID" w:eastAsia="en-ID"/>
              </w:rPr>
              <w:t>Meter Code</w:t>
            </w:r>
          </w:p>
        </w:tc>
        <w:tc>
          <w:tcPr>
            <w:tcW w:w="0" w:type="dxa"/>
            <w:noWrap/>
            <w:hideMark/>
            <w:tcPrChange w:id="1002" w:author="Radit Rahmadhan" w:date="2022-01-15T02:14:00Z">
              <w:tcPr>
                <w:tcW w:w="1443" w:type="dxa"/>
                <w:noWrap/>
                <w:hideMark/>
              </w:tcPr>
            </w:tcPrChange>
          </w:tcPr>
          <w:p w14:paraId="704996D8"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0" w:type="dxa"/>
            <w:noWrap/>
            <w:hideMark/>
            <w:tcPrChange w:id="1003" w:author="Radit Rahmadhan" w:date="2022-01-15T02:14:00Z">
              <w:tcPr>
                <w:tcW w:w="933" w:type="dxa"/>
                <w:noWrap/>
                <w:hideMark/>
              </w:tcPr>
            </w:tcPrChange>
          </w:tcPr>
          <w:p w14:paraId="522CD4BA"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String</w:t>
            </w:r>
          </w:p>
        </w:tc>
        <w:tc>
          <w:tcPr>
            <w:tcW w:w="0" w:type="dxa"/>
            <w:noWrap/>
            <w:hideMark/>
            <w:tcPrChange w:id="1004" w:author="Radit Rahmadhan" w:date="2022-01-15T02:14:00Z">
              <w:tcPr>
                <w:tcW w:w="3996" w:type="dxa"/>
                <w:noWrap/>
                <w:hideMark/>
              </w:tcPr>
            </w:tcPrChange>
          </w:tcPr>
          <w:p w14:paraId="1CE9D1F1"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M means analogue meter and E means digital meter</w:t>
            </w:r>
          </w:p>
        </w:tc>
      </w:tr>
      <w:tr w:rsidR="0049064C" w14:paraId="14DB559B" w14:textId="77777777" w:rsidTr="00E95EF7">
        <w:trPr>
          <w:cnfStyle w:val="000000100000" w:firstRow="0" w:lastRow="0" w:firstColumn="0" w:lastColumn="0" w:oddVBand="0" w:evenVBand="0" w:oddHBand="1" w:evenHBand="0" w:firstRowFirstColumn="0" w:firstRowLastColumn="0" w:lastRowFirstColumn="0" w:lastRowLastColumn="0"/>
          <w:trHeight w:val="226"/>
          <w:trPrChange w:id="1005"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006" w:author="Radit Rahmadhan" w:date="2022-01-15T02:14:00Z">
              <w:tcPr>
                <w:tcW w:w="1461" w:type="dxa"/>
                <w:noWrap/>
                <w:hideMark/>
              </w:tcPr>
            </w:tcPrChange>
          </w:tcPr>
          <w:p w14:paraId="7FE51F5A" w14:textId="77777777" w:rsidR="0009268C" w:rsidRPr="00AD6EE3" w:rsidRDefault="00240F0B" w:rsidP="00E95EF7">
            <w:pPr>
              <w:widowControl/>
              <w:autoSpaceDE/>
              <w:autoSpaceDN/>
              <w:cnfStyle w:val="001000100000" w:firstRow="0" w:lastRow="0" w:firstColumn="1"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Flash time</w:t>
            </w:r>
          </w:p>
        </w:tc>
        <w:tc>
          <w:tcPr>
            <w:tcW w:w="0" w:type="dxa"/>
            <w:noWrap/>
            <w:hideMark/>
            <w:tcPrChange w:id="1007" w:author="Radit Rahmadhan" w:date="2022-01-15T02:14:00Z">
              <w:tcPr>
                <w:tcW w:w="1443" w:type="dxa"/>
                <w:noWrap/>
                <w:hideMark/>
              </w:tcPr>
            </w:tcPrChange>
          </w:tcPr>
          <w:p w14:paraId="13F0CE36"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0" w:type="dxa"/>
            <w:noWrap/>
            <w:hideMark/>
            <w:tcPrChange w:id="1008" w:author="Radit Rahmadhan" w:date="2022-01-15T02:14:00Z">
              <w:tcPr>
                <w:tcW w:w="933" w:type="dxa"/>
                <w:noWrap/>
                <w:hideMark/>
              </w:tcPr>
            </w:tcPrChange>
          </w:tcPr>
          <w:p w14:paraId="1823B3AE"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0" w:type="dxa"/>
            <w:noWrap/>
            <w:hideMark/>
            <w:tcPrChange w:id="1009" w:author="Radit Rahmadhan" w:date="2022-01-15T02:14:00Z">
              <w:tcPr>
                <w:tcW w:w="3996" w:type="dxa"/>
                <w:noWrap/>
                <w:hideMark/>
              </w:tcPr>
            </w:tcPrChange>
          </w:tcPr>
          <w:p w14:paraId="2CB0C752"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Electricity usage time by customer</w:t>
            </w:r>
          </w:p>
        </w:tc>
      </w:tr>
      <w:tr w:rsidR="0049064C" w14:paraId="6EC2514D" w14:textId="77777777" w:rsidTr="00E95EF7">
        <w:trPr>
          <w:trHeight w:val="226"/>
          <w:trPrChange w:id="1010"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011" w:author="Radit Rahmadhan" w:date="2022-01-15T02:14:00Z">
              <w:tcPr>
                <w:tcW w:w="1461" w:type="dxa"/>
                <w:noWrap/>
                <w:hideMark/>
              </w:tcPr>
            </w:tcPrChange>
          </w:tcPr>
          <w:p w14:paraId="3D6FD35B" w14:textId="77777777" w:rsidR="0009268C" w:rsidRPr="00AD6EE3" w:rsidRDefault="00240F0B" w:rsidP="00E95EF7">
            <w:pPr>
              <w:widowControl/>
              <w:autoSpaceDE/>
              <w:autoSpaceDN/>
              <w:rPr>
                <w:color w:val="000000"/>
                <w:sz w:val="16"/>
                <w:szCs w:val="16"/>
                <w:lang w:val="en-ID" w:eastAsia="en-ID"/>
              </w:rPr>
            </w:pPr>
            <w:r w:rsidRPr="00AD6EE3">
              <w:rPr>
                <w:color w:val="000000"/>
                <w:sz w:val="16"/>
                <w:szCs w:val="16"/>
                <w:lang w:val="en-ID" w:eastAsia="en-ID"/>
              </w:rPr>
              <w:t>Total KWH</w:t>
            </w:r>
          </w:p>
        </w:tc>
        <w:tc>
          <w:tcPr>
            <w:tcW w:w="0" w:type="dxa"/>
            <w:noWrap/>
            <w:hideMark/>
            <w:tcPrChange w:id="1012" w:author="Radit Rahmadhan" w:date="2022-01-15T02:14:00Z">
              <w:tcPr>
                <w:tcW w:w="1443" w:type="dxa"/>
                <w:noWrap/>
                <w:hideMark/>
              </w:tcPr>
            </w:tcPrChange>
          </w:tcPr>
          <w:p w14:paraId="060C1ECE"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0" w:type="dxa"/>
            <w:noWrap/>
            <w:hideMark/>
            <w:tcPrChange w:id="1013" w:author="Radit Rahmadhan" w:date="2022-01-15T02:14:00Z">
              <w:tcPr>
                <w:tcW w:w="933" w:type="dxa"/>
                <w:noWrap/>
                <w:hideMark/>
              </w:tcPr>
            </w:tcPrChange>
          </w:tcPr>
          <w:p w14:paraId="1A068906"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0" w:type="dxa"/>
            <w:noWrap/>
            <w:hideMark/>
            <w:tcPrChange w:id="1014" w:author="Radit Rahmadhan" w:date="2022-01-15T02:14:00Z">
              <w:tcPr>
                <w:tcW w:w="3996" w:type="dxa"/>
                <w:noWrap/>
                <w:hideMark/>
              </w:tcPr>
            </w:tcPrChange>
          </w:tcPr>
          <w:p w14:paraId="07C369E6"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of peak load kwh usage and peak external load kwh used by customers</w:t>
            </w:r>
          </w:p>
        </w:tc>
      </w:tr>
      <w:tr w:rsidR="0049064C" w14:paraId="59926DC3" w14:textId="77777777" w:rsidTr="00E95EF7">
        <w:trPr>
          <w:cnfStyle w:val="000000100000" w:firstRow="0" w:lastRow="0" w:firstColumn="0" w:lastColumn="0" w:oddVBand="0" w:evenVBand="0" w:oddHBand="1" w:evenHBand="0" w:firstRowFirstColumn="0" w:firstRowLastColumn="0" w:lastRowFirstColumn="0" w:lastRowLastColumn="0"/>
          <w:trHeight w:val="226"/>
          <w:trPrChange w:id="1015"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016" w:author="Radit Rahmadhan" w:date="2022-01-15T02:14:00Z">
              <w:tcPr>
                <w:tcW w:w="1461" w:type="dxa"/>
                <w:noWrap/>
                <w:hideMark/>
              </w:tcPr>
            </w:tcPrChange>
          </w:tcPr>
          <w:p w14:paraId="2FB5F262" w14:textId="77777777" w:rsidR="0009268C" w:rsidRPr="00AD6EE3" w:rsidRDefault="00240F0B" w:rsidP="00E95EF7">
            <w:pPr>
              <w:widowControl/>
              <w:autoSpaceDE/>
              <w:autoSpaceDN/>
              <w:cnfStyle w:val="001000100000" w:firstRow="0" w:lastRow="0" w:firstColumn="1"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Off - Load</w:t>
            </w:r>
          </w:p>
        </w:tc>
        <w:tc>
          <w:tcPr>
            <w:tcW w:w="0" w:type="dxa"/>
            <w:noWrap/>
            <w:hideMark/>
            <w:tcPrChange w:id="1017" w:author="Radit Rahmadhan" w:date="2022-01-15T02:14:00Z">
              <w:tcPr>
                <w:tcW w:w="1443" w:type="dxa"/>
                <w:noWrap/>
                <w:hideMark/>
              </w:tcPr>
            </w:tcPrChange>
          </w:tcPr>
          <w:p w14:paraId="7220535E"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0" w:type="dxa"/>
            <w:noWrap/>
            <w:hideMark/>
            <w:tcPrChange w:id="1018" w:author="Radit Rahmadhan" w:date="2022-01-15T02:14:00Z">
              <w:tcPr>
                <w:tcW w:w="933" w:type="dxa"/>
                <w:noWrap/>
                <w:hideMark/>
              </w:tcPr>
            </w:tcPrChange>
          </w:tcPr>
          <w:p w14:paraId="5D2B3F13"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0" w:type="dxa"/>
            <w:noWrap/>
            <w:hideMark/>
            <w:tcPrChange w:id="1019" w:author="Radit Rahmadhan" w:date="2022-01-15T02:14:00Z">
              <w:tcPr>
                <w:tcW w:w="3996" w:type="dxa"/>
                <w:noWrap/>
                <w:hideMark/>
              </w:tcPr>
            </w:tcPrChange>
          </w:tcPr>
          <w:p w14:paraId="5F1F948A"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49064C" w14:paraId="21FFE547" w14:textId="77777777" w:rsidTr="00E95EF7">
        <w:trPr>
          <w:trHeight w:val="226"/>
          <w:trPrChange w:id="1020"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021" w:author="Radit Rahmadhan" w:date="2022-01-15T02:14:00Z">
              <w:tcPr>
                <w:tcW w:w="1461" w:type="dxa"/>
                <w:noWrap/>
                <w:hideMark/>
              </w:tcPr>
            </w:tcPrChange>
          </w:tcPr>
          <w:p w14:paraId="6189C6CD" w14:textId="77777777" w:rsidR="0009268C" w:rsidRPr="00AD6EE3" w:rsidRDefault="00240F0B" w:rsidP="00E95EF7">
            <w:pPr>
              <w:widowControl/>
              <w:autoSpaceDE/>
              <w:autoSpaceDN/>
              <w:rPr>
                <w:color w:val="000000"/>
                <w:sz w:val="16"/>
                <w:szCs w:val="16"/>
                <w:lang w:val="en-ID" w:eastAsia="en-ID"/>
              </w:rPr>
            </w:pPr>
            <w:r w:rsidRPr="00AD6EE3">
              <w:rPr>
                <w:color w:val="000000"/>
                <w:sz w:val="16"/>
                <w:szCs w:val="16"/>
                <w:lang w:val="en-ID" w:eastAsia="en-ID"/>
              </w:rPr>
              <w:t>KWH Peak Load</w:t>
            </w:r>
          </w:p>
        </w:tc>
        <w:tc>
          <w:tcPr>
            <w:tcW w:w="0" w:type="dxa"/>
            <w:noWrap/>
            <w:hideMark/>
            <w:tcPrChange w:id="1022" w:author="Radit Rahmadhan" w:date="2022-01-15T02:14:00Z">
              <w:tcPr>
                <w:tcW w:w="1443" w:type="dxa"/>
                <w:noWrap/>
                <w:hideMark/>
              </w:tcPr>
            </w:tcPrChange>
          </w:tcPr>
          <w:p w14:paraId="7D9C9510"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0" w:type="dxa"/>
            <w:noWrap/>
            <w:hideMark/>
            <w:tcPrChange w:id="1023" w:author="Radit Rahmadhan" w:date="2022-01-15T02:14:00Z">
              <w:tcPr>
                <w:tcW w:w="933" w:type="dxa"/>
                <w:noWrap/>
                <w:hideMark/>
              </w:tcPr>
            </w:tcPrChange>
          </w:tcPr>
          <w:p w14:paraId="7B0F8AE8"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0" w:type="dxa"/>
            <w:noWrap/>
            <w:hideMark/>
            <w:tcPrChange w:id="1024" w:author="Radit Rahmadhan" w:date="2022-01-15T02:14:00Z">
              <w:tcPr>
                <w:tcW w:w="3996" w:type="dxa"/>
                <w:noWrap/>
                <w:hideMark/>
              </w:tcPr>
            </w:tcPrChange>
          </w:tcPr>
          <w:p w14:paraId="1E50EF7A"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r w:rsidR="0049064C" w14:paraId="53D109B0" w14:textId="77777777" w:rsidTr="00E95EF7">
        <w:trPr>
          <w:cnfStyle w:val="000000100000" w:firstRow="0" w:lastRow="0" w:firstColumn="0" w:lastColumn="0" w:oddVBand="0" w:evenVBand="0" w:oddHBand="1" w:evenHBand="0" w:firstRowFirstColumn="0" w:firstRowLastColumn="0" w:lastRowFirstColumn="0" w:lastRowLastColumn="0"/>
          <w:trHeight w:val="226"/>
          <w:trPrChange w:id="1025"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026" w:author="Radit Rahmadhan" w:date="2022-01-15T02:14:00Z">
              <w:tcPr>
                <w:tcW w:w="1461" w:type="dxa"/>
                <w:noWrap/>
                <w:hideMark/>
              </w:tcPr>
            </w:tcPrChange>
          </w:tcPr>
          <w:p w14:paraId="710B92FB" w14:textId="77777777" w:rsidR="0009268C" w:rsidRPr="00AD6EE3" w:rsidRDefault="00240F0B" w:rsidP="00E95EF7">
            <w:pPr>
              <w:widowControl/>
              <w:autoSpaceDE/>
              <w:autoSpaceDN/>
              <w:cnfStyle w:val="001000100000" w:firstRow="0" w:lastRow="0" w:firstColumn="1"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Discount</w:t>
            </w:r>
          </w:p>
        </w:tc>
        <w:tc>
          <w:tcPr>
            <w:tcW w:w="0" w:type="dxa"/>
            <w:noWrap/>
            <w:hideMark/>
            <w:tcPrChange w:id="1027" w:author="Radit Rahmadhan" w:date="2022-01-15T02:14:00Z">
              <w:tcPr>
                <w:tcW w:w="1443" w:type="dxa"/>
                <w:noWrap/>
                <w:hideMark/>
              </w:tcPr>
            </w:tcPrChange>
          </w:tcPr>
          <w:p w14:paraId="64129E3E"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0" w:type="dxa"/>
            <w:noWrap/>
            <w:hideMark/>
            <w:tcPrChange w:id="1028" w:author="Radit Rahmadhan" w:date="2022-01-15T02:14:00Z">
              <w:tcPr>
                <w:tcW w:w="933" w:type="dxa"/>
                <w:noWrap/>
                <w:hideMark/>
              </w:tcPr>
            </w:tcPrChange>
          </w:tcPr>
          <w:p w14:paraId="394DA27D"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0" w:type="dxa"/>
            <w:noWrap/>
            <w:hideMark/>
            <w:tcPrChange w:id="1029" w:author="Radit Rahmadhan" w:date="2022-01-15T02:14:00Z">
              <w:tcPr>
                <w:tcW w:w="3996" w:type="dxa"/>
                <w:noWrap/>
                <w:hideMark/>
              </w:tcPr>
            </w:tcPrChange>
          </w:tcPr>
          <w:p w14:paraId="725F79D0"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Discounts given by the company based on the provisions of the company such as using unused kwh by the company or because of a natural disaster</w:t>
            </w:r>
          </w:p>
        </w:tc>
      </w:tr>
      <w:tr w:rsidR="0049064C" w14:paraId="7ED792A4" w14:textId="77777777" w:rsidTr="00E95EF7">
        <w:trPr>
          <w:trHeight w:val="226"/>
          <w:trPrChange w:id="1030"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031" w:author="Radit Rahmadhan" w:date="2022-01-15T02:14:00Z">
              <w:tcPr>
                <w:tcW w:w="1461" w:type="dxa"/>
                <w:noWrap/>
                <w:hideMark/>
              </w:tcPr>
            </w:tcPrChange>
          </w:tcPr>
          <w:p w14:paraId="156D78C9" w14:textId="77777777" w:rsidR="0009268C" w:rsidRPr="00AD6EE3" w:rsidRDefault="00240F0B" w:rsidP="00E95EF7">
            <w:pPr>
              <w:widowControl/>
              <w:autoSpaceDE/>
              <w:autoSpaceDN/>
              <w:rPr>
                <w:color w:val="000000"/>
                <w:sz w:val="16"/>
                <w:szCs w:val="16"/>
                <w:lang w:val="en-ID" w:eastAsia="en-ID"/>
              </w:rPr>
            </w:pPr>
            <w:r w:rsidRPr="00AD6EE3">
              <w:rPr>
                <w:color w:val="000000"/>
                <w:sz w:val="16"/>
                <w:szCs w:val="16"/>
                <w:lang w:val="en-ID" w:eastAsia="en-ID"/>
              </w:rPr>
              <w:t>Peak Offload Fee</w:t>
            </w:r>
          </w:p>
        </w:tc>
        <w:tc>
          <w:tcPr>
            <w:tcW w:w="0" w:type="dxa"/>
            <w:noWrap/>
            <w:hideMark/>
            <w:tcPrChange w:id="1032" w:author="Radit Rahmadhan" w:date="2022-01-15T02:14:00Z">
              <w:tcPr>
                <w:tcW w:w="1443" w:type="dxa"/>
                <w:noWrap/>
                <w:hideMark/>
              </w:tcPr>
            </w:tcPrChange>
          </w:tcPr>
          <w:p w14:paraId="23BF7450"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0" w:type="dxa"/>
            <w:noWrap/>
            <w:hideMark/>
            <w:tcPrChange w:id="1033" w:author="Radit Rahmadhan" w:date="2022-01-15T02:14:00Z">
              <w:tcPr>
                <w:tcW w:w="933" w:type="dxa"/>
                <w:noWrap/>
                <w:hideMark/>
              </w:tcPr>
            </w:tcPrChange>
          </w:tcPr>
          <w:p w14:paraId="02DDEADF"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0" w:type="dxa"/>
            <w:noWrap/>
            <w:hideMark/>
            <w:tcPrChange w:id="1034" w:author="Radit Rahmadhan" w:date="2022-01-15T02:14:00Z">
              <w:tcPr>
                <w:tcW w:w="3996" w:type="dxa"/>
                <w:noWrap/>
                <w:hideMark/>
              </w:tcPr>
            </w:tcPrChange>
          </w:tcPr>
          <w:p w14:paraId="16881D45"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xml:space="preserve">Payments made when using Peak Offload </w:t>
            </w:r>
          </w:p>
        </w:tc>
      </w:tr>
      <w:tr w:rsidR="0049064C" w14:paraId="4027145F" w14:textId="77777777" w:rsidTr="00E95EF7">
        <w:trPr>
          <w:cnfStyle w:val="000000100000" w:firstRow="0" w:lastRow="0" w:firstColumn="0" w:lastColumn="0" w:oddVBand="0" w:evenVBand="0" w:oddHBand="1" w:evenHBand="0" w:firstRowFirstColumn="0" w:firstRowLastColumn="0" w:lastRowFirstColumn="0" w:lastRowLastColumn="0"/>
          <w:trHeight w:val="226"/>
          <w:trPrChange w:id="1035"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036" w:author="Radit Rahmadhan" w:date="2022-01-15T02:14:00Z">
              <w:tcPr>
                <w:tcW w:w="1461" w:type="dxa"/>
                <w:noWrap/>
                <w:hideMark/>
              </w:tcPr>
            </w:tcPrChange>
          </w:tcPr>
          <w:p w14:paraId="2F21A5B9" w14:textId="77777777" w:rsidR="0009268C" w:rsidRPr="00AD6EE3" w:rsidRDefault="00240F0B" w:rsidP="00E95EF7">
            <w:pPr>
              <w:widowControl/>
              <w:autoSpaceDE/>
              <w:autoSpaceDN/>
              <w:cnfStyle w:val="001000100000" w:firstRow="0" w:lastRow="0" w:firstColumn="1"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Peak Load Fee</w:t>
            </w:r>
          </w:p>
        </w:tc>
        <w:tc>
          <w:tcPr>
            <w:tcW w:w="0" w:type="dxa"/>
            <w:noWrap/>
            <w:hideMark/>
            <w:tcPrChange w:id="1037" w:author="Radit Rahmadhan" w:date="2022-01-15T02:14:00Z">
              <w:tcPr>
                <w:tcW w:w="1443" w:type="dxa"/>
                <w:noWrap/>
                <w:hideMark/>
              </w:tcPr>
            </w:tcPrChange>
          </w:tcPr>
          <w:p w14:paraId="38DF85B2"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0" w:type="dxa"/>
            <w:noWrap/>
            <w:hideMark/>
            <w:tcPrChange w:id="1038" w:author="Radit Rahmadhan" w:date="2022-01-15T02:14:00Z">
              <w:tcPr>
                <w:tcW w:w="933" w:type="dxa"/>
                <w:noWrap/>
                <w:hideMark/>
              </w:tcPr>
            </w:tcPrChange>
          </w:tcPr>
          <w:p w14:paraId="7218CF2F"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0" w:type="dxa"/>
            <w:noWrap/>
            <w:hideMark/>
            <w:tcPrChange w:id="1039" w:author="Radit Rahmadhan" w:date="2022-01-15T02:14:00Z">
              <w:tcPr>
                <w:tcW w:w="3996" w:type="dxa"/>
                <w:noWrap/>
                <w:hideMark/>
              </w:tcPr>
            </w:tcPrChange>
          </w:tcPr>
          <w:p w14:paraId="3CD12FE4" w14:textId="77777777" w:rsidR="0009268C" w:rsidRPr="00AD6EE3" w:rsidRDefault="00240F0B" w:rsidP="00E95EF7">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Payments made when using Peak Load</w:t>
            </w:r>
          </w:p>
        </w:tc>
      </w:tr>
      <w:tr w:rsidR="0049064C" w14:paraId="0694F26F" w14:textId="77777777" w:rsidTr="00E95EF7">
        <w:trPr>
          <w:trHeight w:val="226"/>
          <w:trPrChange w:id="1040" w:author="Radit Rahmadhan" w:date="2022-01-15T02:14:00Z">
            <w:trPr>
              <w:trHeight w:val="226"/>
            </w:trPr>
          </w:trPrChange>
        </w:trPr>
        <w:tc>
          <w:tcPr>
            <w:cnfStyle w:val="001000000000" w:firstRow="0" w:lastRow="0" w:firstColumn="1" w:lastColumn="0" w:oddVBand="0" w:evenVBand="0" w:oddHBand="0" w:evenHBand="0" w:firstRowFirstColumn="0" w:firstRowLastColumn="0" w:lastRowFirstColumn="0" w:lastRowLastColumn="0"/>
            <w:tcW w:w="0" w:type="dxa"/>
            <w:noWrap/>
            <w:hideMark/>
            <w:tcPrChange w:id="1041" w:author="Radit Rahmadhan" w:date="2022-01-15T02:14:00Z">
              <w:tcPr>
                <w:tcW w:w="1461" w:type="dxa"/>
                <w:noWrap/>
                <w:hideMark/>
              </w:tcPr>
            </w:tcPrChange>
          </w:tcPr>
          <w:p w14:paraId="3645527C" w14:textId="77777777" w:rsidR="0009268C" w:rsidRPr="00AD6EE3" w:rsidRDefault="00240F0B" w:rsidP="00E95EF7">
            <w:pPr>
              <w:widowControl/>
              <w:autoSpaceDE/>
              <w:autoSpaceDN/>
              <w:rPr>
                <w:color w:val="000000"/>
                <w:sz w:val="16"/>
                <w:szCs w:val="16"/>
                <w:lang w:val="en-ID" w:eastAsia="en-ID"/>
              </w:rPr>
            </w:pPr>
            <w:r w:rsidRPr="00AD6EE3">
              <w:rPr>
                <w:color w:val="000000"/>
                <w:sz w:val="16"/>
                <w:szCs w:val="16"/>
                <w:lang w:val="en-ID" w:eastAsia="en-ID"/>
              </w:rPr>
              <w:t>Total Cost</w:t>
            </w:r>
          </w:p>
        </w:tc>
        <w:tc>
          <w:tcPr>
            <w:tcW w:w="0" w:type="dxa"/>
            <w:noWrap/>
            <w:hideMark/>
            <w:tcPrChange w:id="1042" w:author="Radit Rahmadhan" w:date="2022-01-15T02:14:00Z">
              <w:tcPr>
                <w:tcW w:w="1443" w:type="dxa"/>
                <w:noWrap/>
                <w:hideMark/>
              </w:tcPr>
            </w:tcPrChange>
          </w:tcPr>
          <w:p w14:paraId="1C7A2DF3"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0" w:type="dxa"/>
            <w:noWrap/>
            <w:hideMark/>
            <w:tcPrChange w:id="1043" w:author="Radit Rahmadhan" w:date="2022-01-15T02:14:00Z">
              <w:tcPr>
                <w:tcW w:w="933" w:type="dxa"/>
                <w:noWrap/>
                <w:hideMark/>
              </w:tcPr>
            </w:tcPrChange>
          </w:tcPr>
          <w:p w14:paraId="16418105"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Double</w:t>
            </w:r>
          </w:p>
        </w:tc>
        <w:tc>
          <w:tcPr>
            <w:tcW w:w="0" w:type="dxa"/>
            <w:noWrap/>
            <w:hideMark/>
            <w:tcPrChange w:id="1044" w:author="Radit Rahmadhan" w:date="2022-01-15T02:14:00Z">
              <w:tcPr>
                <w:tcW w:w="3996" w:type="dxa"/>
                <w:noWrap/>
                <w:hideMark/>
              </w:tcPr>
            </w:tcPrChange>
          </w:tcPr>
          <w:p w14:paraId="69FF6A11" w14:textId="77777777" w:rsidR="0009268C" w:rsidRPr="00AD6EE3" w:rsidRDefault="00240F0B" w:rsidP="00E95EF7">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The total cost paid by the customer</w:t>
            </w:r>
          </w:p>
        </w:tc>
      </w:tr>
    </w:tbl>
    <w:p w14:paraId="1B254127" w14:textId="77777777" w:rsidR="009E1668" w:rsidRPr="009E1668" w:rsidRDefault="009E1668" w:rsidP="007B5D46">
      <w:pPr>
        <w:pStyle w:val="ListParagraph"/>
        <w:ind w:left="851" w:firstLine="0"/>
        <w:rPr>
          <w:b/>
          <w:bCs/>
        </w:rPr>
      </w:pPr>
    </w:p>
    <w:p w14:paraId="7F412AD0" w14:textId="77777777" w:rsidR="007B5D46" w:rsidRDefault="007B5D46" w:rsidP="007B5D46">
      <w:pPr>
        <w:pStyle w:val="ListParagraph"/>
        <w:ind w:left="1080" w:firstLine="0"/>
        <w:rPr>
          <w:b/>
          <w:bCs/>
        </w:rPr>
      </w:pPr>
    </w:p>
    <w:p w14:paraId="02146FDE" w14:textId="77777777" w:rsidR="00A736AD" w:rsidRDefault="00240F0B" w:rsidP="00CE1E5A">
      <w:pPr>
        <w:pStyle w:val="ListParagraph"/>
        <w:numPr>
          <w:ilvl w:val="1"/>
          <w:numId w:val="13"/>
        </w:numPr>
        <w:rPr>
          <w:b/>
          <w:bCs/>
        </w:rPr>
      </w:pPr>
      <w:r>
        <w:rPr>
          <w:b/>
          <w:bCs/>
        </w:rPr>
        <w:t>Choice of Variable</w:t>
      </w:r>
    </w:p>
    <w:p w14:paraId="65144654" w14:textId="77777777" w:rsidR="00A736AD" w:rsidRDefault="00A736AD" w:rsidP="00A736AD"/>
    <w:p w14:paraId="55DAE493" w14:textId="294EC2E4" w:rsidR="00A736AD" w:rsidRDefault="00240F0B" w:rsidP="0089281A">
      <w:pPr>
        <w:spacing w:line="360" w:lineRule="auto"/>
        <w:ind w:left="720"/>
        <w:jc w:val="both"/>
        <w:rPr>
          <w:ins w:id="1045" w:author="Radit Rahmadhan" w:date="2022-01-19T12:21:00Z"/>
        </w:rPr>
      </w:pPr>
      <w:r w:rsidRPr="0089281A">
        <w:t>Power, Meter Code, Flash time, Total KWH, Discount, Peak Offload Fee, Peak Load Fee, Total Cost because this predictor variable is not the one that has the potential to be included in the clustering model. The Power variable shows the electrical power installed by the customer. The KWH Off-Load variable shows customers using electricity from 5 pm to 6 am. The KWH Peak Load variable shows indicators of customers using electricity from 6 am to 5 pm. We grouped based on these three variables to determine the number of customers using peak load times and off-peak load times.</w:t>
      </w:r>
      <w:r>
        <w:t xml:space="preserve"> </w:t>
      </w:r>
      <w:r w:rsidR="00561B80" w:rsidRPr="00561B80">
        <w:t>Table 5 shows detailed information about the predictor variables</w:t>
      </w:r>
      <w:r w:rsidR="00561B80">
        <w:t>.</w:t>
      </w:r>
    </w:p>
    <w:p w14:paraId="4D97712E" w14:textId="383DB34C" w:rsidR="009268EB" w:rsidRDefault="009268EB" w:rsidP="0089281A">
      <w:pPr>
        <w:spacing w:line="360" w:lineRule="auto"/>
        <w:ind w:left="720"/>
        <w:jc w:val="both"/>
        <w:rPr>
          <w:ins w:id="1046" w:author="Radit Rahmadhan" w:date="2022-01-19T12:21:00Z"/>
        </w:rPr>
      </w:pPr>
    </w:p>
    <w:p w14:paraId="32144679" w14:textId="77777777" w:rsidR="009268EB" w:rsidRDefault="009268EB" w:rsidP="0089281A">
      <w:pPr>
        <w:spacing w:line="360" w:lineRule="auto"/>
        <w:ind w:left="720"/>
        <w:jc w:val="both"/>
      </w:pPr>
    </w:p>
    <w:p w14:paraId="497FC700" w14:textId="77777777" w:rsidR="00561B80" w:rsidRDefault="00561B80" w:rsidP="0089281A">
      <w:pPr>
        <w:spacing w:line="360" w:lineRule="auto"/>
        <w:ind w:left="720"/>
        <w:jc w:val="both"/>
      </w:pPr>
    </w:p>
    <w:p w14:paraId="46021E8C" w14:textId="77777777" w:rsidR="00561B80" w:rsidRDefault="00240F0B" w:rsidP="00561B80">
      <w:pPr>
        <w:pStyle w:val="Caption"/>
        <w:keepNext/>
      </w:pPr>
      <w:r>
        <w:lastRenderedPageBreak/>
        <w:t>Table 5    The Result of Data Cleaning</w:t>
      </w:r>
    </w:p>
    <w:tbl>
      <w:tblPr>
        <w:tblStyle w:val="PlainTable1"/>
        <w:tblpPr w:leftFromText="180" w:rightFromText="180" w:vertAnchor="text" w:horzAnchor="margin" w:tblpXSpec="right" w:tblpY="271"/>
        <w:tblW w:w="7833" w:type="dxa"/>
        <w:tblLook w:val="04A0" w:firstRow="1" w:lastRow="0" w:firstColumn="1" w:lastColumn="0" w:noHBand="0" w:noVBand="1"/>
      </w:tblPr>
      <w:tblGrid>
        <w:gridCol w:w="1461"/>
        <w:gridCol w:w="1443"/>
        <w:gridCol w:w="933"/>
        <w:gridCol w:w="3996"/>
      </w:tblGrid>
      <w:tr w:rsidR="0049064C" w14:paraId="1FF9FFE9" w14:textId="77777777" w:rsidTr="0049064C">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A5AA8A4" w14:textId="77777777" w:rsidR="00561B80" w:rsidRPr="00AD6EE3" w:rsidRDefault="00240F0B" w:rsidP="004A7424">
            <w:pPr>
              <w:widowControl/>
              <w:autoSpaceDE/>
              <w:autoSpaceDN/>
              <w:jc w:val="center"/>
              <w:rPr>
                <w:sz w:val="16"/>
                <w:szCs w:val="16"/>
                <w:lang w:val="en-ID" w:eastAsia="en-ID"/>
              </w:rPr>
            </w:pPr>
            <w:r w:rsidRPr="00AD6EE3">
              <w:rPr>
                <w:sz w:val="16"/>
                <w:szCs w:val="16"/>
                <w:lang w:val="en-ID" w:eastAsia="en-ID"/>
              </w:rPr>
              <w:t>Variable</w:t>
            </w:r>
          </w:p>
        </w:tc>
        <w:tc>
          <w:tcPr>
            <w:tcW w:w="1443" w:type="dxa"/>
            <w:noWrap/>
            <w:hideMark/>
          </w:tcPr>
          <w:p w14:paraId="630475DD" w14:textId="77777777" w:rsidR="00561B80" w:rsidRPr="00AD6EE3" w:rsidRDefault="00240F0B"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Numeric/Nominal</w:t>
            </w:r>
          </w:p>
        </w:tc>
        <w:tc>
          <w:tcPr>
            <w:tcW w:w="933" w:type="dxa"/>
            <w:noWrap/>
            <w:hideMark/>
          </w:tcPr>
          <w:p w14:paraId="3D2A9AC4" w14:textId="77777777" w:rsidR="00561B80" w:rsidRPr="00AD6EE3" w:rsidRDefault="00240F0B"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Data Type</w:t>
            </w:r>
          </w:p>
        </w:tc>
        <w:tc>
          <w:tcPr>
            <w:tcW w:w="3996" w:type="dxa"/>
            <w:noWrap/>
            <w:hideMark/>
          </w:tcPr>
          <w:p w14:paraId="2680383B" w14:textId="77777777" w:rsidR="00561B80" w:rsidRPr="00AD6EE3" w:rsidRDefault="00240F0B" w:rsidP="004A7424">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AD6EE3">
              <w:rPr>
                <w:sz w:val="16"/>
                <w:szCs w:val="16"/>
                <w:lang w:val="en-ID" w:eastAsia="en-ID"/>
              </w:rPr>
              <w:t>Variable Description</w:t>
            </w:r>
          </w:p>
        </w:tc>
      </w:tr>
      <w:tr w:rsidR="0049064C" w14:paraId="504E2760"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54DB4444" w14:textId="77777777" w:rsidR="00561B80" w:rsidRPr="00AD6EE3" w:rsidRDefault="00240F0B" w:rsidP="004A7424">
            <w:pPr>
              <w:widowControl/>
              <w:autoSpaceDE/>
              <w:autoSpaceDN/>
              <w:rPr>
                <w:color w:val="000000"/>
                <w:sz w:val="16"/>
                <w:szCs w:val="16"/>
                <w:lang w:val="en-ID" w:eastAsia="en-ID"/>
              </w:rPr>
            </w:pPr>
            <w:r w:rsidRPr="00AD6EE3">
              <w:rPr>
                <w:color w:val="000000"/>
                <w:sz w:val="16"/>
                <w:szCs w:val="16"/>
                <w:lang w:val="en-ID" w:eastAsia="en-ID"/>
              </w:rPr>
              <w:t>Power</w:t>
            </w:r>
          </w:p>
        </w:tc>
        <w:tc>
          <w:tcPr>
            <w:tcW w:w="1443" w:type="dxa"/>
            <w:noWrap/>
            <w:hideMark/>
          </w:tcPr>
          <w:p w14:paraId="7AD6CE80"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Factor</w:t>
            </w:r>
          </w:p>
        </w:tc>
        <w:tc>
          <w:tcPr>
            <w:tcW w:w="933" w:type="dxa"/>
            <w:noWrap/>
            <w:hideMark/>
          </w:tcPr>
          <w:p w14:paraId="1DBCF0A0"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7467E1CB"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Power used by customers such as 450 kwh,900 kwh,1300 kwh, 2200 kwh,3300 kwh, 7700 kwh,15400 kwh,132000 kwh,110000 kwh and others</w:t>
            </w:r>
          </w:p>
        </w:tc>
      </w:tr>
      <w:tr w:rsidR="0049064C" w14:paraId="40D283AC" w14:textId="77777777" w:rsidTr="0049064C">
        <w:trPr>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14966D0" w14:textId="77777777" w:rsidR="00561B80" w:rsidRPr="00AD6EE3" w:rsidRDefault="00240F0B" w:rsidP="004A7424">
            <w:pPr>
              <w:widowControl/>
              <w:autoSpaceDE/>
              <w:autoSpaceDN/>
              <w:rPr>
                <w:color w:val="000000"/>
                <w:sz w:val="16"/>
                <w:szCs w:val="16"/>
                <w:lang w:val="en-ID" w:eastAsia="en-ID"/>
              </w:rPr>
            </w:pPr>
            <w:r w:rsidRPr="00AD6EE3">
              <w:rPr>
                <w:color w:val="000000"/>
                <w:sz w:val="16"/>
                <w:szCs w:val="16"/>
                <w:lang w:val="en-ID" w:eastAsia="en-ID"/>
              </w:rPr>
              <w:t>KWH Off - Load</w:t>
            </w:r>
          </w:p>
        </w:tc>
        <w:tc>
          <w:tcPr>
            <w:tcW w:w="1443" w:type="dxa"/>
            <w:noWrap/>
            <w:hideMark/>
          </w:tcPr>
          <w:p w14:paraId="57FA2AB4" w14:textId="77777777" w:rsidR="00561B80" w:rsidRPr="00AD6EE3" w:rsidRDefault="00240F0B"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33451FDF" w14:textId="77777777" w:rsidR="00561B80" w:rsidRPr="00AD6EE3" w:rsidRDefault="00240F0B"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7DE477BD" w14:textId="77777777" w:rsidR="00561B80" w:rsidRPr="00AD6EE3" w:rsidRDefault="00240F0B" w:rsidP="004A742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external load by customers</w:t>
            </w:r>
          </w:p>
        </w:tc>
      </w:tr>
      <w:tr w:rsidR="0049064C" w14:paraId="19FAE2B3" w14:textId="77777777" w:rsidTr="0049064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461" w:type="dxa"/>
            <w:noWrap/>
            <w:hideMark/>
          </w:tcPr>
          <w:p w14:paraId="67123A9E" w14:textId="77777777" w:rsidR="00561B80" w:rsidRPr="00AD6EE3" w:rsidRDefault="00240F0B" w:rsidP="004A7424">
            <w:pPr>
              <w:widowControl/>
              <w:autoSpaceDE/>
              <w:autoSpaceDN/>
              <w:rPr>
                <w:color w:val="000000"/>
                <w:sz w:val="16"/>
                <w:szCs w:val="16"/>
                <w:lang w:val="en-ID" w:eastAsia="en-ID"/>
              </w:rPr>
            </w:pPr>
            <w:r w:rsidRPr="00AD6EE3">
              <w:rPr>
                <w:color w:val="000000"/>
                <w:sz w:val="16"/>
                <w:szCs w:val="16"/>
                <w:lang w:val="en-ID" w:eastAsia="en-ID"/>
              </w:rPr>
              <w:t>KWH Peak Load</w:t>
            </w:r>
          </w:p>
        </w:tc>
        <w:tc>
          <w:tcPr>
            <w:tcW w:w="1443" w:type="dxa"/>
            <w:noWrap/>
            <w:hideMark/>
          </w:tcPr>
          <w:p w14:paraId="415FB722"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 </w:t>
            </w:r>
          </w:p>
        </w:tc>
        <w:tc>
          <w:tcPr>
            <w:tcW w:w="933" w:type="dxa"/>
            <w:noWrap/>
            <w:hideMark/>
          </w:tcPr>
          <w:p w14:paraId="1001773C"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Integer</w:t>
            </w:r>
          </w:p>
        </w:tc>
        <w:tc>
          <w:tcPr>
            <w:tcW w:w="3996" w:type="dxa"/>
            <w:noWrap/>
            <w:hideMark/>
          </w:tcPr>
          <w:p w14:paraId="2347F125" w14:textId="77777777" w:rsidR="00561B80" w:rsidRPr="00AD6EE3" w:rsidRDefault="00240F0B" w:rsidP="004A7424">
            <w:pPr>
              <w:widowControl/>
              <w:autoSpaceDE/>
              <w:autoSpaceDN/>
              <w:cnfStyle w:val="000000100000" w:firstRow="0" w:lastRow="0" w:firstColumn="0" w:lastColumn="0" w:oddVBand="0" w:evenVBand="0" w:oddHBand="1" w:evenHBand="0" w:firstRowFirstColumn="0" w:firstRowLastColumn="0" w:lastRowFirstColumn="0" w:lastRowLastColumn="0"/>
              <w:rPr>
                <w:color w:val="000000"/>
                <w:sz w:val="16"/>
                <w:szCs w:val="16"/>
                <w:lang w:val="en-ID" w:eastAsia="en-ID"/>
              </w:rPr>
            </w:pPr>
            <w:r w:rsidRPr="00AD6EE3">
              <w:rPr>
                <w:color w:val="000000"/>
                <w:sz w:val="16"/>
                <w:szCs w:val="16"/>
                <w:lang w:val="en-ID" w:eastAsia="en-ID"/>
              </w:rPr>
              <w:t>KWH used at peak load by customers</w:t>
            </w:r>
          </w:p>
        </w:tc>
      </w:tr>
    </w:tbl>
    <w:p w14:paraId="48D7A0BA" w14:textId="77777777" w:rsidR="00561B80" w:rsidRPr="0089281A" w:rsidRDefault="00561B80" w:rsidP="0089281A">
      <w:pPr>
        <w:spacing w:line="360" w:lineRule="auto"/>
        <w:ind w:left="720"/>
        <w:jc w:val="both"/>
      </w:pPr>
    </w:p>
    <w:p w14:paraId="133DE626" w14:textId="77777777" w:rsidR="00A736AD" w:rsidRPr="00A736AD" w:rsidRDefault="00A736AD" w:rsidP="00A736AD"/>
    <w:p w14:paraId="48B30CD5" w14:textId="77777777" w:rsidR="00561B80" w:rsidRDefault="00561B80" w:rsidP="00561B80"/>
    <w:p w14:paraId="180016BB" w14:textId="77777777" w:rsidR="00561B80" w:rsidRDefault="00561B80" w:rsidP="00561B80"/>
    <w:p w14:paraId="5674C51F" w14:textId="77777777" w:rsidR="00561B80" w:rsidRDefault="00561B80" w:rsidP="00561B80"/>
    <w:p w14:paraId="58BB1126" w14:textId="77777777" w:rsidR="00561B80" w:rsidRDefault="00561B80" w:rsidP="00561B80"/>
    <w:p w14:paraId="1B8DC54F" w14:textId="13227F1C" w:rsidR="00561B80" w:rsidRDefault="00561B80" w:rsidP="00561B80">
      <w:pPr>
        <w:rPr>
          <w:ins w:id="1047" w:author="Radit Rahmadhan" w:date="2022-01-19T12:01:00Z"/>
        </w:rPr>
      </w:pPr>
    </w:p>
    <w:p w14:paraId="2D731709" w14:textId="77777777" w:rsidR="002C7402" w:rsidRDefault="002C7402" w:rsidP="00561B80"/>
    <w:p w14:paraId="28D72DC2" w14:textId="77777777" w:rsidR="00561B80" w:rsidRDefault="00561B80" w:rsidP="00561B80"/>
    <w:p w14:paraId="62033EF2" w14:textId="77777777" w:rsidR="00CE1E5A" w:rsidRPr="00CE1E5A" w:rsidRDefault="00240F0B" w:rsidP="00CE1E5A">
      <w:pPr>
        <w:pStyle w:val="ListParagraph"/>
        <w:numPr>
          <w:ilvl w:val="1"/>
          <w:numId w:val="13"/>
        </w:numPr>
        <w:rPr>
          <w:b/>
          <w:bCs/>
        </w:rPr>
      </w:pPr>
      <w:r w:rsidRPr="00CE1E5A">
        <w:rPr>
          <w:b/>
          <w:bCs/>
        </w:rPr>
        <w:t>Choice of Potential Method</w:t>
      </w:r>
    </w:p>
    <w:p w14:paraId="3192B117" w14:textId="77777777" w:rsidR="00CE1E5A" w:rsidRDefault="00CE1E5A" w:rsidP="00CE1E5A">
      <w:pPr>
        <w:spacing w:line="360" w:lineRule="auto"/>
        <w:ind w:left="720"/>
        <w:jc w:val="both"/>
      </w:pPr>
    </w:p>
    <w:p w14:paraId="63A09DC3" w14:textId="2B367E8E" w:rsidR="00637F52" w:rsidDel="002C7402" w:rsidRDefault="00240F0B" w:rsidP="00CE1E5A">
      <w:pPr>
        <w:spacing w:line="360" w:lineRule="auto"/>
        <w:ind w:left="720"/>
        <w:jc w:val="both"/>
        <w:rPr>
          <w:ins w:id="1048" w:author="Meditya Wasesa, S.T.,M.Sc.,Ph.D" w:date="2022-01-14T10:31:00Z"/>
          <w:del w:id="1049" w:author="Radit Rahmadhan" w:date="2022-01-19T12:01:00Z"/>
        </w:rPr>
      </w:pPr>
      <w:r w:rsidRPr="005F09ED">
        <w:t>This study aims to develop a prediction model with customer segmentation or clustering that can provide accurate predictions of customers who have the potential to use electricity consumption. However, this research still examines the clustering model and its ease of implementation. We use the K-Means Clustering model to group customers.</w:t>
      </w:r>
    </w:p>
    <w:p w14:paraId="64A1E879" w14:textId="1CA6199F" w:rsidR="007B6A09" w:rsidRDefault="007B6A09" w:rsidP="002C7402">
      <w:pPr>
        <w:spacing w:line="360" w:lineRule="auto"/>
        <w:ind w:left="720"/>
        <w:jc w:val="both"/>
      </w:pPr>
      <w:ins w:id="1050" w:author="Meditya Wasesa, S.T.,M.Sc.,Ph.D" w:date="2022-01-14T10:31:00Z">
        <w:del w:id="1051" w:author="Radit Rahmadhan" w:date="2022-01-19T12:01:00Z">
          <w:r w:rsidDel="002C7402">
            <w:delText>3.4.2 PCA</w:delText>
          </w:r>
        </w:del>
      </w:ins>
    </w:p>
    <w:p w14:paraId="23D13CF3" w14:textId="77777777" w:rsidR="00C22BE3" w:rsidRDefault="00C22BE3" w:rsidP="00BF5033">
      <w:pPr>
        <w:jc w:val="both"/>
      </w:pPr>
    </w:p>
    <w:p w14:paraId="2D1BFA77" w14:textId="77777777" w:rsidR="00100AB5" w:rsidRDefault="00240F0B" w:rsidP="00187F44">
      <w:pPr>
        <w:ind w:left="720"/>
        <w:jc w:val="both"/>
        <w:rPr>
          <w:b/>
          <w:bCs/>
        </w:rPr>
      </w:pPr>
      <w:r>
        <w:rPr>
          <w:b/>
          <w:bCs/>
        </w:rPr>
        <w:t xml:space="preserve">3.4.1 </w:t>
      </w:r>
      <w:r w:rsidR="00D60DE5">
        <w:rPr>
          <w:b/>
          <w:bCs/>
        </w:rPr>
        <w:t xml:space="preserve">K-Means </w:t>
      </w:r>
    </w:p>
    <w:p w14:paraId="256465F3" w14:textId="77777777" w:rsidR="00C22BE3" w:rsidRDefault="00C22BE3" w:rsidP="00187F44">
      <w:pPr>
        <w:ind w:left="720"/>
        <w:jc w:val="both"/>
        <w:rPr>
          <w:b/>
          <w:bCs/>
        </w:rPr>
      </w:pPr>
    </w:p>
    <w:p w14:paraId="17A7D008" w14:textId="355C5957" w:rsidR="00061CE6" w:rsidRDefault="00240F0B" w:rsidP="00061CE6">
      <w:pPr>
        <w:spacing w:line="360" w:lineRule="auto"/>
        <w:ind w:left="720"/>
        <w:jc w:val="both"/>
      </w:pPr>
      <w:r>
        <w:t>Commonly, K-means is one of the well-known unsupervised learning techniques for cluster analysis</w:t>
      </w:r>
      <w:sdt>
        <w:sdtPr>
          <w:rPr>
            <w:color w:val="000000"/>
          </w:rPr>
          <w:tag w:val="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ZdIiwibWFudWFsT3ZlcnJpZGVUZXh0IjoiIn19"/>
          <w:id w:val="-458725000"/>
          <w:placeholder>
            <w:docPart w:val="DefaultPlaceholder_-1854013440"/>
          </w:placeholder>
        </w:sdtPr>
        <w:sdtEndPr/>
        <w:sdtContent>
          <w:ins w:id="1052" w:author="Radit Rahmadhan" w:date="2022-01-20T17:59:00Z">
            <w:r w:rsidR="001A0A97" w:rsidRPr="001A0A97">
              <w:rPr>
                <w:color w:val="000000"/>
              </w:rPr>
              <w:t>[6]</w:t>
            </w:r>
          </w:ins>
          <w:del w:id="1053" w:author="Radit Rahmadhan" w:date="2022-01-14T22:22:00Z">
            <w:r w:rsidR="00A20330" w:rsidRPr="001A0A97" w:rsidDel="00806BC5">
              <w:rPr>
                <w:color w:val="000000"/>
              </w:rPr>
              <w:delText>[5]</w:delText>
            </w:r>
          </w:del>
        </w:sdtContent>
      </w:sdt>
      <w:r>
        <w:t>.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w:t>
      </w:r>
      <w:sdt>
        <w:sdtPr>
          <w:rPr>
            <w:color w:val="000000"/>
          </w:r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mYWxzZSwiY2l0ZXByb2NUZXh0IjoiWzE2XSIsIm1hbnVhbE92ZXJyaWRlVGV4dCI6IiJ9fQ=="/>
          <w:id w:val="-246115756"/>
          <w:placeholder>
            <w:docPart w:val="DefaultPlaceholder_-1854013440"/>
          </w:placeholder>
        </w:sdtPr>
        <w:sdtEndPr/>
        <w:sdtContent>
          <w:ins w:id="1054" w:author="Radit Rahmadhan" w:date="2022-01-20T17:59:00Z">
            <w:r w:rsidR="001A0A97" w:rsidRPr="001A0A97">
              <w:rPr>
                <w:color w:val="000000"/>
              </w:rPr>
              <w:t>[16]</w:t>
            </w:r>
          </w:ins>
          <w:del w:id="1055" w:author="Radit Rahmadhan" w:date="2022-01-14T22:22:00Z">
            <w:r w:rsidR="00A20330" w:rsidRPr="001A0A97" w:rsidDel="00806BC5">
              <w:rPr>
                <w:color w:val="000000"/>
              </w:rPr>
              <w:delText>[16]</w:delText>
            </w:r>
          </w:del>
        </w:sdtContent>
      </w:sdt>
      <w:r>
        <w:t>. It starts with randomly generated centroids and iteratively computes new centroids to converge to the last group. The steps in the k-means model are explained as follows</w:t>
      </w:r>
      <w:sdt>
        <w:sdtPr>
          <w:rPr>
            <w:color w:val="000000"/>
          </w:r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FdIiwibWFudWFsT3ZlcnJpZGVUZXh0IjoiIn19"/>
          <w:id w:val="248471079"/>
          <w:placeholder>
            <w:docPart w:val="DefaultPlaceholder_-1854013440"/>
          </w:placeholder>
        </w:sdtPr>
        <w:sdtEndPr/>
        <w:sdtContent>
          <w:ins w:id="1056" w:author="Radit Rahmadhan" w:date="2022-01-20T17:59:00Z">
            <w:r w:rsidR="001A0A97" w:rsidRPr="001A0A97">
              <w:rPr>
                <w:color w:val="000000"/>
              </w:rPr>
              <w:t>[11]</w:t>
            </w:r>
          </w:ins>
          <w:del w:id="1057" w:author="Radit Rahmadhan" w:date="2022-01-14T22:22:00Z">
            <w:r w:rsidR="00A20330" w:rsidRPr="001A0A97" w:rsidDel="00806BC5">
              <w:rPr>
                <w:color w:val="000000"/>
              </w:rPr>
              <w:delText>[10]</w:delText>
            </w:r>
          </w:del>
        </w:sdtContent>
      </w:sdt>
      <w:r>
        <w:t>.</w:t>
      </w:r>
    </w:p>
    <w:p w14:paraId="1BE47197" w14:textId="77777777" w:rsidR="00061CE6" w:rsidRDefault="00061CE6" w:rsidP="00061CE6">
      <w:pPr>
        <w:spacing w:line="360" w:lineRule="auto"/>
        <w:ind w:left="720"/>
        <w:jc w:val="both"/>
      </w:pPr>
    </w:p>
    <w:p w14:paraId="25E6678D" w14:textId="77777777" w:rsidR="00061CE6" w:rsidRDefault="00240F0B" w:rsidP="00061CE6">
      <w:pPr>
        <w:spacing w:line="360" w:lineRule="auto"/>
        <w:ind w:left="720"/>
        <w:jc w:val="both"/>
      </w:pPr>
      <w:r>
        <w:t>Step 1: Determine the number of clusters with validation</w:t>
      </w:r>
    </w:p>
    <w:p w14:paraId="131F60D2" w14:textId="77777777" w:rsidR="00061CE6" w:rsidRDefault="00240F0B" w:rsidP="00061CE6">
      <w:pPr>
        <w:spacing w:line="360" w:lineRule="auto"/>
        <w:ind w:left="720"/>
        <w:jc w:val="both"/>
      </w:pPr>
      <w:r>
        <w:t xml:space="preserve">Step 2: Each data point in the data set will be assigned to the nearest centroid, and then a </w:t>
      </w:r>
    </w:p>
    <w:p w14:paraId="35D20E8A" w14:textId="77777777" w:rsidR="00061CE6" w:rsidRDefault="008872CE" w:rsidP="00061CE6">
      <w:pPr>
        <w:spacing w:line="360" w:lineRule="auto"/>
        <w:ind w:left="720"/>
        <w:jc w:val="both"/>
      </w:pPr>
      <w:r>
        <w:t xml:space="preserve">            </w:t>
      </w:r>
      <w:r w:rsidR="00240F0B">
        <w:t>new centroid is generated.</w:t>
      </w:r>
    </w:p>
    <w:p w14:paraId="56848B17" w14:textId="77777777" w:rsidR="00061CE6" w:rsidRDefault="00240F0B" w:rsidP="00061CE6">
      <w:pPr>
        <w:spacing w:line="360" w:lineRule="auto"/>
        <w:ind w:left="720"/>
        <w:jc w:val="both"/>
      </w:pPr>
      <w:r>
        <w:t xml:space="preserve">Step 3: To recalculate a new cluster by assigning all data points to the nearest centroid, </w:t>
      </w:r>
    </w:p>
    <w:p w14:paraId="35D8CBB8" w14:textId="77777777" w:rsidR="00061CE6" w:rsidRDefault="008872CE" w:rsidP="00061CE6">
      <w:pPr>
        <w:spacing w:line="360" w:lineRule="auto"/>
        <w:ind w:left="720"/>
        <w:jc w:val="both"/>
      </w:pPr>
      <w:r>
        <w:t xml:space="preserve">             </w:t>
      </w:r>
      <w:r w:rsidR="00240F0B">
        <w:t>and then a new group is created.</w:t>
      </w:r>
    </w:p>
    <w:p w14:paraId="590C2DEE" w14:textId="77777777" w:rsidR="00CE1E5A" w:rsidRDefault="00240F0B" w:rsidP="00061CE6">
      <w:pPr>
        <w:spacing w:line="360" w:lineRule="auto"/>
        <w:ind w:left="720"/>
        <w:jc w:val="both"/>
      </w:pPr>
      <w:r>
        <w:t xml:space="preserve">Step 4: The process will be repeated between step 2 and step 3 until the stopping criteria </w:t>
      </w:r>
    </w:p>
    <w:p w14:paraId="434AE65E" w14:textId="77777777" w:rsidR="00CE1E5A" w:rsidRDefault="008872CE" w:rsidP="00061CE6">
      <w:pPr>
        <w:spacing w:line="360" w:lineRule="auto"/>
        <w:ind w:left="720"/>
        <w:jc w:val="both"/>
      </w:pPr>
      <w:r>
        <w:t xml:space="preserve">             </w:t>
      </w:r>
      <w:r w:rsidR="00240F0B">
        <w:t>are met.</w:t>
      </w:r>
    </w:p>
    <w:p w14:paraId="2B7474FF" w14:textId="42550CF9" w:rsidR="008659D9" w:rsidRDefault="008659D9" w:rsidP="00061CE6">
      <w:pPr>
        <w:spacing w:line="360" w:lineRule="auto"/>
        <w:ind w:left="720"/>
        <w:jc w:val="both"/>
        <w:rPr>
          <w:ins w:id="1058" w:author="Radit Rahmadhan" w:date="2022-01-14T20:56:00Z"/>
        </w:rPr>
      </w:pPr>
    </w:p>
    <w:p w14:paraId="4973CA97" w14:textId="00D0810D" w:rsidR="002C7402" w:rsidRDefault="002C7402" w:rsidP="002C7402">
      <w:pPr>
        <w:ind w:left="720"/>
        <w:jc w:val="both"/>
        <w:rPr>
          <w:ins w:id="1059" w:author="Radit Rahmadhan" w:date="2022-01-19T12:01:00Z"/>
          <w:b/>
          <w:bCs/>
        </w:rPr>
      </w:pPr>
      <w:ins w:id="1060" w:author="Radit Rahmadhan" w:date="2022-01-19T12:01:00Z">
        <w:r>
          <w:rPr>
            <w:b/>
            <w:bCs/>
          </w:rPr>
          <w:t>3.4.</w:t>
        </w:r>
      </w:ins>
      <w:ins w:id="1061" w:author="Radit Rahmadhan" w:date="2022-01-19T12:02:00Z">
        <w:r>
          <w:rPr>
            <w:b/>
            <w:bCs/>
          </w:rPr>
          <w:t>2</w:t>
        </w:r>
      </w:ins>
      <w:ins w:id="1062" w:author="Radit Rahmadhan" w:date="2022-01-19T12:01:00Z">
        <w:r>
          <w:rPr>
            <w:b/>
            <w:bCs/>
          </w:rPr>
          <w:t xml:space="preserve"> </w:t>
        </w:r>
      </w:ins>
      <w:ins w:id="1063" w:author="Radit Rahmadhan" w:date="2022-01-19T12:02:00Z">
        <w:r>
          <w:rPr>
            <w:b/>
            <w:bCs/>
          </w:rPr>
          <w:t>Principal Component Analysis</w:t>
        </w:r>
      </w:ins>
      <w:ins w:id="1064" w:author="Radit Rahmadhan" w:date="2022-01-19T12:01:00Z">
        <w:r>
          <w:rPr>
            <w:b/>
            <w:bCs/>
          </w:rPr>
          <w:t xml:space="preserve"> </w:t>
        </w:r>
      </w:ins>
    </w:p>
    <w:p w14:paraId="53DF8984" w14:textId="2E575AA0" w:rsidR="006D67CD" w:rsidRDefault="006D67CD" w:rsidP="00061CE6">
      <w:pPr>
        <w:spacing w:line="360" w:lineRule="auto"/>
        <w:ind w:left="720"/>
        <w:jc w:val="both"/>
        <w:rPr>
          <w:ins w:id="1065" w:author="Radit Rahmadhan" w:date="2022-01-14T20:56:00Z"/>
        </w:rPr>
      </w:pPr>
    </w:p>
    <w:p w14:paraId="1123A498" w14:textId="2807F3D4" w:rsidR="00AA4011" w:rsidRDefault="004C5AD8" w:rsidP="00061CE6">
      <w:pPr>
        <w:spacing w:line="360" w:lineRule="auto"/>
        <w:ind w:left="720"/>
        <w:jc w:val="both"/>
        <w:rPr>
          <w:ins w:id="1066" w:author="Radit Rahmadhan" w:date="2022-01-20T17:39:00Z"/>
        </w:rPr>
      </w:pPr>
      <w:ins w:id="1067" w:author="Radit Rahmadhan" w:date="2022-01-19T12:40:00Z">
        <w:r w:rsidRPr="004C5AD8">
          <w:t>Principal Component Analysis is a dimension reduction by considering the variance in the time series into several principal components (PC). Principal components describe the parts of the variation of each element</w:t>
        </w:r>
      </w:ins>
      <w:ins w:id="1068" w:author="Radit Rahmadhan" w:date="2022-01-20T17:59:00Z">
        <w:r w:rsidR="001A0A97">
          <w:t xml:space="preserve"> </w:t>
        </w:r>
      </w:ins>
      <w:customXmlInsRangeStart w:id="1069" w:author="Radit Rahmadhan" w:date="2022-01-20T17:59:00Z"/>
      <w:sdt>
        <w:sdtPr>
          <w:rPr>
            <w:color w:val="000000"/>
            <w:rPrChange w:id="1070" w:author="Radit Rahmadhan" w:date="2022-01-20T17:59:00Z">
              <w:rPr/>
            </w:rPrChange>
          </w:rPr>
          <w:tag w:val="MENDELEY_CITATION_v3_eyJjaXRhdGlvbklEIjoiTUVOREVMRVlfQ0lUQVRJT05fZjc2MmNiOTktNzEyOS00ZDc1LTlkMjctMDM3MTNkNmIzZThjIiwicHJvcGVydGllcyI6eyJub3RlSW5kZXgiOjB9LCJpc0VkaXRlZCI6ZmFsc2UsIm1hbnVhbE92ZXJyaWRlIjp7ImlzTWFudWFsbHlPdmVycmlkZGVuIjpmYWxzZSwiY2l0ZXByb2NUZXh0IjoiWzhdLCBbOV0sIFsxOV0iLCJtYW51YWxPdmVycmlkZVRleHQiOiIifSwiY2l0YXRpb25JdGVtcyI6W3siaWQiOiI1MDJkZDA2NS04NWU2LTNhMzItODY0MC05YmU5YjNmNjIwODciLCJpdGVtRGF0YSI6eyJ0eXBlIjoicGFwZXItY29uZmVyZW5jZSIsImlkIjoiNTAyZGQwNjUtODVlNi0zYTMyLTg2NDAtOWJlOWIzZjYyMDg3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
          <w:id w:val="-1729677078"/>
          <w:placeholder>
            <w:docPart w:val="DefaultPlaceholder_-1854013440"/>
          </w:placeholder>
        </w:sdtPr>
        <w:sdtContent>
          <w:customXmlInsRangeEnd w:id="1069"/>
          <w:ins w:id="1071" w:author="Radit Rahmadhan" w:date="2022-01-20T17:59:00Z">
            <w:r w:rsidR="001A0A97" w:rsidRPr="001A0A97">
              <w:rPr>
                <w:color w:val="000000"/>
              </w:rPr>
              <w:t>[8], [9], [19]</w:t>
            </w:r>
          </w:ins>
          <w:customXmlInsRangeStart w:id="1072" w:author="Radit Rahmadhan" w:date="2022-01-20T17:59:00Z"/>
        </w:sdtContent>
      </w:sdt>
      <w:customXmlInsRangeEnd w:id="1072"/>
      <w:ins w:id="1073" w:author="Radit Rahmadhan" w:date="2022-01-19T12:40:00Z">
        <w:r w:rsidRPr="004C5AD8">
          <w:t>.</w:t>
        </w:r>
      </w:ins>
      <w:ins w:id="1074" w:author="Radit Rahmadhan" w:date="2022-01-19T12:54:00Z">
        <w:r w:rsidR="00FD033D">
          <w:t xml:space="preserve"> </w:t>
        </w:r>
      </w:ins>
    </w:p>
    <w:p w14:paraId="1B9996A7" w14:textId="4514558B" w:rsidR="00AA4011" w:rsidRDefault="00AA4011" w:rsidP="00061CE6">
      <w:pPr>
        <w:spacing w:line="360" w:lineRule="auto"/>
        <w:ind w:left="720"/>
        <w:jc w:val="both"/>
        <w:rPr>
          <w:ins w:id="1075" w:author="Radit Rahmadhan" w:date="2022-01-20T17:57:00Z"/>
        </w:rPr>
      </w:pPr>
    </w:p>
    <w:p w14:paraId="382284C5" w14:textId="77777777" w:rsidR="001A0A97" w:rsidRDefault="001A0A97" w:rsidP="00061CE6">
      <w:pPr>
        <w:spacing w:line="360" w:lineRule="auto"/>
        <w:ind w:left="720"/>
        <w:jc w:val="both"/>
        <w:rPr>
          <w:ins w:id="1076" w:author="Radit Rahmadhan" w:date="2022-01-20T17:39:00Z"/>
        </w:rPr>
      </w:pPr>
    </w:p>
    <w:p w14:paraId="1ED90264" w14:textId="2F8330EA" w:rsidR="001A0A97" w:rsidRDefault="001A0A97" w:rsidP="001A0A97">
      <w:pPr>
        <w:spacing w:line="360" w:lineRule="auto"/>
        <w:ind w:left="720"/>
        <w:jc w:val="both"/>
        <w:rPr>
          <w:ins w:id="1077" w:author="Radit Rahmadhan" w:date="2022-01-20T17:57:00Z"/>
        </w:rPr>
      </w:pPr>
      <w:ins w:id="1078" w:author="Radit Rahmadhan" w:date="2022-01-20T17:57:00Z">
        <w:r>
          <w:lastRenderedPageBreak/>
          <w:t>Variables will be separated based on clusters</w:t>
        </w:r>
      </w:ins>
      <w:customXmlInsRangeStart w:id="1079" w:author="Radit Rahmadhan" w:date="2022-01-20T17:57:00Z"/>
      <w:sdt>
        <w:sdtPr>
          <w:rPr>
            <w:color w:val="000000"/>
            <w:rPrChange w:id="1080" w:author="Radit Rahmadhan" w:date="2022-01-20T17:59:00Z">
              <w:rPr/>
            </w:rPrChange>
          </w:rPr>
          <w:tag w:val="MENDELEY_CITATION_v3_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"/>
          <w:id w:val="-1614439437"/>
          <w:placeholder>
            <w:docPart w:val="DefaultPlaceholder_-1854013440"/>
          </w:placeholder>
        </w:sdtPr>
        <w:sdtContent>
          <w:customXmlInsRangeEnd w:id="1079"/>
          <w:ins w:id="1081" w:author="Radit Rahmadhan" w:date="2022-01-20T17:59:00Z">
            <w:r w:rsidRPr="001A0A97">
              <w:rPr>
                <w:color w:val="000000"/>
              </w:rPr>
              <w:t>[19]</w:t>
            </w:r>
          </w:ins>
          <w:customXmlInsRangeStart w:id="1082" w:author="Radit Rahmadhan" w:date="2022-01-20T17:57:00Z"/>
        </w:sdtContent>
      </w:sdt>
      <w:customXmlInsRangeEnd w:id="1082"/>
      <w:ins w:id="1083" w:author="Radit Rahmadhan" w:date="2022-01-20T17:57:00Z">
        <w:r>
          <w:t>. The situation in this model is used to determine variables that can be implemented in the predicted model. It begins by entering a predetermined variable, and then processing will be carried out randomly, producing several main components (PC)</w:t>
        </w:r>
      </w:ins>
      <w:customXmlInsRangeStart w:id="1084" w:author="Radit Rahmadhan" w:date="2022-01-20T17:58:00Z"/>
      <w:sdt>
        <w:sdtPr>
          <w:rPr>
            <w:color w:val="000000"/>
            <w:rPrChange w:id="1085" w:author="Radit Rahmadhan" w:date="2022-01-20T17:59:00Z">
              <w:rPr/>
            </w:rPrChange>
          </w:rPr>
          <w:tag w:val="MENDELEY_CITATION_v3_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"/>
          <w:id w:val="200290188"/>
          <w:placeholder>
            <w:docPart w:val="DefaultPlaceholder_-1854013440"/>
          </w:placeholder>
        </w:sdtPr>
        <w:sdtContent>
          <w:customXmlInsRangeEnd w:id="1084"/>
          <w:ins w:id="1086" w:author="Radit Rahmadhan" w:date="2022-01-20T17:59:00Z">
            <w:r w:rsidRPr="001A0A97">
              <w:rPr>
                <w:color w:val="000000"/>
              </w:rPr>
              <w:t>[9]</w:t>
            </w:r>
          </w:ins>
          <w:customXmlInsRangeStart w:id="1087" w:author="Radit Rahmadhan" w:date="2022-01-20T17:58:00Z"/>
        </w:sdtContent>
      </w:sdt>
      <w:customXmlInsRangeEnd w:id="1087"/>
      <w:ins w:id="1088" w:author="Radit Rahmadhan" w:date="2022-01-20T17:57:00Z">
        <w:r>
          <w:t xml:space="preserve"> and iteratively calculating the value of these variables. These results will be validated with the expected value of Principal Variant Explained (PVE). The steps in the </w:t>
        </w:r>
        <w:r>
          <w:t>principal</w:t>
        </w:r>
        <w:r>
          <w:t xml:space="preserve"> model are described as follows</w:t>
        </w:r>
      </w:ins>
      <w:customXmlInsRangeStart w:id="1089" w:author="Radit Rahmadhan" w:date="2022-01-20T17:58:00Z"/>
      <w:sdt>
        <w:sdtPr>
          <w:rPr>
            <w:color w:val="000000"/>
            <w:rPrChange w:id="1090" w:author="Radit Rahmadhan" w:date="2022-01-20T17:59:00Z">
              <w:rPr/>
            </w:rPrChange>
          </w:rPr>
          <w:tag w:val="MENDELEY_CITATION_v3_eyJjaXRhdGlvbklEIjoiTUVOREVMRVlfQ0lUQVRJT05fNDlhYTAyN2UtNjgxZS00MmQyLTgxNDMtNWUxNjg2NjFkMzEzIiwicHJvcGVydGllcyI6eyJub3RlSW5kZXgiOjB9LCJpc0VkaXRlZCI6ZmFsc2UsIm1hbnVhbE92ZXJyaWRlIjp7ImlzTWFudWFsbHlPdmVycmlkZGVuIjpmYWxzZSwiY2l0ZXByb2NUZXh0IjoiWzhdLCBbOV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
          <w:id w:val="-1685662920"/>
          <w:placeholder>
            <w:docPart w:val="DefaultPlaceholder_-1854013440"/>
          </w:placeholder>
        </w:sdtPr>
        <w:sdtContent>
          <w:customXmlInsRangeEnd w:id="1089"/>
          <w:ins w:id="1091" w:author="Radit Rahmadhan" w:date="2022-01-20T17:59:00Z">
            <w:r w:rsidRPr="001A0A97">
              <w:rPr>
                <w:color w:val="000000"/>
              </w:rPr>
              <w:t>[8], [9]</w:t>
            </w:r>
          </w:ins>
          <w:customXmlInsRangeStart w:id="1092" w:author="Radit Rahmadhan" w:date="2022-01-20T17:58:00Z"/>
        </w:sdtContent>
      </w:sdt>
      <w:customXmlInsRangeEnd w:id="1092"/>
      <w:ins w:id="1093" w:author="Radit Rahmadhan" w:date="2022-01-20T17:57:00Z">
        <w:r>
          <w:t>.</w:t>
        </w:r>
      </w:ins>
    </w:p>
    <w:p w14:paraId="063D714D" w14:textId="77777777" w:rsidR="001A0A97" w:rsidRDefault="001A0A97" w:rsidP="001A0A97">
      <w:pPr>
        <w:spacing w:line="360" w:lineRule="auto"/>
        <w:ind w:left="720"/>
        <w:jc w:val="both"/>
        <w:rPr>
          <w:ins w:id="1094" w:author="Radit Rahmadhan" w:date="2022-01-20T17:57:00Z"/>
        </w:rPr>
      </w:pPr>
    </w:p>
    <w:p w14:paraId="7E304892" w14:textId="0073A559" w:rsidR="001A0A97" w:rsidRDefault="001A0A97" w:rsidP="001A0A97">
      <w:pPr>
        <w:spacing w:line="360" w:lineRule="auto"/>
        <w:ind w:left="720"/>
        <w:jc w:val="both"/>
        <w:rPr>
          <w:ins w:id="1095" w:author="Radit Rahmadhan" w:date="2022-01-20T17:57:00Z"/>
        </w:rPr>
      </w:pPr>
      <w:ins w:id="1096" w:author="Radit Rahmadhan" w:date="2022-01-20T17:57:00Z">
        <w:r w:rsidRPr="001A0A97">
          <w:rPr>
            <w:b/>
            <w:bCs/>
            <w:rPrChange w:id="1097" w:author="Radit Rahmadhan" w:date="2022-01-20T17:57:00Z">
              <w:rPr/>
            </w:rPrChange>
          </w:rPr>
          <w:t>Phase 1</w:t>
        </w:r>
        <w:r>
          <w:t>: Variables will be divided based on the main components that have been determined, then variables eligible for NA will be discarded. This process will repeat until the criteria stop</w:t>
        </w:r>
      </w:ins>
      <w:customXmlInsRangeStart w:id="1098" w:author="Radit Rahmadhan" w:date="2022-01-20T17:59:00Z"/>
      <w:sdt>
        <w:sdtPr>
          <w:rPr>
            <w:color w:val="000000"/>
            <w:rPrChange w:id="1099" w:author="Radit Rahmadhan" w:date="2022-01-20T17:59:00Z">
              <w:rPr/>
            </w:rPrChange>
          </w:rPr>
          <w:tag w:val="MENDELEY_CITATION_v3_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"/>
          <w:id w:val="2123115458"/>
          <w:placeholder>
            <w:docPart w:val="DefaultPlaceholder_-1854013440"/>
          </w:placeholder>
        </w:sdtPr>
        <w:sdtContent>
          <w:customXmlInsRangeEnd w:id="1098"/>
          <w:ins w:id="1100" w:author="Radit Rahmadhan" w:date="2022-01-20T17:59:00Z">
            <w:r w:rsidRPr="001A0A97">
              <w:rPr>
                <w:color w:val="000000"/>
              </w:rPr>
              <w:t>[8]</w:t>
            </w:r>
          </w:ins>
          <w:customXmlInsRangeStart w:id="1101" w:author="Radit Rahmadhan" w:date="2022-01-20T17:59:00Z"/>
        </w:sdtContent>
      </w:sdt>
      <w:customXmlInsRangeEnd w:id="1101"/>
      <w:ins w:id="1102" w:author="Radit Rahmadhan" w:date="2022-01-20T17:57:00Z">
        <w:r>
          <w:t>.</w:t>
        </w:r>
      </w:ins>
    </w:p>
    <w:p w14:paraId="0DF45229" w14:textId="77777777" w:rsidR="001A0A97" w:rsidRDefault="001A0A97" w:rsidP="001A0A97">
      <w:pPr>
        <w:spacing w:line="360" w:lineRule="auto"/>
        <w:ind w:left="720"/>
        <w:jc w:val="both"/>
        <w:rPr>
          <w:ins w:id="1103" w:author="Radit Rahmadhan" w:date="2022-01-20T17:57:00Z"/>
        </w:rPr>
      </w:pPr>
    </w:p>
    <w:p w14:paraId="0EEF93DF" w14:textId="3FC45BD3" w:rsidR="004C5AD8" w:rsidRDefault="001A0A97" w:rsidP="001A0A97">
      <w:pPr>
        <w:spacing w:line="360" w:lineRule="auto"/>
        <w:ind w:left="720"/>
        <w:jc w:val="both"/>
        <w:rPr>
          <w:ins w:id="1104" w:author="Radit Rahmadhan" w:date="2022-01-19T12:40:00Z"/>
        </w:rPr>
      </w:pPr>
      <w:ins w:id="1105" w:author="Radit Rahmadhan" w:date="2022-01-20T17:57:00Z">
        <w:r w:rsidRPr="001A0A97">
          <w:rPr>
            <w:b/>
            <w:bCs/>
            <w:rPrChange w:id="1106" w:author="Radit Rahmadhan" w:date="2022-01-20T17:57:00Z">
              <w:rPr/>
            </w:rPrChange>
          </w:rPr>
          <w:t>Phase 2</w:t>
        </w:r>
        <w:r>
          <w:t>: The previously selected variable will be set based on the Principal Variant Explained (PVE) value, then this process will be repeated until the criteria stop</w:t>
        </w:r>
      </w:ins>
      <w:customXmlInsRangeStart w:id="1107" w:author="Radit Rahmadhan" w:date="2022-01-20T17:58:00Z"/>
      <w:sdt>
        <w:sdtPr>
          <w:rPr>
            <w:color w:val="000000"/>
            <w:rPrChange w:id="1108" w:author="Radit Rahmadhan" w:date="2022-01-20T17:59:00Z">
              <w:rPr/>
            </w:rPrChange>
          </w:rPr>
          <w:tag w:val="MENDELEY_CITATION_v3_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"/>
          <w:id w:val="1677456959"/>
          <w:placeholder>
            <w:docPart w:val="DefaultPlaceholder_-1854013440"/>
          </w:placeholder>
        </w:sdtPr>
        <w:sdtContent>
          <w:customXmlInsRangeEnd w:id="1107"/>
          <w:ins w:id="1109" w:author="Radit Rahmadhan" w:date="2022-01-20T17:59:00Z">
            <w:r w:rsidRPr="001A0A97">
              <w:rPr>
                <w:color w:val="000000"/>
              </w:rPr>
              <w:t>[9]</w:t>
            </w:r>
          </w:ins>
          <w:customXmlInsRangeStart w:id="1110" w:author="Radit Rahmadhan" w:date="2022-01-20T17:58:00Z"/>
        </w:sdtContent>
      </w:sdt>
      <w:customXmlInsRangeEnd w:id="1110"/>
      <w:ins w:id="1111" w:author="Radit Rahmadhan" w:date="2022-01-20T17:57:00Z">
        <w:r>
          <w:t>.</w:t>
        </w:r>
      </w:ins>
    </w:p>
    <w:p w14:paraId="138429CF" w14:textId="77777777" w:rsidR="004C5AD8" w:rsidRDefault="004C5AD8" w:rsidP="00061CE6">
      <w:pPr>
        <w:spacing w:line="360" w:lineRule="auto"/>
        <w:ind w:left="720"/>
        <w:jc w:val="both"/>
      </w:pPr>
    </w:p>
    <w:p w14:paraId="2DB9341A" w14:textId="2840E6F4" w:rsidR="00C11907" w:rsidDel="007B6A09" w:rsidRDefault="00C11907" w:rsidP="00061CE6">
      <w:pPr>
        <w:spacing w:line="360" w:lineRule="auto"/>
        <w:ind w:left="720"/>
        <w:jc w:val="both"/>
        <w:rPr>
          <w:del w:id="1112" w:author="Meditya Wasesa, S.T.,M.Sc.,Ph.D" w:date="2022-01-14T10:32:00Z"/>
        </w:rPr>
      </w:pPr>
    </w:p>
    <w:p w14:paraId="35109EA4" w14:textId="3ADD56E6" w:rsidR="008659D9" w:rsidDel="0076790B" w:rsidRDefault="008659D9" w:rsidP="00061CE6">
      <w:pPr>
        <w:spacing w:line="360" w:lineRule="auto"/>
        <w:ind w:left="720"/>
        <w:jc w:val="both"/>
        <w:rPr>
          <w:del w:id="1113" w:author="Meditya Wasesa, S.T.,M.Sc.,Ph.D" w:date="2022-01-14T10:27:00Z"/>
        </w:rPr>
      </w:pPr>
    </w:p>
    <w:p w14:paraId="59A2C135" w14:textId="77777777" w:rsidR="00432538" w:rsidRDefault="00240F0B" w:rsidP="00432538">
      <w:pPr>
        <w:pStyle w:val="ListParagraph"/>
        <w:numPr>
          <w:ilvl w:val="1"/>
          <w:numId w:val="13"/>
        </w:numPr>
        <w:rPr>
          <w:b/>
          <w:bCs/>
        </w:rPr>
      </w:pPr>
      <w:r>
        <w:rPr>
          <w:b/>
          <w:bCs/>
        </w:rPr>
        <w:t>Evaluation and Validation</w:t>
      </w:r>
    </w:p>
    <w:p w14:paraId="53DB00F8" w14:textId="77777777" w:rsidR="00432538" w:rsidRDefault="00432538" w:rsidP="00432538">
      <w:pPr>
        <w:spacing w:line="360" w:lineRule="auto"/>
        <w:ind w:left="720"/>
        <w:jc w:val="both"/>
      </w:pPr>
    </w:p>
    <w:p w14:paraId="13C10775" w14:textId="341021A6" w:rsidR="00A8021E" w:rsidRDefault="00240F0B" w:rsidP="00154919">
      <w:pPr>
        <w:spacing w:line="360" w:lineRule="auto"/>
        <w:ind w:left="709"/>
        <w:jc w:val="both"/>
      </w:pPr>
      <w:r w:rsidRPr="00154919">
        <w:t>Evaluat</w:t>
      </w:r>
      <w:r>
        <w:t>ed</w:t>
      </w:r>
      <w:r w:rsidRPr="00154919">
        <w:t xml:space="preserve"> the prediction model</w:t>
      </w:r>
      <w:r>
        <w:t xml:space="preserve"> i</w:t>
      </w:r>
      <w:r w:rsidRPr="00154919">
        <w:t>s performance described earlier, we use the elbow method</w:t>
      </w:r>
      <w:sdt>
        <w:sdtPr>
          <w:rPr>
            <w:color w:val="000000"/>
          </w:rPr>
          <w:tag w:val="MENDELEY_CITATION_v3_eyJjaXRhdGlvbklEIjoiTUVOREVMRVlfQ0lUQVRJT05fMzhmZTRiOTItY2IxZS00YWYzLWExMWQtNGY4NWE3NmY5ZTA0Ii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V0sInByb3BlcnRpZXMiOnsibm90ZUluZGV4IjowfSwiaXNFZGl0ZWQiOmZhbHNlLCJtYW51YWxPdmVycmlkZSI6eyJpc01hbnVhbGx5T3ZlcnJpZGRlbiI6ZmFsc2UsImNpdGVwcm9jVGV4dCI6IlsyMl0iLCJtYW51YWxPdmVycmlkZVRleHQiOiIifX0="/>
          <w:id w:val="1248846703"/>
          <w:placeholder>
            <w:docPart w:val="DefaultPlaceholder_-1854013440"/>
          </w:placeholder>
        </w:sdtPr>
        <w:sdtEndPr/>
        <w:sdtContent>
          <w:ins w:id="1114" w:author="Radit Rahmadhan" w:date="2022-01-20T17:59:00Z">
            <w:r w:rsidR="001A0A97" w:rsidRPr="001A0A97">
              <w:rPr>
                <w:color w:val="000000"/>
              </w:rPr>
              <w:t>[22]</w:t>
            </w:r>
          </w:ins>
          <w:del w:id="1115" w:author="Radit Rahmadhan" w:date="2022-01-14T22:22:00Z">
            <w:r w:rsidR="00A20330" w:rsidRPr="001A0A97" w:rsidDel="00806BC5">
              <w:rPr>
                <w:color w:val="000000"/>
              </w:rPr>
              <w:delText>[17]</w:delText>
            </w:r>
          </w:del>
        </w:sdtContent>
      </w:sdt>
      <w:r w:rsidRPr="00154919">
        <w:t>, which is a method used to determine the optimal number of clusters, by looking at the percentage comparison of the number of clusters that will form an angle on the curve</w:t>
      </w:r>
      <w:sdt>
        <w:sdtPr>
          <w:rPr>
            <w:color w:val="000000"/>
          </w:rPr>
          <w:tag w:val="MENDELEY_CITATION_v3_eyJjaXRhdGlvbklEIjoiTUVOREVMRVlfQ0lUQVRJT05fMTI2MDY2YWItNzQ2NS00NTVhLWFhYmUtZGQwZmMwNTljZjgxIi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1dLCJwcm9wZXJ0aWVzIjp7Im5vdGVJbmRleCI6MH0sImlzRWRpdGVkIjpmYWxzZSwibWFudWFsT3ZlcnJpZGUiOnsiaXNNYW51YWxseU92ZXJyaWRkZW4iOnRydWUsImNpdGVwcm9jVGV4dCI6IlsxNV0sIFsyMl3igJNbMjRdIiwibWFudWFsT3ZlcnJpZGVUZXh0IjoiWzE1XeKAkyBbMThdIn19"/>
          <w:id w:val="623591496"/>
          <w:placeholder>
            <w:docPart w:val="DefaultPlaceholder_-1854013440"/>
          </w:placeholder>
        </w:sdtPr>
        <w:sdtEndPr/>
        <w:sdtContent>
          <w:ins w:id="1116" w:author="Radit Rahmadhan" w:date="2022-01-20T17:59:00Z">
            <w:r w:rsidR="001A0A97" w:rsidRPr="001A0A97">
              <w:rPr>
                <w:color w:val="000000"/>
              </w:rPr>
              <w:t>[15]– [18]</w:t>
            </w:r>
          </w:ins>
          <w:del w:id="1117" w:author="Radit Rahmadhan" w:date="2022-01-14T22:22:00Z">
            <w:r w:rsidR="00A20330" w:rsidRPr="001A0A97" w:rsidDel="00806BC5">
              <w:rPr>
                <w:color w:val="000000"/>
              </w:rPr>
              <w:delText>[15]– [18]</w:delText>
            </w:r>
          </w:del>
        </w:sdtContent>
      </w:sdt>
      <w:r w:rsidRPr="00154919">
        <w:t>. This method is used in cluster analysis to interpret and perform the correct number of clusters by looking at the SSE value. If the value of the first cluster with the weight of the second cluster forms an angle on the curve or the most significant decreasing value, the cluster value is the best</w:t>
      </w:r>
      <w:sdt>
        <w:sdtPr>
          <w:rPr>
            <w:color w:val="000000"/>
          </w:rPr>
          <w:tag w:val="MENDELEY_CITATION_v3_eyJjaXRhdGlvbklEIjoiTUVOREVMRVlfQ0lUQVRJT05fNTlhYTg5NWUtNDk2ZS00NjMzLWEwZmMtY2VlMjI1Y2NkMGYzIiwiY2l0YXRpb25JdGVtcyI6W3siaWQiOiJmOTdiNWJhMi1hOTJlLTM5YTAtYmNiYS1mZmUzYjI1YzIwMGQiLCJpdGVtRGF0YSI6eyJ0eXBlIjoiYXJ0aWNsZS1qb3VybmFsIiwiaWQiOiJmOTdiNWJhMi1hOTJlLTM5YTAtYmNiYS1mZmUzYjI1YzIwMG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n0sImlzVGVtcG9yYXJ5IjpmYWxzZX1dLCJwcm9wZXJ0aWVzIjp7Im5vdGVJbmRleCI6MH0sImlzRWRpdGVkIjpmYWxzZSwibWFudWFsT3ZlcnJpZGUiOnsiaXNNYW51YWxseU92ZXJyaWRkZW4iOmZhbHNlLCJjaXRlcHJvY1RleHQiOiJbMjVdIiwibWFudWFsT3ZlcnJpZGVUZXh0IjoiIn19"/>
          <w:id w:val="489448266"/>
          <w:placeholder>
            <w:docPart w:val="DefaultPlaceholder_-1854013440"/>
          </w:placeholder>
        </w:sdtPr>
        <w:sdtEndPr/>
        <w:sdtContent>
          <w:ins w:id="1118" w:author="Radit Rahmadhan" w:date="2022-01-20T17:59:00Z">
            <w:r w:rsidR="001A0A97" w:rsidRPr="001A0A97">
              <w:rPr>
                <w:color w:val="000000"/>
              </w:rPr>
              <w:t>[25]</w:t>
            </w:r>
          </w:ins>
          <w:del w:id="1119" w:author="Radit Rahmadhan" w:date="2022-01-14T22:22:00Z">
            <w:r w:rsidR="00A20330" w:rsidRPr="001A0A97" w:rsidDel="00806BC5">
              <w:rPr>
                <w:color w:val="000000"/>
              </w:rPr>
              <w:delText>[21]</w:delText>
            </w:r>
          </w:del>
        </w:sdtContent>
      </w:sdt>
      <w:r w:rsidRPr="00154919">
        <w:t>. This method is a visual method that looks at the total intra-cluster variation or the total Within-Clusters Sum of Squares (WSS) function of the number of clusters</w:t>
      </w:r>
      <w:sdt>
        <w:sdtPr>
          <w:rPr>
            <w:color w:val="000000"/>
          </w:rPr>
          <w:tag w:val="MENDELEY_CITATION_v3_eyJjaXRhdGlvbklEIjoiTUVOREVMRVlfQ0lUQVRJT05fZDFjOTFjYTctZDljYi00MDRiLThhNmQtMWY3OWUyOTZiNmZm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1dLCJwcm9wZXJ0aWVzIjp7Im5vdGVJbmRleCI6MH0sImlzRWRpdGVkIjpmYWxzZSwibWFudWFsT3ZlcnJpZGUiOnsiaXNNYW51YWxseU92ZXJyaWRkZW4iOmZhbHNlLCJjaXRlcHJvY1RleHQiOiJbMjZdIiwibWFudWFsT3ZlcnJpZGVUZXh0IjoiIn19"/>
          <w:id w:val="-1542119106"/>
          <w:placeholder>
            <w:docPart w:val="DefaultPlaceholder_-1854013440"/>
          </w:placeholder>
        </w:sdtPr>
        <w:sdtEndPr/>
        <w:sdtContent>
          <w:ins w:id="1120" w:author="Radit Rahmadhan" w:date="2022-01-20T17:59:00Z">
            <w:r w:rsidR="001A0A97" w:rsidRPr="001A0A97">
              <w:rPr>
                <w:color w:val="000000"/>
              </w:rPr>
              <w:t>[26]</w:t>
            </w:r>
          </w:ins>
          <w:del w:id="1121" w:author="Radit Rahmadhan" w:date="2022-01-14T22:22:00Z">
            <w:r w:rsidR="00A20330" w:rsidRPr="001A0A97" w:rsidDel="00806BC5">
              <w:rPr>
                <w:color w:val="000000"/>
              </w:rPr>
              <w:delText>[22]</w:delText>
            </w:r>
          </w:del>
        </w:sdtContent>
      </w:sdt>
      <w:r w:rsidRPr="00154919">
        <w:t>. The larger the number of clusters k, the smaller the WSES value or vice versa. In this study, determine the best number of clusters</w:t>
      </w:r>
      <w:sdt>
        <w:sdtPr>
          <w:rPr>
            <w:color w:val="000000"/>
          </w:rPr>
          <w:tag w:val="MENDELEY_CITATION_v3_eyJjaXRhdGlvbklEIjoiTUVOREVMRVlfQ0lUQVRJT05fNDQzOWY1YzMtYWViZS00YTM5LWExYjAtZjM3Y2FiYmI1OTMz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xMF0sIFsxNV0sIFsyNF0sIFsyNl0iLCJtYW51YWxPdmVycmlkZVRleHQiOiIifX0="/>
          <w:id w:val="-39986484"/>
          <w:placeholder>
            <w:docPart w:val="DefaultPlaceholder_-1854013440"/>
          </w:placeholder>
        </w:sdtPr>
        <w:sdtEndPr/>
        <w:sdtContent>
          <w:ins w:id="1122" w:author="Radit Rahmadhan" w:date="2022-01-20T17:59:00Z">
            <w:r w:rsidR="001A0A97" w:rsidRPr="001A0A97">
              <w:rPr>
                <w:color w:val="000000"/>
              </w:rPr>
              <w:t>[10], [15], [24], [26]</w:t>
            </w:r>
          </w:ins>
          <w:del w:id="1123" w:author="Radit Rahmadhan" w:date="2022-01-14T22:22:00Z">
            <w:r w:rsidR="00A20330" w:rsidRPr="001A0A97" w:rsidDel="00806BC5">
              <w:rPr>
                <w:color w:val="000000"/>
              </w:rPr>
              <w:delText>[9], [18], [20], [22]</w:delText>
            </w:r>
          </w:del>
        </w:sdtContent>
      </w:sdt>
      <w:r w:rsidR="00C51CDE">
        <w:rPr>
          <w:color w:val="000000"/>
        </w:rPr>
        <w:t xml:space="preserve"> </w:t>
      </w:r>
      <w:r w:rsidR="00C51CDE" w:rsidRPr="00C51CDE">
        <w:rPr>
          <w:color w:val="000000"/>
        </w:rPr>
        <w:t>By adding a Principal Component Analysis (PCA) model that uses robust dimensionality reduction, which allows the variance in a set of time series to be decomposed into several orthogonal Principal Components (PCs) that explain part of the variance.</w:t>
      </w:r>
      <w:sdt>
        <w:sdtPr>
          <w:rPr>
            <w:color w:val="000000"/>
          </w:rPr>
          <w:tag w:val="MENDELEY_CITATION_v3_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"/>
          <w:id w:val="-2089213186"/>
          <w:placeholder>
            <w:docPart w:val="DefaultPlaceholder_-1854013440"/>
          </w:placeholder>
        </w:sdtPr>
        <w:sdtEndPr/>
        <w:sdtContent>
          <w:ins w:id="1124" w:author="Radit Rahmadhan" w:date="2022-01-20T17:59:00Z">
            <w:r w:rsidR="001A0A97" w:rsidRPr="001A0A97">
              <w:rPr>
                <w:color w:val="000000"/>
              </w:rPr>
              <w:t>[9]</w:t>
            </w:r>
          </w:ins>
          <w:del w:id="1125" w:author="Radit Rahmadhan" w:date="2022-01-14T22:22:00Z">
            <w:r w:rsidR="00A20330" w:rsidRPr="001A0A97" w:rsidDel="00806BC5">
              <w:rPr>
                <w:color w:val="000000"/>
              </w:rPr>
              <w:delText>[8]</w:delText>
            </w:r>
          </w:del>
        </w:sdtContent>
      </w:sdt>
      <w:r>
        <w:t>.</w:t>
      </w:r>
    </w:p>
    <w:p w14:paraId="6F47D36A" w14:textId="77777777" w:rsidR="00432538" w:rsidRDefault="00432538" w:rsidP="00432538">
      <w:pPr>
        <w:spacing w:line="360" w:lineRule="auto"/>
        <w:ind w:left="720"/>
        <w:jc w:val="both"/>
      </w:pPr>
    </w:p>
    <w:p w14:paraId="31868763" w14:textId="77777777" w:rsidR="00432538" w:rsidRPr="00CE1E5A" w:rsidRDefault="00240F0B" w:rsidP="00432538">
      <w:pPr>
        <w:pStyle w:val="ListParagraph"/>
        <w:numPr>
          <w:ilvl w:val="1"/>
          <w:numId w:val="13"/>
        </w:numPr>
        <w:rPr>
          <w:b/>
          <w:bCs/>
        </w:rPr>
      </w:pPr>
      <w:del w:id="1126" w:author="Radit Rahmadhan" w:date="2022-01-19T12:23:00Z">
        <w:r w:rsidDel="009B57DD">
          <w:rPr>
            <w:b/>
            <w:bCs/>
          </w:rPr>
          <w:delText xml:space="preserve">Model Use and </w:delText>
        </w:r>
      </w:del>
      <w:r>
        <w:rPr>
          <w:b/>
          <w:bCs/>
        </w:rPr>
        <w:t>Reporting</w:t>
      </w:r>
    </w:p>
    <w:p w14:paraId="1104C0CD" w14:textId="77777777" w:rsidR="00432538" w:rsidRDefault="00432538" w:rsidP="00432538">
      <w:pPr>
        <w:spacing w:line="360" w:lineRule="auto"/>
        <w:ind w:left="720"/>
        <w:jc w:val="both"/>
      </w:pPr>
    </w:p>
    <w:p w14:paraId="7E653829" w14:textId="5DF46079" w:rsidR="00CE1E5A" w:rsidRDefault="00240F0B" w:rsidP="00432538">
      <w:pPr>
        <w:spacing w:line="360" w:lineRule="auto"/>
        <w:ind w:left="720"/>
        <w:jc w:val="both"/>
        <w:rPr>
          <w:b/>
          <w:bCs/>
        </w:rPr>
      </w:pPr>
      <w:r w:rsidRPr="00673D80">
        <w:t>The</w:t>
      </w:r>
      <w:del w:id="1127" w:author="Radit Rahmadhan" w:date="2022-01-19T12:42:00Z">
        <w:r w:rsidR="001F4C81" w:rsidRPr="001F4C81" w:rsidDel="004C5AD8">
          <w:delText xml:space="preserve"> </w:delText>
        </w:r>
      </w:del>
      <w:ins w:id="1128" w:author="Radit Rahmadhan" w:date="2022-01-19T12:42:00Z">
        <w:r w:rsidR="004C5AD8" w:rsidRPr="004C5AD8">
          <w:t xml:space="preserve"> number of clusters (k) will be determined from the Elbow Method prediction score. The model will be compared with Principal Component Analysis to determine the best predictive model to be selected and used to assist decision-makers in choosing the correct number of customer groupings in a better way for ranking customers based on processed results.</w:t>
        </w:r>
      </w:ins>
      <w:del w:id="1129" w:author="Radit Rahmadhan" w:date="2022-01-19T12:42:00Z">
        <w:r w:rsidR="001F4C81" w:rsidRPr="001F4C81" w:rsidDel="004C5AD8">
          <w:delText>number of clusters (k) will be determined from the prediction score of the Elbow Method. The model will be compared with Principal Component Analysis to determine the best predictive model that will be selected and used to assist decision-makers in choosing the correct number of customer groupings in a better way.</w:delText>
        </w:r>
      </w:del>
    </w:p>
    <w:p w14:paraId="0C2865DF" w14:textId="77777777" w:rsidR="00FC6505" w:rsidRDefault="00FC6505" w:rsidP="00673D80"/>
    <w:p w14:paraId="04D8E1EC" w14:textId="77777777" w:rsidR="00673D80" w:rsidRDefault="00673D80" w:rsidP="004922DF"/>
    <w:p w14:paraId="0F5FE045" w14:textId="77777777" w:rsidR="00673D80" w:rsidRDefault="00240F0B" w:rsidP="00673D80">
      <w:pPr>
        <w:pStyle w:val="Heading1"/>
        <w:numPr>
          <w:ilvl w:val="0"/>
          <w:numId w:val="13"/>
        </w:numPr>
        <w:tabs>
          <w:tab w:val="left" w:pos="995"/>
        </w:tabs>
        <w:ind w:left="1134"/>
        <w:jc w:val="both"/>
      </w:pPr>
      <w:r>
        <w:t>Result</w:t>
      </w:r>
      <w:r w:rsidR="008B78A3">
        <w:t xml:space="preserve"> and Discussion</w:t>
      </w:r>
    </w:p>
    <w:p w14:paraId="6C2B801E" w14:textId="77777777" w:rsidR="00673D80" w:rsidRDefault="00673D80" w:rsidP="004922DF">
      <w:pPr>
        <w:spacing w:line="360" w:lineRule="auto"/>
        <w:ind w:left="774"/>
        <w:jc w:val="both"/>
      </w:pPr>
    </w:p>
    <w:p w14:paraId="5BDF02EC" w14:textId="77777777" w:rsidR="004922DF" w:rsidRDefault="00240F0B" w:rsidP="004922DF">
      <w:pPr>
        <w:spacing w:line="360" w:lineRule="auto"/>
        <w:ind w:left="774"/>
        <w:jc w:val="both"/>
      </w:pPr>
      <w:r w:rsidRPr="00811FBE">
        <w:t>The research aims to break down the behavior of electricity-using customers into 2, namely customers who use electricity at peak load times and customers who use electricity during peak off-load times by using an unsupervised machine learning model. The model creates a model automatically from the training data set. A non-learning algorithm tries to identify and build patterns that can be grouped based on pre-selected predictor variables. Based on the design created, the first step is to determine the number of clustering using the elbow method to get the best number of clusters (k</w:t>
      </w:r>
      <w:r w:rsidR="007059F5" w:rsidRPr="00811FBE">
        <w:t>).</w:t>
      </w:r>
      <w:r w:rsidR="007059F5" w:rsidRPr="004922DF">
        <w:t xml:space="preserve"> Figure</w:t>
      </w:r>
      <w:r w:rsidRPr="004922DF">
        <w:t xml:space="preserve"> 1 shows the number of clusters based on the results of the predictor variables previously described using the Elbow method. The correct number of clusters is determined by looking at the line graph when it slopes. From Figure 1, the chart begins to drop at point 3 and point 4.</w:t>
      </w:r>
      <w:r w:rsidR="00CE3551" w:rsidRPr="00CE3551">
        <w:rPr>
          <w:lang w:val="en"/>
        </w:rPr>
        <w:t xml:space="preserve"> </w:t>
      </w:r>
    </w:p>
    <w:p w14:paraId="157FF3AD" w14:textId="77777777" w:rsidR="00673D80" w:rsidRDefault="00240F0B" w:rsidP="004922DF">
      <w:pPr>
        <w:jc w:val="center"/>
        <w:rPr>
          <w:noProof/>
        </w:rPr>
      </w:pPr>
      <w:r>
        <w:rPr>
          <w:noProof/>
        </w:rPr>
        <w:drawing>
          <wp:anchor distT="0" distB="0" distL="114300" distR="114300" simplePos="0" relativeHeight="251658240" behindDoc="0" locked="0" layoutInCell="1" allowOverlap="1" wp14:anchorId="693700FF" wp14:editId="7E2E2740">
            <wp:simplePos x="0" y="0"/>
            <wp:positionH relativeFrom="column">
              <wp:posOffset>314325</wp:posOffset>
            </wp:positionH>
            <wp:positionV relativeFrom="paragraph">
              <wp:posOffset>107950</wp:posOffset>
            </wp:positionV>
            <wp:extent cx="5422900" cy="2452370"/>
            <wp:effectExtent l="0" t="0" r="6350" b="5080"/>
            <wp:wrapSquare wrapText="bothSides"/>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rPr>
        <w:t xml:space="preserve"> </w:t>
      </w:r>
    </w:p>
    <w:p w14:paraId="68B3E273" w14:textId="77777777" w:rsidR="007059F5" w:rsidRDefault="00240F0B" w:rsidP="004922DF">
      <w:pPr>
        <w:pStyle w:val="Caption"/>
        <w:keepNext/>
        <w:rPr>
          <w:noProof/>
        </w:rPr>
      </w:pPr>
      <w:r w:rsidRPr="00CE3551">
        <w:rPr>
          <w:noProof/>
        </w:rPr>
        <w:t xml:space="preserve">Figure 1    The Number of clusters of K </w:t>
      </w:r>
    </w:p>
    <w:p w14:paraId="5803553B" w14:textId="77777777" w:rsidR="007059F5" w:rsidRPr="007059F5" w:rsidDel="006F0A5B" w:rsidRDefault="007059F5" w:rsidP="007059F5">
      <w:pPr>
        <w:rPr>
          <w:del w:id="1130" w:author="Radit Rahmadhan" w:date="2022-01-19T12:48:00Z"/>
        </w:rPr>
      </w:pPr>
    </w:p>
    <w:p w14:paraId="12E99127" w14:textId="1DDF5DF6" w:rsidR="007059F5" w:rsidDel="006F0A5B" w:rsidRDefault="00240F0B" w:rsidP="007059F5">
      <w:pPr>
        <w:spacing w:line="360" w:lineRule="auto"/>
        <w:ind w:left="774"/>
        <w:jc w:val="both"/>
        <w:rPr>
          <w:del w:id="1131" w:author="Radit Rahmadhan" w:date="2022-01-19T12:48:00Z"/>
        </w:rPr>
      </w:pPr>
      <w:del w:id="1132" w:author="Radit Rahmadhan" w:date="2022-01-19T12:48:00Z">
        <w:r w:rsidDel="006F0A5B">
          <w:rPr>
            <w:rStyle w:val="jlqj4b"/>
            <w:lang w:val="en"/>
          </w:rPr>
          <w:delText>Figure 2 shows the number of clusters based on the principal component analysis (PCA) results used to remove outliers.</w:delText>
        </w:r>
        <w:r w:rsidRPr="007059F5" w:rsidDel="006F0A5B">
          <w:delText xml:space="preserve"> </w:delText>
        </w:r>
        <w:r w:rsidRPr="004922DF" w:rsidDel="006F0A5B">
          <w:delText>The correct number of clusters is determined by looking at the line graph when it slopes. From Figure 1, the chart begins to drop at point 3 and point 4.</w:delText>
        </w:r>
        <w:r w:rsidRPr="00CE3551" w:rsidDel="006F0A5B">
          <w:rPr>
            <w:lang w:val="en"/>
          </w:rPr>
          <w:delText xml:space="preserve"> </w:delText>
        </w:r>
        <w:r w:rsidRPr="004922DF" w:rsidDel="006F0A5B">
          <w:delText xml:space="preserve">From Figure </w:delText>
        </w:r>
        <w:r w:rsidDel="006F0A5B">
          <w:delText>2</w:delText>
        </w:r>
        <w:r w:rsidRPr="004922DF" w:rsidDel="006F0A5B">
          <w:delText>, the chart starts to decline at point 3 and tells 4.</w:delText>
        </w:r>
        <w:r w:rsidRPr="00CE3551" w:rsidDel="006F0A5B">
          <w:rPr>
            <w:lang w:val="en"/>
          </w:rPr>
          <w:delText xml:space="preserve"> </w:delText>
        </w:r>
      </w:del>
    </w:p>
    <w:p w14:paraId="25723B0B" w14:textId="77777777" w:rsidR="007059F5" w:rsidDel="006F0A5B" w:rsidRDefault="007059F5" w:rsidP="007059F5">
      <w:pPr>
        <w:spacing w:line="360" w:lineRule="auto"/>
        <w:ind w:left="774"/>
        <w:jc w:val="both"/>
        <w:rPr>
          <w:del w:id="1133" w:author="Radit Rahmadhan" w:date="2022-01-19T12:48:00Z"/>
        </w:rPr>
      </w:pPr>
    </w:p>
    <w:p w14:paraId="2A4FDF7A" w14:textId="21833C8E" w:rsidR="00CE3551" w:rsidDel="006F0A5B" w:rsidRDefault="00240F0B" w:rsidP="00CE3551">
      <w:pPr>
        <w:rPr>
          <w:del w:id="1134" w:author="Radit Rahmadhan" w:date="2022-01-19T12:48:00Z"/>
        </w:rPr>
      </w:pPr>
      <w:del w:id="1135" w:author="Radit Rahmadhan" w:date="2022-01-19T12:48:00Z">
        <w:r w:rsidDel="006F0A5B">
          <w:rPr>
            <w:noProof/>
          </w:rPr>
          <w:drawing>
            <wp:anchor distT="0" distB="0" distL="114300" distR="114300" simplePos="0" relativeHeight="251659264" behindDoc="0" locked="0" layoutInCell="1" allowOverlap="1" wp14:anchorId="4BA4C2AD" wp14:editId="42B6D466">
              <wp:simplePos x="0" y="0"/>
              <wp:positionH relativeFrom="column">
                <wp:posOffset>314754</wp:posOffset>
              </wp:positionH>
              <wp:positionV relativeFrom="paragraph">
                <wp:posOffset>368787</wp:posOffset>
              </wp:positionV>
              <wp:extent cx="5422900" cy="2452370"/>
              <wp:effectExtent l="0" t="0" r="0" b="0"/>
              <wp:wrapTopAndBottom/>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14:sizeRelH relativeFrom="page">
                <wp14:pctWidth>0</wp14:pctWidth>
              </wp14:sizeRelH>
              <wp14:sizeRelV relativeFrom="page">
                <wp14:pctHeight>0</wp14:pctHeight>
              </wp14:sizeRelV>
            </wp:anchor>
          </w:drawing>
        </w:r>
      </w:del>
    </w:p>
    <w:p w14:paraId="553D13ED" w14:textId="599F68DE" w:rsidR="008F7B0F" w:rsidDel="006F0A5B" w:rsidRDefault="00240F0B" w:rsidP="008F7B0F">
      <w:pPr>
        <w:pStyle w:val="Caption"/>
        <w:keepNext/>
        <w:rPr>
          <w:del w:id="1136" w:author="Radit Rahmadhan" w:date="2022-01-19T12:48:00Z"/>
        </w:rPr>
      </w:pPr>
      <w:del w:id="1137" w:author="Radit Rahmadhan" w:date="2022-01-19T12:48:00Z">
        <w:r w:rsidDel="006F0A5B">
          <w:delText>Figure 2    The Number of clusters of K with PCA</w:delText>
        </w:r>
      </w:del>
    </w:p>
    <w:p w14:paraId="23324550" w14:textId="77777777" w:rsidR="00CE3551" w:rsidRDefault="00CE3551">
      <w:pPr>
        <w:pPrChange w:id="1138" w:author="Radit Rahmadhan" w:date="2022-01-19T12:48:00Z">
          <w:pPr>
            <w:spacing w:line="360" w:lineRule="auto"/>
            <w:jc w:val="both"/>
          </w:pPr>
        </w:pPrChange>
      </w:pPr>
    </w:p>
    <w:p w14:paraId="5A99DC36" w14:textId="77777777" w:rsidR="00CE3551" w:rsidRPr="00CE3551" w:rsidRDefault="00CE3551" w:rsidP="00CE3551"/>
    <w:p w14:paraId="5BA1EEC3" w14:textId="114F72D0" w:rsidR="005C5E1C" w:rsidRDefault="00240F0B" w:rsidP="00D747CE">
      <w:pPr>
        <w:spacing w:line="360" w:lineRule="auto"/>
        <w:ind w:left="720"/>
        <w:jc w:val="both"/>
      </w:pPr>
      <w:r w:rsidRPr="000042B8">
        <w:t xml:space="preserve">The analysis was carried out using the Elbow Method at point 3 and point 4 using the K-Means clustering model. </w:t>
      </w:r>
      <w:del w:id="1139" w:author="Radit Rahmadhan" w:date="2022-01-19T12:49:00Z">
        <w:r w:rsidRPr="000042B8" w:rsidDel="006F0A5B">
          <w:delText xml:space="preserve">Still, using Principal Component Analysis (PCA), the number of clusters is also found at the end 3 points 4. Based on the two validation methods, it is found that without using Principal Component Analysis (PCA) and using Principal Component Analysis (PCA), </w:delText>
        </w:r>
      </w:del>
      <w:ins w:id="1140" w:author="Radit Rahmadhan" w:date="2022-01-19T12:49:00Z">
        <w:r w:rsidR="006F0A5B">
          <w:t>T</w:t>
        </w:r>
      </w:ins>
      <w:del w:id="1141" w:author="Radit Rahmadhan" w:date="2022-01-19T12:49:00Z">
        <w:r w:rsidRPr="000042B8" w:rsidDel="006F0A5B">
          <w:delText>t</w:delText>
        </w:r>
      </w:del>
      <w:proofErr w:type="gramStart"/>
      <w:r w:rsidRPr="000042B8">
        <w:t>he</w:t>
      </w:r>
      <w:proofErr w:type="gramEnd"/>
      <w:r w:rsidRPr="000042B8">
        <w:t xml:space="preserve"> best usage grouping in the electricity consumption sector is at point 3. Still, the analysis results show that at point 4, there are outliers (groups at the dark green point) in the distribution. The study of k-means effects in Figure </w:t>
      </w:r>
      <w:ins w:id="1142" w:author="Radit Rahmadhan" w:date="2022-01-19T13:10:00Z">
        <w:r w:rsidR="00CB5089">
          <w:t>2</w:t>
        </w:r>
      </w:ins>
      <w:del w:id="1143" w:author="Radit Rahmadhan" w:date="2022-01-19T13:10:00Z">
        <w:r w:rsidRPr="000042B8" w:rsidDel="00CB5089">
          <w:delText>3</w:delText>
        </w:r>
      </w:del>
      <w:r w:rsidRPr="000042B8">
        <w:t xml:space="preserve"> and Figure </w:t>
      </w:r>
      <w:ins w:id="1144" w:author="Radit Rahmadhan" w:date="2022-01-19T13:10:00Z">
        <w:r w:rsidR="00CB5089">
          <w:t>3</w:t>
        </w:r>
      </w:ins>
      <w:del w:id="1145" w:author="Radit Rahmadhan" w:date="2022-01-19T13:10:00Z">
        <w:r w:rsidRPr="000042B8" w:rsidDel="00CB5089">
          <w:delText>4</w:delText>
        </w:r>
      </w:del>
      <w:r w:rsidRPr="000042B8">
        <w:t xml:space="preserve"> can be seen below without using Principal Component Analysis (PCA). </w:t>
      </w:r>
    </w:p>
    <w:p w14:paraId="6E51A54D" w14:textId="77777777" w:rsidR="00C17942" w:rsidRDefault="00C17942" w:rsidP="00C17942">
      <w:pPr>
        <w:spacing w:line="360" w:lineRule="auto"/>
        <w:ind w:left="720"/>
        <w:jc w:val="both"/>
      </w:pPr>
    </w:p>
    <w:p w14:paraId="4D3F5B7B" w14:textId="77777777" w:rsidR="00DF37CA" w:rsidRDefault="00240F0B" w:rsidP="00E311E0">
      <w:pPr>
        <w:spacing w:line="360" w:lineRule="auto"/>
        <w:ind w:left="720"/>
        <w:jc w:val="both"/>
      </w:pPr>
      <w:r>
        <w:rPr>
          <w:noProof/>
        </w:rPr>
        <w:lastRenderedPageBreak/>
        <w:drawing>
          <wp:inline distT="0" distB="0" distL="0" distR="0" wp14:anchorId="0125DB5F" wp14:editId="245D6C42">
            <wp:extent cx="5422900" cy="27476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12A555BA" w14:textId="08D8363F" w:rsidR="00C17942" w:rsidRDefault="00240F0B" w:rsidP="00C17942">
      <w:pPr>
        <w:pStyle w:val="Caption"/>
        <w:keepNext/>
      </w:pPr>
      <w:r>
        <w:t xml:space="preserve">Figure </w:t>
      </w:r>
      <w:ins w:id="1146" w:author="Radit Rahmadhan" w:date="2022-01-19T13:10:00Z">
        <w:r w:rsidR="00CB5089">
          <w:t>2</w:t>
        </w:r>
      </w:ins>
      <w:del w:id="1147" w:author="Radit Rahmadhan" w:date="2022-01-19T13:10:00Z">
        <w:r w:rsidR="00434CE5" w:rsidDel="00CB5089">
          <w:delText>3</w:delText>
        </w:r>
      </w:del>
      <w:r>
        <w:t xml:space="preserve">    </w:t>
      </w:r>
      <w:r w:rsidRPr="00F62E2C">
        <w:t>Cluster result of k = 3</w:t>
      </w:r>
    </w:p>
    <w:p w14:paraId="6BD68474" w14:textId="77777777" w:rsidR="00C17942" w:rsidRDefault="00C17942" w:rsidP="000042B8">
      <w:pPr>
        <w:spacing w:line="360" w:lineRule="auto"/>
        <w:ind w:left="720"/>
        <w:jc w:val="both"/>
      </w:pPr>
    </w:p>
    <w:p w14:paraId="1FA445B6" w14:textId="77777777" w:rsidR="00F62E2C" w:rsidRDefault="00240F0B" w:rsidP="00DF37CA">
      <w:pPr>
        <w:spacing w:line="360" w:lineRule="auto"/>
        <w:ind w:left="720"/>
        <w:jc w:val="both"/>
      </w:pPr>
      <w:r>
        <w:rPr>
          <w:noProof/>
        </w:rPr>
        <w:drawing>
          <wp:inline distT="0" distB="0" distL="0" distR="0" wp14:anchorId="2F0EE1EA" wp14:editId="68FDAD5A">
            <wp:extent cx="5422900" cy="27476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p>
    <w:p w14:paraId="7C131C6C" w14:textId="379CD037" w:rsidR="00F62E2C" w:rsidRDefault="00240F0B" w:rsidP="00F62E2C">
      <w:pPr>
        <w:pStyle w:val="Caption"/>
        <w:keepNext/>
      </w:pPr>
      <w:r>
        <w:t xml:space="preserve">Figure </w:t>
      </w:r>
      <w:ins w:id="1148" w:author="Radit Rahmadhan" w:date="2022-01-19T13:10:00Z">
        <w:r w:rsidR="00CB5089">
          <w:t>3</w:t>
        </w:r>
      </w:ins>
      <w:del w:id="1149" w:author="Radit Rahmadhan" w:date="2022-01-19T13:10:00Z">
        <w:r w:rsidR="00434CE5" w:rsidDel="00CB5089">
          <w:delText>4</w:delText>
        </w:r>
      </w:del>
      <w:r>
        <w:t xml:space="preserve">    </w:t>
      </w:r>
      <w:r w:rsidRPr="00F62E2C">
        <w:t xml:space="preserve">Cluster result of k = </w:t>
      </w:r>
      <w:r>
        <w:t>4</w:t>
      </w:r>
    </w:p>
    <w:p w14:paraId="04365C1D" w14:textId="77777777" w:rsidR="00312529" w:rsidRDefault="00312529" w:rsidP="00312529">
      <w:pPr>
        <w:spacing w:line="360" w:lineRule="auto"/>
        <w:ind w:left="720"/>
        <w:jc w:val="both"/>
      </w:pPr>
    </w:p>
    <w:p w14:paraId="34788832" w14:textId="214EBAD4" w:rsidR="00966F8D" w:rsidDel="00A12618" w:rsidRDefault="00A834E4" w:rsidP="00A12618">
      <w:pPr>
        <w:spacing w:line="360" w:lineRule="auto"/>
        <w:jc w:val="both"/>
        <w:rPr>
          <w:del w:id="1150" w:author="Radit Rahmadhan" w:date="2022-01-19T12:52:00Z"/>
        </w:rPr>
      </w:pPr>
      <w:ins w:id="1151" w:author="Radit Rahmadhan" w:date="2022-01-20T17:28:00Z">
        <w:r w:rsidRPr="00A834E4">
          <w:t xml:space="preserve">The next stage uses the Principal Component Analysis (PCA) model. This analysis is done by reducing the dimensions of the variables that can be applied in the clustering algorithm. PCA will eliminate variables that are impossible to predict. The variables will be broken down using PCA into four Principal Components to be analyzed to see their suitability in the K-Means Algorithm. From this, </w:t>
        </w:r>
        <w:proofErr w:type="gramStart"/>
        <w:r w:rsidRPr="00A834E4">
          <w:t>it can be seen that PC1</w:t>
        </w:r>
        <w:proofErr w:type="gramEnd"/>
        <w:r w:rsidRPr="00A834E4">
          <w:t xml:space="preserve"> and PC2 are the best values in the Principal </w:t>
        </w:r>
        <w:r w:rsidRPr="00A834E4">
          <w:t>Component but</w:t>
        </w:r>
        <w:r w:rsidRPr="00A834E4">
          <w:t xml:space="preserve"> choose PC1 to determine the variable because they have a variance of about 73%. Table 7 describes the selection of variables that have been carried out by PCA, which can be seen below in the first phase.</w:t>
        </w:r>
      </w:ins>
    </w:p>
    <w:p w14:paraId="1B01C9A5" w14:textId="77777777" w:rsidR="00A12618" w:rsidRDefault="00A12618" w:rsidP="00312529">
      <w:pPr>
        <w:spacing w:line="360" w:lineRule="auto"/>
        <w:ind w:left="720"/>
        <w:jc w:val="both"/>
        <w:rPr>
          <w:ins w:id="1152" w:author="Radit Rahmadhan" w:date="2022-01-19T13:01:00Z"/>
        </w:rPr>
      </w:pPr>
    </w:p>
    <w:p w14:paraId="28E90612" w14:textId="77777777" w:rsidR="00482E2C" w:rsidRDefault="00482E2C">
      <w:pPr>
        <w:pStyle w:val="Caption"/>
        <w:rPr>
          <w:ins w:id="1153" w:author="Radit Rahmadhan" w:date="2022-01-20T17:29:00Z"/>
        </w:rPr>
      </w:pPr>
    </w:p>
    <w:p w14:paraId="0F0DC0D5" w14:textId="135116EC" w:rsidR="00966F8D" w:rsidDel="002D6D88" w:rsidRDefault="002D6D88">
      <w:pPr>
        <w:pStyle w:val="Caption"/>
        <w:keepNext/>
        <w:rPr>
          <w:del w:id="1154" w:author="Radit Rahmadhan" w:date="2022-01-14T20:56:00Z"/>
        </w:rPr>
        <w:pPrChange w:id="1155" w:author="Radit Rahmadhan" w:date="2022-01-19T13:36:00Z">
          <w:pPr>
            <w:spacing w:line="360" w:lineRule="auto"/>
            <w:jc w:val="both"/>
          </w:pPr>
        </w:pPrChange>
      </w:pPr>
      <w:ins w:id="1156" w:author="Radit Rahmadhan" w:date="2022-01-19T13:36:00Z">
        <w:r>
          <w:t xml:space="preserve">Table 7    </w:t>
        </w:r>
        <w:r w:rsidR="00891A7F">
          <w:t>Pos</w:t>
        </w:r>
      </w:ins>
      <w:ins w:id="1157" w:author="Radit Rahmadhan" w:date="2022-01-19T13:37:00Z">
        <w:r w:rsidR="00891A7F">
          <w:t>s</w:t>
        </w:r>
      </w:ins>
      <w:ins w:id="1158" w:author="Radit Rahmadhan" w:date="2022-01-19T13:36:00Z">
        <w:r w:rsidR="00891A7F">
          <w:t>i</w:t>
        </w:r>
      </w:ins>
      <w:ins w:id="1159" w:author="Radit Rahmadhan" w:date="2022-01-19T13:37:00Z">
        <w:r w:rsidR="00891A7F">
          <w:t>b</w:t>
        </w:r>
      </w:ins>
      <w:ins w:id="1160" w:author="Radit Rahmadhan" w:date="2022-01-19T13:36:00Z">
        <w:r w:rsidR="00891A7F">
          <w:t xml:space="preserve">le </w:t>
        </w:r>
      </w:ins>
      <w:ins w:id="1161" w:author="Radit Rahmadhan" w:date="2022-01-19T13:38:00Z">
        <w:r w:rsidR="001A0BFC">
          <w:t>of</w:t>
        </w:r>
      </w:ins>
      <w:ins w:id="1162" w:author="Radit Rahmadhan" w:date="2022-01-19T13:36:00Z">
        <w:r w:rsidR="00891A7F">
          <w:t xml:space="preserve"> Variable</w:t>
        </w:r>
      </w:ins>
      <w:ins w:id="1163" w:author="Radit Rahmadhan" w:date="2022-01-19T13:37:00Z">
        <w:r w:rsidR="00891A7F">
          <w:t xml:space="preserve"> with PCA</w:t>
        </w:r>
      </w:ins>
    </w:p>
    <w:p w14:paraId="4E4F78E0" w14:textId="77777777" w:rsidR="002D6D88" w:rsidRDefault="002D6D88">
      <w:pPr>
        <w:pStyle w:val="Caption"/>
        <w:rPr>
          <w:ins w:id="1164" w:author="Radit Rahmadhan" w:date="2022-01-19T13:31:00Z"/>
        </w:rPr>
        <w:pPrChange w:id="1165" w:author="Radit Rahmadhan" w:date="2022-01-19T13:36:00Z">
          <w:pPr>
            <w:spacing w:line="360" w:lineRule="auto"/>
            <w:ind w:left="720"/>
            <w:jc w:val="both"/>
          </w:pPr>
        </w:pPrChange>
      </w:pPr>
    </w:p>
    <w:tbl>
      <w:tblPr>
        <w:tblStyle w:val="TableGrid"/>
        <w:tblpPr w:leftFromText="180" w:rightFromText="180" w:vertAnchor="text" w:horzAnchor="margin" w:tblpXSpec="right" w:tblpY="245"/>
        <w:tblW w:w="0" w:type="auto"/>
        <w:tblLook w:val="04A0" w:firstRow="1" w:lastRow="0" w:firstColumn="1" w:lastColumn="0" w:noHBand="0" w:noVBand="1"/>
        <w:tblPrChange w:id="1166" w:author="Radit Rahmadhan" w:date="2022-01-20T17:15:00Z">
          <w:tblPr>
            <w:tblStyle w:val="TableGrid"/>
            <w:tblpPr w:leftFromText="180" w:rightFromText="180" w:vertAnchor="text" w:horzAnchor="margin" w:tblpXSpec="right" w:tblpY="245"/>
            <w:tblW w:w="0" w:type="auto"/>
            <w:tblLook w:val="04A0" w:firstRow="1" w:lastRow="0" w:firstColumn="1" w:lastColumn="0" w:noHBand="0" w:noVBand="1"/>
          </w:tblPr>
        </w:tblPrChange>
      </w:tblPr>
      <w:tblGrid>
        <w:gridCol w:w="1445"/>
        <w:gridCol w:w="1192"/>
        <w:gridCol w:w="1203"/>
        <w:gridCol w:w="1233"/>
        <w:gridCol w:w="1268"/>
        <w:gridCol w:w="1397"/>
        <w:tblGridChange w:id="1167">
          <w:tblGrid>
            <w:gridCol w:w="1445"/>
            <w:gridCol w:w="411"/>
            <w:gridCol w:w="781"/>
            <w:gridCol w:w="815"/>
            <w:gridCol w:w="388"/>
            <w:gridCol w:w="1224"/>
            <w:gridCol w:w="9"/>
            <w:gridCol w:w="1268"/>
            <w:gridCol w:w="379"/>
            <w:gridCol w:w="1018"/>
            <w:gridCol w:w="792"/>
            <w:gridCol w:w="1810"/>
          </w:tblGrid>
        </w:tblGridChange>
      </w:tblGrid>
      <w:tr w:rsidR="00E87471" w:rsidRPr="002D6D88" w14:paraId="67819347" w14:textId="77777777" w:rsidTr="00E87471">
        <w:trPr>
          <w:trHeight w:val="268"/>
          <w:ins w:id="1168" w:author="Radit Rahmadhan" w:date="2022-01-19T13:33:00Z"/>
          <w:trPrChange w:id="1169" w:author="Radit Rahmadhan" w:date="2022-01-20T17:15:00Z">
            <w:trPr>
              <w:trHeight w:val="392"/>
            </w:trPr>
          </w:trPrChange>
        </w:trPr>
        <w:tc>
          <w:tcPr>
            <w:tcW w:w="1445" w:type="dxa"/>
            <w:tcPrChange w:id="1170" w:author="Radit Rahmadhan" w:date="2022-01-20T17:15:00Z">
              <w:tcPr>
                <w:tcW w:w="1856" w:type="dxa"/>
                <w:gridSpan w:val="2"/>
              </w:tcPr>
            </w:tcPrChange>
          </w:tcPr>
          <w:p w14:paraId="100FA5FC" w14:textId="77777777" w:rsidR="00E87471" w:rsidRPr="002D6D88" w:rsidRDefault="00E87471" w:rsidP="00E87471">
            <w:pPr>
              <w:jc w:val="center"/>
              <w:rPr>
                <w:ins w:id="1171" w:author="Radit Rahmadhan" w:date="2022-01-19T13:33:00Z"/>
                <w:b/>
                <w:bCs/>
                <w:sz w:val="16"/>
                <w:szCs w:val="16"/>
                <w:rPrChange w:id="1172" w:author="Radit Rahmadhan" w:date="2022-01-19T13:35:00Z">
                  <w:rPr>
                    <w:ins w:id="1173" w:author="Radit Rahmadhan" w:date="2022-01-19T13:33:00Z"/>
                  </w:rPr>
                </w:rPrChange>
              </w:rPr>
              <w:pPrChange w:id="1174" w:author="Radit Rahmadhan" w:date="2022-01-20T17:14:00Z">
                <w:pPr>
                  <w:framePr w:hSpace="180" w:wrap="around" w:vAnchor="text" w:hAnchor="margin" w:xAlign="center" w:y="185"/>
                  <w:spacing w:line="360" w:lineRule="auto"/>
                  <w:jc w:val="both"/>
                </w:pPr>
              </w:pPrChange>
            </w:pPr>
            <w:ins w:id="1175" w:author="Radit Rahmadhan" w:date="2022-01-19T13:33:00Z">
              <w:r w:rsidRPr="002D6D88">
                <w:rPr>
                  <w:b/>
                  <w:bCs/>
                  <w:sz w:val="16"/>
                  <w:szCs w:val="16"/>
                  <w:rPrChange w:id="1176" w:author="Radit Rahmadhan" w:date="2022-01-19T13:35:00Z">
                    <w:rPr/>
                  </w:rPrChange>
                </w:rPr>
                <w:lastRenderedPageBreak/>
                <w:t>Variable</w:t>
              </w:r>
            </w:ins>
          </w:p>
        </w:tc>
        <w:tc>
          <w:tcPr>
            <w:tcW w:w="1192" w:type="dxa"/>
            <w:tcPrChange w:id="1177" w:author="Radit Rahmadhan" w:date="2022-01-20T17:15:00Z">
              <w:tcPr>
                <w:tcW w:w="1596" w:type="dxa"/>
                <w:gridSpan w:val="2"/>
              </w:tcPr>
            </w:tcPrChange>
          </w:tcPr>
          <w:p w14:paraId="436EC080" w14:textId="09041E54" w:rsidR="00E87471" w:rsidRPr="00E87471" w:rsidRDefault="00E87471" w:rsidP="00E87471">
            <w:pPr>
              <w:jc w:val="center"/>
              <w:rPr>
                <w:ins w:id="1178" w:author="Radit Rahmadhan" w:date="2022-01-20T17:14:00Z"/>
                <w:b/>
                <w:bCs/>
                <w:sz w:val="16"/>
                <w:szCs w:val="16"/>
              </w:rPr>
            </w:pPr>
            <w:ins w:id="1179" w:author="Radit Rahmadhan" w:date="2022-01-20T17:14:00Z">
              <w:r>
                <w:rPr>
                  <w:b/>
                  <w:bCs/>
                  <w:sz w:val="16"/>
                  <w:szCs w:val="16"/>
                </w:rPr>
                <w:t>PC1</w:t>
              </w:r>
            </w:ins>
          </w:p>
        </w:tc>
        <w:tc>
          <w:tcPr>
            <w:tcW w:w="1203" w:type="dxa"/>
            <w:tcPrChange w:id="1180" w:author="Radit Rahmadhan" w:date="2022-01-20T17:15:00Z">
              <w:tcPr>
                <w:tcW w:w="1612" w:type="dxa"/>
                <w:gridSpan w:val="2"/>
              </w:tcPr>
            </w:tcPrChange>
          </w:tcPr>
          <w:p w14:paraId="14F8C9D1" w14:textId="213D9BF6" w:rsidR="00E87471" w:rsidRPr="00E87471" w:rsidRDefault="00E87471" w:rsidP="00E87471">
            <w:pPr>
              <w:jc w:val="center"/>
              <w:rPr>
                <w:ins w:id="1181" w:author="Radit Rahmadhan" w:date="2022-01-20T17:14:00Z"/>
                <w:b/>
                <w:bCs/>
                <w:sz w:val="16"/>
                <w:szCs w:val="16"/>
              </w:rPr>
            </w:pPr>
            <w:ins w:id="1182" w:author="Radit Rahmadhan" w:date="2022-01-20T17:14:00Z">
              <w:r>
                <w:rPr>
                  <w:b/>
                  <w:bCs/>
                  <w:sz w:val="16"/>
                  <w:szCs w:val="16"/>
                </w:rPr>
                <w:t>PC2</w:t>
              </w:r>
            </w:ins>
          </w:p>
        </w:tc>
        <w:tc>
          <w:tcPr>
            <w:tcW w:w="1233" w:type="dxa"/>
            <w:tcPrChange w:id="1183" w:author="Radit Rahmadhan" w:date="2022-01-20T17:15:00Z">
              <w:tcPr>
                <w:tcW w:w="1656" w:type="dxa"/>
                <w:gridSpan w:val="3"/>
              </w:tcPr>
            </w:tcPrChange>
          </w:tcPr>
          <w:p w14:paraId="7E53D365" w14:textId="4ABE9CC9" w:rsidR="00E87471" w:rsidRPr="00E87471" w:rsidRDefault="00E87471" w:rsidP="00E87471">
            <w:pPr>
              <w:jc w:val="center"/>
              <w:rPr>
                <w:ins w:id="1184" w:author="Radit Rahmadhan" w:date="2022-01-20T17:14:00Z"/>
                <w:b/>
                <w:bCs/>
                <w:sz w:val="16"/>
                <w:szCs w:val="16"/>
              </w:rPr>
            </w:pPr>
            <w:ins w:id="1185" w:author="Radit Rahmadhan" w:date="2022-01-20T17:15:00Z">
              <w:r>
                <w:rPr>
                  <w:b/>
                  <w:bCs/>
                  <w:sz w:val="16"/>
                  <w:szCs w:val="16"/>
                </w:rPr>
                <w:t xml:space="preserve">PC3 </w:t>
              </w:r>
            </w:ins>
          </w:p>
        </w:tc>
        <w:tc>
          <w:tcPr>
            <w:tcW w:w="1268" w:type="dxa"/>
            <w:tcPrChange w:id="1186" w:author="Radit Rahmadhan" w:date="2022-01-20T17:15:00Z">
              <w:tcPr>
                <w:tcW w:w="1810" w:type="dxa"/>
                <w:gridSpan w:val="2"/>
              </w:tcPr>
            </w:tcPrChange>
          </w:tcPr>
          <w:p w14:paraId="003C65F9" w14:textId="01CD78C0" w:rsidR="00E87471" w:rsidRPr="00E87471" w:rsidRDefault="00E87471" w:rsidP="00E87471">
            <w:pPr>
              <w:jc w:val="center"/>
              <w:rPr>
                <w:ins w:id="1187" w:author="Radit Rahmadhan" w:date="2022-01-20T17:15:00Z"/>
                <w:b/>
                <w:bCs/>
                <w:sz w:val="16"/>
                <w:szCs w:val="16"/>
              </w:rPr>
            </w:pPr>
            <w:ins w:id="1188" w:author="Radit Rahmadhan" w:date="2022-01-20T17:15:00Z">
              <w:r>
                <w:rPr>
                  <w:b/>
                  <w:bCs/>
                  <w:sz w:val="16"/>
                  <w:szCs w:val="16"/>
                </w:rPr>
                <w:t>PC4</w:t>
              </w:r>
            </w:ins>
          </w:p>
        </w:tc>
        <w:tc>
          <w:tcPr>
            <w:tcW w:w="1397" w:type="dxa"/>
            <w:tcPrChange w:id="1189" w:author="Radit Rahmadhan" w:date="2022-01-20T17:15:00Z">
              <w:tcPr>
                <w:tcW w:w="1810" w:type="dxa"/>
              </w:tcPr>
            </w:tcPrChange>
          </w:tcPr>
          <w:p w14:paraId="435F8073" w14:textId="78556CD0" w:rsidR="00E87471" w:rsidRPr="002D6D88" w:rsidRDefault="00E87471" w:rsidP="00E87471">
            <w:pPr>
              <w:jc w:val="center"/>
              <w:rPr>
                <w:ins w:id="1190" w:author="Radit Rahmadhan" w:date="2022-01-19T13:33:00Z"/>
                <w:b/>
                <w:bCs/>
                <w:sz w:val="16"/>
                <w:szCs w:val="16"/>
                <w:rPrChange w:id="1191" w:author="Radit Rahmadhan" w:date="2022-01-19T13:35:00Z">
                  <w:rPr>
                    <w:ins w:id="1192" w:author="Radit Rahmadhan" w:date="2022-01-19T13:33:00Z"/>
                  </w:rPr>
                </w:rPrChange>
              </w:rPr>
              <w:pPrChange w:id="1193" w:author="Radit Rahmadhan" w:date="2022-01-20T17:14:00Z">
                <w:pPr>
                  <w:framePr w:hSpace="180" w:wrap="around" w:vAnchor="text" w:hAnchor="margin" w:xAlign="center" w:y="185"/>
                  <w:spacing w:line="360" w:lineRule="auto"/>
                  <w:jc w:val="both"/>
                </w:pPr>
              </w:pPrChange>
            </w:pPr>
            <w:ins w:id="1194" w:author="Radit Rahmadhan" w:date="2022-01-19T13:33:00Z">
              <w:r w:rsidRPr="002D6D88">
                <w:rPr>
                  <w:b/>
                  <w:bCs/>
                  <w:sz w:val="16"/>
                  <w:szCs w:val="16"/>
                  <w:rPrChange w:id="1195" w:author="Radit Rahmadhan" w:date="2022-01-19T13:35:00Z">
                    <w:rPr/>
                  </w:rPrChange>
                </w:rPr>
                <w:t>Possible</w:t>
              </w:r>
            </w:ins>
          </w:p>
        </w:tc>
      </w:tr>
      <w:tr w:rsidR="00E87471" w:rsidRPr="002D6D88" w14:paraId="55C60749" w14:textId="77777777" w:rsidTr="00E87471">
        <w:trPr>
          <w:trHeight w:val="268"/>
          <w:ins w:id="1196" w:author="Radit Rahmadhan" w:date="2022-01-19T13:33:00Z"/>
          <w:trPrChange w:id="1197" w:author="Radit Rahmadhan" w:date="2022-01-20T17:15:00Z">
            <w:trPr>
              <w:trHeight w:val="392"/>
            </w:trPr>
          </w:trPrChange>
        </w:trPr>
        <w:tc>
          <w:tcPr>
            <w:tcW w:w="1445" w:type="dxa"/>
            <w:tcPrChange w:id="1198" w:author="Radit Rahmadhan" w:date="2022-01-20T17:15:00Z">
              <w:tcPr>
                <w:tcW w:w="1856" w:type="dxa"/>
                <w:gridSpan w:val="2"/>
              </w:tcPr>
            </w:tcPrChange>
          </w:tcPr>
          <w:p w14:paraId="53AE7FF1" w14:textId="7564C46F" w:rsidR="00E87471" w:rsidRPr="002D6D88" w:rsidRDefault="00E87471" w:rsidP="00E87471">
            <w:pPr>
              <w:jc w:val="both"/>
              <w:rPr>
                <w:ins w:id="1199" w:author="Radit Rahmadhan" w:date="2022-01-19T13:33:00Z"/>
                <w:sz w:val="16"/>
                <w:szCs w:val="16"/>
                <w:rPrChange w:id="1200" w:author="Radit Rahmadhan" w:date="2022-01-19T13:35:00Z">
                  <w:rPr>
                    <w:ins w:id="1201" w:author="Radit Rahmadhan" w:date="2022-01-19T13:33:00Z"/>
                  </w:rPr>
                </w:rPrChange>
              </w:rPr>
              <w:pPrChange w:id="1202" w:author="Radit Rahmadhan" w:date="2022-01-20T17:14:00Z">
                <w:pPr>
                  <w:framePr w:hSpace="180" w:wrap="around" w:vAnchor="text" w:hAnchor="margin" w:xAlign="center" w:y="185"/>
                  <w:spacing w:line="360" w:lineRule="auto"/>
                  <w:jc w:val="both"/>
                </w:pPr>
              </w:pPrChange>
            </w:pPr>
            <w:ins w:id="1203" w:author="Radit Rahmadhan" w:date="2022-01-19T13:34:00Z">
              <w:r w:rsidRPr="002D6D88">
                <w:rPr>
                  <w:sz w:val="16"/>
                  <w:szCs w:val="16"/>
                  <w:lang w:val="en-ID" w:eastAsia="en-ID"/>
                </w:rPr>
                <w:t>ID Customer</w:t>
              </w:r>
            </w:ins>
          </w:p>
        </w:tc>
        <w:tc>
          <w:tcPr>
            <w:tcW w:w="1192" w:type="dxa"/>
            <w:tcPrChange w:id="1204" w:author="Radit Rahmadhan" w:date="2022-01-20T17:15:00Z">
              <w:tcPr>
                <w:tcW w:w="1596" w:type="dxa"/>
                <w:gridSpan w:val="2"/>
              </w:tcPr>
            </w:tcPrChange>
          </w:tcPr>
          <w:p w14:paraId="2A06A148" w14:textId="58D528E0" w:rsidR="00E87471" w:rsidRDefault="00E87471" w:rsidP="00E87471">
            <w:pPr>
              <w:jc w:val="center"/>
              <w:rPr>
                <w:ins w:id="1205" w:author="Radit Rahmadhan" w:date="2022-01-20T17:14:00Z"/>
                <w:sz w:val="16"/>
                <w:szCs w:val="16"/>
              </w:rPr>
            </w:pPr>
            <w:ins w:id="1206" w:author="Radit Rahmadhan" w:date="2022-01-20T17:17:00Z">
              <w:r>
                <w:rPr>
                  <w:sz w:val="16"/>
                  <w:szCs w:val="16"/>
                </w:rPr>
                <w:t>NA</w:t>
              </w:r>
            </w:ins>
          </w:p>
        </w:tc>
        <w:tc>
          <w:tcPr>
            <w:tcW w:w="1203" w:type="dxa"/>
            <w:tcPrChange w:id="1207" w:author="Radit Rahmadhan" w:date="2022-01-20T17:15:00Z">
              <w:tcPr>
                <w:tcW w:w="1612" w:type="dxa"/>
                <w:gridSpan w:val="2"/>
              </w:tcPr>
            </w:tcPrChange>
          </w:tcPr>
          <w:p w14:paraId="1F44EF90" w14:textId="585EB0D6" w:rsidR="00E87471" w:rsidRDefault="00E87471" w:rsidP="00E87471">
            <w:pPr>
              <w:jc w:val="center"/>
              <w:rPr>
                <w:ins w:id="1208" w:author="Radit Rahmadhan" w:date="2022-01-20T17:14:00Z"/>
                <w:sz w:val="16"/>
                <w:szCs w:val="16"/>
              </w:rPr>
            </w:pPr>
            <w:ins w:id="1209" w:author="Radit Rahmadhan" w:date="2022-01-20T17:17:00Z">
              <w:r>
                <w:rPr>
                  <w:sz w:val="16"/>
                  <w:szCs w:val="16"/>
                </w:rPr>
                <w:t>NA</w:t>
              </w:r>
            </w:ins>
          </w:p>
        </w:tc>
        <w:tc>
          <w:tcPr>
            <w:tcW w:w="1233" w:type="dxa"/>
            <w:tcPrChange w:id="1210" w:author="Radit Rahmadhan" w:date="2022-01-20T17:15:00Z">
              <w:tcPr>
                <w:tcW w:w="1656" w:type="dxa"/>
                <w:gridSpan w:val="3"/>
              </w:tcPr>
            </w:tcPrChange>
          </w:tcPr>
          <w:p w14:paraId="226CB81C" w14:textId="71098E3C" w:rsidR="00E87471" w:rsidRDefault="00E87471" w:rsidP="00E87471">
            <w:pPr>
              <w:jc w:val="center"/>
              <w:rPr>
                <w:ins w:id="1211" w:author="Radit Rahmadhan" w:date="2022-01-20T17:14:00Z"/>
                <w:sz w:val="16"/>
                <w:szCs w:val="16"/>
              </w:rPr>
            </w:pPr>
            <w:ins w:id="1212" w:author="Radit Rahmadhan" w:date="2022-01-20T17:17:00Z">
              <w:r>
                <w:rPr>
                  <w:sz w:val="16"/>
                  <w:szCs w:val="16"/>
                </w:rPr>
                <w:t>NA</w:t>
              </w:r>
            </w:ins>
          </w:p>
        </w:tc>
        <w:tc>
          <w:tcPr>
            <w:tcW w:w="1268" w:type="dxa"/>
            <w:tcPrChange w:id="1213" w:author="Radit Rahmadhan" w:date="2022-01-20T17:15:00Z">
              <w:tcPr>
                <w:tcW w:w="1810" w:type="dxa"/>
                <w:gridSpan w:val="2"/>
              </w:tcPr>
            </w:tcPrChange>
          </w:tcPr>
          <w:p w14:paraId="0682AC44" w14:textId="55BA1879" w:rsidR="00E87471" w:rsidRDefault="00E87471" w:rsidP="00E87471">
            <w:pPr>
              <w:jc w:val="center"/>
              <w:rPr>
                <w:ins w:id="1214" w:author="Radit Rahmadhan" w:date="2022-01-20T17:15:00Z"/>
                <w:sz w:val="16"/>
                <w:szCs w:val="16"/>
              </w:rPr>
            </w:pPr>
            <w:ins w:id="1215" w:author="Radit Rahmadhan" w:date="2022-01-20T17:17:00Z">
              <w:r>
                <w:rPr>
                  <w:sz w:val="16"/>
                  <w:szCs w:val="16"/>
                </w:rPr>
                <w:t>NA</w:t>
              </w:r>
            </w:ins>
          </w:p>
        </w:tc>
        <w:tc>
          <w:tcPr>
            <w:tcW w:w="1397" w:type="dxa"/>
            <w:tcPrChange w:id="1216" w:author="Radit Rahmadhan" w:date="2022-01-20T17:15:00Z">
              <w:tcPr>
                <w:tcW w:w="1810" w:type="dxa"/>
              </w:tcPr>
            </w:tcPrChange>
          </w:tcPr>
          <w:p w14:paraId="686F15D1" w14:textId="28209F0E" w:rsidR="00E87471" w:rsidRPr="002D6D88" w:rsidRDefault="00E87471" w:rsidP="00E87471">
            <w:pPr>
              <w:jc w:val="center"/>
              <w:rPr>
                <w:ins w:id="1217" w:author="Radit Rahmadhan" w:date="2022-01-19T13:33:00Z"/>
                <w:sz w:val="16"/>
                <w:szCs w:val="16"/>
                <w:rPrChange w:id="1218" w:author="Radit Rahmadhan" w:date="2022-01-19T13:35:00Z">
                  <w:rPr>
                    <w:ins w:id="1219" w:author="Radit Rahmadhan" w:date="2022-01-19T13:33:00Z"/>
                  </w:rPr>
                </w:rPrChange>
              </w:rPr>
              <w:pPrChange w:id="1220" w:author="Radit Rahmadhan" w:date="2022-01-20T17:14:00Z">
                <w:pPr>
                  <w:framePr w:hSpace="180" w:wrap="around" w:vAnchor="text" w:hAnchor="margin" w:xAlign="center" w:y="185"/>
                  <w:spacing w:line="360" w:lineRule="auto"/>
                  <w:jc w:val="both"/>
                </w:pPr>
              </w:pPrChange>
            </w:pPr>
            <w:ins w:id="1221" w:author="Radit Rahmadhan" w:date="2022-01-19T13:35:00Z">
              <w:r>
                <w:rPr>
                  <w:sz w:val="16"/>
                  <w:szCs w:val="16"/>
                </w:rPr>
                <w:t>No</w:t>
              </w:r>
            </w:ins>
          </w:p>
        </w:tc>
      </w:tr>
      <w:tr w:rsidR="00E87471" w:rsidRPr="002D6D88" w14:paraId="491C5A08" w14:textId="77777777" w:rsidTr="00E87471">
        <w:trPr>
          <w:trHeight w:val="268"/>
          <w:ins w:id="1222" w:author="Radit Rahmadhan" w:date="2022-01-19T13:33:00Z"/>
          <w:trPrChange w:id="1223" w:author="Radit Rahmadhan" w:date="2022-01-20T17:15:00Z">
            <w:trPr>
              <w:trHeight w:val="392"/>
            </w:trPr>
          </w:trPrChange>
        </w:trPr>
        <w:tc>
          <w:tcPr>
            <w:tcW w:w="1445" w:type="dxa"/>
            <w:tcPrChange w:id="1224" w:author="Radit Rahmadhan" w:date="2022-01-20T17:15:00Z">
              <w:tcPr>
                <w:tcW w:w="1856" w:type="dxa"/>
                <w:gridSpan w:val="2"/>
              </w:tcPr>
            </w:tcPrChange>
          </w:tcPr>
          <w:p w14:paraId="3960DE0F" w14:textId="35D0D5DA" w:rsidR="00E87471" w:rsidRPr="002D6D88" w:rsidRDefault="00E87471" w:rsidP="00E87471">
            <w:pPr>
              <w:jc w:val="both"/>
              <w:rPr>
                <w:ins w:id="1225" w:author="Radit Rahmadhan" w:date="2022-01-19T13:33:00Z"/>
                <w:sz w:val="16"/>
                <w:szCs w:val="16"/>
                <w:rPrChange w:id="1226" w:author="Radit Rahmadhan" w:date="2022-01-19T13:35:00Z">
                  <w:rPr>
                    <w:ins w:id="1227" w:author="Radit Rahmadhan" w:date="2022-01-19T13:33:00Z"/>
                  </w:rPr>
                </w:rPrChange>
              </w:rPr>
              <w:pPrChange w:id="1228" w:author="Radit Rahmadhan" w:date="2022-01-20T17:14:00Z">
                <w:pPr>
                  <w:framePr w:hSpace="180" w:wrap="around" w:vAnchor="text" w:hAnchor="margin" w:xAlign="center" w:y="185"/>
                  <w:spacing w:line="360" w:lineRule="auto"/>
                  <w:jc w:val="both"/>
                </w:pPr>
              </w:pPrChange>
            </w:pPr>
            <w:ins w:id="1229" w:author="Radit Rahmadhan" w:date="2022-01-19T13:34:00Z">
              <w:r w:rsidRPr="002D6D88">
                <w:rPr>
                  <w:color w:val="000000"/>
                  <w:sz w:val="16"/>
                  <w:szCs w:val="16"/>
                  <w:lang w:val="en-ID" w:eastAsia="en-ID"/>
                </w:rPr>
                <w:t>Customer Service Unit</w:t>
              </w:r>
            </w:ins>
          </w:p>
        </w:tc>
        <w:tc>
          <w:tcPr>
            <w:tcW w:w="1192" w:type="dxa"/>
            <w:tcPrChange w:id="1230" w:author="Radit Rahmadhan" w:date="2022-01-20T17:15:00Z">
              <w:tcPr>
                <w:tcW w:w="1596" w:type="dxa"/>
                <w:gridSpan w:val="2"/>
              </w:tcPr>
            </w:tcPrChange>
          </w:tcPr>
          <w:p w14:paraId="77886E41" w14:textId="26C05B47" w:rsidR="00E87471" w:rsidRDefault="00E87471" w:rsidP="00E87471">
            <w:pPr>
              <w:jc w:val="center"/>
              <w:rPr>
                <w:ins w:id="1231" w:author="Radit Rahmadhan" w:date="2022-01-20T17:14:00Z"/>
                <w:sz w:val="16"/>
                <w:szCs w:val="16"/>
              </w:rPr>
            </w:pPr>
            <w:ins w:id="1232" w:author="Radit Rahmadhan" w:date="2022-01-20T17:17:00Z">
              <w:r>
                <w:rPr>
                  <w:sz w:val="16"/>
                  <w:szCs w:val="16"/>
                </w:rPr>
                <w:t>NA</w:t>
              </w:r>
            </w:ins>
          </w:p>
        </w:tc>
        <w:tc>
          <w:tcPr>
            <w:tcW w:w="1203" w:type="dxa"/>
            <w:tcPrChange w:id="1233" w:author="Radit Rahmadhan" w:date="2022-01-20T17:15:00Z">
              <w:tcPr>
                <w:tcW w:w="1612" w:type="dxa"/>
                <w:gridSpan w:val="2"/>
              </w:tcPr>
            </w:tcPrChange>
          </w:tcPr>
          <w:p w14:paraId="5425363B" w14:textId="5890B407" w:rsidR="00E87471" w:rsidRDefault="00E87471" w:rsidP="00E87471">
            <w:pPr>
              <w:jc w:val="center"/>
              <w:rPr>
                <w:ins w:id="1234" w:author="Radit Rahmadhan" w:date="2022-01-20T17:14:00Z"/>
                <w:sz w:val="16"/>
                <w:szCs w:val="16"/>
              </w:rPr>
            </w:pPr>
            <w:ins w:id="1235" w:author="Radit Rahmadhan" w:date="2022-01-20T17:17:00Z">
              <w:r>
                <w:rPr>
                  <w:sz w:val="16"/>
                  <w:szCs w:val="16"/>
                </w:rPr>
                <w:t>NA</w:t>
              </w:r>
            </w:ins>
          </w:p>
        </w:tc>
        <w:tc>
          <w:tcPr>
            <w:tcW w:w="1233" w:type="dxa"/>
            <w:tcPrChange w:id="1236" w:author="Radit Rahmadhan" w:date="2022-01-20T17:15:00Z">
              <w:tcPr>
                <w:tcW w:w="1656" w:type="dxa"/>
                <w:gridSpan w:val="3"/>
              </w:tcPr>
            </w:tcPrChange>
          </w:tcPr>
          <w:p w14:paraId="064A51AB" w14:textId="1187C9CC" w:rsidR="00E87471" w:rsidRDefault="00E87471" w:rsidP="00E87471">
            <w:pPr>
              <w:jc w:val="center"/>
              <w:rPr>
                <w:ins w:id="1237" w:author="Radit Rahmadhan" w:date="2022-01-20T17:14:00Z"/>
                <w:sz w:val="16"/>
                <w:szCs w:val="16"/>
              </w:rPr>
            </w:pPr>
            <w:ins w:id="1238" w:author="Radit Rahmadhan" w:date="2022-01-20T17:17:00Z">
              <w:r>
                <w:rPr>
                  <w:sz w:val="16"/>
                  <w:szCs w:val="16"/>
                </w:rPr>
                <w:t>NA</w:t>
              </w:r>
            </w:ins>
          </w:p>
        </w:tc>
        <w:tc>
          <w:tcPr>
            <w:tcW w:w="1268" w:type="dxa"/>
            <w:tcPrChange w:id="1239" w:author="Radit Rahmadhan" w:date="2022-01-20T17:15:00Z">
              <w:tcPr>
                <w:tcW w:w="1810" w:type="dxa"/>
                <w:gridSpan w:val="2"/>
              </w:tcPr>
            </w:tcPrChange>
          </w:tcPr>
          <w:p w14:paraId="4044E83B" w14:textId="483A66CD" w:rsidR="00E87471" w:rsidRDefault="00E87471" w:rsidP="00E87471">
            <w:pPr>
              <w:jc w:val="center"/>
              <w:rPr>
                <w:ins w:id="1240" w:author="Radit Rahmadhan" w:date="2022-01-20T17:15:00Z"/>
                <w:sz w:val="16"/>
                <w:szCs w:val="16"/>
              </w:rPr>
            </w:pPr>
            <w:ins w:id="1241" w:author="Radit Rahmadhan" w:date="2022-01-20T17:17:00Z">
              <w:r>
                <w:rPr>
                  <w:sz w:val="16"/>
                  <w:szCs w:val="16"/>
                </w:rPr>
                <w:t>NA</w:t>
              </w:r>
            </w:ins>
          </w:p>
        </w:tc>
        <w:tc>
          <w:tcPr>
            <w:tcW w:w="1397" w:type="dxa"/>
            <w:tcPrChange w:id="1242" w:author="Radit Rahmadhan" w:date="2022-01-20T17:15:00Z">
              <w:tcPr>
                <w:tcW w:w="1810" w:type="dxa"/>
              </w:tcPr>
            </w:tcPrChange>
          </w:tcPr>
          <w:p w14:paraId="5433C32F" w14:textId="5E1755D6" w:rsidR="00E87471" w:rsidRPr="002D6D88" w:rsidRDefault="00E87471" w:rsidP="00E87471">
            <w:pPr>
              <w:jc w:val="center"/>
              <w:rPr>
                <w:ins w:id="1243" w:author="Radit Rahmadhan" w:date="2022-01-19T13:33:00Z"/>
                <w:sz w:val="16"/>
                <w:szCs w:val="16"/>
                <w:rPrChange w:id="1244" w:author="Radit Rahmadhan" w:date="2022-01-19T13:35:00Z">
                  <w:rPr>
                    <w:ins w:id="1245" w:author="Radit Rahmadhan" w:date="2022-01-19T13:33:00Z"/>
                  </w:rPr>
                </w:rPrChange>
              </w:rPr>
              <w:pPrChange w:id="1246" w:author="Radit Rahmadhan" w:date="2022-01-20T17:14:00Z">
                <w:pPr>
                  <w:framePr w:hSpace="180" w:wrap="around" w:vAnchor="text" w:hAnchor="margin" w:xAlign="center" w:y="185"/>
                  <w:spacing w:line="360" w:lineRule="auto"/>
                  <w:jc w:val="both"/>
                </w:pPr>
              </w:pPrChange>
            </w:pPr>
            <w:ins w:id="1247" w:author="Radit Rahmadhan" w:date="2022-01-19T13:35:00Z">
              <w:r>
                <w:rPr>
                  <w:sz w:val="16"/>
                  <w:szCs w:val="16"/>
                </w:rPr>
                <w:t>No</w:t>
              </w:r>
            </w:ins>
          </w:p>
        </w:tc>
      </w:tr>
      <w:tr w:rsidR="00E87471" w:rsidRPr="002D6D88" w14:paraId="1A238267" w14:textId="77777777" w:rsidTr="00E87471">
        <w:trPr>
          <w:trHeight w:val="268"/>
          <w:ins w:id="1248" w:author="Radit Rahmadhan" w:date="2022-01-19T13:33:00Z"/>
          <w:trPrChange w:id="1249" w:author="Radit Rahmadhan" w:date="2022-01-20T17:15:00Z">
            <w:trPr>
              <w:trHeight w:val="392"/>
            </w:trPr>
          </w:trPrChange>
        </w:trPr>
        <w:tc>
          <w:tcPr>
            <w:tcW w:w="1445" w:type="dxa"/>
            <w:tcPrChange w:id="1250" w:author="Radit Rahmadhan" w:date="2022-01-20T17:15:00Z">
              <w:tcPr>
                <w:tcW w:w="1856" w:type="dxa"/>
                <w:gridSpan w:val="2"/>
              </w:tcPr>
            </w:tcPrChange>
          </w:tcPr>
          <w:p w14:paraId="3732E24A" w14:textId="27A8EC08" w:rsidR="00E87471" w:rsidRPr="002D6D88" w:rsidRDefault="00E87471" w:rsidP="00E87471">
            <w:pPr>
              <w:jc w:val="both"/>
              <w:rPr>
                <w:ins w:id="1251" w:author="Radit Rahmadhan" w:date="2022-01-19T13:33:00Z"/>
                <w:sz w:val="16"/>
                <w:szCs w:val="16"/>
                <w:rPrChange w:id="1252" w:author="Radit Rahmadhan" w:date="2022-01-19T13:35:00Z">
                  <w:rPr>
                    <w:ins w:id="1253" w:author="Radit Rahmadhan" w:date="2022-01-19T13:33:00Z"/>
                  </w:rPr>
                </w:rPrChange>
              </w:rPr>
              <w:pPrChange w:id="1254" w:author="Radit Rahmadhan" w:date="2022-01-20T17:14:00Z">
                <w:pPr>
                  <w:framePr w:hSpace="180" w:wrap="around" w:vAnchor="text" w:hAnchor="margin" w:xAlign="center" w:y="185"/>
                  <w:spacing w:line="360" w:lineRule="auto"/>
                  <w:jc w:val="both"/>
                </w:pPr>
              </w:pPrChange>
            </w:pPr>
            <w:ins w:id="1255" w:author="Radit Rahmadhan" w:date="2022-01-19T13:34:00Z">
              <w:r w:rsidRPr="002D6D88">
                <w:rPr>
                  <w:color w:val="000000"/>
                  <w:sz w:val="16"/>
                  <w:szCs w:val="16"/>
                  <w:lang w:val="en-ID" w:eastAsia="en-ID"/>
                </w:rPr>
                <w:t>Data Entry Date</w:t>
              </w:r>
            </w:ins>
          </w:p>
        </w:tc>
        <w:tc>
          <w:tcPr>
            <w:tcW w:w="1192" w:type="dxa"/>
            <w:tcPrChange w:id="1256" w:author="Radit Rahmadhan" w:date="2022-01-20T17:15:00Z">
              <w:tcPr>
                <w:tcW w:w="1596" w:type="dxa"/>
                <w:gridSpan w:val="2"/>
              </w:tcPr>
            </w:tcPrChange>
          </w:tcPr>
          <w:p w14:paraId="7769AF53" w14:textId="6EB70530" w:rsidR="00E87471" w:rsidRDefault="00E87471" w:rsidP="00E87471">
            <w:pPr>
              <w:jc w:val="center"/>
              <w:rPr>
                <w:ins w:id="1257" w:author="Radit Rahmadhan" w:date="2022-01-20T17:14:00Z"/>
                <w:sz w:val="16"/>
                <w:szCs w:val="16"/>
              </w:rPr>
            </w:pPr>
            <w:ins w:id="1258" w:author="Radit Rahmadhan" w:date="2022-01-20T17:17:00Z">
              <w:r>
                <w:rPr>
                  <w:sz w:val="16"/>
                  <w:szCs w:val="16"/>
                </w:rPr>
                <w:t>NA</w:t>
              </w:r>
            </w:ins>
          </w:p>
        </w:tc>
        <w:tc>
          <w:tcPr>
            <w:tcW w:w="1203" w:type="dxa"/>
            <w:tcPrChange w:id="1259" w:author="Radit Rahmadhan" w:date="2022-01-20T17:15:00Z">
              <w:tcPr>
                <w:tcW w:w="1612" w:type="dxa"/>
                <w:gridSpan w:val="2"/>
              </w:tcPr>
            </w:tcPrChange>
          </w:tcPr>
          <w:p w14:paraId="7D03B13B" w14:textId="6986FAE6" w:rsidR="00E87471" w:rsidRDefault="00E87471" w:rsidP="00E87471">
            <w:pPr>
              <w:jc w:val="center"/>
              <w:rPr>
                <w:ins w:id="1260" w:author="Radit Rahmadhan" w:date="2022-01-20T17:14:00Z"/>
                <w:sz w:val="16"/>
                <w:szCs w:val="16"/>
              </w:rPr>
            </w:pPr>
            <w:ins w:id="1261" w:author="Radit Rahmadhan" w:date="2022-01-20T17:18:00Z">
              <w:r>
                <w:rPr>
                  <w:sz w:val="16"/>
                  <w:szCs w:val="16"/>
                </w:rPr>
                <w:t>NA</w:t>
              </w:r>
            </w:ins>
          </w:p>
        </w:tc>
        <w:tc>
          <w:tcPr>
            <w:tcW w:w="1233" w:type="dxa"/>
            <w:tcPrChange w:id="1262" w:author="Radit Rahmadhan" w:date="2022-01-20T17:15:00Z">
              <w:tcPr>
                <w:tcW w:w="1656" w:type="dxa"/>
                <w:gridSpan w:val="3"/>
              </w:tcPr>
            </w:tcPrChange>
          </w:tcPr>
          <w:p w14:paraId="66FE2E71" w14:textId="4FFE1DD2" w:rsidR="00E87471" w:rsidRDefault="00E87471" w:rsidP="00E87471">
            <w:pPr>
              <w:jc w:val="center"/>
              <w:rPr>
                <w:ins w:id="1263" w:author="Radit Rahmadhan" w:date="2022-01-20T17:14:00Z"/>
                <w:sz w:val="16"/>
                <w:szCs w:val="16"/>
              </w:rPr>
            </w:pPr>
            <w:ins w:id="1264" w:author="Radit Rahmadhan" w:date="2022-01-20T17:18:00Z">
              <w:r>
                <w:rPr>
                  <w:sz w:val="16"/>
                  <w:szCs w:val="16"/>
                </w:rPr>
                <w:t>NA</w:t>
              </w:r>
            </w:ins>
          </w:p>
        </w:tc>
        <w:tc>
          <w:tcPr>
            <w:tcW w:w="1268" w:type="dxa"/>
            <w:tcPrChange w:id="1265" w:author="Radit Rahmadhan" w:date="2022-01-20T17:15:00Z">
              <w:tcPr>
                <w:tcW w:w="1810" w:type="dxa"/>
                <w:gridSpan w:val="2"/>
              </w:tcPr>
            </w:tcPrChange>
          </w:tcPr>
          <w:p w14:paraId="168CD085" w14:textId="65FF1362" w:rsidR="00E87471" w:rsidRDefault="00E87471" w:rsidP="00E87471">
            <w:pPr>
              <w:jc w:val="center"/>
              <w:rPr>
                <w:ins w:id="1266" w:author="Radit Rahmadhan" w:date="2022-01-20T17:15:00Z"/>
                <w:sz w:val="16"/>
                <w:szCs w:val="16"/>
              </w:rPr>
            </w:pPr>
            <w:ins w:id="1267" w:author="Radit Rahmadhan" w:date="2022-01-20T17:18:00Z">
              <w:r>
                <w:rPr>
                  <w:sz w:val="16"/>
                  <w:szCs w:val="16"/>
                </w:rPr>
                <w:t>NA</w:t>
              </w:r>
            </w:ins>
          </w:p>
        </w:tc>
        <w:tc>
          <w:tcPr>
            <w:tcW w:w="1397" w:type="dxa"/>
            <w:tcPrChange w:id="1268" w:author="Radit Rahmadhan" w:date="2022-01-20T17:15:00Z">
              <w:tcPr>
                <w:tcW w:w="1810" w:type="dxa"/>
              </w:tcPr>
            </w:tcPrChange>
          </w:tcPr>
          <w:p w14:paraId="36201297" w14:textId="2E8DF215" w:rsidR="00E87471" w:rsidRPr="002D6D88" w:rsidRDefault="00E87471" w:rsidP="00E87471">
            <w:pPr>
              <w:jc w:val="center"/>
              <w:rPr>
                <w:ins w:id="1269" w:author="Radit Rahmadhan" w:date="2022-01-19T13:33:00Z"/>
                <w:sz w:val="16"/>
                <w:szCs w:val="16"/>
                <w:rPrChange w:id="1270" w:author="Radit Rahmadhan" w:date="2022-01-19T13:35:00Z">
                  <w:rPr>
                    <w:ins w:id="1271" w:author="Radit Rahmadhan" w:date="2022-01-19T13:33:00Z"/>
                  </w:rPr>
                </w:rPrChange>
              </w:rPr>
              <w:pPrChange w:id="1272" w:author="Radit Rahmadhan" w:date="2022-01-20T17:14:00Z">
                <w:pPr>
                  <w:framePr w:hSpace="180" w:wrap="around" w:vAnchor="text" w:hAnchor="margin" w:xAlign="center" w:y="185"/>
                  <w:spacing w:line="360" w:lineRule="auto"/>
                  <w:jc w:val="both"/>
                </w:pPr>
              </w:pPrChange>
            </w:pPr>
            <w:ins w:id="1273" w:author="Radit Rahmadhan" w:date="2022-01-19T13:35:00Z">
              <w:r>
                <w:rPr>
                  <w:sz w:val="16"/>
                  <w:szCs w:val="16"/>
                </w:rPr>
                <w:t>No</w:t>
              </w:r>
            </w:ins>
          </w:p>
        </w:tc>
      </w:tr>
      <w:tr w:rsidR="00E87471" w:rsidRPr="002D6D88" w14:paraId="5C8501DA" w14:textId="77777777" w:rsidTr="00E87471">
        <w:trPr>
          <w:trHeight w:val="257"/>
          <w:ins w:id="1274" w:author="Radit Rahmadhan" w:date="2022-01-19T13:33:00Z"/>
          <w:trPrChange w:id="1275" w:author="Radit Rahmadhan" w:date="2022-01-20T17:15:00Z">
            <w:trPr>
              <w:trHeight w:val="376"/>
            </w:trPr>
          </w:trPrChange>
        </w:trPr>
        <w:tc>
          <w:tcPr>
            <w:tcW w:w="1445" w:type="dxa"/>
            <w:tcPrChange w:id="1276" w:author="Radit Rahmadhan" w:date="2022-01-20T17:15:00Z">
              <w:tcPr>
                <w:tcW w:w="1856" w:type="dxa"/>
                <w:gridSpan w:val="2"/>
              </w:tcPr>
            </w:tcPrChange>
          </w:tcPr>
          <w:p w14:paraId="54CFFBA5" w14:textId="1673AE99" w:rsidR="00E87471" w:rsidRPr="002D6D88" w:rsidRDefault="00E87471" w:rsidP="00E87471">
            <w:pPr>
              <w:jc w:val="both"/>
              <w:rPr>
                <w:ins w:id="1277" w:author="Radit Rahmadhan" w:date="2022-01-19T13:33:00Z"/>
                <w:sz w:val="16"/>
                <w:szCs w:val="16"/>
                <w:rPrChange w:id="1278" w:author="Radit Rahmadhan" w:date="2022-01-19T13:35:00Z">
                  <w:rPr>
                    <w:ins w:id="1279" w:author="Radit Rahmadhan" w:date="2022-01-19T13:33:00Z"/>
                  </w:rPr>
                </w:rPrChange>
              </w:rPr>
              <w:pPrChange w:id="1280" w:author="Radit Rahmadhan" w:date="2022-01-20T17:14:00Z">
                <w:pPr>
                  <w:framePr w:hSpace="180" w:wrap="around" w:vAnchor="text" w:hAnchor="margin" w:xAlign="center" w:y="185"/>
                  <w:spacing w:line="360" w:lineRule="auto"/>
                  <w:jc w:val="both"/>
                </w:pPr>
              </w:pPrChange>
            </w:pPr>
            <w:ins w:id="1281" w:author="Radit Rahmadhan" w:date="2022-01-19T13:34:00Z">
              <w:r w:rsidRPr="002D6D88">
                <w:rPr>
                  <w:color w:val="000000"/>
                  <w:sz w:val="16"/>
                  <w:szCs w:val="16"/>
                  <w:lang w:val="en-ID" w:eastAsia="en-ID"/>
                </w:rPr>
                <w:t>Rates</w:t>
              </w:r>
            </w:ins>
          </w:p>
        </w:tc>
        <w:tc>
          <w:tcPr>
            <w:tcW w:w="1192" w:type="dxa"/>
            <w:tcPrChange w:id="1282" w:author="Radit Rahmadhan" w:date="2022-01-20T17:15:00Z">
              <w:tcPr>
                <w:tcW w:w="1596" w:type="dxa"/>
                <w:gridSpan w:val="2"/>
              </w:tcPr>
            </w:tcPrChange>
          </w:tcPr>
          <w:p w14:paraId="135C296D" w14:textId="747FA925" w:rsidR="00E87471" w:rsidRDefault="00E87471" w:rsidP="00E87471">
            <w:pPr>
              <w:jc w:val="center"/>
              <w:rPr>
                <w:ins w:id="1283" w:author="Radit Rahmadhan" w:date="2022-01-20T17:14:00Z"/>
                <w:sz w:val="16"/>
                <w:szCs w:val="16"/>
              </w:rPr>
            </w:pPr>
            <w:ins w:id="1284" w:author="Radit Rahmadhan" w:date="2022-01-20T17:17:00Z">
              <w:r>
                <w:rPr>
                  <w:sz w:val="16"/>
                  <w:szCs w:val="16"/>
                </w:rPr>
                <w:t>NA</w:t>
              </w:r>
            </w:ins>
          </w:p>
        </w:tc>
        <w:tc>
          <w:tcPr>
            <w:tcW w:w="1203" w:type="dxa"/>
            <w:tcPrChange w:id="1285" w:author="Radit Rahmadhan" w:date="2022-01-20T17:15:00Z">
              <w:tcPr>
                <w:tcW w:w="1612" w:type="dxa"/>
                <w:gridSpan w:val="2"/>
              </w:tcPr>
            </w:tcPrChange>
          </w:tcPr>
          <w:p w14:paraId="1E04D03F" w14:textId="18D06AB6" w:rsidR="00E87471" w:rsidRDefault="00E87471" w:rsidP="00E87471">
            <w:pPr>
              <w:jc w:val="center"/>
              <w:rPr>
                <w:ins w:id="1286" w:author="Radit Rahmadhan" w:date="2022-01-20T17:14:00Z"/>
                <w:sz w:val="16"/>
                <w:szCs w:val="16"/>
              </w:rPr>
            </w:pPr>
            <w:ins w:id="1287" w:author="Radit Rahmadhan" w:date="2022-01-20T17:18:00Z">
              <w:r>
                <w:rPr>
                  <w:sz w:val="16"/>
                  <w:szCs w:val="16"/>
                </w:rPr>
                <w:t>NA</w:t>
              </w:r>
            </w:ins>
          </w:p>
        </w:tc>
        <w:tc>
          <w:tcPr>
            <w:tcW w:w="1233" w:type="dxa"/>
            <w:tcPrChange w:id="1288" w:author="Radit Rahmadhan" w:date="2022-01-20T17:15:00Z">
              <w:tcPr>
                <w:tcW w:w="1656" w:type="dxa"/>
                <w:gridSpan w:val="3"/>
              </w:tcPr>
            </w:tcPrChange>
          </w:tcPr>
          <w:p w14:paraId="385B40F3" w14:textId="3B1ADB98" w:rsidR="00E87471" w:rsidRDefault="00E87471" w:rsidP="00E87471">
            <w:pPr>
              <w:jc w:val="center"/>
              <w:rPr>
                <w:ins w:id="1289" w:author="Radit Rahmadhan" w:date="2022-01-20T17:14:00Z"/>
                <w:sz w:val="16"/>
                <w:szCs w:val="16"/>
              </w:rPr>
            </w:pPr>
            <w:ins w:id="1290" w:author="Radit Rahmadhan" w:date="2022-01-20T17:18:00Z">
              <w:r>
                <w:rPr>
                  <w:sz w:val="16"/>
                  <w:szCs w:val="16"/>
                </w:rPr>
                <w:t>NA</w:t>
              </w:r>
            </w:ins>
          </w:p>
        </w:tc>
        <w:tc>
          <w:tcPr>
            <w:tcW w:w="1268" w:type="dxa"/>
            <w:tcPrChange w:id="1291" w:author="Radit Rahmadhan" w:date="2022-01-20T17:15:00Z">
              <w:tcPr>
                <w:tcW w:w="1810" w:type="dxa"/>
                <w:gridSpan w:val="2"/>
              </w:tcPr>
            </w:tcPrChange>
          </w:tcPr>
          <w:p w14:paraId="29C5B681" w14:textId="633DB40E" w:rsidR="00E87471" w:rsidRDefault="00E87471" w:rsidP="00E87471">
            <w:pPr>
              <w:jc w:val="center"/>
              <w:rPr>
                <w:ins w:id="1292" w:author="Radit Rahmadhan" w:date="2022-01-20T17:15:00Z"/>
                <w:sz w:val="16"/>
                <w:szCs w:val="16"/>
              </w:rPr>
            </w:pPr>
            <w:ins w:id="1293" w:author="Radit Rahmadhan" w:date="2022-01-20T17:18:00Z">
              <w:r>
                <w:rPr>
                  <w:sz w:val="16"/>
                  <w:szCs w:val="16"/>
                </w:rPr>
                <w:t>NA</w:t>
              </w:r>
            </w:ins>
          </w:p>
        </w:tc>
        <w:tc>
          <w:tcPr>
            <w:tcW w:w="1397" w:type="dxa"/>
            <w:tcPrChange w:id="1294" w:author="Radit Rahmadhan" w:date="2022-01-20T17:15:00Z">
              <w:tcPr>
                <w:tcW w:w="1810" w:type="dxa"/>
              </w:tcPr>
            </w:tcPrChange>
          </w:tcPr>
          <w:p w14:paraId="49F5DE81" w14:textId="33283D55" w:rsidR="00E87471" w:rsidRPr="002D6D88" w:rsidRDefault="00E87471" w:rsidP="00E87471">
            <w:pPr>
              <w:jc w:val="center"/>
              <w:rPr>
                <w:ins w:id="1295" w:author="Radit Rahmadhan" w:date="2022-01-19T13:33:00Z"/>
                <w:sz w:val="16"/>
                <w:szCs w:val="16"/>
                <w:rPrChange w:id="1296" w:author="Radit Rahmadhan" w:date="2022-01-19T13:35:00Z">
                  <w:rPr>
                    <w:ins w:id="1297" w:author="Radit Rahmadhan" w:date="2022-01-19T13:33:00Z"/>
                  </w:rPr>
                </w:rPrChange>
              </w:rPr>
              <w:pPrChange w:id="1298" w:author="Radit Rahmadhan" w:date="2022-01-20T17:14:00Z">
                <w:pPr>
                  <w:framePr w:hSpace="180" w:wrap="around" w:vAnchor="text" w:hAnchor="margin" w:xAlign="center" w:y="185"/>
                  <w:spacing w:line="360" w:lineRule="auto"/>
                  <w:jc w:val="both"/>
                </w:pPr>
              </w:pPrChange>
            </w:pPr>
            <w:ins w:id="1299" w:author="Radit Rahmadhan" w:date="2022-01-19T13:35:00Z">
              <w:r>
                <w:rPr>
                  <w:sz w:val="16"/>
                  <w:szCs w:val="16"/>
                </w:rPr>
                <w:t>No</w:t>
              </w:r>
            </w:ins>
          </w:p>
        </w:tc>
      </w:tr>
      <w:tr w:rsidR="00E87471" w:rsidRPr="002D6D88" w14:paraId="6B61DB7B" w14:textId="77777777" w:rsidTr="00E87471">
        <w:trPr>
          <w:trHeight w:val="257"/>
          <w:ins w:id="1300" w:author="Radit Rahmadhan" w:date="2022-01-19T13:34:00Z"/>
          <w:trPrChange w:id="1301" w:author="Radit Rahmadhan" w:date="2022-01-20T17:15:00Z">
            <w:trPr>
              <w:trHeight w:val="376"/>
            </w:trPr>
          </w:trPrChange>
        </w:trPr>
        <w:tc>
          <w:tcPr>
            <w:tcW w:w="1445" w:type="dxa"/>
            <w:tcPrChange w:id="1302" w:author="Radit Rahmadhan" w:date="2022-01-20T17:15:00Z">
              <w:tcPr>
                <w:tcW w:w="1856" w:type="dxa"/>
                <w:gridSpan w:val="2"/>
              </w:tcPr>
            </w:tcPrChange>
          </w:tcPr>
          <w:p w14:paraId="25A90891" w14:textId="242DDCFF" w:rsidR="00E87471" w:rsidRPr="002D6D88" w:rsidRDefault="00E87471" w:rsidP="00E87471">
            <w:pPr>
              <w:jc w:val="both"/>
              <w:rPr>
                <w:ins w:id="1303" w:author="Radit Rahmadhan" w:date="2022-01-19T13:34:00Z"/>
                <w:color w:val="000000"/>
                <w:sz w:val="16"/>
                <w:szCs w:val="16"/>
                <w:lang w:val="en-ID" w:eastAsia="en-ID"/>
              </w:rPr>
              <w:pPrChange w:id="1304" w:author="Radit Rahmadhan" w:date="2022-01-20T17:14:00Z">
                <w:pPr>
                  <w:framePr w:hSpace="180" w:wrap="around" w:vAnchor="text" w:hAnchor="margin" w:xAlign="center" w:y="185"/>
                  <w:spacing w:line="360" w:lineRule="auto"/>
                  <w:jc w:val="both"/>
                </w:pPr>
              </w:pPrChange>
            </w:pPr>
            <w:ins w:id="1305" w:author="Radit Rahmadhan" w:date="2022-01-19T13:34:00Z">
              <w:r w:rsidRPr="002D6D88">
                <w:rPr>
                  <w:color w:val="000000"/>
                  <w:sz w:val="16"/>
                  <w:szCs w:val="16"/>
                  <w:lang w:val="en-ID" w:eastAsia="en-ID"/>
                </w:rPr>
                <w:t>Power</w:t>
              </w:r>
            </w:ins>
          </w:p>
        </w:tc>
        <w:tc>
          <w:tcPr>
            <w:tcW w:w="1192" w:type="dxa"/>
            <w:tcPrChange w:id="1306" w:author="Radit Rahmadhan" w:date="2022-01-20T17:15:00Z">
              <w:tcPr>
                <w:tcW w:w="1596" w:type="dxa"/>
                <w:gridSpan w:val="2"/>
              </w:tcPr>
            </w:tcPrChange>
          </w:tcPr>
          <w:p w14:paraId="1A5C2C04" w14:textId="4715ACEF" w:rsidR="00E87471" w:rsidRDefault="00E87471" w:rsidP="00E87471">
            <w:pPr>
              <w:jc w:val="center"/>
              <w:rPr>
                <w:ins w:id="1307" w:author="Radit Rahmadhan" w:date="2022-01-20T17:14:00Z"/>
                <w:sz w:val="16"/>
                <w:szCs w:val="16"/>
              </w:rPr>
            </w:pPr>
            <w:ins w:id="1308" w:author="Radit Rahmadhan" w:date="2022-01-20T17:18:00Z">
              <w:r>
                <w:rPr>
                  <w:sz w:val="16"/>
                  <w:szCs w:val="16"/>
                </w:rPr>
                <w:t>3,572</w:t>
              </w:r>
            </w:ins>
          </w:p>
        </w:tc>
        <w:tc>
          <w:tcPr>
            <w:tcW w:w="1203" w:type="dxa"/>
            <w:tcPrChange w:id="1309" w:author="Radit Rahmadhan" w:date="2022-01-20T17:15:00Z">
              <w:tcPr>
                <w:tcW w:w="1612" w:type="dxa"/>
                <w:gridSpan w:val="2"/>
              </w:tcPr>
            </w:tcPrChange>
          </w:tcPr>
          <w:p w14:paraId="0CFA2CC2" w14:textId="768BA496" w:rsidR="00E87471" w:rsidRDefault="00E87471" w:rsidP="00E87471">
            <w:pPr>
              <w:jc w:val="center"/>
              <w:rPr>
                <w:ins w:id="1310" w:author="Radit Rahmadhan" w:date="2022-01-20T17:14:00Z"/>
                <w:sz w:val="16"/>
                <w:szCs w:val="16"/>
              </w:rPr>
            </w:pPr>
            <w:ins w:id="1311" w:author="Radit Rahmadhan" w:date="2022-01-20T17:19:00Z">
              <w:r>
                <w:rPr>
                  <w:sz w:val="16"/>
                  <w:szCs w:val="16"/>
                </w:rPr>
                <w:t>0,0554722</w:t>
              </w:r>
            </w:ins>
          </w:p>
        </w:tc>
        <w:tc>
          <w:tcPr>
            <w:tcW w:w="1233" w:type="dxa"/>
            <w:tcPrChange w:id="1312" w:author="Radit Rahmadhan" w:date="2022-01-20T17:15:00Z">
              <w:tcPr>
                <w:tcW w:w="1656" w:type="dxa"/>
                <w:gridSpan w:val="3"/>
              </w:tcPr>
            </w:tcPrChange>
          </w:tcPr>
          <w:p w14:paraId="2839987D" w14:textId="7006A413" w:rsidR="00E87471" w:rsidRDefault="00E87471" w:rsidP="00E87471">
            <w:pPr>
              <w:jc w:val="center"/>
              <w:rPr>
                <w:ins w:id="1313" w:author="Radit Rahmadhan" w:date="2022-01-20T17:14:00Z"/>
                <w:sz w:val="16"/>
                <w:szCs w:val="16"/>
              </w:rPr>
            </w:pPr>
            <w:ins w:id="1314" w:author="Radit Rahmadhan" w:date="2022-01-20T17:19:00Z">
              <w:r>
                <w:rPr>
                  <w:sz w:val="16"/>
                  <w:szCs w:val="16"/>
                </w:rPr>
                <w:t>-0,032</w:t>
              </w:r>
            </w:ins>
          </w:p>
        </w:tc>
        <w:tc>
          <w:tcPr>
            <w:tcW w:w="1268" w:type="dxa"/>
            <w:tcPrChange w:id="1315" w:author="Radit Rahmadhan" w:date="2022-01-20T17:15:00Z">
              <w:tcPr>
                <w:tcW w:w="1810" w:type="dxa"/>
                <w:gridSpan w:val="2"/>
              </w:tcPr>
            </w:tcPrChange>
          </w:tcPr>
          <w:p w14:paraId="47160BCA" w14:textId="357630B8" w:rsidR="00E87471" w:rsidRDefault="00E87471" w:rsidP="00E87471">
            <w:pPr>
              <w:jc w:val="center"/>
              <w:rPr>
                <w:ins w:id="1316" w:author="Radit Rahmadhan" w:date="2022-01-20T17:15:00Z"/>
                <w:sz w:val="16"/>
                <w:szCs w:val="16"/>
              </w:rPr>
            </w:pPr>
            <w:ins w:id="1317" w:author="Radit Rahmadhan" w:date="2022-01-20T17:19:00Z">
              <w:r>
                <w:rPr>
                  <w:sz w:val="16"/>
                  <w:szCs w:val="16"/>
                </w:rPr>
                <w:t>0,434</w:t>
              </w:r>
              <w:r w:rsidR="000A7747">
                <w:rPr>
                  <w:sz w:val="16"/>
                  <w:szCs w:val="16"/>
                </w:rPr>
                <w:t>9</w:t>
              </w:r>
            </w:ins>
          </w:p>
        </w:tc>
        <w:tc>
          <w:tcPr>
            <w:tcW w:w="1397" w:type="dxa"/>
            <w:tcPrChange w:id="1318" w:author="Radit Rahmadhan" w:date="2022-01-20T17:15:00Z">
              <w:tcPr>
                <w:tcW w:w="1810" w:type="dxa"/>
              </w:tcPr>
            </w:tcPrChange>
          </w:tcPr>
          <w:p w14:paraId="60BA6FDA" w14:textId="20F7376D" w:rsidR="00E87471" w:rsidRPr="002D6D88" w:rsidRDefault="00E87471" w:rsidP="00E87471">
            <w:pPr>
              <w:jc w:val="center"/>
              <w:rPr>
                <w:ins w:id="1319" w:author="Radit Rahmadhan" w:date="2022-01-19T13:34:00Z"/>
                <w:sz w:val="16"/>
                <w:szCs w:val="16"/>
                <w:rPrChange w:id="1320" w:author="Radit Rahmadhan" w:date="2022-01-19T13:35:00Z">
                  <w:rPr>
                    <w:ins w:id="1321" w:author="Radit Rahmadhan" w:date="2022-01-19T13:34:00Z"/>
                  </w:rPr>
                </w:rPrChange>
              </w:rPr>
              <w:pPrChange w:id="1322" w:author="Radit Rahmadhan" w:date="2022-01-20T17:14:00Z">
                <w:pPr>
                  <w:framePr w:hSpace="180" w:wrap="around" w:vAnchor="text" w:hAnchor="margin" w:xAlign="center" w:y="185"/>
                  <w:spacing w:line="360" w:lineRule="auto"/>
                  <w:jc w:val="both"/>
                </w:pPr>
              </w:pPrChange>
            </w:pPr>
            <w:ins w:id="1323" w:author="Radit Rahmadhan" w:date="2022-01-19T13:36:00Z">
              <w:r>
                <w:rPr>
                  <w:sz w:val="16"/>
                  <w:szCs w:val="16"/>
                </w:rPr>
                <w:t>Yes</w:t>
              </w:r>
            </w:ins>
          </w:p>
        </w:tc>
      </w:tr>
      <w:tr w:rsidR="00E87471" w:rsidRPr="002D6D88" w14:paraId="2E52D81A" w14:textId="77777777" w:rsidTr="00E87471">
        <w:trPr>
          <w:trHeight w:val="257"/>
          <w:ins w:id="1324" w:author="Radit Rahmadhan" w:date="2022-01-19T13:34:00Z"/>
          <w:trPrChange w:id="1325" w:author="Radit Rahmadhan" w:date="2022-01-20T17:15:00Z">
            <w:trPr>
              <w:trHeight w:val="376"/>
            </w:trPr>
          </w:trPrChange>
        </w:trPr>
        <w:tc>
          <w:tcPr>
            <w:tcW w:w="1445" w:type="dxa"/>
            <w:tcPrChange w:id="1326" w:author="Radit Rahmadhan" w:date="2022-01-20T17:15:00Z">
              <w:tcPr>
                <w:tcW w:w="1856" w:type="dxa"/>
                <w:gridSpan w:val="2"/>
              </w:tcPr>
            </w:tcPrChange>
          </w:tcPr>
          <w:p w14:paraId="37A80005" w14:textId="3B392980" w:rsidR="00E87471" w:rsidRPr="002D6D88" w:rsidRDefault="00E87471" w:rsidP="00E87471">
            <w:pPr>
              <w:jc w:val="both"/>
              <w:rPr>
                <w:ins w:id="1327" w:author="Radit Rahmadhan" w:date="2022-01-19T13:34:00Z"/>
                <w:color w:val="000000"/>
                <w:sz w:val="16"/>
                <w:szCs w:val="16"/>
                <w:lang w:val="en-ID" w:eastAsia="en-ID"/>
              </w:rPr>
              <w:pPrChange w:id="1328" w:author="Radit Rahmadhan" w:date="2022-01-20T17:14:00Z">
                <w:pPr>
                  <w:framePr w:hSpace="180" w:wrap="around" w:vAnchor="text" w:hAnchor="margin" w:xAlign="center" w:y="185"/>
                  <w:spacing w:line="360" w:lineRule="auto"/>
                  <w:jc w:val="both"/>
                </w:pPr>
              </w:pPrChange>
            </w:pPr>
            <w:ins w:id="1329" w:author="Radit Rahmadhan" w:date="2022-01-19T13:34:00Z">
              <w:r w:rsidRPr="002D6D88">
                <w:rPr>
                  <w:color w:val="000000"/>
                  <w:sz w:val="16"/>
                  <w:szCs w:val="16"/>
                  <w:lang w:val="en-ID" w:eastAsia="en-ID"/>
                </w:rPr>
                <w:t>Meter Code</w:t>
              </w:r>
            </w:ins>
          </w:p>
        </w:tc>
        <w:tc>
          <w:tcPr>
            <w:tcW w:w="1192" w:type="dxa"/>
            <w:tcPrChange w:id="1330" w:author="Radit Rahmadhan" w:date="2022-01-20T17:15:00Z">
              <w:tcPr>
                <w:tcW w:w="1596" w:type="dxa"/>
                <w:gridSpan w:val="2"/>
              </w:tcPr>
            </w:tcPrChange>
          </w:tcPr>
          <w:p w14:paraId="7AA08A35" w14:textId="59D25B3F" w:rsidR="00E87471" w:rsidRDefault="00E87471" w:rsidP="00E87471">
            <w:pPr>
              <w:jc w:val="center"/>
              <w:rPr>
                <w:ins w:id="1331" w:author="Radit Rahmadhan" w:date="2022-01-20T17:14:00Z"/>
                <w:sz w:val="16"/>
                <w:szCs w:val="16"/>
              </w:rPr>
            </w:pPr>
            <w:ins w:id="1332" w:author="Radit Rahmadhan" w:date="2022-01-20T17:18:00Z">
              <w:r>
                <w:rPr>
                  <w:sz w:val="16"/>
                  <w:szCs w:val="16"/>
                </w:rPr>
                <w:t>NA</w:t>
              </w:r>
            </w:ins>
          </w:p>
        </w:tc>
        <w:tc>
          <w:tcPr>
            <w:tcW w:w="1203" w:type="dxa"/>
            <w:tcPrChange w:id="1333" w:author="Radit Rahmadhan" w:date="2022-01-20T17:15:00Z">
              <w:tcPr>
                <w:tcW w:w="1612" w:type="dxa"/>
                <w:gridSpan w:val="2"/>
              </w:tcPr>
            </w:tcPrChange>
          </w:tcPr>
          <w:p w14:paraId="66394025" w14:textId="1466CB2C" w:rsidR="00E87471" w:rsidRDefault="00E87471" w:rsidP="00E87471">
            <w:pPr>
              <w:jc w:val="center"/>
              <w:rPr>
                <w:ins w:id="1334" w:author="Radit Rahmadhan" w:date="2022-01-20T17:14:00Z"/>
                <w:sz w:val="16"/>
                <w:szCs w:val="16"/>
              </w:rPr>
            </w:pPr>
            <w:ins w:id="1335" w:author="Radit Rahmadhan" w:date="2022-01-20T17:18:00Z">
              <w:r>
                <w:rPr>
                  <w:sz w:val="16"/>
                  <w:szCs w:val="16"/>
                </w:rPr>
                <w:t>NA</w:t>
              </w:r>
            </w:ins>
          </w:p>
        </w:tc>
        <w:tc>
          <w:tcPr>
            <w:tcW w:w="1233" w:type="dxa"/>
            <w:tcPrChange w:id="1336" w:author="Radit Rahmadhan" w:date="2022-01-20T17:15:00Z">
              <w:tcPr>
                <w:tcW w:w="1656" w:type="dxa"/>
                <w:gridSpan w:val="3"/>
              </w:tcPr>
            </w:tcPrChange>
          </w:tcPr>
          <w:p w14:paraId="256C00F6" w14:textId="1B2BF66A" w:rsidR="00E87471" w:rsidRDefault="00E87471" w:rsidP="00E87471">
            <w:pPr>
              <w:jc w:val="center"/>
              <w:rPr>
                <w:ins w:id="1337" w:author="Radit Rahmadhan" w:date="2022-01-20T17:14:00Z"/>
                <w:sz w:val="16"/>
                <w:szCs w:val="16"/>
              </w:rPr>
            </w:pPr>
            <w:ins w:id="1338" w:author="Radit Rahmadhan" w:date="2022-01-20T17:18:00Z">
              <w:r>
                <w:rPr>
                  <w:sz w:val="16"/>
                  <w:szCs w:val="16"/>
                </w:rPr>
                <w:t>NA</w:t>
              </w:r>
            </w:ins>
          </w:p>
        </w:tc>
        <w:tc>
          <w:tcPr>
            <w:tcW w:w="1268" w:type="dxa"/>
            <w:tcPrChange w:id="1339" w:author="Radit Rahmadhan" w:date="2022-01-20T17:15:00Z">
              <w:tcPr>
                <w:tcW w:w="1810" w:type="dxa"/>
                <w:gridSpan w:val="2"/>
              </w:tcPr>
            </w:tcPrChange>
          </w:tcPr>
          <w:p w14:paraId="2EA16188" w14:textId="68D68345" w:rsidR="00E87471" w:rsidRDefault="00E87471" w:rsidP="00E87471">
            <w:pPr>
              <w:jc w:val="center"/>
              <w:rPr>
                <w:ins w:id="1340" w:author="Radit Rahmadhan" w:date="2022-01-20T17:15:00Z"/>
                <w:sz w:val="16"/>
                <w:szCs w:val="16"/>
              </w:rPr>
            </w:pPr>
            <w:ins w:id="1341" w:author="Radit Rahmadhan" w:date="2022-01-20T17:18:00Z">
              <w:r>
                <w:rPr>
                  <w:sz w:val="16"/>
                  <w:szCs w:val="16"/>
                </w:rPr>
                <w:t>NA</w:t>
              </w:r>
            </w:ins>
          </w:p>
        </w:tc>
        <w:tc>
          <w:tcPr>
            <w:tcW w:w="1397" w:type="dxa"/>
            <w:tcPrChange w:id="1342" w:author="Radit Rahmadhan" w:date="2022-01-20T17:15:00Z">
              <w:tcPr>
                <w:tcW w:w="1810" w:type="dxa"/>
              </w:tcPr>
            </w:tcPrChange>
          </w:tcPr>
          <w:p w14:paraId="4315971C" w14:textId="33CF3141" w:rsidR="00E87471" w:rsidRPr="002D6D88" w:rsidRDefault="00E87471" w:rsidP="00E87471">
            <w:pPr>
              <w:jc w:val="center"/>
              <w:rPr>
                <w:ins w:id="1343" w:author="Radit Rahmadhan" w:date="2022-01-19T13:34:00Z"/>
                <w:sz w:val="16"/>
                <w:szCs w:val="16"/>
                <w:rPrChange w:id="1344" w:author="Radit Rahmadhan" w:date="2022-01-19T13:35:00Z">
                  <w:rPr>
                    <w:ins w:id="1345" w:author="Radit Rahmadhan" w:date="2022-01-19T13:34:00Z"/>
                  </w:rPr>
                </w:rPrChange>
              </w:rPr>
              <w:pPrChange w:id="1346" w:author="Radit Rahmadhan" w:date="2022-01-20T17:14:00Z">
                <w:pPr>
                  <w:framePr w:hSpace="180" w:wrap="around" w:vAnchor="text" w:hAnchor="margin" w:xAlign="center" w:y="185"/>
                  <w:spacing w:line="360" w:lineRule="auto"/>
                  <w:jc w:val="both"/>
                </w:pPr>
              </w:pPrChange>
            </w:pPr>
            <w:ins w:id="1347" w:author="Radit Rahmadhan" w:date="2022-01-19T13:36:00Z">
              <w:r>
                <w:rPr>
                  <w:sz w:val="16"/>
                  <w:szCs w:val="16"/>
                </w:rPr>
                <w:t>No</w:t>
              </w:r>
            </w:ins>
          </w:p>
        </w:tc>
      </w:tr>
      <w:tr w:rsidR="00E87471" w:rsidRPr="002D6D88" w14:paraId="490BA8CD" w14:textId="77777777" w:rsidTr="00E87471">
        <w:trPr>
          <w:trHeight w:val="257"/>
          <w:ins w:id="1348" w:author="Radit Rahmadhan" w:date="2022-01-19T13:34:00Z"/>
          <w:trPrChange w:id="1349" w:author="Radit Rahmadhan" w:date="2022-01-20T17:15:00Z">
            <w:trPr>
              <w:trHeight w:val="376"/>
            </w:trPr>
          </w:trPrChange>
        </w:trPr>
        <w:tc>
          <w:tcPr>
            <w:tcW w:w="1445" w:type="dxa"/>
            <w:tcPrChange w:id="1350" w:author="Radit Rahmadhan" w:date="2022-01-20T17:15:00Z">
              <w:tcPr>
                <w:tcW w:w="1856" w:type="dxa"/>
                <w:gridSpan w:val="2"/>
              </w:tcPr>
            </w:tcPrChange>
          </w:tcPr>
          <w:p w14:paraId="4FCDB2B7" w14:textId="5F57A1F4" w:rsidR="00E87471" w:rsidRPr="002D6D88" w:rsidRDefault="00E87471" w:rsidP="00E87471">
            <w:pPr>
              <w:jc w:val="both"/>
              <w:rPr>
                <w:ins w:id="1351" w:author="Radit Rahmadhan" w:date="2022-01-19T13:34:00Z"/>
                <w:color w:val="000000"/>
                <w:sz w:val="16"/>
                <w:szCs w:val="16"/>
                <w:lang w:val="en-ID" w:eastAsia="en-ID"/>
              </w:rPr>
              <w:pPrChange w:id="1352" w:author="Radit Rahmadhan" w:date="2022-01-20T17:14:00Z">
                <w:pPr>
                  <w:framePr w:hSpace="180" w:wrap="around" w:vAnchor="text" w:hAnchor="margin" w:xAlign="center" w:y="185"/>
                  <w:spacing w:line="360" w:lineRule="auto"/>
                  <w:jc w:val="both"/>
                </w:pPr>
              </w:pPrChange>
            </w:pPr>
            <w:ins w:id="1353" w:author="Radit Rahmadhan" w:date="2022-01-19T13:34:00Z">
              <w:r w:rsidRPr="002D6D88">
                <w:rPr>
                  <w:color w:val="000000"/>
                  <w:sz w:val="16"/>
                  <w:szCs w:val="16"/>
                  <w:lang w:val="en-ID" w:eastAsia="en-ID"/>
                </w:rPr>
                <w:t>Flash time</w:t>
              </w:r>
            </w:ins>
          </w:p>
        </w:tc>
        <w:tc>
          <w:tcPr>
            <w:tcW w:w="1192" w:type="dxa"/>
            <w:tcPrChange w:id="1354" w:author="Radit Rahmadhan" w:date="2022-01-20T17:15:00Z">
              <w:tcPr>
                <w:tcW w:w="1596" w:type="dxa"/>
                <w:gridSpan w:val="2"/>
              </w:tcPr>
            </w:tcPrChange>
          </w:tcPr>
          <w:p w14:paraId="51A4DEDE" w14:textId="400F3B66" w:rsidR="00E87471" w:rsidRDefault="000A7747" w:rsidP="00E87471">
            <w:pPr>
              <w:jc w:val="center"/>
              <w:rPr>
                <w:ins w:id="1355" w:author="Radit Rahmadhan" w:date="2022-01-20T17:14:00Z"/>
                <w:sz w:val="16"/>
                <w:szCs w:val="16"/>
              </w:rPr>
            </w:pPr>
            <w:ins w:id="1356" w:author="Radit Rahmadhan" w:date="2022-01-20T17:19:00Z">
              <w:r>
                <w:rPr>
                  <w:sz w:val="16"/>
                  <w:szCs w:val="16"/>
                </w:rPr>
                <w:t>1,3462</w:t>
              </w:r>
            </w:ins>
          </w:p>
        </w:tc>
        <w:tc>
          <w:tcPr>
            <w:tcW w:w="1203" w:type="dxa"/>
            <w:tcPrChange w:id="1357" w:author="Radit Rahmadhan" w:date="2022-01-20T17:15:00Z">
              <w:tcPr>
                <w:tcW w:w="1612" w:type="dxa"/>
                <w:gridSpan w:val="2"/>
              </w:tcPr>
            </w:tcPrChange>
          </w:tcPr>
          <w:p w14:paraId="738D061A" w14:textId="2BF74FB4" w:rsidR="00E87471" w:rsidRDefault="000A7747" w:rsidP="00E87471">
            <w:pPr>
              <w:jc w:val="center"/>
              <w:rPr>
                <w:ins w:id="1358" w:author="Radit Rahmadhan" w:date="2022-01-20T17:14:00Z"/>
                <w:sz w:val="16"/>
                <w:szCs w:val="16"/>
              </w:rPr>
            </w:pPr>
            <w:ins w:id="1359" w:author="Radit Rahmadhan" w:date="2022-01-20T17:19:00Z">
              <w:r>
                <w:rPr>
                  <w:sz w:val="16"/>
                  <w:szCs w:val="16"/>
                </w:rPr>
                <w:t>0,8199</w:t>
              </w:r>
            </w:ins>
          </w:p>
        </w:tc>
        <w:tc>
          <w:tcPr>
            <w:tcW w:w="1233" w:type="dxa"/>
            <w:tcPrChange w:id="1360" w:author="Radit Rahmadhan" w:date="2022-01-20T17:15:00Z">
              <w:tcPr>
                <w:tcW w:w="1656" w:type="dxa"/>
                <w:gridSpan w:val="3"/>
              </w:tcPr>
            </w:tcPrChange>
          </w:tcPr>
          <w:p w14:paraId="79C70D2F" w14:textId="03359196" w:rsidR="00E87471" w:rsidRDefault="000A7747" w:rsidP="00E87471">
            <w:pPr>
              <w:jc w:val="center"/>
              <w:rPr>
                <w:ins w:id="1361" w:author="Radit Rahmadhan" w:date="2022-01-20T17:14:00Z"/>
                <w:sz w:val="16"/>
                <w:szCs w:val="16"/>
              </w:rPr>
            </w:pPr>
            <w:ins w:id="1362" w:author="Radit Rahmadhan" w:date="2022-01-20T17:20:00Z">
              <w:r>
                <w:rPr>
                  <w:sz w:val="16"/>
                  <w:szCs w:val="16"/>
                </w:rPr>
                <w:t>-0,5679</w:t>
              </w:r>
            </w:ins>
          </w:p>
        </w:tc>
        <w:tc>
          <w:tcPr>
            <w:tcW w:w="1268" w:type="dxa"/>
            <w:tcPrChange w:id="1363" w:author="Radit Rahmadhan" w:date="2022-01-20T17:15:00Z">
              <w:tcPr>
                <w:tcW w:w="1810" w:type="dxa"/>
                <w:gridSpan w:val="2"/>
              </w:tcPr>
            </w:tcPrChange>
          </w:tcPr>
          <w:p w14:paraId="0387EE38" w14:textId="51FB9B4B" w:rsidR="00E87471" w:rsidRDefault="000A7747" w:rsidP="00E87471">
            <w:pPr>
              <w:jc w:val="center"/>
              <w:rPr>
                <w:ins w:id="1364" w:author="Radit Rahmadhan" w:date="2022-01-20T17:15:00Z"/>
                <w:sz w:val="16"/>
                <w:szCs w:val="16"/>
              </w:rPr>
            </w:pPr>
            <w:ins w:id="1365" w:author="Radit Rahmadhan" w:date="2022-01-20T17:20:00Z">
              <w:r>
                <w:rPr>
                  <w:sz w:val="16"/>
                  <w:szCs w:val="16"/>
                </w:rPr>
                <w:t>0,023</w:t>
              </w:r>
            </w:ins>
            <w:ins w:id="1366" w:author="Radit Rahmadhan" w:date="2022-01-20T17:21:00Z">
              <w:r>
                <w:rPr>
                  <w:sz w:val="16"/>
                  <w:szCs w:val="16"/>
                </w:rPr>
                <w:t>8</w:t>
              </w:r>
            </w:ins>
          </w:p>
        </w:tc>
        <w:tc>
          <w:tcPr>
            <w:tcW w:w="1397" w:type="dxa"/>
            <w:tcPrChange w:id="1367" w:author="Radit Rahmadhan" w:date="2022-01-20T17:15:00Z">
              <w:tcPr>
                <w:tcW w:w="1810" w:type="dxa"/>
              </w:tcPr>
            </w:tcPrChange>
          </w:tcPr>
          <w:p w14:paraId="214E0467" w14:textId="00276CDC" w:rsidR="00E87471" w:rsidRPr="002D6D88" w:rsidRDefault="00E87471" w:rsidP="00E87471">
            <w:pPr>
              <w:jc w:val="center"/>
              <w:rPr>
                <w:ins w:id="1368" w:author="Radit Rahmadhan" w:date="2022-01-19T13:34:00Z"/>
                <w:sz w:val="16"/>
                <w:szCs w:val="16"/>
                <w:rPrChange w:id="1369" w:author="Radit Rahmadhan" w:date="2022-01-19T13:35:00Z">
                  <w:rPr>
                    <w:ins w:id="1370" w:author="Radit Rahmadhan" w:date="2022-01-19T13:34:00Z"/>
                  </w:rPr>
                </w:rPrChange>
              </w:rPr>
              <w:pPrChange w:id="1371" w:author="Radit Rahmadhan" w:date="2022-01-20T17:14:00Z">
                <w:pPr>
                  <w:framePr w:hSpace="180" w:wrap="around" w:vAnchor="text" w:hAnchor="margin" w:xAlign="center" w:y="185"/>
                  <w:spacing w:line="360" w:lineRule="auto"/>
                  <w:jc w:val="both"/>
                </w:pPr>
              </w:pPrChange>
            </w:pPr>
            <w:ins w:id="1372" w:author="Radit Rahmadhan" w:date="2022-01-19T13:36:00Z">
              <w:r>
                <w:rPr>
                  <w:sz w:val="16"/>
                  <w:szCs w:val="16"/>
                </w:rPr>
                <w:t>Yes</w:t>
              </w:r>
            </w:ins>
          </w:p>
        </w:tc>
      </w:tr>
      <w:tr w:rsidR="00E87471" w:rsidRPr="002D6D88" w14:paraId="01E747EA" w14:textId="77777777" w:rsidTr="00E87471">
        <w:trPr>
          <w:trHeight w:val="257"/>
          <w:ins w:id="1373" w:author="Radit Rahmadhan" w:date="2022-01-19T13:34:00Z"/>
          <w:trPrChange w:id="1374" w:author="Radit Rahmadhan" w:date="2022-01-20T17:15:00Z">
            <w:trPr>
              <w:trHeight w:val="376"/>
            </w:trPr>
          </w:trPrChange>
        </w:trPr>
        <w:tc>
          <w:tcPr>
            <w:tcW w:w="1445" w:type="dxa"/>
            <w:tcPrChange w:id="1375" w:author="Radit Rahmadhan" w:date="2022-01-20T17:15:00Z">
              <w:tcPr>
                <w:tcW w:w="1856" w:type="dxa"/>
                <w:gridSpan w:val="2"/>
              </w:tcPr>
            </w:tcPrChange>
          </w:tcPr>
          <w:p w14:paraId="63C9B3D8" w14:textId="20BE90FC" w:rsidR="00E87471" w:rsidRPr="002D6D88" w:rsidRDefault="00E87471" w:rsidP="00E87471">
            <w:pPr>
              <w:jc w:val="both"/>
              <w:rPr>
                <w:ins w:id="1376" w:author="Radit Rahmadhan" w:date="2022-01-19T13:34:00Z"/>
                <w:color w:val="000000"/>
                <w:sz w:val="16"/>
                <w:szCs w:val="16"/>
                <w:lang w:val="en-ID" w:eastAsia="en-ID"/>
              </w:rPr>
              <w:pPrChange w:id="1377" w:author="Radit Rahmadhan" w:date="2022-01-20T17:14:00Z">
                <w:pPr>
                  <w:framePr w:hSpace="180" w:wrap="around" w:vAnchor="text" w:hAnchor="margin" w:xAlign="center" w:y="185"/>
                  <w:spacing w:line="360" w:lineRule="auto"/>
                  <w:jc w:val="both"/>
                </w:pPr>
              </w:pPrChange>
            </w:pPr>
            <w:ins w:id="1378" w:author="Radit Rahmadhan" w:date="2022-01-19T13:34:00Z">
              <w:r w:rsidRPr="002D6D88">
                <w:rPr>
                  <w:color w:val="000000"/>
                  <w:sz w:val="16"/>
                  <w:szCs w:val="16"/>
                  <w:lang w:val="en-ID" w:eastAsia="en-ID"/>
                </w:rPr>
                <w:t>Total KWH</w:t>
              </w:r>
            </w:ins>
          </w:p>
        </w:tc>
        <w:tc>
          <w:tcPr>
            <w:tcW w:w="1192" w:type="dxa"/>
            <w:tcPrChange w:id="1379" w:author="Radit Rahmadhan" w:date="2022-01-20T17:15:00Z">
              <w:tcPr>
                <w:tcW w:w="1596" w:type="dxa"/>
                <w:gridSpan w:val="2"/>
              </w:tcPr>
            </w:tcPrChange>
          </w:tcPr>
          <w:p w14:paraId="4978AC64" w14:textId="0147B58B" w:rsidR="00E87471" w:rsidRDefault="000A7747" w:rsidP="00E87471">
            <w:pPr>
              <w:jc w:val="center"/>
              <w:rPr>
                <w:ins w:id="1380" w:author="Radit Rahmadhan" w:date="2022-01-20T17:14:00Z"/>
                <w:sz w:val="16"/>
                <w:szCs w:val="16"/>
              </w:rPr>
            </w:pPr>
            <w:ins w:id="1381" w:author="Radit Rahmadhan" w:date="2022-01-20T17:20:00Z">
              <w:r>
                <w:rPr>
                  <w:sz w:val="16"/>
                  <w:szCs w:val="16"/>
                </w:rPr>
                <w:t>3,8892</w:t>
              </w:r>
            </w:ins>
          </w:p>
        </w:tc>
        <w:tc>
          <w:tcPr>
            <w:tcW w:w="1203" w:type="dxa"/>
            <w:tcPrChange w:id="1382" w:author="Radit Rahmadhan" w:date="2022-01-20T17:15:00Z">
              <w:tcPr>
                <w:tcW w:w="1612" w:type="dxa"/>
                <w:gridSpan w:val="2"/>
              </w:tcPr>
            </w:tcPrChange>
          </w:tcPr>
          <w:p w14:paraId="3FFF00A0" w14:textId="400306E7" w:rsidR="00E87471" w:rsidRDefault="000A7747" w:rsidP="00E87471">
            <w:pPr>
              <w:jc w:val="center"/>
              <w:rPr>
                <w:ins w:id="1383" w:author="Radit Rahmadhan" w:date="2022-01-20T17:14:00Z"/>
                <w:sz w:val="16"/>
                <w:szCs w:val="16"/>
              </w:rPr>
            </w:pPr>
            <w:ins w:id="1384" w:author="Radit Rahmadhan" w:date="2022-01-20T17:20:00Z">
              <w:r>
                <w:rPr>
                  <w:sz w:val="16"/>
                  <w:szCs w:val="16"/>
                </w:rPr>
                <w:t>0,0065</w:t>
              </w:r>
            </w:ins>
          </w:p>
        </w:tc>
        <w:tc>
          <w:tcPr>
            <w:tcW w:w="1233" w:type="dxa"/>
            <w:tcPrChange w:id="1385" w:author="Radit Rahmadhan" w:date="2022-01-20T17:15:00Z">
              <w:tcPr>
                <w:tcW w:w="1656" w:type="dxa"/>
                <w:gridSpan w:val="3"/>
              </w:tcPr>
            </w:tcPrChange>
          </w:tcPr>
          <w:p w14:paraId="2DF53FC9" w14:textId="2D380A73" w:rsidR="00E87471" w:rsidRDefault="000A7747" w:rsidP="00E87471">
            <w:pPr>
              <w:jc w:val="center"/>
              <w:rPr>
                <w:ins w:id="1386" w:author="Radit Rahmadhan" w:date="2022-01-20T17:14:00Z"/>
                <w:sz w:val="16"/>
                <w:szCs w:val="16"/>
              </w:rPr>
            </w:pPr>
            <w:ins w:id="1387" w:author="Radit Rahmadhan" w:date="2022-01-20T17:20:00Z">
              <w:r>
                <w:rPr>
                  <w:sz w:val="16"/>
                  <w:szCs w:val="16"/>
                </w:rPr>
                <w:t>-0,0045</w:t>
              </w:r>
            </w:ins>
          </w:p>
        </w:tc>
        <w:tc>
          <w:tcPr>
            <w:tcW w:w="1268" w:type="dxa"/>
            <w:tcPrChange w:id="1388" w:author="Radit Rahmadhan" w:date="2022-01-20T17:15:00Z">
              <w:tcPr>
                <w:tcW w:w="1810" w:type="dxa"/>
                <w:gridSpan w:val="2"/>
              </w:tcPr>
            </w:tcPrChange>
          </w:tcPr>
          <w:p w14:paraId="47813C62" w14:textId="49FE0708" w:rsidR="00E87471" w:rsidRDefault="000A7747" w:rsidP="00E87471">
            <w:pPr>
              <w:jc w:val="center"/>
              <w:rPr>
                <w:ins w:id="1389" w:author="Radit Rahmadhan" w:date="2022-01-20T17:15:00Z"/>
                <w:sz w:val="16"/>
                <w:szCs w:val="16"/>
              </w:rPr>
            </w:pPr>
            <w:ins w:id="1390" w:author="Radit Rahmadhan" w:date="2022-01-20T17:21:00Z">
              <w:r>
                <w:rPr>
                  <w:sz w:val="16"/>
                  <w:szCs w:val="16"/>
                </w:rPr>
                <w:t>0,0234</w:t>
              </w:r>
            </w:ins>
          </w:p>
        </w:tc>
        <w:tc>
          <w:tcPr>
            <w:tcW w:w="1397" w:type="dxa"/>
            <w:tcPrChange w:id="1391" w:author="Radit Rahmadhan" w:date="2022-01-20T17:15:00Z">
              <w:tcPr>
                <w:tcW w:w="1810" w:type="dxa"/>
              </w:tcPr>
            </w:tcPrChange>
          </w:tcPr>
          <w:p w14:paraId="4C0549A6" w14:textId="10CA99F6" w:rsidR="00E87471" w:rsidRPr="002D6D88" w:rsidRDefault="00E87471" w:rsidP="00E87471">
            <w:pPr>
              <w:jc w:val="center"/>
              <w:rPr>
                <w:ins w:id="1392" w:author="Radit Rahmadhan" w:date="2022-01-19T13:34:00Z"/>
                <w:sz w:val="16"/>
                <w:szCs w:val="16"/>
                <w:rPrChange w:id="1393" w:author="Radit Rahmadhan" w:date="2022-01-19T13:35:00Z">
                  <w:rPr>
                    <w:ins w:id="1394" w:author="Radit Rahmadhan" w:date="2022-01-19T13:34:00Z"/>
                  </w:rPr>
                </w:rPrChange>
              </w:rPr>
              <w:pPrChange w:id="1395" w:author="Radit Rahmadhan" w:date="2022-01-20T17:14:00Z">
                <w:pPr>
                  <w:framePr w:hSpace="180" w:wrap="around" w:vAnchor="text" w:hAnchor="margin" w:xAlign="center" w:y="185"/>
                  <w:spacing w:line="360" w:lineRule="auto"/>
                  <w:jc w:val="both"/>
                </w:pPr>
              </w:pPrChange>
            </w:pPr>
            <w:ins w:id="1396" w:author="Radit Rahmadhan" w:date="2022-01-19T13:36:00Z">
              <w:r>
                <w:rPr>
                  <w:sz w:val="16"/>
                  <w:szCs w:val="16"/>
                </w:rPr>
                <w:t>Yes</w:t>
              </w:r>
            </w:ins>
          </w:p>
        </w:tc>
      </w:tr>
      <w:tr w:rsidR="00E87471" w:rsidRPr="002D6D88" w14:paraId="3DEF432E" w14:textId="77777777" w:rsidTr="00E87471">
        <w:trPr>
          <w:trHeight w:val="257"/>
          <w:ins w:id="1397" w:author="Radit Rahmadhan" w:date="2022-01-19T13:34:00Z"/>
          <w:trPrChange w:id="1398" w:author="Radit Rahmadhan" w:date="2022-01-20T17:15:00Z">
            <w:trPr>
              <w:trHeight w:val="376"/>
            </w:trPr>
          </w:trPrChange>
        </w:trPr>
        <w:tc>
          <w:tcPr>
            <w:tcW w:w="1445" w:type="dxa"/>
            <w:tcPrChange w:id="1399" w:author="Radit Rahmadhan" w:date="2022-01-20T17:15:00Z">
              <w:tcPr>
                <w:tcW w:w="1856" w:type="dxa"/>
                <w:gridSpan w:val="2"/>
              </w:tcPr>
            </w:tcPrChange>
          </w:tcPr>
          <w:p w14:paraId="329BA560" w14:textId="1EF114BA" w:rsidR="00E87471" w:rsidRPr="002D6D88" w:rsidRDefault="00E87471" w:rsidP="00E87471">
            <w:pPr>
              <w:jc w:val="both"/>
              <w:rPr>
                <w:ins w:id="1400" w:author="Radit Rahmadhan" w:date="2022-01-19T13:34:00Z"/>
                <w:color w:val="000000"/>
                <w:sz w:val="16"/>
                <w:szCs w:val="16"/>
                <w:lang w:val="en-ID" w:eastAsia="en-ID"/>
              </w:rPr>
              <w:pPrChange w:id="1401" w:author="Radit Rahmadhan" w:date="2022-01-20T17:14:00Z">
                <w:pPr>
                  <w:framePr w:hSpace="180" w:wrap="around" w:vAnchor="text" w:hAnchor="margin" w:xAlign="center" w:y="185"/>
                  <w:spacing w:line="360" w:lineRule="auto"/>
                  <w:jc w:val="both"/>
                </w:pPr>
              </w:pPrChange>
            </w:pPr>
            <w:ins w:id="1402" w:author="Radit Rahmadhan" w:date="2022-01-19T13:34:00Z">
              <w:r w:rsidRPr="002D6D88">
                <w:rPr>
                  <w:color w:val="000000"/>
                  <w:sz w:val="16"/>
                  <w:szCs w:val="16"/>
                  <w:lang w:val="en-ID" w:eastAsia="en-ID"/>
                </w:rPr>
                <w:t>KWH Off - Load</w:t>
              </w:r>
            </w:ins>
          </w:p>
        </w:tc>
        <w:tc>
          <w:tcPr>
            <w:tcW w:w="1192" w:type="dxa"/>
            <w:tcPrChange w:id="1403" w:author="Radit Rahmadhan" w:date="2022-01-20T17:15:00Z">
              <w:tcPr>
                <w:tcW w:w="1596" w:type="dxa"/>
                <w:gridSpan w:val="2"/>
              </w:tcPr>
            </w:tcPrChange>
          </w:tcPr>
          <w:p w14:paraId="2F89DA7C" w14:textId="7B605668" w:rsidR="00E87471" w:rsidRDefault="000A7747" w:rsidP="00E87471">
            <w:pPr>
              <w:jc w:val="center"/>
              <w:rPr>
                <w:ins w:id="1404" w:author="Radit Rahmadhan" w:date="2022-01-20T17:14:00Z"/>
                <w:sz w:val="16"/>
                <w:szCs w:val="16"/>
              </w:rPr>
            </w:pPr>
            <w:ins w:id="1405" w:author="Radit Rahmadhan" w:date="2022-01-20T17:21:00Z">
              <w:r>
                <w:rPr>
                  <w:sz w:val="16"/>
                  <w:szCs w:val="16"/>
                </w:rPr>
                <w:t>3,8625</w:t>
              </w:r>
            </w:ins>
          </w:p>
        </w:tc>
        <w:tc>
          <w:tcPr>
            <w:tcW w:w="1203" w:type="dxa"/>
            <w:tcPrChange w:id="1406" w:author="Radit Rahmadhan" w:date="2022-01-20T17:15:00Z">
              <w:tcPr>
                <w:tcW w:w="1612" w:type="dxa"/>
                <w:gridSpan w:val="2"/>
              </w:tcPr>
            </w:tcPrChange>
          </w:tcPr>
          <w:p w14:paraId="7157D9AF" w14:textId="61D957CE" w:rsidR="00E87471" w:rsidRDefault="000A7747" w:rsidP="00E87471">
            <w:pPr>
              <w:jc w:val="center"/>
              <w:rPr>
                <w:ins w:id="1407" w:author="Radit Rahmadhan" w:date="2022-01-20T17:14:00Z"/>
                <w:sz w:val="16"/>
                <w:szCs w:val="16"/>
              </w:rPr>
            </w:pPr>
            <w:ins w:id="1408" w:author="Radit Rahmadhan" w:date="2022-01-20T17:21:00Z">
              <w:r>
                <w:rPr>
                  <w:sz w:val="16"/>
                  <w:szCs w:val="16"/>
                </w:rPr>
                <w:t>0,0567</w:t>
              </w:r>
            </w:ins>
          </w:p>
        </w:tc>
        <w:tc>
          <w:tcPr>
            <w:tcW w:w="1233" w:type="dxa"/>
            <w:tcPrChange w:id="1409" w:author="Radit Rahmadhan" w:date="2022-01-20T17:15:00Z">
              <w:tcPr>
                <w:tcW w:w="1656" w:type="dxa"/>
                <w:gridSpan w:val="3"/>
              </w:tcPr>
            </w:tcPrChange>
          </w:tcPr>
          <w:p w14:paraId="7EA31000" w14:textId="68A44A7E" w:rsidR="00E87471" w:rsidRDefault="000A7747" w:rsidP="00E87471">
            <w:pPr>
              <w:jc w:val="center"/>
              <w:rPr>
                <w:ins w:id="1410" w:author="Radit Rahmadhan" w:date="2022-01-20T17:14:00Z"/>
                <w:sz w:val="16"/>
                <w:szCs w:val="16"/>
              </w:rPr>
            </w:pPr>
            <w:ins w:id="1411" w:author="Radit Rahmadhan" w:date="2022-01-20T17:21:00Z">
              <w:r>
                <w:rPr>
                  <w:sz w:val="16"/>
                  <w:szCs w:val="16"/>
                </w:rPr>
                <w:t>0,0075</w:t>
              </w:r>
            </w:ins>
          </w:p>
        </w:tc>
        <w:tc>
          <w:tcPr>
            <w:tcW w:w="1268" w:type="dxa"/>
            <w:tcPrChange w:id="1412" w:author="Radit Rahmadhan" w:date="2022-01-20T17:15:00Z">
              <w:tcPr>
                <w:tcW w:w="1810" w:type="dxa"/>
                <w:gridSpan w:val="2"/>
              </w:tcPr>
            </w:tcPrChange>
          </w:tcPr>
          <w:p w14:paraId="5B70DAAC" w14:textId="020A4CF6" w:rsidR="00E87471" w:rsidRDefault="000A7747" w:rsidP="00E87471">
            <w:pPr>
              <w:jc w:val="center"/>
              <w:rPr>
                <w:ins w:id="1413" w:author="Radit Rahmadhan" w:date="2022-01-20T17:15:00Z"/>
                <w:sz w:val="16"/>
                <w:szCs w:val="16"/>
              </w:rPr>
            </w:pPr>
            <w:ins w:id="1414" w:author="Radit Rahmadhan" w:date="2022-01-20T17:21:00Z">
              <w:r>
                <w:rPr>
                  <w:sz w:val="16"/>
                  <w:szCs w:val="16"/>
                </w:rPr>
                <w:t>0,1807</w:t>
              </w:r>
            </w:ins>
          </w:p>
        </w:tc>
        <w:tc>
          <w:tcPr>
            <w:tcW w:w="1397" w:type="dxa"/>
            <w:tcPrChange w:id="1415" w:author="Radit Rahmadhan" w:date="2022-01-20T17:15:00Z">
              <w:tcPr>
                <w:tcW w:w="1810" w:type="dxa"/>
              </w:tcPr>
            </w:tcPrChange>
          </w:tcPr>
          <w:p w14:paraId="182426C0" w14:textId="43F6503C" w:rsidR="00E87471" w:rsidRPr="002D6D88" w:rsidRDefault="00E87471" w:rsidP="00E87471">
            <w:pPr>
              <w:jc w:val="center"/>
              <w:rPr>
                <w:ins w:id="1416" w:author="Radit Rahmadhan" w:date="2022-01-19T13:34:00Z"/>
                <w:sz w:val="16"/>
                <w:szCs w:val="16"/>
                <w:rPrChange w:id="1417" w:author="Radit Rahmadhan" w:date="2022-01-19T13:35:00Z">
                  <w:rPr>
                    <w:ins w:id="1418" w:author="Radit Rahmadhan" w:date="2022-01-19T13:34:00Z"/>
                  </w:rPr>
                </w:rPrChange>
              </w:rPr>
              <w:pPrChange w:id="1419" w:author="Radit Rahmadhan" w:date="2022-01-20T17:14:00Z">
                <w:pPr>
                  <w:framePr w:hSpace="180" w:wrap="around" w:vAnchor="text" w:hAnchor="margin" w:xAlign="center" w:y="185"/>
                  <w:spacing w:line="360" w:lineRule="auto"/>
                  <w:jc w:val="both"/>
                </w:pPr>
              </w:pPrChange>
            </w:pPr>
            <w:ins w:id="1420" w:author="Radit Rahmadhan" w:date="2022-01-19T13:36:00Z">
              <w:r>
                <w:rPr>
                  <w:sz w:val="16"/>
                  <w:szCs w:val="16"/>
                </w:rPr>
                <w:t>Yes</w:t>
              </w:r>
            </w:ins>
          </w:p>
        </w:tc>
      </w:tr>
      <w:tr w:rsidR="00E87471" w:rsidRPr="002D6D88" w14:paraId="64D19491" w14:textId="77777777" w:rsidTr="00E87471">
        <w:trPr>
          <w:trHeight w:val="257"/>
          <w:ins w:id="1421" w:author="Radit Rahmadhan" w:date="2022-01-19T13:34:00Z"/>
          <w:trPrChange w:id="1422" w:author="Radit Rahmadhan" w:date="2022-01-20T17:15:00Z">
            <w:trPr>
              <w:trHeight w:val="376"/>
            </w:trPr>
          </w:trPrChange>
        </w:trPr>
        <w:tc>
          <w:tcPr>
            <w:tcW w:w="1445" w:type="dxa"/>
            <w:tcPrChange w:id="1423" w:author="Radit Rahmadhan" w:date="2022-01-20T17:15:00Z">
              <w:tcPr>
                <w:tcW w:w="1856" w:type="dxa"/>
                <w:gridSpan w:val="2"/>
              </w:tcPr>
            </w:tcPrChange>
          </w:tcPr>
          <w:p w14:paraId="04A85D21" w14:textId="573D7151" w:rsidR="00E87471" w:rsidRPr="002D6D88" w:rsidRDefault="00E87471" w:rsidP="00E87471">
            <w:pPr>
              <w:jc w:val="both"/>
              <w:rPr>
                <w:ins w:id="1424" w:author="Radit Rahmadhan" w:date="2022-01-19T13:34:00Z"/>
                <w:color w:val="000000"/>
                <w:sz w:val="16"/>
                <w:szCs w:val="16"/>
                <w:lang w:val="en-ID" w:eastAsia="en-ID"/>
              </w:rPr>
              <w:pPrChange w:id="1425" w:author="Radit Rahmadhan" w:date="2022-01-20T17:14:00Z">
                <w:pPr>
                  <w:framePr w:hSpace="180" w:wrap="around" w:vAnchor="text" w:hAnchor="margin" w:xAlign="center" w:y="185"/>
                  <w:spacing w:line="360" w:lineRule="auto"/>
                  <w:jc w:val="both"/>
                </w:pPr>
              </w:pPrChange>
            </w:pPr>
            <w:ins w:id="1426" w:author="Radit Rahmadhan" w:date="2022-01-19T13:34:00Z">
              <w:r w:rsidRPr="002D6D88">
                <w:rPr>
                  <w:color w:val="000000"/>
                  <w:sz w:val="16"/>
                  <w:szCs w:val="16"/>
                  <w:lang w:val="en-ID" w:eastAsia="en-ID"/>
                </w:rPr>
                <w:t>KWH Peak Load</w:t>
              </w:r>
            </w:ins>
          </w:p>
        </w:tc>
        <w:tc>
          <w:tcPr>
            <w:tcW w:w="1192" w:type="dxa"/>
            <w:tcPrChange w:id="1427" w:author="Radit Rahmadhan" w:date="2022-01-20T17:15:00Z">
              <w:tcPr>
                <w:tcW w:w="1596" w:type="dxa"/>
                <w:gridSpan w:val="2"/>
              </w:tcPr>
            </w:tcPrChange>
          </w:tcPr>
          <w:p w14:paraId="5ECB79C2" w14:textId="0BC43DC6" w:rsidR="00E87471" w:rsidRDefault="000A7747" w:rsidP="00E87471">
            <w:pPr>
              <w:jc w:val="center"/>
              <w:rPr>
                <w:ins w:id="1428" w:author="Radit Rahmadhan" w:date="2022-01-20T17:14:00Z"/>
                <w:sz w:val="16"/>
                <w:szCs w:val="16"/>
              </w:rPr>
            </w:pPr>
            <w:ins w:id="1429" w:author="Radit Rahmadhan" w:date="2022-01-20T17:21:00Z">
              <w:r>
                <w:rPr>
                  <w:sz w:val="16"/>
                  <w:szCs w:val="16"/>
                </w:rPr>
                <w:t>3,7234</w:t>
              </w:r>
            </w:ins>
          </w:p>
        </w:tc>
        <w:tc>
          <w:tcPr>
            <w:tcW w:w="1203" w:type="dxa"/>
            <w:tcPrChange w:id="1430" w:author="Radit Rahmadhan" w:date="2022-01-20T17:15:00Z">
              <w:tcPr>
                <w:tcW w:w="1612" w:type="dxa"/>
                <w:gridSpan w:val="2"/>
              </w:tcPr>
            </w:tcPrChange>
          </w:tcPr>
          <w:p w14:paraId="0984EBD6" w14:textId="05FC5D70" w:rsidR="00E87471" w:rsidRDefault="000A7747" w:rsidP="00E87471">
            <w:pPr>
              <w:jc w:val="center"/>
              <w:rPr>
                <w:ins w:id="1431" w:author="Radit Rahmadhan" w:date="2022-01-20T17:14:00Z"/>
                <w:sz w:val="16"/>
                <w:szCs w:val="16"/>
              </w:rPr>
            </w:pPr>
            <w:ins w:id="1432" w:author="Radit Rahmadhan" w:date="2022-01-20T17:22:00Z">
              <w:r>
                <w:rPr>
                  <w:sz w:val="16"/>
                  <w:szCs w:val="16"/>
                </w:rPr>
                <w:t>0,</w:t>
              </w:r>
            </w:ins>
            <w:ins w:id="1433" w:author="Radit Rahmadhan" w:date="2022-01-20T17:24:00Z">
              <w:r>
                <w:rPr>
                  <w:sz w:val="16"/>
                  <w:szCs w:val="16"/>
                </w:rPr>
                <w:t>51</w:t>
              </w:r>
            </w:ins>
            <w:ins w:id="1434" w:author="Radit Rahmadhan" w:date="2022-01-20T17:22:00Z">
              <w:r>
                <w:rPr>
                  <w:sz w:val="16"/>
                  <w:szCs w:val="16"/>
                </w:rPr>
                <w:t>78</w:t>
              </w:r>
            </w:ins>
          </w:p>
        </w:tc>
        <w:tc>
          <w:tcPr>
            <w:tcW w:w="1233" w:type="dxa"/>
            <w:tcPrChange w:id="1435" w:author="Radit Rahmadhan" w:date="2022-01-20T17:15:00Z">
              <w:tcPr>
                <w:tcW w:w="1656" w:type="dxa"/>
                <w:gridSpan w:val="3"/>
              </w:tcPr>
            </w:tcPrChange>
          </w:tcPr>
          <w:p w14:paraId="1A60B233" w14:textId="7BCAE56B" w:rsidR="00E87471" w:rsidRDefault="000A7747" w:rsidP="00E87471">
            <w:pPr>
              <w:jc w:val="center"/>
              <w:rPr>
                <w:ins w:id="1436" w:author="Radit Rahmadhan" w:date="2022-01-20T17:14:00Z"/>
                <w:sz w:val="16"/>
                <w:szCs w:val="16"/>
              </w:rPr>
            </w:pPr>
            <w:ins w:id="1437" w:author="Radit Rahmadhan" w:date="2022-01-20T17:24:00Z">
              <w:r>
                <w:rPr>
                  <w:sz w:val="16"/>
                  <w:szCs w:val="16"/>
                </w:rPr>
                <w:t>-</w:t>
              </w:r>
            </w:ins>
            <w:ins w:id="1438" w:author="Radit Rahmadhan" w:date="2022-01-20T17:22:00Z">
              <w:r>
                <w:rPr>
                  <w:sz w:val="16"/>
                  <w:szCs w:val="16"/>
                </w:rPr>
                <w:t>0,822</w:t>
              </w:r>
            </w:ins>
            <w:ins w:id="1439" w:author="Radit Rahmadhan" w:date="2022-01-20T17:23:00Z">
              <w:r>
                <w:rPr>
                  <w:sz w:val="16"/>
                  <w:szCs w:val="16"/>
                </w:rPr>
                <w:t>3</w:t>
              </w:r>
            </w:ins>
          </w:p>
        </w:tc>
        <w:tc>
          <w:tcPr>
            <w:tcW w:w="1268" w:type="dxa"/>
            <w:tcPrChange w:id="1440" w:author="Radit Rahmadhan" w:date="2022-01-20T17:15:00Z">
              <w:tcPr>
                <w:tcW w:w="1810" w:type="dxa"/>
                <w:gridSpan w:val="2"/>
              </w:tcPr>
            </w:tcPrChange>
          </w:tcPr>
          <w:p w14:paraId="788533C4" w14:textId="6D0ADD12" w:rsidR="00E87471" w:rsidRDefault="000A7747" w:rsidP="00E87471">
            <w:pPr>
              <w:jc w:val="center"/>
              <w:rPr>
                <w:ins w:id="1441" w:author="Radit Rahmadhan" w:date="2022-01-20T17:15:00Z"/>
                <w:sz w:val="16"/>
                <w:szCs w:val="16"/>
              </w:rPr>
            </w:pPr>
            <w:ins w:id="1442" w:author="Radit Rahmadhan" w:date="2022-01-20T17:23:00Z">
              <w:r>
                <w:rPr>
                  <w:sz w:val="16"/>
                  <w:szCs w:val="16"/>
                </w:rPr>
                <w:t>-0,0567</w:t>
              </w:r>
            </w:ins>
          </w:p>
        </w:tc>
        <w:tc>
          <w:tcPr>
            <w:tcW w:w="1397" w:type="dxa"/>
            <w:tcPrChange w:id="1443" w:author="Radit Rahmadhan" w:date="2022-01-20T17:15:00Z">
              <w:tcPr>
                <w:tcW w:w="1810" w:type="dxa"/>
              </w:tcPr>
            </w:tcPrChange>
          </w:tcPr>
          <w:p w14:paraId="4A0960C0" w14:textId="1381E043" w:rsidR="00E87471" w:rsidRPr="002D6D88" w:rsidRDefault="00E87471" w:rsidP="00E87471">
            <w:pPr>
              <w:jc w:val="center"/>
              <w:rPr>
                <w:ins w:id="1444" w:author="Radit Rahmadhan" w:date="2022-01-19T13:34:00Z"/>
                <w:sz w:val="16"/>
                <w:szCs w:val="16"/>
                <w:rPrChange w:id="1445" w:author="Radit Rahmadhan" w:date="2022-01-19T13:35:00Z">
                  <w:rPr>
                    <w:ins w:id="1446" w:author="Radit Rahmadhan" w:date="2022-01-19T13:34:00Z"/>
                  </w:rPr>
                </w:rPrChange>
              </w:rPr>
              <w:pPrChange w:id="1447" w:author="Radit Rahmadhan" w:date="2022-01-20T17:14:00Z">
                <w:pPr>
                  <w:framePr w:hSpace="180" w:wrap="around" w:vAnchor="text" w:hAnchor="margin" w:xAlign="center" w:y="185"/>
                  <w:spacing w:line="360" w:lineRule="auto"/>
                  <w:jc w:val="both"/>
                </w:pPr>
              </w:pPrChange>
            </w:pPr>
            <w:ins w:id="1448" w:author="Radit Rahmadhan" w:date="2022-01-19T13:36:00Z">
              <w:r>
                <w:rPr>
                  <w:sz w:val="16"/>
                  <w:szCs w:val="16"/>
                </w:rPr>
                <w:t>Yes</w:t>
              </w:r>
            </w:ins>
          </w:p>
        </w:tc>
      </w:tr>
      <w:tr w:rsidR="00E87471" w:rsidRPr="002D6D88" w14:paraId="7818593D" w14:textId="77777777" w:rsidTr="00E87471">
        <w:trPr>
          <w:trHeight w:val="257"/>
          <w:ins w:id="1449" w:author="Radit Rahmadhan" w:date="2022-01-19T13:34:00Z"/>
          <w:trPrChange w:id="1450" w:author="Radit Rahmadhan" w:date="2022-01-20T17:15:00Z">
            <w:trPr>
              <w:trHeight w:val="376"/>
            </w:trPr>
          </w:trPrChange>
        </w:trPr>
        <w:tc>
          <w:tcPr>
            <w:tcW w:w="1445" w:type="dxa"/>
            <w:tcPrChange w:id="1451" w:author="Radit Rahmadhan" w:date="2022-01-20T17:15:00Z">
              <w:tcPr>
                <w:tcW w:w="1856" w:type="dxa"/>
                <w:gridSpan w:val="2"/>
              </w:tcPr>
            </w:tcPrChange>
          </w:tcPr>
          <w:p w14:paraId="5FFEC94B" w14:textId="59246043" w:rsidR="00E87471" w:rsidRPr="002D6D88" w:rsidRDefault="00E87471" w:rsidP="00E87471">
            <w:pPr>
              <w:jc w:val="both"/>
              <w:rPr>
                <w:ins w:id="1452" w:author="Radit Rahmadhan" w:date="2022-01-19T13:34:00Z"/>
                <w:color w:val="000000"/>
                <w:sz w:val="16"/>
                <w:szCs w:val="16"/>
                <w:lang w:val="en-ID" w:eastAsia="en-ID"/>
              </w:rPr>
              <w:pPrChange w:id="1453" w:author="Radit Rahmadhan" w:date="2022-01-20T17:14:00Z">
                <w:pPr>
                  <w:framePr w:hSpace="180" w:wrap="around" w:vAnchor="text" w:hAnchor="margin" w:xAlign="center" w:y="185"/>
                  <w:spacing w:line="360" w:lineRule="auto"/>
                  <w:jc w:val="both"/>
                </w:pPr>
              </w:pPrChange>
            </w:pPr>
            <w:ins w:id="1454" w:author="Radit Rahmadhan" w:date="2022-01-19T13:34:00Z">
              <w:r w:rsidRPr="002D6D88">
                <w:rPr>
                  <w:color w:val="000000"/>
                  <w:sz w:val="16"/>
                  <w:szCs w:val="16"/>
                  <w:lang w:val="en-ID" w:eastAsia="en-ID"/>
                </w:rPr>
                <w:t>Discount</w:t>
              </w:r>
            </w:ins>
          </w:p>
        </w:tc>
        <w:tc>
          <w:tcPr>
            <w:tcW w:w="1192" w:type="dxa"/>
            <w:tcPrChange w:id="1455" w:author="Radit Rahmadhan" w:date="2022-01-20T17:15:00Z">
              <w:tcPr>
                <w:tcW w:w="1596" w:type="dxa"/>
                <w:gridSpan w:val="2"/>
              </w:tcPr>
            </w:tcPrChange>
          </w:tcPr>
          <w:p w14:paraId="1F6CF25C" w14:textId="21D00A68" w:rsidR="00E87471" w:rsidRDefault="000A7747" w:rsidP="00E87471">
            <w:pPr>
              <w:jc w:val="center"/>
              <w:rPr>
                <w:ins w:id="1456" w:author="Radit Rahmadhan" w:date="2022-01-20T17:14:00Z"/>
                <w:sz w:val="16"/>
                <w:szCs w:val="16"/>
              </w:rPr>
            </w:pPr>
            <w:ins w:id="1457" w:author="Radit Rahmadhan" w:date="2022-01-20T17:23:00Z">
              <w:r>
                <w:rPr>
                  <w:sz w:val="16"/>
                  <w:szCs w:val="16"/>
                </w:rPr>
                <w:t>3,7</w:t>
              </w:r>
            </w:ins>
            <w:ins w:id="1458" w:author="Radit Rahmadhan" w:date="2022-01-20T17:24:00Z">
              <w:r w:rsidR="00A834E4">
                <w:rPr>
                  <w:sz w:val="16"/>
                  <w:szCs w:val="16"/>
                </w:rPr>
                <w:t>4</w:t>
              </w:r>
            </w:ins>
            <w:ins w:id="1459" w:author="Radit Rahmadhan" w:date="2022-01-20T17:23:00Z">
              <w:r>
                <w:rPr>
                  <w:sz w:val="16"/>
                  <w:szCs w:val="16"/>
                </w:rPr>
                <w:t>98</w:t>
              </w:r>
            </w:ins>
          </w:p>
        </w:tc>
        <w:tc>
          <w:tcPr>
            <w:tcW w:w="1203" w:type="dxa"/>
            <w:tcPrChange w:id="1460" w:author="Radit Rahmadhan" w:date="2022-01-20T17:15:00Z">
              <w:tcPr>
                <w:tcW w:w="1612" w:type="dxa"/>
                <w:gridSpan w:val="2"/>
              </w:tcPr>
            </w:tcPrChange>
          </w:tcPr>
          <w:p w14:paraId="0FD6E57E" w14:textId="251393EB" w:rsidR="00E87471" w:rsidRDefault="000A7747" w:rsidP="00E87471">
            <w:pPr>
              <w:jc w:val="center"/>
              <w:rPr>
                <w:ins w:id="1461" w:author="Radit Rahmadhan" w:date="2022-01-20T17:14:00Z"/>
                <w:sz w:val="16"/>
                <w:szCs w:val="16"/>
              </w:rPr>
            </w:pPr>
            <w:ins w:id="1462" w:author="Radit Rahmadhan" w:date="2022-01-20T17:23:00Z">
              <w:r>
                <w:rPr>
                  <w:sz w:val="16"/>
                  <w:szCs w:val="16"/>
                </w:rPr>
                <w:t>0,5</w:t>
              </w:r>
            </w:ins>
            <w:ins w:id="1463" w:author="Radit Rahmadhan" w:date="2022-01-20T17:24:00Z">
              <w:r>
                <w:rPr>
                  <w:sz w:val="16"/>
                  <w:szCs w:val="16"/>
                </w:rPr>
                <w:t>678</w:t>
              </w:r>
            </w:ins>
          </w:p>
        </w:tc>
        <w:tc>
          <w:tcPr>
            <w:tcW w:w="1233" w:type="dxa"/>
            <w:tcPrChange w:id="1464" w:author="Radit Rahmadhan" w:date="2022-01-20T17:15:00Z">
              <w:tcPr>
                <w:tcW w:w="1656" w:type="dxa"/>
                <w:gridSpan w:val="3"/>
              </w:tcPr>
            </w:tcPrChange>
          </w:tcPr>
          <w:p w14:paraId="5F43C19C" w14:textId="22054CF2" w:rsidR="00E87471" w:rsidRDefault="000A7747" w:rsidP="00E87471">
            <w:pPr>
              <w:jc w:val="center"/>
              <w:rPr>
                <w:ins w:id="1465" w:author="Radit Rahmadhan" w:date="2022-01-20T17:14:00Z"/>
                <w:sz w:val="16"/>
                <w:szCs w:val="16"/>
              </w:rPr>
            </w:pPr>
            <w:ins w:id="1466" w:author="Radit Rahmadhan" w:date="2022-01-20T17:24:00Z">
              <w:r>
                <w:rPr>
                  <w:sz w:val="16"/>
                  <w:szCs w:val="16"/>
                </w:rPr>
                <w:t>-0,8654</w:t>
              </w:r>
            </w:ins>
          </w:p>
        </w:tc>
        <w:tc>
          <w:tcPr>
            <w:tcW w:w="1268" w:type="dxa"/>
            <w:tcPrChange w:id="1467" w:author="Radit Rahmadhan" w:date="2022-01-20T17:15:00Z">
              <w:tcPr>
                <w:tcW w:w="1810" w:type="dxa"/>
                <w:gridSpan w:val="2"/>
              </w:tcPr>
            </w:tcPrChange>
          </w:tcPr>
          <w:p w14:paraId="47E27503" w14:textId="6AA661B9" w:rsidR="00E87471" w:rsidRDefault="000A7747" w:rsidP="00E87471">
            <w:pPr>
              <w:jc w:val="center"/>
              <w:rPr>
                <w:ins w:id="1468" w:author="Radit Rahmadhan" w:date="2022-01-20T17:15:00Z"/>
                <w:sz w:val="16"/>
                <w:szCs w:val="16"/>
              </w:rPr>
            </w:pPr>
            <w:ins w:id="1469" w:author="Radit Rahmadhan" w:date="2022-01-20T17:24:00Z">
              <w:r>
                <w:rPr>
                  <w:sz w:val="16"/>
                  <w:szCs w:val="16"/>
                </w:rPr>
                <w:t>-0,0102</w:t>
              </w:r>
            </w:ins>
          </w:p>
        </w:tc>
        <w:tc>
          <w:tcPr>
            <w:tcW w:w="1397" w:type="dxa"/>
            <w:tcPrChange w:id="1470" w:author="Radit Rahmadhan" w:date="2022-01-20T17:15:00Z">
              <w:tcPr>
                <w:tcW w:w="1810" w:type="dxa"/>
              </w:tcPr>
            </w:tcPrChange>
          </w:tcPr>
          <w:p w14:paraId="4C7D259A" w14:textId="291FE6B5" w:rsidR="00E87471" w:rsidRPr="002D6D88" w:rsidRDefault="00E87471" w:rsidP="00E87471">
            <w:pPr>
              <w:jc w:val="center"/>
              <w:rPr>
                <w:ins w:id="1471" w:author="Radit Rahmadhan" w:date="2022-01-19T13:34:00Z"/>
                <w:sz w:val="16"/>
                <w:szCs w:val="16"/>
                <w:rPrChange w:id="1472" w:author="Radit Rahmadhan" w:date="2022-01-19T13:35:00Z">
                  <w:rPr>
                    <w:ins w:id="1473" w:author="Radit Rahmadhan" w:date="2022-01-19T13:34:00Z"/>
                  </w:rPr>
                </w:rPrChange>
              </w:rPr>
              <w:pPrChange w:id="1474" w:author="Radit Rahmadhan" w:date="2022-01-20T17:14:00Z">
                <w:pPr>
                  <w:framePr w:hSpace="180" w:wrap="around" w:vAnchor="text" w:hAnchor="margin" w:xAlign="center" w:y="185"/>
                  <w:spacing w:line="360" w:lineRule="auto"/>
                  <w:jc w:val="both"/>
                </w:pPr>
              </w:pPrChange>
            </w:pPr>
            <w:ins w:id="1475" w:author="Radit Rahmadhan" w:date="2022-01-19T13:36:00Z">
              <w:r>
                <w:rPr>
                  <w:sz w:val="16"/>
                  <w:szCs w:val="16"/>
                </w:rPr>
                <w:t>Yes</w:t>
              </w:r>
            </w:ins>
          </w:p>
        </w:tc>
      </w:tr>
      <w:tr w:rsidR="00E87471" w:rsidRPr="002D6D88" w14:paraId="09A50E73" w14:textId="77777777" w:rsidTr="00E87471">
        <w:trPr>
          <w:trHeight w:val="257"/>
          <w:ins w:id="1476" w:author="Radit Rahmadhan" w:date="2022-01-19T13:34:00Z"/>
          <w:trPrChange w:id="1477" w:author="Radit Rahmadhan" w:date="2022-01-20T17:15:00Z">
            <w:trPr>
              <w:trHeight w:val="376"/>
            </w:trPr>
          </w:trPrChange>
        </w:trPr>
        <w:tc>
          <w:tcPr>
            <w:tcW w:w="1445" w:type="dxa"/>
            <w:tcPrChange w:id="1478" w:author="Radit Rahmadhan" w:date="2022-01-20T17:15:00Z">
              <w:tcPr>
                <w:tcW w:w="1856" w:type="dxa"/>
                <w:gridSpan w:val="2"/>
              </w:tcPr>
            </w:tcPrChange>
          </w:tcPr>
          <w:p w14:paraId="257E4E7E" w14:textId="1C27FEA9" w:rsidR="00E87471" w:rsidRPr="002D6D88" w:rsidRDefault="00E87471" w:rsidP="00E87471">
            <w:pPr>
              <w:jc w:val="both"/>
              <w:rPr>
                <w:ins w:id="1479" w:author="Radit Rahmadhan" w:date="2022-01-19T13:34:00Z"/>
                <w:color w:val="000000"/>
                <w:sz w:val="16"/>
                <w:szCs w:val="16"/>
                <w:lang w:val="en-ID" w:eastAsia="en-ID"/>
              </w:rPr>
              <w:pPrChange w:id="1480" w:author="Radit Rahmadhan" w:date="2022-01-20T17:14:00Z">
                <w:pPr>
                  <w:framePr w:hSpace="180" w:wrap="around" w:vAnchor="text" w:hAnchor="margin" w:xAlign="center" w:y="185"/>
                  <w:spacing w:line="360" w:lineRule="auto"/>
                  <w:jc w:val="both"/>
                </w:pPr>
              </w:pPrChange>
            </w:pPr>
            <w:ins w:id="1481" w:author="Radit Rahmadhan" w:date="2022-01-19T13:34:00Z">
              <w:r w:rsidRPr="002D6D88">
                <w:rPr>
                  <w:color w:val="000000"/>
                  <w:sz w:val="16"/>
                  <w:szCs w:val="16"/>
                  <w:lang w:val="en-ID" w:eastAsia="en-ID"/>
                </w:rPr>
                <w:t>Peak Offload Fee</w:t>
              </w:r>
            </w:ins>
          </w:p>
        </w:tc>
        <w:tc>
          <w:tcPr>
            <w:tcW w:w="1192" w:type="dxa"/>
            <w:tcPrChange w:id="1482" w:author="Radit Rahmadhan" w:date="2022-01-20T17:15:00Z">
              <w:tcPr>
                <w:tcW w:w="1596" w:type="dxa"/>
                <w:gridSpan w:val="2"/>
              </w:tcPr>
            </w:tcPrChange>
          </w:tcPr>
          <w:p w14:paraId="0C9549C8" w14:textId="54F4A306" w:rsidR="00E87471" w:rsidRDefault="00A834E4" w:rsidP="00E87471">
            <w:pPr>
              <w:jc w:val="center"/>
              <w:rPr>
                <w:ins w:id="1483" w:author="Radit Rahmadhan" w:date="2022-01-20T17:14:00Z"/>
                <w:sz w:val="16"/>
                <w:szCs w:val="16"/>
              </w:rPr>
            </w:pPr>
            <w:ins w:id="1484" w:author="Radit Rahmadhan" w:date="2022-01-20T17:24:00Z">
              <w:r>
                <w:rPr>
                  <w:sz w:val="16"/>
                  <w:szCs w:val="16"/>
                </w:rPr>
                <w:t>3,7876</w:t>
              </w:r>
            </w:ins>
          </w:p>
        </w:tc>
        <w:tc>
          <w:tcPr>
            <w:tcW w:w="1203" w:type="dxa"/>
            <w:tcPrChange w:id="1485" w:author="Radit Rahmadhan" w:date="2022-01-20T17:15:00Z">
              <w:tcPr>
                <w:tcW w:w="1612" w:type="dxa"/>
                <w:gridSpan w:val="2"/>
              </w:tcPr>
            </w:tcPrChange>
          </w:tcPr>
          <w:p w14:paraId="18C8A7CB" w14:textId="4016CDBA" w:rsidR="00E87471" w:rsidRDefault="00A834E4" w:rsidP="00E87471">
            <w:pPr>
              <w:jc w:val="center"/>
              <w:rPr>
                <w:ins w:id="1486" w:author="Radit Rahmadhan" w:date="2022-01-20T17:14:00Z"/>
                <w:sz w:val="16"/>
                <w:szCs w:val="16"/>
              </w:rPr>
            </w:pPr>
            <w:ins w:id="1487" w:author="Radit Rahmadhan" w:date="2022-01-20T17:25:00Z">
              <w:r>
                <w:rPr>
                  <w:sz w:val="16"/>
                  <w:szCs w:val="16"/>
                </w:rPr>
                <w:t>-0,0077</w:t>
              </w:r>
            </w:ins>
          </w:p>
        </w:tc>
        <w:tc>
          <w:tcPr>
            <w:tcW w:w="1233" w:type="dxa"/>
            <w:tcPrChange w:id="1488" w:author="Radit Rahmadhan" w:date="2022-01-20T17:15:00Z">
              <w:tcPr>
                <w:tcW w:w="1656" w:type="dxa"/>
                <w:gridSpan w:val="3"/>
              </w:tcPr>
            </w:tcPrChange>
          </w:tcPr>
          <w:p w14:paraId="2A91D75F" w14:textId="4C39457D" w:rsidR="00E87471" w:rsidRDefault="00A834E4" w:rsidP="00E87471">
            <w:pPr>
              <w:jc w:val="center"/>
              <w:rPr>
                <w:ins w:id="1489" w:author="Radit Rahmadhan" w:date="2022-01-20T17:14:00Z"/>
                <w:sz w:val="16"/>
                <w:szCs w:val="16"/>
              </w:rPr>
            </w:pPr>
            <w:ins w:id="1490" w:author="Radit Rahmadhan" w:date="2022-01-20T17:26:00Z">
              <w:r>
                <w:rPr>
                  <w:sz w:val="16"/>
                  <w:szCs w:val="16"/>
                </w:rPr>
                <w:t>0,0057</w:t>
              </w:r>
            </w:ins>
          </w:p>
        </w:tc>
        <w:tc>
          <w:tcPr>
            <w:tcW w:w="1268" w:type="dxa"/>
            <w:tcPrChange w:id="1491" w:author="Radit Rahmadhan" w:date="2022-01-20T17:15:00Z">
              <w:tcPr>
                <w:tcW w:w="1810" w:type="dxa"/>
                <w:gridSpan w:val="2"/>
              </w:tcPr>
            </w:tcPrChange>
          </w:tcPr>
          <w:p w14:paraId="52FDA655" w14:textId="607DA0F3" w:rsidR="00E87471" w:rsidRDefault="00A834E4" w:rsidP="00E87471">
            <w:pPr>
              <w:jc w:val="center"/>
              <w:rPr>
                <w:ins w:id="1492" w:author="Radit Rahmadhan" w:date="2022-01-20T17:15:00Z"/>
                <w:sz w:val="16"/>
                <w:szCs w:val="16"/>
              </w:rPr>
            </w:pPr>
            <w:ins w:id="1493" w:author="Radit Rahmadhan" w:date="2022-01-20T17:27:00Z">
              <w:r>
                <w:rPr>
                  <w:sz w:val="16"/>
                  <w:szCs w:val="16"/>
                </w:rPr>
                <w:t>0,3678</w:t>
              </w:r>
            </w:ins>
          </w:p>
        </w:tc>
        <w:tc>
          <w:tcPr>
            <w:tcW w:w="1397" w:type="dxa"/>
            <w:tcPrChange w:id="1494" w:author="Radit Rahmadhan" w:date="2022-01-20T17:15:00Z">
              <w:tcPr>
                <w:tcW w:w="1810" w:type="dxa"/>
              </w:tcPr>
            </w:tcPrChange>
          </w:tcPr>
          <w:p w14:paraId="7995FA02" w14:textId="55AFC3F6" w:rsidR="00E87471" w:rsidRPr="002D6D88" w:rsidRDefault="00E87471" w:rsidP="00E87471">
            <w:pPr>
              <w:jc w:val="center"/>
              <w:rPr>
                <w:ins w:id="1495" w:author="Radit Rahmadhan" w:date="2022-01-19T13:34:00Z"/>
                <w:sz w:val="16"/>
                <w:szCs w:val="16"/>
                <w:rPrChange w:id="1496" w:author="Radit Rahmadhan" w:date="2022-01-19T13:35:00Z">
                  <w:rPr>
                    <w:ins w:id="1497" w:author="Radit Rahmadhan" w:date="2022-01-19T13:34:00Z"/>
                  </w:rPr>
                </w:rPrChange>
              </w:rPr>
              <w:pPrChange w:id="1498" w:author="Radit Rahmadhan" w:date="2022-01-20T17:14:00Z">
                <w:pPr>
                  <w:framePr w:hSpace="180" w:wrap="around" w:vAnchor="text" w:hAnchor="margin" w:xAlign="center" w:y="185"/>
                  <w:spacing w:line="360" w:lineRule="auto"/>
                  <w:jc w:val="both"/>
                </w:pPr>
              </w:pPrChange>
            </w:pPr>
            <w:ins w:id="1499" w:author="Radit Rahmadhan" w:date="2022-01-19T13:36:00Z">
              <w:r>
                <w:rPr>
                  <w:sz w:val="16"/>
                  <w:szCs w:val="16"/>
                </w:rPr>
                <w:t>Yes</w:t>
              </w:r>
            </w:ins>
          </w:p>
        </w:tc>
      </w:tr>
      <w:tr w:rsidR="00E87471" w:rsidRPr="002D6D88" w14:paraId="024B8E6B" w14:textId="77777777" w:rsidTr="00E87471">
        <w:trPr>
          <w:trHeight w:val="257"/>
          <w:ins w:id="1500" w:author="Radit Rahmadhan" w:date="2022-01-19T13:34:00Z"/>
          <w:trPrChange w:id="1501" w:author="Radit Rahmadhan" w:date="2022-01-20T17:15:00Z">
            <w:trPr>
              <w:trHeight w:val="376"/>
            </w:trPr>
          </w:trPrChange>
        </w:trPr>
        <w:tc>
          <w:tcPr>
            <w:tcW w:w="1445" w:type="dxa"/>
            <w:tcPrChange w:id="1502" w:author="Radit Rahmadhan" w:date="2022-01-20T17:15:00Z">
              <w:tcPr>
                <w:tcW w:w="1856" w:type="dxa"/>
                <w:gridSpan w:val="2"/>
              </w:tcPr>
            </w:tcPrChange>
          </w:tcPr>
          <w:p w14:paraId="65678C06" w14:textId="27A34E01" w:rsidR="00E87471" w:rsidRPr="002D6D88" w:rsidRDefault="00E87471" w:rsidP="00E87471">
            <w:pPr>
              <w:jc w:val="both"/>
              <w:rPr>
                <w:ins w:id="1503" w:author="Radit Rahmadhan" w:date="2022-01-19T13:34:00Z"/>
                <w:color w:val="000000"/>
                <w:sz w:val="16"/>
                <w:szCs w:val="16"/>
                <w:lang w:val="en-ID" w:eastAsia="en-ID"/>
              </w:rPr>
              <w:pPrChange w:id="1504" w:author="Radit Rahmadhan" w:date="2022-01-20T17:14:00Z">
                <w:pPr>
                  <w:framePr w:hSpace="180" w:wrap="around" w:vAnchor="text" w:hAnchor="margin" w:xAlign="center" w:y="185"/>
                  <w:spacing w:line="360" w:lineRule="auto"/>
                  <w:jc w:val="both"/>
                </w:pPr>
              </w:pPrChange>
            </w:pPr>
            <w:ins w:id="1505" w:author="Radit Rahmadhan" w:date="2022-01-19T13:34:00Z">
              <w:r w:rsidRPr="002D6D88">
                <w:rPr>
                  <w:color w:val="000000"/>
                  <w:sz w:val="16"/>
                  <w:szCs w:val="16"/>
                  <w:lang w:val="en-ID" w:eastAsia="en-ID"/>
                </w:rPr>
                <w:t>Peak Load Fee</w:t>
              </w:r>
            </w:ins>
          </w:p>
        </w:tc>
        <w:tc>
          <w:tcPr>
            <w:tcW w:w="1192" w:type="dxa"/>
            <w:tcPrChange w:id="1506" w:author="Radit Rahmadhan" w:date="2022-01-20T17:15:00Z">
              <w:tcPr>
                <w:tcW w:w="1596" w:type="dxa"/>
                <w:gridSpan w:val="2"/>
              </w:tcPr>
            </w:tcPrChange>
          </w:tcPr>
          <w:p w14:paraId="5D27832E" w14:textId="54D9B92A" w:rsidR="00E87471" w:rsidRDefault="00A834E4" w:rsidP="00E87471">
            <w:pPr>
              <w:jc w:val="center"/>
              <w:rPr>
                <w:ins w:id="1507" w:author="Radit Rahmadhan" w:date="2022-01-20T17:14:00Z"/>
                <w:sz w:val="16"/>
                <w:szCs w:val="16"/>
              </w:rPr>
            </w:pPr>
            <w:ins w:id="1508" w:author="Radit Rahmadhan" w:date="2022-01-20T17:25:00Z">
              <w:r>
                <w:rPr>
                  <w:sz w:val="16"/>
                  <w:szCs w:val="16"/>
                </w:rPr>
                <w:t>3,7346</w:t>
              </w:r>
            </w:ins>
          </w:p>
        </w:tc>
        <w:tc>
          <w:tcPr>
            <w:tcW w:w="1203" w:type="dxa"/>
            <w:tcPrChange w:id="1509" w:author="Radit Rahmadhan" w:date="2022-01-20T17:15:00Z">
              <w:tcPr>
                <w:tcW w:w="1612" w:type="dxa"/>
                <w:gridSpan w:val="2"/>
              </w:tcPr>
            </w:tcPrChange>
          </w:tcPr>
          <w:p w14:paraId="1499C294" w14:textId="186266EB" w:rsidR="00E87471" w:rsidRDefault="00A834E4" w:rsidP="00E87471">
            <w:pPr>
              <w:jc w:val="center"/>
              <w:rPr>
                <w:ins w:id="1510" w:author="Radit Rahmadhan" w:date="2022-01-20T17:14:00Z"/>
                <w:sz w:val="16"/>
                <w:szCs w:val="16"/>
              </w:rPr>
            </w:pPr>
            <w:ins w:id="1511" w:author="Radit Rahmadhan" w:date="2022-01-20T17:25:00Z">
              <w:r>
                <w:rPr>
                  <w:sz w:val="16"/>
                  <w:szCs w:val="16"/>
                </w:rPr>
                <w:t>0,1101</w:t>
              </w:r>
            </w:ins>
          </w:p>
        </w:tc>
        <w:tc>
          <w:tcPr>
            <w:tcW w:w="1233" w:type="dxa"/>
            <w:tcPrChange w:id="1512" w:author="Radit Rahmadhan" w:date="2022-01-20T17:15:00Z">
              <w:tcPr>
                <w:tcW w:w="1656" w:type="dxa"/>
                <w:gridSpan w:val="3"/>
              </w:tcPr>
            </w:tcPrChange>
          </w:tcPr>
          <w:p w14:paraId="7A4CBD0C" w14:textId="114E2B24" w:rsidR="00E87471" w:rsidRDefault="00A834E4" w:rsidP="00E87471">
            <w:pPr>
              <w:jc w:val="center"/>
              <w:rPr>
                <w:ins w:id="1513" w:author="Radit Rahmadhan" w:date="2022-01-20T17:14:00Z"/>
                <w:sz w:val="16"/>
                <w:szCs w:val="16"/>
              </w:rPr>
            </w:pPr>
            <w:ins w:id="1514" w:author="Radit Rahmadhan" w:date="2022-01-20T17:27:00Z">
              <w:r>
                <w:rPr>
                  <w:sz w:val="16"/>
                  <w:szCs w:val="16"/>
                </w:rPr>
                <w:t>-0,0087</w:t>
              </w:r>
            </w:ins>
          </w:p>
        </w:tc>
        <w:tc>
          <w:tcPr>
            <w:tcW w:w="1268" w:type="dxa"/>
            <w:tcPrChange w:id="1515" w:author="Radit Rahmadhan" w:date="2022-01-20T17:15:00Z">
              <w:tcPr>
                <w:tcW w:w="1810" w:type="dxa"/>
                <w:gridSpan w:val="2"/>
              </w:tcPr>
            </w:tcPrChange>
          </w:tcPr>
          <w:p w14:paraId="08028649" w14:textId="66EE608F" w:rsidR="00E87471" w:rsidRDefault="00A834E4" w:rsidP="00E87471">
            <w:pPr>
              <w:jc w:val="center"/>
              <w:rPr>
                <w:ins w:id="1516" w:author="Radit Rahmadhan" w:date="2022-01-20T17:15:00Z"/>
                <w:sz w:val="16"/>
                <w:szCs w:val="16"/>
              </w:rPr>
            </w:pPr>
            <w:ins w:id="1517" w:author="Radit Rahmadhan" w:date="2022-01-20T17:27:00Z">
              <w:r>
                <w:rPr>
                  <w:sz w:val="16"/>
                  <w:szCs w:val="16"/>
                </w:rPr>
                <w:t>-0,5551</w:t>
              </w:r>
            </w:ins>
          </w:p>
        </w:tc>
        <w:tc>
          <w:tcPr>
            <w:tcW w:w="1397" w:type="dxa"/>
            <w:tcPrChange w:id="1518" w:author="Radit Rahmadhan" w:date="2022-01-20T17:15:00Z">
              <w:tcPr>
                <w:tcW w:w="1810" w:type="dxa"/>
              </w:tcPr>
            </w:tcPrChange>
          </w:tcPr>
          <w:p w14:paraId="5073B74B" w14:textId="67E2EF48" w:rsidR="00E87471" w:rsidRPr="002D6D88" w:rsidRDefault="00E87471" w:rsidP="00E87471">
            <w:pPr>
              <w:jc w:val="center"/>
              <w:rPr>
                <w:ins w:id="1519" w:author="Radit Rahmadhan" w:date="2022-01-19T13:34:00Z"/>
                <w:sz w:val="16"/>
                <w:szCs w:val="16"/>
                <w:rPrChange w:id="1520" w:author="Radit Rahmadhan" w:date="2022-01-19T13:35:00Z">
                  <w:rPr>
                    <w:ins w:id="1521" w:author="Radit Rahmadhan" w:date="2022-01-19T13:34:00Z"/>
                  </w:rPr>
                </w:rPrChange>
              </w:rPr>
              <w:pPrChange w:id="1522" w:author="Radit Rahmadhan" w:date="2022-01-20T17:14:00Z">
                <w:pPr>
                  <w:framePr w:hSpace="180" w:wrap="around" w:vAnchor="text" w:hAnchor="margin" w:xAlign="center" w:y="185"/>
                  <w:spacing w:line="360" w:lineRule="auto"/>
                  <w:jc w:val="both"/>
                </w:pPr>
              </w:pPrChange>
            </w:pPr>
            <w:ins w:id="1523" w:author="Radit Rahmadhan" w:date="2022-01-19T13:36:00Z">
              <w:r>
                <w:rPr>
                  <w:sz w:val="16"/>
                  <w:szCs w:val="16"/>
                </w:rPr>
                <w:t>Yes</w:t>
              </w:r>
            </w:ins>
          </w:p>
        </w:tc>
      </w:tr>
      <w:tr w:rsidR="00E87471" w:rsidRPr="002D6D88" w14:paraId="1EDF9314" w14:textId="77777777" w:rsidTr="00E87471">
        <w:trPr>
          <w:trHeight w:val="257"/>
          <w:ins w:id="1524" w:author="Radit Rahmadhan" w:date="2022-01-19T13:34:00Z"/>
          <w:trPrChange w:id="1525" w:author="Radit Rahmadhan" w:date="2022-01-20T17:15:00Z">
            <w:trPr>
              <w:trHeight w:val="376"/>
            </w:trPr>
          </w:trPrChange>
        </w:trPr>
        <w:tc>
          <w:tcPr>
            <w:tcW w:w="1445" w:type="dxa"/>
            <w:tcPrChange w:id="1526" w:author="Radit Rahmadhan" w:date="2022-01-20T17:15:00Z">
              <w:tcPr>
                <w:tcW w:w="1856" w:type="dxa"/>
                <w:gridSpan w:val="2"/>
              </w:tcPr>
            </w:tcPrChange>
          </w:tcPr>
          <w:p w14:paraId="0436ABE1" w14:textId="021A2044" w:rsidR="00E87471" w:rsidRPr="002D6D88" w:rsidRDefault="00E87471" w:rsidP="00E87471">
            <w:pPr>
              <w:jc w:val="both"/>
              <w:rPr>
                <w:ins w:id="1527" w:author="Radit Rahmadhan" w:date="2022-01-19T13:34:00Z"/>
                <w:color w:val="000000"/>
                <w:sz w:val="16"/>
                <w:szCs w:val="16"/>
                <w:lang w:val="en-ID" w:eastAsia="en-ID"/>
              </w:rPr>
              <w:pPrChange w:id="1528" w:author="Radit Rahmadhan" w:date="2022-01-20T17:14:00Z">
                <w:pPr>
                  <w:framePr w:hSpace="180" w:wrap="around" w:vAnchor="text" w:hAnchor="margin" w:xAlign="center" w:y="185"/>
                  <w:spacing w:line="360" w:lineRule="auto"/>
                  <w:jc w:val="both"/>
                </w:pPr>
              </w:pPrChange>
            </w:pPr>
            <w:ins w:id="1529" w:author="Radit Rahmadhan" w:date="2022-01-19T13:34:00Z">
              <w:r w:rsidRPr="002D6D88">
                <w:rPr>
                  <w:color w:val="000000"/>
                  <w:sz w:val="16"/>
                  <w:szCs w:val="16"/>
                  <w:lang w:val="en-ID" w:eastAsia="en-ID"/>
                </w:rPr>
                <w:t>Total Cost</w:t>
              </w:r>
            </w:ins>
          </w:p>
        </w:tc>
        <w:tc>
          <w:tcPr>
            <w:tcW w:w="1192" w:type="dxa"/>
            <w:tcPrChange w:id="1530" w:author="Radit Rahmadhan" w:date="2022-01-20T17:15:00Z">
              <w:tcPr>
                <w:tcW w:w="1596" w:type="dxa"/>
                <w:gridSpan w:val="2"/>
              </w:tcPr>
            </w:tcPrChange>
          </w:tcPr>
          <w:p w14:paraId="6CBD4E34" w14:textId="73F6EF3C" w:rsidR="00E87471" w:rsidRDefault="00A834E4" w:rsidP="00E87471">
            <w:pPr>
              <w:jc w:val="center"/>
              <w:rPr>
                <w:ins w:id="1531" w:author="Radit Rahmadhan" w:date="2022-01-20T17:14:00Z"/>
                <w:sz w:val="16"/>
                <w:szCs w:val="16"/>
              </w:rPr>
            </w:pPr>
            <w:ins w:id="1532" w:author="Radit Rahmadhan" w:date="2022-01-20T17:25:00Z">
              <w:r>
                <w:rPr>
                  <w:sz w:val="16"/>
                  <w:szCs w:val="16"/>
                </w:rPr>
                <w:t>3,8771</w:t>
              </w:r>
            </w:ins>
          </w:p>
        </w:tc>
        <w:tc>
          <w:tcPr>
            <w:tcW w:w="1203" w:type="dxa"/>
            <w:tcPrChange w:id="1533" w:author="Radit Rahmadhan" w:date="2022-01-20T17:15:00Z">
              <w:tcPr>
                <w:tcW w:w="1612" w:type="dxa"/>
                <w:gridSpan w:val="2"/>
              </w:tcPr>
            </w:tcPrChange>
          </w:tcPr>
          <w:p w14:paraId="127D1250" w14:textId="06197D33" w:rsidR="00E87471" w:rsidRDefault="00A834E4" w:rsidP="00E87471">
            <w:pPr>
              <w:jc w:val="center"/>
              <w:rPr>
                <w:ins w:id="1534" w:author="Radit Rahmadhan" w:date="2022-01-20T17:14:00Z"/>
                <w:sz w:val="16"/>
                <w:szCs w:val="16"/>
              </w:rPr>
            </w:pPr>
            <w:ins w:id="1535" w:author="Radit Rahmadhan" w:date="2022-01-20T17:25:00Z">
              <w:r>
                <w:rPr>
                  <w:sz w:val="16"/>
                  <w:szCs w:val="16"/>
                </w:rPr>
                <w:t>-0,026</w:t>
              </w:r>
            </w:ins>
            <w:ins w:id="1536" w:author="Radit Rahmadhan" w:date="2022-01-20T17:26:00Z">
              <w:r>
                <w:rPr>
                  <w:sz w:val="16"/>
                  <w:szCs w:val="16"/>
                </w:rPr>
                <w:t>6</w:t>
              </w:r>
            </w:ins>
          </w:p>
        </w:tc>
        <w:tc>
          <w:tcPr>
            <w:tcW w:w="1233" w:type="dxa"/>
            <w:tcPrChange w:id="1537" w:author="Radit Rahmadhan" w:date="2022-01-20T17:15:00Z">
              <w:tcPr>
                <w:tcW w:w="1656" w:type="dxa"/>
                <w:gridSpan w:val="3"/>
              </w:tcPr>
            </w:tcPrChange>
          </w:tcPr>
          <w:p w14:paraId="4F0A6FB9" w14:textId="046F6BFC" w:rsidR="00E87471" w:rsidRDefault="00A834E4" w:rsidP="00E87471">
            <w:pPr>
              <w:jc w:val="center"/>
              <w:rPr>
                <w:ins w:id="1538" w:author="Radit Rahmadhan" w:date="2022-01-20T17:14:00Z"/>
                <w:sz w:val="16"/>
                <w:szCs w:val="16"/>
              </w:rPr>
            </w:pPr>
            <w:ins w:id="1539" w:author="Radit Rahmadhan" w:date="2022-01-20T17:27:00Z">
              <w:r>
                <w:rPr>
                  <w:sz w:val="16"/>
                  <w:szCs w:val="16"/>
                </w:rPr>
                <w:t>0,0018</w:t>
              </w:r>
            </w:ins>
          </w:p>
        </w:tc>
        <w:tc>
          <w:tcPr>
            <w:tcW w:w="1268" w:type="dxa"/>
            <w:tcPrChange w:id="1540" w:author="Radit Rahmadhan" w:date="2022-01-20T17:15:00Z">
              <w:tcPr>
                <w:tcW w:w="1810" w:type="dxa"/>
                <w:gridSpan w:val="2"/>
              </w:tcPr>
            </w:tcPrChange>
          </w:tcPr>
          <w:p w14:paraId="14FB9FC9" w14:textId="14E77899" w:rsidR="00E87471" w:rsidRDefault="00A834E4" w:rsidP="00E87471">
            <w:pPr>
              <w:jc w:val="center"/>
              <w:rPr>
                <w:ins w:id="1541" w:author="Radit Rahmadhan" w:date="2022-01-20T17:15:00Z"/>
                <w:sz w:val="16"/>
                <w:szCs w:val="16"/>
              </w:rPr>
            </w:pPr>
            <w:ins w:id="1542" w:author="Radit Rahmadhan" w:date="2022-01-20T17:27:00Z">
              <w:r>
                <w:rPr>
                  <w:sz w:val="16"/>
                  <w:szCs w:val="16"/>
                </w:rPr>
                <w:t>0,1150</w:t>
              </w:r>
            </w:ins>
          </w:p>
        </w:tc>
        <w:tc>
          <w:tcPr>
            <w:tcW w:w="1397" w:type="dxa"/>
            <w:tcPrChange w:id="1543" w:author="Radit Rahmadhan" w:date="2022-01-20T17:15:00Z">
              <w:tcPr>
                <w:tcW w:w="1810" w:type="dxa"/>
              </w:tcPr>
            </w:tcPrChange>
          </w:tcPr>
          <w:p w14:paraId="406C8964" w14:textId="63E64BED" w:rsidR="00E87471" w:rsidRPr="002D6D88" w:rsidRDefault="00E87471" w:rsidP="00E87471">
            <w:pPr>
              <w:jc w:val="center"/>
              <w:rPr>
                <w:ins w:id="1544" w:author="Radit Rahmadhan" w:date="2022-01-19T13:34:00Z"/>
                <w:sz w:val="16"/>
                <w:szCs w:val="16"/>
                <w:rPrChange w:id="1545" w:author="Radit Rahmadhan" w:date="2022-01-19T13:35:00Z">
                  <w:rPr>
                    <w:ins w:id="1546" w:author="Radit Rahmadhan" w:date="2022-01-19T13:34:00Z"/>
                  </w:rPr>
                </w:rPrChange>
              </w:rPr>
              <w:pPrChange w:id="1547" w:author="Radit Rahmadhan" w:date="2022-01-20T17:14:00Z">
                <w:pPr>
                  <w:framePr w:hSpace="180" w:wrap="around" w:vAnchor="text" w:hAnchor="margin" w:xAlign="center" w:y="185"/>
                  <w:spacing w:line="360" w:lineRule="auto"/>
                  <w:jc w:val="both"/>
                </w:pPr>
              </w:pPrChange>
            </w:pPr>
            <w:ins w:id="1548" w:author="Radit Rahmadhan" w:date="2022-01-19T13:36:00Z">
              <w:r>
                <w:rPr>
                  <w:sz w:val="16"/>
                  <w:szCs w:val="16"/>
                </w:rPr>
                <w:t>Yes</w:t>
              </w:r>
            </w:ins>
          </w:p>
        </w:tc>
      </w:tr>
      <w:tr w:rsidR="00E87471" w:rsidRPr="002D6D88" w14:paraId="6AE00878" w14:textId="77777777" w:rsidTr="00E87471">
        <w:trPr>
          <w:trHeight w:val="257"/>
          <w:ins w:id="1549" w:author="Radit Rahmadhan" w:date="2022-01-20T17:15:00Z"/>
        </w:trPr>
        <w:tc>
          <w:tcPr>
            <w:tcW w:w="1445" w:type="dxa"/>
          </w:tcPr>
          <w:p w14:paraId="545FEACA" w14:textId="3E8B7567" w:rsidR="00E87471" w:rsidRPr="002D6D88" w:rsidRDefault="00E87471" w:rsidP="00E87471">
            <w:pPr>
              <w:jc w:val="both"/>
              <w:rPr>
                <w:ins w:id="1550" w:author="Radit Rahmadhan" w:date="2022-01-20T17:15:00Z"/>
                <w:color w:val="000000"/>
                <w:sz w:val="16"/>
                <w:szCs w:val="16"/>
                <w:lang w:val="en-ID" w:eastAsia="en-ID"/>
              </w:rPr>
            </w:pPr>
            <w:ins w:id="1551" w:author="Radit Rahmadhan" w:date="2022-01-20T17:15:00Z">
              <w:r>
                <w:rPr>
                  <w:color w:val="000000"/>
                  <w:sz w:val="16"/>
                  <w:szCs w:val="16"/>
                  <w:lang w:val="en-ID" w:eastAsia="en-ID"/>
                </w:rPr>
                <w:t>Total Variant</w:t>
              </w:r>
            </w:ins>
          </w:p>
        </w:tc>
        <w:tc>
          <w:tcPr>
            <w:tcW w:w="1192" w:type="dxa"/>
          </w:tcPr>
          <w:p w14:paraId="7EBF2A6F" w14:textId="4F201961" w:rsidR="00E87471" w:rsidRDefault="00E87471" w:rsidP="00E87471">
            <w:pPr>
              <w:jc w:val="center"/>
              <w:rPr>
                <w:ins w:id="1552" w:author="Radit Rahmadhan" w:date="2022-01-20T17:15:00Z"/>
                <w:sz w:val="16"/>
                <w:szCs w:val="16"/>
              </w:rPr>
            </w:pPr>
            <w:ins w:id="1553" w:author="Radit Rahmadhan" w:date="2022-01-20T17:16:00Z">
              <w:r>
                <w:rPr>
                  <w:sz w:val="16"/>
                  <w:szCs w:val="16"/>
                </w:rPr>
                <w:t>73 %</w:t>
              </w:r>
            </w:ins>
          </w:p>
        </w:tc>
        <w:tc>
          <w:tcPr>
            <w:tcW w:w="1203" w:type="dxa"/>
          </w:tcPr>
          <w:p w14:paraId="06CBE97A" w14:textId="00A893A0" w:rsidR="00E87471" w:rsidRDefault="00E87471" w:rsidP="00E87471">
            <w:pPr>
              <w:jc w:val="center"/>
              <w:rPr>
                <w:ins w:id="1554" w:author="Radit Rahmadhan" w:date="2022-01-20T17:15:00Z"/>
                <w:sz w:val="16"/>
                <w:szCs w:val="16"/>
              </w:rPr>
            </w:pPr>
            <w:ins w:id="1555" w:author="Radit Rahmadhan" w:date="2022-01-20T17:16:00Z">
              <w:r>
                <w:rPr>
                  <w:sz w:val="16"/>
                  <w:szCs w:val="16"/>
                </w:rPr>
                <w:t>11%</w:t>
              </w:r>
            </w:ins>
          </w:p>
        </w:tc>
        <w:tc>
          <w:tcPr>
            <w:tcW w:w="1233" w:type="dxa"/>
          </w:tcPr>
          <w:p w14:paraId="57C89841" w14:textId="6F740333" w:rsidR="00E87471" w:rsidRDefault="00E87471" w:rsidP="00E87471">
            <w:pPr>
              <w:jc w:val="center"/>
              <w:rPr>
                <w:ins w:id="1556" w:author="Radit Rahmadhan" w:date="2022-01-20T17:15:00Z"/>
                <w:sz w:val="16"/>
                <w:szCs w:val="16"/>
              </w:rPr>
            </w:pPr>
            <w:ins w:id="1557" w:author="Radit Rahmadhan" w:date="2022-01-20T17:16:00Z">
              <w:r>
                <w:rPr>
                  <w:sz w:val="16"/>
                  <w:szCs w:val="16"/>
                </w:rPr>
                <w:t>11%</w:t>
              </w:r>
            </w:ins>
          </w:p>
        </w:tc>
        <w:tc>
          <w:tcPr>
            <w:tcW w:w="1268" w:type="dxa"/>
          </w:tcPr>
          <w:p w14:paraId="4585D286" w14:textId="30D94FE9" w:rsidR="00E87471" w:rsidRDefault="00E87471" w:rsidP="00E87471">
            <w:pPr>
              <w:jc w:val="center"/>
              <w:rPr>
                <w:ins w:id="1558" w:author="Radit Rahmadhan" w:date="2022-01-20T17:15:00Z"/>
                <w:sz w:val="16"/>
                <w:szCs w:val="16"/>
              </w:rPr>
            </w:pPr>
            <w:ins w:id="1559" w:author="Radit Rahmadhan" w:date="2022-01-20T17:16:00Z">
              <w:r>
                <w:rPr>
                  <w:sz w:val="16"/>
                  <w:szCs w:val="16"/>
                </w:rPr>
                <w:t>2%</w:t>
              </w:r>
            </w:ins>
          </w:p>
        </w:tc>
        <w:tc>
          <w:tcPr>
            <w:tcW w:w="1397" w:type="dxa"/>
          </w:tcPr>
          <w:p w14:paraId="39EA4183" w14:textId="77777777" w:rsidR="00E87471" w:rsidRDefault="00E87471" w:rsidP="00E87471">
            <w:pPr>
              <w:jc w:val="center"/>
              <w:rPr>
                <w:ins w:id="1560" w:author="Radit Rahmadhan" w:date="2022-01-20T17:15:00Z"/>
                <w:sz w:val="16"/>
                <w:szCs w:val="16"/>
              </w:rPr>
            </w:pPr>
          </w:p>
        </w:tc>
      </w:tr>
    </w:tbl>
    <w:p w14:paraId="1DAB569D" w14:textId="261C8C05" w:rsidR="00966F8D" w:rsidDel="002D6D88" w:rsidRDefault="002D6D88" w:rsidP="00A12618">
      <w:pPr>
        <w:spacing w:line="360" w:lineRule="auto"/>
        <w:jc w:val="both"/>
        <w:rPr>
          <w:del w:id="1561" w:author="Radit Rahmadhan" w:date="2022-01-14T20:56:00Z"/>
        </w:rPr>
      </w:pPr>
      <w:ins w:id="1562" w:author="Radit Rahmadhan" w:date="2022-01-19T13:31:00Z">
        <w:r>
          <w:tab/>
        </w:r>
      </w:ins>
    </w:p>
    <w:p w14:paraId="51269775" w14:textId="18F5FC80" w:rsidR="00966F8D" w:rsidDel="00A834E4" w:rsidRDefault="00966F8D">
      <w:pPr>
        <w:spacing w:line="360" w:lineRule="auto"/>
        <w:jc w:val="both"/>
        <w:rPr>
          <w:del w:id="1563" w:author="Radit Rahmadhan" w:date="2022-01-14T20:56:00Z"/>
        </w:rPr>
      </w:pPr>
    </w:p>
    <w:p w14:paraId="165C15BF" w14:textId="3A30AC21" w:rsidR="00346553" w:rsidDel="006D67CD" w:rsidRDefault="00346553">
      <w:pPr>
        <w:spacing w:line="360" w:lineRule="auto"/>
        <w:jc w:val="both"/>
        <w:rPr>
          <w:del w:id="1564" w:author="Radit Rahmadhan" w:date="2022-01-14T20:56:00Z"/>
        </w:rPr>
        <w:pPrChange w:id="1565" w:author="Radit Rahmadhan" w:date="2022-01-19T12:52:00Z">
          <w:pPr>
            <w:spacing w:line="360" w:lineRule="auto"/>
            <w:ind w:left="720"/>
            <w:jc w:val="both"/>
          </w:pPr>
        </w:pPrChange>
      </w:pPr>
    </w:p>
    <w:p w14:paraId="508D35D9" w14:textId="4BCC1E05" w:rsidR="00966F8D" w:rsidDel="00FD033D" w:rsidRDefault="00240F0B">
      <w:pPr>
        <w:spacing w:line="360" w:lineRule="auto"/>
        <w:jc w:val="both"/>
        <w:rPr>
          <w:del w:id="1566" w:author="Radit Rahmadhan" w:date="2022-01-19T12:51:00Z"/>
        </w:rPr>
        <w:pPrChange w:id="1567" w:author="Radit Rahmadhan" w:date="2022-01-19T12:52:00Z">
          <w:pPr>
            <w:spacing w:line="360" w:lineRule="auto"/>
            <w:ind w:left="720"/>
            <w:jc w:val="both"/>
          </w:pPr>
        </w:pPrChange>
      </w:pPr>
      <w:del w:id="1568" w:author="Radit Rahmadhan" w:date="2022-01-19T12:51:00Z">
        <w:r w:rsidRPr="00114484" w:rsidDel="00FD033D">
          <w:delText xml:space="preserve">Figures 5 and 6 can be seen below using Principal Component Analysis (PCA). Principal Component Analysis (PCA) removes outliers in the data. In figure </w:delText>
        </w:r>
        <w:r w:rsidDel="00FD033D">
          <w:delText>5</w:delText>
        </w:r>
        <w:r w:rsidRPr="00114484" w:rsidDel="00FD033D">
          <w:delText xml:space="preserve">, the results from cluster clustering are distributed in clusters 3 and cluster 2. In figure </w:delText>
        </w:r>
        <w:r w:rsidDel="00FD033D">
          <w:delText>6</w:delText>
        </w:r>
        <w:r w:rsidRPr="00114484" w:rsidDel="00FD033D">
          <w:delText>, the results from cluster clustering are distributed in cluster 4 along with cluster 2 and cluster 3.</w:delText>
        </w:r>
      </w:del>
    </w:p>
    <w:p w14:paraId="5457B792" w14:textId="77777777" w:rsidR="00966F8D" w:rsidDel="00FD033D" w:rsidRDefault="00966F8D">
      <w:pPr>
        <w:spacing w:line="360" w:lineRule="auto"/>
        <w:jc w:val="both"/>
        <w:rPr>
          <w:del w:id="1569" w:author="Radit Rahmadhan" w:date="2022-01-19T12:52:00Z"/>
        </w:rPr>
        <w:pPrChange w:id="1570" w:author="Radit Rahmadhan" w:date="2022-01-19T12:52:00Z">
          <w:pPr>
            <w:spacing w:line="360" w:lineRule="auto"/>
            <w:ind w:left="720"/>
            <w:jc w:val="both"/>
          </w:pPr>
        </w:pPrChange>
      </w:pPr>
    </w:p>
    <w:p w14:paraId="442A51E7" w14:textId="2ADE0BE8" w:rsidR="00D747CE" w:rsidDel="00FD033D" w:rsidRDefault="00240F0B">
      <w:pPr>
        <w:spacing w:line="360" w:lineRule="auto"/>
        <w:jc w:val="both"/>
        <w:rPr>
          <w:del w:id="1571" w:author="Radit Rahmadhan" w:date="2022-01-19T12:51:00Z"/>
        </w:rPr>
        <w:pPrChange w:id="1572" w:author="Radit Rahmadhan" w:date="2022-01-19T12:52:00Z">
          <w:pPr>
            <w:spacing w:line="360" w:lineRule="auto"/>
            <w:ind w:left="720"/>
            <w:jc w:val="both"/>
          </w:pPr>
        </w:pPrChange>
      </w:pPr>
      <w:del w:id="1573" w:author="Radit Rahmadhan" w:date="2022-01-19T12:51:00Z">
        <w:r w:rsidDel="00FD033D">
          <w:rPr>
            <w:noProof/>
          </w:rPr>
          <w:drawing>
            <wp:inline distT="0" distB="0" distL="0" distR="0" wp14:anchorId="66F047FF" wp14:editId="28034346">
              <wp:extent cx="5422900" cy="274764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del>
    </w:p>
    <w:p w14:paraId="2694DA0B" w14:textId="3E6E3E1C" w:rsidR="00D747CE" w:rsidDel="00FD033D" w:rsidRDefault="00240F0B">
      <w:pPr>
        <w:spacing w:line="360" w:lineRule="auto"/>
        <w:jc w:val="both"/>
        <w:rPr>
          <w:del w:id="1574" w:author="Radit Rahmadhan" w:date="2022-01-19T12:52:00Z"/>
        </w:rPr>
        <w:pPrChange w:id="1575" w:author="Radit Rahmadhan" w:date="2022-01-19T12:52:00Z">
          <w:pPr>
            <w:pStyle w:val="Caption"/>
            <w:keepNext/>
          </w:pPr>
        </w:pPrChange>
      </w:pPr>
      <w:del w:id="1576" w:author="Radit Rahmadhan" w:date="2022-01-19T12:51:00Z">
        <w:r w:rsidDel="00FD033D">
          <w:delText xml:space="preserve">Figure </w:delText>
        </w:r>
        <w:r w:rsidR="00434CE5" w:rsidDel="00FD033D">
          <w:delText>5</w:delText>
        </w:r>
        <w:r w:rsidDel="00FD033D">
          <w:delText xml:space="preserve">    </w:delText>
        </w:r>
        <w:r w:rsidRPr="00F62E2C" w:rsidDel="00FD033D">
          <w:delText xml:space="preserve">Cluster result of k = </w:delText>
        </w:r>
        <w:r w:rsidDel="00FD033D">
          <w:delText>3</w:delText>
        </w:r>
        <w:r w:rsidR="00434CE5" w:rsidDel="00FD033D">
          <w:delText xml:space="preserve"> with PCA</w:delText>
        </w:r>
      </w:del>
    </w:p>
    <w:p w14:paraId="377DAAA5" w14:textId="77777777" w:rsidR="00D747CE" w:rsidDel="00FD033D" w:rsidRDefault="00D747CE">
      <w:pPr>
        <w:spacing w:line="360" w:lineRule="auto"/>
        <w:jc w:val="both"/>
        <w:rPr>
          <w:del w:id="1577" w:author="Radit Rahmadhan" w:date="2022-01-19T12:52:00Z"/>
        </w:rPr>
        <w:pPrChange w:id="1578" w:author="Radit Rahmadhan" w:date="2022-01-19T12:52:00Z">
          <w:pPr>
            <w:spacing w:line="360" w:lineRule="auto"/>
            <w:ind w:left="720"/>
            <w:jc w:val="both"/>
          </w:pPr>
        </w:pPrChange>
      </w:pPr>
    </w:p>
    <w:p w14:paraId="6B083CD4" w14:textId="77777777" w:rsidR="00D747CE" w:rsidDel="00FD033D" w:rsidRDefault="00D747CE">
      <w:pPr>
        <w:spacing w:line="360" w:lineRule="auto"/>
        <w:jc w:val="both"/>
        <w:rPr>
          <w:del w:id="1579" w:author="Radit Rahmadhan" w:date="2022-01-19T12:52:00Z"/>
        </w:rPr>
        <w:pPrChange w:id="1580" w:author="Radit Rahmadhan" w:date="2022-01-19T12:52:00Z">
          <w:pPr>
            <w:spacing w:line="360" w:lineRule="auto"/>
            <w:ind w:left="720"/>
            <w:jc w:val="both"/>
          </w:pPr>
        </w:pPrChange>
      </w:pPr>
    </w:p>
    <w:p w14:paraId="36127665" w14:textId="057F414D" w:rsidR="00D747CE" w:rsidDel="00FD033D" w:rsidRDefault="00240F0B">
      <w:pPr>
        <w:spacing w:line="360" w:lineRule="auto"/>
        <w:jc w:val="both"/>
        <w:rPr>
          <w:del w:id="1581" w:author="Radit Rahmadhan" w:date="2022-01-19T12:51:00Z"/>
        </w:rPr>
        <w:pPrChange w:id="1582" w:author="Radit Rahmadhan" w:date="2022-01-19T12:52:00Z">
          <w:pPr>
            <w:spacing w:line="360" w:lineRule="auto"/>
            <w:ind w:left="720"/>
            <w:jc w:val="both"/>
          </w:pPr>
        </w:pPrChange>
      </w:pPr>
      <w:del w:id="1583" w:author="Radit Rahmadhan" w:date="2022-01-19T12:51:00Z">
        <w:r w:rsidDel="00FD033D">
          <w:rPr>
            <w:noProof/>
          </w:rPr>
          <w:drawing>
            <wp:inline distT="0" distB="0" distL="0" distR="0" wp14:anchorId="4485A1CE" wp14:editId="7DF8D8F2">
              <wp:extent cx="5422900" cy="274764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del>
    </w:p>
    <w:p w14:paraId="7D54D163" w14:textId="77777777" w:rsidR="00D747CE" w:rsidDel="00FD033D" w:rsidRDefault="00D747CE">
      <w:pPr>
        <w:spacing w:line="360" w:lineRule="auto"/>
        <w:jc w:val="both"/>
        <w:rPr>
          <w:del w:id="1584" w:author="Radit Rahmadhan" w:date="2022-01-19T12:51:00Z"/>
        </w:rPr>
        <w:pPrChange w:id="1585" w:author="Radit Rahmadhan" w:date="2022-01-19T12:52:00Z">
          <w:pPr>
            <w:spacing w:line="360" w:lineRule="auto"/>
            <w:ind w:left="720"/>
            <w:jc w:val="both"/>
          </w:pPr>
        </w:pPrChange>
      </w:pPr>
    </w:p>
    <w:p w14:paraId="39F1B4DB" w14:textId="7E6BAADE" w:rsidR="00D747CE" w:rsidDel="00FD033D" w:rsidRDefault="00240F0B">
      <w:pPr>
        <w:pStyle w:val="Caption"/>
        <w:keepNext/>
        <w:rPr>
          <w:del w:id="1586" w:author="Radit Rahmadhan" w:date="2022-01-19T12:51:00Z"/>
        </w:rPr>
      </w:pPr>
      <w:del w:id="1587" w:author="Radit Rahmadhan" w:date="2022-01-19T12:51:00Z">
        <w:r w:rsidDel="00FD033D">
          <w:delText xml:space="preserve">Figure </w:delText>
        </w:r>
        <w:r w:rsidR="00434CE5" w:rsidDel="00FD033D">
          <w:delText>6</w:delText>
        </w:r>
        <w:r w:rsidDel="00FD033D">
          <w:delText xml:space="preserve">    </w:delText>
        </w:r>
        <w:r w:rsidRPr="00F62E2C" w:rsidDel="00FD033D">
          <w:delText xml:space="preserve">Cluster result of k = </w:delText>
        </w:r>
        <w:r w:rsidDel="00FD033D">
          <w:delText>4</w:delText>
        </w:r>
        <w:r w:rsidR="00434CE5" w:rsidDel="00FD033D">
          <w:delText xml:space="preserve"> with PCA</w:delText>
        </w:r>
      </w:del>
    </w:p>
    <w:p w14:paraId="08B412FF" w14:textId="65BAF296" w:rsidR="00D747CE" w:rsidDel="00FD033D" w:rsidRDefault="00D747CE">
      <w:pPr>
        <w:spacing w:line="360" w:lineRule="auto"/>
        <w:jc w:val="both"/>
        <w:rPr>
          <w:del w:id="1588" w:author="Radit Rahmadhan" w:date="2022-01-19T12:52:00Z"/>
        </w:rPr>
        <w:pPrChange w:id="1589" w:author="Radit Rahmadhan" w:date="2022-01-19T12:52:00Z">
          <w:pPr>
            <w:spacing w:line="360" w:lineRule="auto"/>
            <w:ind w:left="720"/>
            <w:jc w:val="both"/>
          </w:pPr>
        </w:pPrChange>
      </w:pPr>
    </w:p>
    <w:p w14:paraId="4FF95928" w14:textId="2BDE2641" w:rsidR="00346553" w:rsidDel="00A12618" w:rsidRDefault="00346553">
      <w:pPr>
        <w:spacing w:line="360" w:lineRule="auto"/>
        <w:jc w:val="both"/>
        <w:rPr>
          <w:del w:id="1590" w:author="Radit Rahmadhan" w:date="2022-01-19T13:01:00Z"/>
        </w:rPr>
        <w:pPrChange w:id="1591" w:author="Radit Rahmadhan" w:date="2022-01-19T12:52:00Z">
          <w:pPr>
            <w:spacing w:line="360" w:lineRule="auto"/>
            <w:ind w:left="720"/>
            <w:jc w:val="both"/>
          </w:pPr>
        </w:pPrChange>
      </w:pPr>
    </w:p>
    <w:p w14:paraId="046E5379" w14:textId="77777777" w:rsidR="00346553" w:rsidRDefault="00346553">
      <w:pPr>
        <w:spacing w:line="360" w:lineRule="auto"/>
        <w:jc w:val="both"/>
        <w:pPrChange w:id="1592" w:author="Radit Rahmadhan" w:date="2022-01-19T13:01:00Z">
          <w:pPr>
            <w:spacing w:line="360" w:lineRule="auto"/>
            <w:ind w:left="720"/>
            <w:jc w:val="both"/>
          </w:pPr>
        </w:pPrChange>
      </w:pPr>
    </w:p>
    <w:p w14:paraId="2A57C5E9" w14:textId="063E0162" w:rsidR="003D00BE" w:rsidRDefault="00BB3D44" w:rsidP="00CB7216">
      <w:pPr>
        <w:spacing w:line="360" w:lineRule="auto"/>
        <w:ind w:left="720"/>
        <w:jc w:val="both"/>
        <w:rPr>
          <w:ins w:id="1593" w:author="Radit Rahmadhan" w:date="2022-01-19T15:13:00Z"/>
        </w:rPr>
      </w:pPr>
      <w:ins w:id="1594" w:author="Radit Rahmadhan" w:date="2022-01-20T17:34:00Z">
        <w:r w:rsidRPr="00BB3D44">
          <w:t>Based on the results from Table 7, the variables with the value of NA are discarded. The variables that have the matter will be selected in the second stage of the Main Component Analysis. Variables will be chosen by validation from PVE; after that, the variable will be set based on the PVE expected value of about 0.5 and above. The following Table 8 will explain the results of the PVE of the variables that have been selected in the first phase</w:t>
        </w:r>
        <w:r>
          <w:t>.</w:t>
        </w:r>
      </w:ins>
    </w:p>
    <w:p w14:paraId="2D4F0AB2" w14:textId="55BC855C" w:rsidR="003C277A" w:rsidRDefault="003C277A" w:rsidP="00CB7216">
      <w:pPr>
        <w:spacing w:line="360" w:lineRule="auto"/>
        <w:ind w:left="720"/>
        <w:jc w:val="both"/>
        <w:rPr>
          <w:ins w:id="1595" w:author="Radit Rahmadhan" w:date="2022-01-19T15:26:00Z"/>
        </w:rPr>
      </w:pPr>
    </w:p>
    <w:p w14:paraId="3C550D96" w14:textId="79E9F7B2" w:rsidR="00CC7876" w:rsidRPr="00CC7876" w:rsidRDefault="00CC7876">
      <w:pPr>
        <w:spacing w:line="360" w:lineRule="auto"/>
        <w:ind w:left="720"/>
        <w:jc w:val="center"/>
        <w:rPr>
          <w:ins w:id="1596" w:author="Radit Rahmadhan" w:date="2022-01-19T15:13:00Z"/>
          <w:b/>
          <w:bCs/>
          <w:sz w:val="18"/>
          <w:szCs w:val="18"/>
          <w:rPrChange w:id="1597" w:author="Radit Rahmadhan" w:date="2022-01-19T15:26:00Z">
            <w:rPr>
              <w:ins w:id="1598" w:author="Radit Rahmadhan" w:date="2022-01-19T15:13:00Z"/>
            </w:rPr>
          </w:rPrChange>
        </w:rPr>
        <w:pPrChange w:id="1599" w:author="Radit Rahmadhan" w:date="2022-01-19T15:26:00Z">
          <w:pPr>
            <w:spacing w:line="360" w:lineRule="auto"/>
            <w:ind w:left="720"/>
            <w:jc w:val="both"/>
          </w:pPr>
        </w:pPrChange>
      </w:pPr>
      <w:ins w:id="1600" w:author="Radit Rahmadhan" w:date="2022-01-19T15:26:00Z">
        <w:r w:rsidRPr="00CC7876">
          <w:rPr>
            <w:b/>
            <w:bCs/>
            <w:sz w:val="18"/>
            <w:szCs w:val="18"/>
            <w:rPrChange w:id="1601" w:author="Radit Rahmadhan" w:date="2022-01-19T15:26:00Z">
              <w:rPr/>
            </w:rPrChange>
          </w:rPr>
          <w:t xml:space="preserve">Table </w:t>
        </w:r>
      </w:ins>
      <w:ins w:id="1602" w:author="Radit Rahmadhan" w:date="2022-01-19T15:31:00Z">
        <w:r w:rsidR="009E6392">
          <w:rPr>
            <w:b/>
            <w:bCs/>
            <w:sz w:val="18"/>
            <w:szCs w:val="18"/>
          </w:rPr>
          <w:t>8</w:t>
        </w:r>
        <w:r w:rsidR="009E6392" w:rsidRPr="009E6392">
          <w:rPr>
            <w:b/>
            <w:bCs/>
            <w:sz w:val="18"/>
            <w:szCs w:val="18"/>
          </w:rPr>
          <w:t xml:space="preserve"> The</w:t>
        </w:r>
      </w:ins>
      <w:ins w:id="1603" w:author="Radit Rahmadhan" w:date="2022-01-19T15:27:00Z">
        <w:r>
          <w:rPr>
            <w:b/>
            <w:bCs/>
            <w:sz w:val="18"/>
            <w:szCs w:val="18"/>
          </w:rPr>
          <w:t xml:space="preserve"> Result Variable With PCA</w:t>
        </w:r>
      </w:ins>
      <w:ins w:id="1604" w:author="Radit Rahmadhan" w:date="2022-01-19T15:26:00Z">
        <w:r w:rsidRPr="00CC7876">
          <w:rPr>
            <w:b/>
            <w:bCs/>
            <w:sz w:val="18"/>
            <w:szCs w:val="18"/>
            <w:rPrChange w:id="1605" w:author="Radit Rahmadhan" w:date="2022-01-19T15:26:00Z">
              <w:rPr/>
            </w:rPrChange>
          </w:rPr>
          <w:t xml:space="preserve">  </w:t>
        </w:r>
      </w:ins>
    </w:p>
    <w:tbl>
      <w:tblPr>
        <w:tblStyle w:val="TableGrid"/>
        <w:tblpPr w:leftFromText="180" w:rightFromText="180" w:vertAnchor="text" w:horzAnchor="margin" w:tblpXSpec="right" w:tblpY="245"/>
        <w:tblW w:w="0" w:type="auto"/>
        <w:tblLook w:val="04A0" w:firstRow="1" w:lastRow="0" w:firstColumn="1" w:lastColumn="0" w:noHBand="0" w:noVBand="1"/>
      </w:tblPr>
      <w:tblGrid>
        <w:gridCol w:w="3830"/>
        <w:gridCol w:w="3830"/>
      </w:tblGrid>
      <w:tr w:rsidR="003C277A" w:rsidRPr="002D6D88" w14:paraId="34E867DA" w14:textId="77777777" w:rsidTr="0056778B">
        <w:trPr>
          <w:trHeight w:val="392"/>
          <w:ins w:id="1606" w:author="Radit Rahmadhan" w:date="2022-01-19T15:14:00Z"/>
        </w:trPr>
        <w:tc>
          <w:tcPr>
            <w:tcW w:w="3830" w:type="dxa"/>
          </w:tcPr>
          <w:p w14:paraId="0979EFFA" w14:textId="77777777" w:rsidR="003C277A" w:rsidRPr="0056778B" w:rsidRDefault="003C277A" w:rsidP="0056778B">
            <w:pPr>
              <w:jc w:val="center"/>
              <w:rPr>
                <w:ins w:id="1607" w:author="Radit Rahmadhan" w:date="2022-01-19T15:14:00Z"/>
                <w:b/>
                <w:bCs/>
                <w:sz w:val="16"/>
                <w:szCs w:val="16"/>
              </w:rPr>
            </w:pPr>
            <w:ins w:id="1608" w:author="Radit Rahmadhan" w:date="2022-01-19T15:14:00Z">
              <w:r w:rsidRPr="0056778B">
                <w:rPr>
                  <w:b/>
                  <w:bCs/>
                  <w:sz w:val="16"/>
                  <w:szCs w:val="16"/>
                </w:rPr>
                <w:t>Variable</w:t>
              </w:r>
            </w:ins>
          </w:p>
        </w:tc>
        <w:tc>
          <w:tcPr>
            <w:tcW w:w="3830" w:type="dxa"/>
          </w:tcPr>
          <w:p w14:paraId="25F7F7C1" w14:textId="49F2F90E" w:rsidR="003C277A" w:rsidRPr="0056778B" w:rsidRDefault="003C277A" w:rsidP="0056778B">
            <w:pPr>
              <w:jc w:val="center"/>
              <w:rPr>
                <w:ins w:id="1609" w:author="Radit Rahmadhan" w:date="2022-01-19T15:14:00Z"/>
                <w:b/>
                <w:bCs/>
                <w:sz w:val="16"/>
                <w:szCs w:val="16"/>
              </w:rPr>
            </w:pPr>
            <w:ins w:id="1610" w:author="Radit Rahmadhan" w:date="2022-01-19T15:14:00Z">
              <w:r>
                <w:rPr>
                  <w:b/>
                  <w:bCs/>
                  <w:sz w:val="16"/>
                  <w:szCs w:val="16"/>
                </w:rPr>
                <w:t>Value</w:t>
              </w:r>
            </w:ins>
          </w:p>
        </w:tc>
      </w:tr>
      <w:tr w:rsidR="003C277A" w:rsidRPr="002D6D88" w14:paraId="6B7C8129" w14:textId="77777777" w:rsidTr="0056778B">
        <w:trPr>
          <w:trHeight w:val="376"/>
          <w:ins w:id="1611" w:author="Radit Rahmadhan" w:date="2022-01-19T15:14:00Z"/>
        </w:trPr>
        <w:tc>
          <w:tcPr>
            <w:tcW w:w="3830" w:type="dxa"/>
          </w:tcPr>
          <w:p w14:paraId="0561DE6F" w14:textId="77777777" w:rsidR="003C277A" w:rsidRPr="002D6D88" w:rsidRDefault="003C277A" w:rsidP="0056778B">
            <w:pPr>
              <w:jc w:val="both"/>
              <w:rPr>
                <w:ins w:id="1612" w:author="Radit Rahmadhan" w:date="2022-01-19T15:14:00Z"/>
                <w:color w:val="000000"/>
                <w:sz w:val="16"/>
                <w:szCs w:val="16"/>
                <w:lang w:val="en-ID" w:eastAsia="en-ID"/>
              </w:rPr>
            </w:pPr>
            <w:ins w:id="1613" w:author="Radit Rahmadhan" w:date="2022-01-19T15:14:00Z">
              <w:r w:rsidRPr="002D6D88">
                <w:rPr>
                  <w:color w:val="000000"/>
                  <w:sz w:val="16"/>
                  <w:szCs w:val="16"/>
                  <w:lang w:val="en-ID" w:eastAsia="en-ID"/>
                </w:rPr>
                <w:t>Power</w:t>
              </w:r>
            </w:ins>
          </w:p>
        </w:tc>
        <w:tc>
          <w:tcPr>
            <w:tcW w:w="3830" w:type="dxa"/>
          </w:tcPr>
          <w:p w14:paraId="169EF728" w14:textId="657B9951" w:rsidR="003C277A" w:rsidRPr="0056778B" w:rsidRDefault="003C277A" w:rsidP="0056778B">
            <w:pPr>
              <w:jc w:val="center"/>
              <w:rPr>
                <w:ins w:id="1614" w:author="Radit Rahmadhan" w:date="2022-01-19T15:14:00Z"/>
                <w:sz w:val="16"/>
                <w:szCs w:val="16"/>
              </w:rPr>
            </w:pPr>
            <w:ins w:id="1615" w:author="Radit Rahmadhan" w:date="2022-01-19T15:15:00Z">
              <w:r>
                <w:rPr>
                  <w:sz w:val="16"/>
                  <w:szCs w:val="16"/>
                </w:rPr>
                <w:t>0,7245</w:t>
              </w:r>
            </w:ins>
          </w:p>
        </w:tc>
      </w:tr>
      <w:tr w:rsidR="003C277A" w:rsidRPr="002D6D88" w14:paraId="59040E5C" w14:textId="77777777" w:rsidTr="0056778B">
        <w:trPr>
          <w:trHeight w:val="376"/>
          <w:ins w:id="1616" w:author="Radit Rahmadhan" w:date="2022-01-19T15:14:00Z"/>
        </w:trPr>
        <w:tc>
          <w:tcPr>
            <w:tcW w:w="3830" w:type="dxa"/>
          </w:tcPr>
          <w:p w14:paraId="274DD37C" w14:textId="77777777" w:rsidR="003C277A" w:rsidRPr="002D6D88" w:rsidRDefault="003C277A" w:rsidP="0056778B">
            <w:pPr>
              <w:jc w:val="both"/>
              <w:rPr>
                <w:ins w:id="1617" w:author="Radit Rahmadhan" w:date="2022-01-19T15:14:00Z"/>
                <w:color w:val="000000"/>
                <w:sz w:val="16"/>
                <w:szCs w:val="16"/>
                <w:lang w:val="en-ID" w:eastAsia="en-ID"/>
              </w:rPr>
            </w:pPr>
            <w:ins w:id="1618" w:author="Radit Rahmadhan" w:date="2022-01-19T15:14:00Z">
              <w:r w:rsidRPr="002D6D88">
                <w:rPr>
                  <w:color w:val="000000"/>
                  <w:sz w:val="16"/>
                  <w:szCs w:val="16"/>
                  <w:lang w:val="en-ID" w:eastAsia="en-ID"/>
                </w:rPr>
                <w:t>Flash time</w:t>
              </w:r>
            </w:ins>
          </w:p>
        </w:tc>
        <w:tc>
          <w:tcPr>
            <w:tcW w:w="3830" w:type="dxa"/>
          </w:tcPr>
          <w:p w14:paraId="6FB6F5E4" w14:textId="3BBA0F41" w:rsidR="003C277A" w:rsidRPr="0056778B" w:rsidRDefault="003C277A" w:rsidP="0056778B">
            <w:pPr>
              <w:jc w:val="center"/>
              <w:rPr>
                <w:ins w:id="1619" w:author="Radit Rahmadhan" w:date="2022-01-19T15:14:00Z"/>
                <w:sz w:val="16"/>
                <w:szCs w:val="16"/>
              </w:rPr>
            </w:pPr>
            <w:ins w:id="1620" w:author="Radit Rahmadhan" w:date="2022-01-19T15:15:00Z">
              <w:r>
                <w:rPr>
                  <w:sz w:val="16"/>
                  <w:szCs w:val="16"/>
                </w:rPr>
                <w:t>0,5876</w:t>
              </w:r>
            </w:ins>
          </w:p>
        </w:tc>
      </w:tr>
      <w:tr w:rsidR="003C277A" w:rsidRPr="002D6D88" w14:paraId="547AB15A" w14:textId="77777777" w:rsidTr="0056778B">
        <w:trPr>
          <w:trHeight w:val="376"/>
          <w:ins w:id="1621" w:author="Radit Rahmadhan" w:date="2022-01-19T15:14:00Z"/>
        </w:trPr>
        <w:tc>
          <w:tcPr>
            <w:tcW w:w="3830" w:type="dxa"/>
          </w:tcPr>
          <w:p w14:paraId="0BA7B3DF" w14:textId="77777777" w:rsidR="003C277A" w:rsidRPr="002D6D88" w:rsidRDefault="003C277A" w:rsidP="0056778B">
            <w:pPr>
              <w:jc w:val="both"/>
              <w:rPr>
                <w:ins w:id="1622" w:author="Radit Rahmadhan" w:date="2022-01-19T15:14:00Z"/>
                <w:color w:val="000000"/>
                <w:sz w:val="16"/>
                <w:szCs w:val="16"/>
                <w:lang w:val="en-ID" w:eastAsia="en-ID"/>
              </w:rPr>
            </w:pPr>
            <w:ins w:id="1623" w:author="Radit Rahmadhan" w:date="2022-01-19T15:14:00Z">
              <w:r w:rsidRPr="002D6D88">
                <w:rPr>
                  <w:color w:val="000000"/>
                  <w:sz w:val="16"/>
                  <w:szCs w:val="16"/>
                  <w:lang w:val="en-ID" w:eastAsia="en-ID"/>
                </w:rPr>
                <w:t>Total KWH</w:t>
              </w:r>
            </w:ins>
          </w:p>
        </w:tc>
        <w:tc>
          <w:tcPr>
            <w:tcW w:w="3830" w:type="dxa"/>
          </w:tcPr>
          <w:p w14:paraId="3BAC1A53" w14:textId="2EA11EA5" w:rsidR="003C277A" w:rsidRPr="0056778B" w:rsidRDefault="003C277A" w:rsidP="0056778B">
            <w:pPr>
              <w:jc w:val="center"/>
              <w:rPr>
                <w:ins w:id="1624" w:author="Radit Rahmadhan" w:date="2022-01-19T15:14:00Z"/>
                <w:sz w:val="16"/>
                <w:szCs w:val="16"/>
              </w:rPr>
            </w:pPr>
            <w:ins w:id="1625" w:author="Radit Rahmadhan" w:date="2022-01-19T15:15:00Z">
              <w:r>
                <w:rPr>
                  <w:sz w:val="16"/>
                  <w:szCs w:val="16"/>
                </w:rPr>
                <w:t>0,</w:t>
              </w:r>
            </w:ins>
            <w:ins w:id="1626" w:author="Radit Rahmadhan" w:date="2022-01-19T15:16:00Z">
              <w:r>
                <w:rPr>
                  <w:sz w:val="16"/>
                  <w:szCs w:val="16"/>
                </w:rPr>
                <w:t>5876</w:t>
              </w:r>
            </w:ins>
          </w:p>
        </w:tc>
      </w:tr>
      <w:tr w:rsidR="003C277A" w:rsidRPr="002D6D88" w14:paraId="6576DAC5" w14:textId="77777777" w:rsidTr="0056778B">
        <w:trPr>
          <w:trHeight w:val="376"/>
          <w:ins w:id="1627" w:author="Radit Rahmadhan" w:date="2022-01-19T15:14:00Z"/>
        </w:trPr>
        <w:tc>
          <w:tcPr>
            <w:tcW w:w="3830" w:type="dxa"/>
          </w:tcPr>
          <w:p w14:paraId="01F2A350" w14:textId="77777777" w:rsidR="003C277A" w:rsidRPr="002D6D88" w:rsidRDefault="003C277A" w:rsidP="0056778B">
            <w:pPr>
              <w:jc w:val="both"/>
              <w:rPr>
                <w:ins w:id="1628" w:author="Radit Rahmadhan" w:date="2022-01-19T15:14:00Z"/>
                <w:color w:val="000000"/>
                <w:sz w:val="16"/>
                <w:szCs w:val="16"/>
                <w:lang w:val="en-ID" w:eastAsia="en-ID"/>
              </w:rPr>
            </w:pPr>
            <w:ins w:id="1629" w:author="Radit Rahmadhan" w:date="2022-01-19T15:14:00Z">
              <w:r w:rsidRPr="002D6D88">
                <w:rPr>
                  <w:color w:val="000000"/>
                  <w:sz w:val="16"/>
                  <w:szCs w:val="16"/>
                  <w:lang w:val="en-ID" w:eastAsia="en-ID"/>
                </w:rPr>
                <w:t>KWH Off - Load</w:t>
              </w:r>
            </w:ins>
          </w:p>
        </w:tc>
        <w:tc>
          <w:tcPr>
            <w:tcW w:w="3830" w:type="dxa"/>
          </w:tcPr>
          <w:p w14:paraId="546FF0D4" w14:textId="3D25558A" w:rsidR="003C277A" w:rsidRPr="0056778B" w:rsidRDefault="003C277A" w:rsidP="0056778B">
            <w:pPr>
              <w:jc w:val="center"/>
              <w:rPr>
                <w:ins w:id="1630" w:author="Radit Rahmadhan" w:date="2022-01-19T15:14:00Z"/>
                <w:sz w:val="16"/>
                <w:szCs w:val="16"/>
              </w:rPr>
            </w:pPr>
            <w:ins w:id="1631" w:author="Radit Rahmadhan" w:date="2022-01-19T15:15:00Z">
              <w:r>
                <w:rPr>
                  <w:sz w:val="16"/>
                  <w:szCs w:val="16"/>
                </w:rPr>
                <w:t>0,6</w:t>
              </w:r>
            </w:ins>
            <w:ins w:id="1632" w:author="Radit Rahmadhan" w:date="2022-01-19T15:16:00Z">
              <w:r>
                <w:rPr>
                  <w:sz w:val="16"/>
                  <w:szCs w:val="16"/>
                </w:rPr>
                <w:t>5</w:t>
              </w:r>
            </w:ins>
            <w:ins w:id="1633" w:author="Radit Rahmadhan" w:date="2022-01-19T15:15:00Z">
              <w:r>
                <w:rPr>
                  <w:sz w:val="16"/>
                  <w:szCs w:val="16"/>
                </w:rPr>
                <w:t>45</w:t>
              </w:r>
            </w:ins>
          </w:p>
        </w:tc>
      </w:tr>
      <w:tr w:rsidR="003C277A" w:rsidRPr="002D6D88" w14:paraId="30722A8D" w14:textId="77777777" w:rsidTr="0056778B">
        <w:trPr>
          <w:trHeight w:val="376"/>
          <w:ins w:id="1634" w:author="Radit Rahmadhan" w:date="2022-01-19T15:14:00Z"/>
        </w:trPr>
        <w:tc>
          <w:tcPr>
            <w:tcW w:w="3830" w:type="dxa"/>
          </w:tcPr>
          <w:p w14:paraId="1BB39BAC" w14:textId="77777777" w:rsidR="003C277A" w:rsidRPr="002D6D88" w:rsidRDefault="003C277A" w:rsidP="0056778B">
            <w:pPr>
              <w:jc w:val="both"/>
              <w:rPr>
                <w:ins w:id="1635" w:author="Radit Rahmadhan" w:date="2022-01-19T15:14:00Z"/>
                <w:color w:val="000000"/>
                <w:sz w:val="16"/>
                <w:szCs w:val="16"/>
                <w:lang w:val="en-ID" w:eastAsia="en-ID"/>
              </w:rPr>
            </w:pPr>
            <w:ins w:id="1636" w:author="Radit Rahmadhan" w:date="2022-01-19T15:14:00Z">
              <w:r w:rsidRPr="002D6D88">
                <w:rPr>
                  <w:color w:val="000000"/>
                  <w:sz w:val="16"/>
                  <w:szCs w:val="16"/>
                  <w:lang w:val="en-ID" w:eastAsia="en-ID"/>
                </w:rPr>
                <w:t>KWH Peak Load</w:t>
              </w:r>
            </w:ins>
          </w:p>
        </w:tc>
        <w:tc>
          <w:tcPr>
            <w:tcW w:w="3830" w:type="dxa"/>
          </w:tcPr>
          <w:p w14:paraId="5467E2BC" w14:textId="40CF31F5" w:rsidR="003C277A" w:rsidRPr="0056778B" w:rsidRDefault="003C277A" w:rsidP="0056778B">
            <w:pPr>
              <w:jc w:val="center"/>
              <w:rPr>
                <w:ins w:id="1637" w:author="Radit Rahmadhan" w:date="2022-01-19T15:14:00Z"/>
                <w:sz w:val="16"/>
                <w:szCs w:val="16"/>
              </w:rPr>
            </w:pPr>
            <w:ins w:id="1638" w:author="Radit Rahmadhan" w:date="2022-01-19T15:16:00Z">
              <w:r>
                <w:rPr>
                  <w:sz w:val="16"/>
                  <w:szCs w:val="16"/>
                </w:rPr>
                <w:t>0,6345</w:t>
              </w:r>
            </w:ins>
          </w:p>
        </w:tc>
      </w:tr>
      <w:tr w:rsidR="003C277A" w:rsidRPr="002D6D88" w14:paraId="5CCBC078" w14:textId="77777777" w:rsidTr="0056778B">
        <w:trPr>
          <w:trHeight w:val="376"/>
          <w:ins w:id="1639" w:author="Radit Rahmadhan" w:date="2022-01-19T15:14:00Z"/>
        </w:trPr>
        <w:tc>
          <w:tcPr>
            <w:tcW w:w="3830" w:type="dxa"/>
          </w:tcPr>
          <w:p w14:paraId="26D73E6A" w14:textId="77777777" w:rsidR="003C277A" w:rsidRPr="002D6D88" w:rsidRDefault="003C277A" w:rsidP="0056778B">
            <w:pPr>
              <w:jc w:val="both"/>
              <w:rPr>
                <w:ins w:id="1640" w:author="Radit Rahmadhan" w:date="2022-01-19T15:14:00Z"/>
                <w:color w:val="000000"/>
                <w:sz w:val="16"/>
                <w:szCs w:val="16"/>
                <w:lang w:val="en-ID" w:eastAsia="en-ID"/>
              </w:rPr>
            </w:pPr>
            <w:ins w:id="1641" w:author="Radit Rahmadhan" w:date="2022-01-19T15:14:00Z">
              <w:r w:rsidRPr="002D6D88">
                <w:rPr>
                  <w:color w:val="000000"/>
                  <w:sz w:val="16"/>
                  <w:szCs w:val="16"/>
                  <w:lang w:val="en-ID" w:eastAsia="en-ID"/>
                </w:rPr>
                <w:t>Discount</w:t>
              </w:r>
            </w:ins>
          </w:p>
        </w:tc>
        <w:tc>
          <w:tcPr>
            <w:tcW w:w="3830" w:type="dxa"/>
          </w:tcPr>
          <w:p w14:paraId="2A821E28" w14:textId="0620A5D2" w:rsidR="003C277A" w:rsidRPr="0056778B" w:rsidRDefault="003C277A" w:rsidP="0056778B">
            <w:pPr>
              <w:jc w:val="center"/>
              <w:rPr>
                <w:ins w:id="1642" w:author="Radit Rahmadhan" w:date="2022-01-19T15:14:00Z"/>
                <w:sz w:val="16"/>
                <w:szCs w:val="16"/>
              </w:rPr>
            </w:pPr>
            <w:ins w:id="1643" w:author="Radit Rahmadhan" w:date="2022-01-19T15:16:00Z">
              <w:r>
                <w:rPr>
                  <w:sz w:val="16"/>
                  <w:szCs w:val="16"/>
                </w:rPr>
                <w:t>0</w:t>
              </w:r>
            </w:ins>
            <w:ins w:id="1644" w:author="Radit Rahmadhan" w:date="2022-01-19T15:17:00Z">
              <w:r>
                <w:rPr>
                  <w:sz w:val="16"/>
                  <w:szCs w:val="16"/>
                </w:rPr>
                <w:t>,5012</w:t>
              </w:r>
            </w:ins>
          </w:p>
        </w:tc>
      </w:tr>
      <w:tr w:rsidR="003C277A" w:rsidRPr="002D6D88" w14:paraId="0B87F123" w14:textId="77777777" w:rsidTr="0056778B">
        <w:trPr>
          <w:trHeight w:val="376"/>
          <w:ins w:id="1645" w:author="Radit Rahmadhan" w:date="2022-01-19T15:14:00Z"/>
        </w:trPr>
        <w:tc>
          <w:tcPr>
            <w:tcW w:w="3830" w:type="dxa"/>
          </w:tcPr>
          <w:p w14:paraId="0FA39091" w14:textId="77777777" w:rsidR="003C277A" w:rsidRPr="002D6D88" w:rsidRDefault="003C277A" w:rsidP="0056778B">
            <w:pPr>
              <w:jc w:val="both"/>
              <w:rPr>
                <w:ins w:id="1646" w:author="Radit Rahmadhan" w:date="2022-01-19T15:14:00Z"/>
                <w:color w:val="000000"/>
                <w:sz w:val="16"/>
                <w:szCs w:val="16"/>
                <w:lang w:val="en-ID" w:eastAsia="en-ID"/>
              </w:rPr>
            </w:pPr>
            <w:ins w:id="1647" w:author="Radit Rahmadhan" w:date="2022-01-19T15:14:00Z">
              <w:r w:rsidRPr="002D6D88">
                <w:rPr>
                  <w:color w:val="000000"/>
                  <w:sz w:val="16"/>
                  <w:szCs w:val="16"/>
                  <w:lang w:val="en-ID" w:eastAsia="en-ID"/>
                </w:rPr>
                <w:t>Peak Offload Fee</w:t>
              </w:r>
            </w:ins>
          </w:p>
        </w:tc>
        <w:tc>
          <w:tcPr>
            <w:tcW w:w="3830" w:type="dxa"/>
          </w:tcPr>
          <w:p w14:paraId="10EDBD68" w14:textId="0232ED61" w:rsidR="003C277A" w:rsidRPr="0056778B" w:rsidRDefault="003C277A" w:rsidP="0056778B">
            <w:pPr>
              <w:jc w:val="center"/>
              <w:rPr>
                <w:ins w:id="1648" w:author="Radit Rahmadhan" w:date="2022-01-19T15:14:00Z"/>
                <w:sz w:val="16"/>
                <w:szCs w:val="16"/>
              </w:rPr>
            </w:pPr>
            <w:ins w:id="1649" w:author="Radit Rahmadhan" w:date="2022-01-19T15:17:00Z">
              <w:r>
                <w:rPr>
                  <w:sz w:val="16"/>
                  <w:szCs w:val="16"/>
                </w:rPr>
                <w:t>0,5321</w:t>
              </w:r>
            </w:ins>
          </w:p>
        </w:tc>
      </w:tr>
      <w:tr w:rsidR="003C277A" w:rsidRPr="002D6D88" w14:paraId="5805D3FF" w14:textId="77777777" w:rsidTr="0056778B">
        <w:trPr>
          <w:trHeight w:val="376"/>
          <w:ins w:id="1650" w:author="Radit Rahmadhan" w:date="2022-01-19T15:14:00Z"/>
        </w:trPr>
        <w:tc>
          <w:tcPr>
            <w:tcW w:w="3830" w:type="dxa"/>
          </w:tcPr>
          <w:p w14:paraId="793A8196" w14:textId="77777777" w:rsidR="003C277A" w:rsidRPr="002D6D88" w:rsidRDefault="003C277A" w:rsidP="0056778B">
            <w:pPr>
              <w:jc w:val="both"/>
              <w:rPr>
                <w:ins w:id="1651" w:author="Radit Rahmadhan" w:date="2022-01-19T15:14:00Z"/>
                <w:color w:val="000000"/>
                <w:sz w:val="16"/>
                <w:szCs w:val="16"/>
                <w:lang w:val="en-ID" w:eastAsia="en-ID"/>
              </w:rPr>
            </w:pPr>
            <w:ins w:id="1652" w:author="Radit Rahmadhan" w:date="2022-01-19T15:14:00Z">
              <w:r w:rsidRPr="002D6D88">
                <w:rPr>
                  <w:color w:val="000000"/>
                  <w:sz w:val="16"/>
                  <w:szCs w:val="16"/>
                  <w:lang w:val="en-ID" w:eastAsia="en-ID"/>
                </w:rPr>
                <w:t>Peak Load Fee</w:t>
              </w:r>
            </w:ins>
          </w:p>
        </w:tc>
        <w:tc>
          <w:tcPr>
            <w:tcW w:w="3830" w:type="dxa"/>
          </w:tcPr>
          <w:p w14:paraId="548A4855" w14:textId="59DC6DB8" w:rsidR="003C277A" w:rsidRPr="0056778B" w:rsidRDefault="003C277A" w:rsidP="0056778B">
            <w:pPr>
              <w:jc w:val="center"/>
              <w:rPr>
                <w:ins w:id="1653" w:author="Radit Rahmadhan" w:date="2022-01-19T15:14:00Z"/>
                <w:sz w:val="16"/>
                <w:szCs w:val="16"/>
              </w:rPr>
            </w:pPr>
            <w:ins w:id="1654" w:author="Radit Rahmadhan" w:date="2022-01-19T15:17:00Z">
              <w:r>
                <w:rPr>
                  <w:sz w:val="16"/>
                  <w:szCs w:val="16"/>
                </w:rPr>
                <w:t>0,5234</w:t>
              </w:r>
            </w:ins>
          </w:p>
        </w:tc>
      </w:tr>
      <w:tr w:rsidR="003C277A" w:rsidRPr="002D6D88" w14:paraId="059AAEDC" w14:textId="77777777" w:rsidTr="0056778B">
        <w:trPr>
          <w:trHeight w:val="376"/>
          <w:ins w:id="1655" w:author="Radit Rahmadhan" w:date="2022-01-19T15:14:00Z"/>
        </w:trPr>
        <w:tc>
          <w:tcPr>
            <w:tcW w:w="3830" w:type="dxa"/>
          </w:tcPr>
          <w:p w14:paraId="72A2C5C9" w14:textId="77777777" w:rsidR="003C277A" w:rsidRPr="002D6D88" w:rsidRDefault="003C277A" w:rsidP="0056778B">
            <w:pPr>
              <w:jc w:val="both"/>
              <w:rPr>
                <w:ins w:id="1656" w:author="Radit Rahmadhan" w:date="2022-01-19T15:14:00Z"/>
                <w:color w:val="000000"/>
                <w:sz w:val="16"/>
                <w:szCs w:val="16"/>
                <w:lang w:val="en-ID" w:eastAsia="en-ID"/>
              </w:rPr>
            </w:pPr>
            <w:ins w:id="1657" w:author="Radit Rahmadhan" w:date="2022-01-19T15:14:00Z">
              <w:r w:rsidRPr="002D6D88">
                <w:rPr>
                  <w:color w:val="000000"/>
                  <w:sz w:val="16"/>
                  <w:szCs w:val="16"/>
                  <w:lang w:val="en-ID" w:eastAsia="en-ID"/>
                </w:rPr>
                <w:t>Total Cost</w:t>
              </w:r>
            </w:ins>
          </w:p>
        </w:tc>
        <w:tc>
          <w:tcPr>
            <w:tcW w:w="3830" w:type="dxa"/>
          </w:tcPr>
          <w:p w14:paraId="698A9C4A" w14:textId="6FD3C372" w:rsidR="003C277A" w:rsidRPr="0056778B" w:rsidRDefault="003C277A" w:rsidP="0056778B">
            <w:pPr>
              <w:jc w:val="center"/>
              <w:rPr>
                <w:ins w:id="1658" w:author="Radit Rahmadhan" w:date="2022-01-19T15:14:00Z"/>
                <w:sz w:val="16"/>
                <w:szCs w:val="16"/>
              </w:rPr>
            </w:pPr>
            <w:ins w:id="1659" w:author="Radit Rahmadhan" w:date="2022-01-19T15:17:00Z">
              <w:r>
                <w:rPr>
                  <w:sz w:val="16"/>
                  <w:szCs w:val="16"/>
                </w:rPr>
                <w:t>0,6234</w:t>
              </w:r>
            </w:ins>
          </w:p>
        </w:tc>
      </w:tr>
    </w:tbl>
    <w:p w14:paraId="01AE5A31" w14:textId="5B6B02DF" w:rsidR="003D00BE" w:rsidRDefault="003D00BE" w:rsidP="007305C8">
      <w:pPr>
        <w:spacing w:line="360" w:lineRule="auto"/>
        <w:jc w:val="both"/>
        <w:rPr>
          <w:ins w:id="1660" w:author="Radit Rahmadhan" w:date="2022-01-19T15:49:00Z"/>
        </w:rPr>
      </w:pPr>
    </w:p>
    <w:p w14:paraId="335A18B4" w14:textId="6BE5CF2B" w:rsidR="007305C8" w:rsidRDefault="007305C8" w:rsidP="007305C8">
      <w:pPr>
        <w:spacing w:line="360" w:lineRule="auto"/>
        <w:jc w:val="both"/>
        <w:rPr>
          <w:ins w:id="1661" w:author="Radit Rahmadhan" w:date="2022-01-19T15:49:00Z"/>
        </w:rPr>
      </w:pPr>
    </w:p>
    <w:p w14:paraId="6A498D72" w14:textId="45F9BE08" w:rsidR="007305C8" w:rsidRDefault="007305C8" w:rsidP="007305C8">
      <w:pPr>
        <w:spacing w:line="360" w:lineRule="auto"/>
        <w:jc w:val="both"/>
        <w:rPr>
          <w:ins w:id="1662" w:author="Radit Rahmadhan" w:date="2022-01-19T15:49:00Z"/>
        </w:rPr>
      </w:pPr>
    </w:p>
    <w:p w14:paraId="18FC09E8" w14:textId="632F17E2" w:rsidR="007305C8" w:rsidRDefault="007305C8" w:rsidP="007305C8">
      <w:pPr>
        <w:spacing w:line="360" w:lineRule="auto"/>
        <w:jc w:val="both"/>
        <w:rPr>
          <w:ins w:id="1663" w:author="Radit Rahmadhan" w:date="2022-01-19T15:49:00Z"/>
        </w:rPr>
      </w:pPr>
    </w:p>
    <w:p w14:paraId="20B433B0" w14:textId="0A54DC5E" w:rsidR="007305C8" w:rsidRDefault="007305C8" w:rsidP="007305C8">
      <w:pPr>
        <w:spacing w:line="360" w:lineRule="auto"/>
        <w:jc w:val="both"/>
        <w:rPr>
          <w:ins w:id="1664" w:author="Radit Rahmadhan" w:date="2022-01-19T15:49:00Z"/>
        </w:rPr>
      </w:pPr>
    </w:p>
    <w:p w14:paraId="7496AF07" w14:textId="62E4D102" w:rsidR="007305C8" w:rsidRDefault="007305C8" w:rsidP="007305C8">
      <w:pPr>
        <w:spacing w:line="360" w:lineRule="auto"/>
        <w:jc w:val="both"/>
        <w:rPr>
          <w:ins w:id="1665" w:author="Radit Rahmadhan" w:date="2022-01-19T15:49:00Z"/>
        </w:rPr>
      </w:pPr>
    </w:p>
    <w:p w14:paraId="7F3330B6" w14:textId="1605784F" w:rsidR="007305C8" w:rsidRDefault="007305C8" w:rsidP="007305C8">
      <w:pPr>
        <w:spacing w:line="360" w:lineRule="auto"/>
        <w:jc w:val="both"/>
        <w:rPr>
          <w:ins w:id="1666" w:author="Radit Rahmadhan" w:date="2022-01-19T15:49:00Z"/>
        </w:rPr>
      </w:pPr>
    </w:p>
    <w:p w14:paraId="6AE530EF" w14:textId="7263A0F8" w:rsidR="007305C8" w:rsidRDefault="007305C8" w:rsidP="007305C8">
      <w:pPr>
        <w:spacing w:line="360" w:lineRule="auto"/>
        <w:jc w:val="both"/>
        <w:rPr>
          <w:ins w:id="1667" w:author="Radit Rahmadhan" w:date="2022-01-19T15:49:00Z"/>
        </w:rPr>
      </w:pPr>
    </w:p>
    <w:p w14:paraId="73234054" w14:textId="150D86BC" w:rsidR="007305C8" w:rsidRDefault="007305C8" w:rsidP="007305C8">
      <w:pPr>
        <w:spacing w:line="360" w:lineRule="auto"/>
        <w:jc w:val="both"/>
        <w:rPr>
          <w:ins w:id="1668" w:author="Radit Rahmadhan" w:date="2022-01-19T15:49:00Z"/>
        </w:rPr>
      </w:pPr>
    </w:p>
    <w:p w14:paraId="42F686E1" w14:textId="58C40D84" w:rsidR="007305C8" w:rsidRDefault="007305C8" w:rsidP="007305C8">
      <w:pPr>
        <w:spacing w:line="360" w:lineRule="auto"/>
        <w:jc w:val="both"/>
        <w:rPr>
          <w:ins w:id="1669" w:author="Radit Rahmadhan" w:date="2022-01-19T15:49:00Z"/>
        </w:rPr>
      </w:pPr>
    </w:p>
    <w:p w14:paraId="74476FB2" w14:textId="776865CA" w:rsidR="007305C8" w:rsidRDefault="007305C8" w:rsidP="007305C8">
      <w:pPr>
        <w:spacing w:line="360" w:lineRule="auto"/>
        <w:jc w:val="both"/>
        <w:rPr>
          <w:ins w:id="1670" w:author="Radit Rahmadhan" w:date="2022-01-19T15:49:00Z"/>
        </w:rPr>
      </w:pPr>
    </w:p>
    <w:p w14:paraId="7B15DB75" w14:textId="77777777" w:rsidR="007305C8" w:rsidRDefault="007305C8">
      <w:pPr>
        <w:spacing w:line="360" w:lineRule="auto"/>
        <w:jc w:val="both"/>
        <w:rPr>
          <w:ins w:id="1671" w:author="Radit Rahmadhan" w:date="2022-01-19T15:19:00Z"/>
        </w:rPr>
        <w:pPrChange w:id="1672" w:author="Radit Rahmadhan" w:date="2022-01-19T15:49:00Z">
          <w:pPr>
            <w:spacing w:line="360" w:lineRule="auto"/>
            <w:ind w:left="720"/>
            <w:jc w:val="both"/>
          </w:pPr>
        </w:pPrChange>
      </w:pPr>
    </w:p>
    <w:p w14:paraId="70FAA02B" w14:textId="2E4086AB" w:rsidR="002C6901" w:rsidRDefault="009E6392" w:rsidP="00CB7216">
      <w:pPr>
        <w:spacing w:line="360" w:lineRule="auto"/>
        <w:ind w:left="720"/>
        <w:jc w:val="both"/>
        <w:rPr>
          <w:ins w:id="1673" w:author="Radit Rahmadhan" w:date="2022-01-19T15:42:00Z"/>
        </w:rPr>
      </w:pPr>
      <w:ins w:id="1674" w:author="Radit Rahmadhan" w:date="2022-01-19T15:30:00Z">
        <w:r w:rsidRPr="009E6392">
          <w:t>Based on the results of table 8 above, it can be concluded that the nine variables are all possible to be predictors in the clustering model. Therefore, the nine variables will be combined with each variable into the K-means algorithm to get the highest value which can be seen in table 9</w:t>
        </w:r>
        <w:r>
          <w:t xml:space="preserve">. </w:t>
        </w:r>
      </w:ins>
    </w:p>
    <w:p w14:paraId="7F2DEA16" w14:textId="41074B95" w:rsidR="00CA2C5F" w:rsidRPr="0056778B" w:rsidRDefault="00CA2C5F" w:rsidP="00CA2C5F">
      <w:pPr>
        <w:spacing w:line="360" w:lineRule="auto"/>
        <w:ind w:left="720"/>
        <w:jc w:val="center"/>
        <w:rPr>
          <w:ins w:id="1675" w:author="Radit Rahmadhan" w:date="2022-01-19T15:42:00Z"/>
          <w:b/>
          <w:bCs/>
          <w:sz w:val="18"/>
          <w:szCs w:val="18"/>
        </w:rPr>
      </w:pPr>
      <w:ins w:id="1676" w:author="Radit Rahmadhan" w:date="2022-01-19T15:42:00Z">
        <w:r w:rsidRPr="0056778B">
          <w:rPr>
            <w:b/>
            <w:bCs/>
            <w:sz w:val="18"/>
            <w:szCs w:val="18"/>
          </w:rPr>
          <w:lastRenderedPageBreak/>
          <w:t xml:space="preserve">Table </w:t>
        </w:r>
      </w:ins>
      <w:ins w:id="1677" w:author="Radit Rahmadhan" w:date="2022-01-19T15:43:00Z">
        <w:r>
          <w:rPr>
            <w:b/>
            <w:bCs/>
            <w:sz w:val="18"/>
            <w:szCs w:val="18"/>
          </w:rPr>
          <w:t>9</w:t>
        </w:r>
      </w:ins>
      <w:ins w:id="1678" w:author="Radit Rahmadhan" w:date="2022-01-19T15:42:00Z">
        <w:r w:rsidRPr="009E6392">
          <w:rPr>
            <w:b/>
            <w:bCs/>
            <w:sz w:val="18"/>
            <w:szCs w:val="18"/>
          </w:rPr>
          <w:t xml:space="preserve"> The</w:t>
        </w:r>
        <w:r>
          <w:rPr>
            <w:b/>
            <w:bCs/>
            <w:sz w:val="18"/>
            <w:szCs w:val="18"/>
          </w:rPr>
          <w:t xml:space="preserve"> </w:t>
        </w:r>
      </w:ins>
      <w:ins w:id="1679" w:author="Radit Rahmadhan" w:date="2022-01-19T15:44:00Z">
        <w:r>
          <w:rPr>
            <w:b/>
            <w:bCs/>
            <w:sz w:val="18"/>
            <w:szCs w:val="18"/>
          </w:rPr>
          <w:t xml:space="preserve">Combine Variable </w:t>
        </w:r>
      </w:ins>
      <w:ins w:id="1680" w:author="Radit Rahmadhan" w:date="2022-01-19T15:42:00Z">
        <w:r w:rsidRPr="0056778B">
          <w:rPr>
            <w:b/>
            <w:bCs/>
            <w:sz w:val="18"/>
            <w:szCs w:val="18"/>
          </w:rPr>
          <w:t xml:space="preserve">  </w:t>
        </w:r>
      </w:ins>
    </w:p>
    <w:tbl>
      <w:tblPr>
        <w:tblW w:w="7665" w:type="dxa"/>
        <w:tblInd w:w="865" w:type="dxa"/>
        <w:tblLook w:val="04A0" w:firstRow="1" w:lastRow="0" w:firstColumn="1" w:lastColumn="0" w:noHBand="0" w:noVBand="1"/>
        <w:tblPrChange w:id="1681" w:author="Radit Rahmadhan" w:date="2022-01-19T15:51:00Z">
          <w:tblPr>
            <w:tblW w:w="7450" w:type="dxa"/>
            <w:tblInd w:w="865" w:type="dxa"/>
            <w:tblLook w:val="04A0" w:firstRow="1" w:lastRow="0" w:firstColumn="1" w:lastColumn="0" w:noHBand="0" w:noVBand="1"/>
          </w:tblPr>
        </w:tblPrChange>
      </w:tblPr>
      <w:tblGrid>
        <w:gridCol w:w="445"/>
        <w:gridCol w:w="755"/>
        <w:gridCol w:w="644"/>
        <w:gridCol w:w="720"/>
        <w:gridCol w:w="656"/>
        <w:gridCol w:w="596"/>
        <w:gridCol w:w="532"/>
        <w:gridCol w:w="502"/>
        <w:gridCol w:w="703"/>
        <w:gridCol w:w="704"/>
        <w:gridCol w:w="704"/>
        <w:gridCol w:w="704"/>
        <w:tblGridChange w:id="1682">
          <w:tblGrid>
            <w:gridCol w:w="448"/>
            <w:gridCol w:w="762"/>
            <w:gridCol w:w="649"/>
            <w:gridCol w:w="726"/>
            <w:gridCol w:w="661"/>
            <w:gridCol w:w="601"/>
            <w:gridCol w:w="536"/>
            <w:gridCol w:w="506"/>
            <w:gridCol w:w="709"/>
            <w:gridCol w:w="689"/>
            <w:gridCol w:w="689"/>
            <w:gridCol w:w="689"/>
          </w:tblGrid>
        </w:tblGridChange>
      </w:tblGrid>
      <w:tr w:rsidR="00CA2C5F" w:rsidRPr="001E1D53" w14:paraId="220A908F" w14:textId="77777777" w:rsidTr="00FD75CD">
        <w:trPr>
          <w:trHeight w:val="343"/>
          <w:ins w:id="1683" w:author="Radit Rahmadhan" w:date="2022-01-19T15:42:00Z"/>
          <w:trPrChange w:id="1684" w:author="Radit Rahmadhan" w:date="2022-01-19T15:51:00Z">
            <w:trPr>
              <w:trHeight w:val="343"/>
            </w:trPr>
          </w:trPrChange>
        </w:trPr>
        <w:tc>
          <w:tcPr>
            <w:tcW w:w="448"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1685" w:author="Radit Rahmadhan" w:date="2022-01-19T15:51:00Z">
              <w:tcPr>
                <w:tcW w:w="4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2F874366" w14:textId="77777777" w:rsidR="00CA2C5F" w:rsidRPr="0056778B" w:rsidRDefault="00CA2C5F" w:rsidP="0056778B">
            <w:pPr>
              <w:widowControl/>
              <w:autoSpaceDE/>
              <w:autoSpaceDN/>
              <w:jc w:val="center"/>
              <w:rPr>
                <w:ins w:id="1686" w:author="Radit Rahmadhan" w:date="2022-01-19T15:42:00Z"/>
                <w:color w:val="000000"/>
                <w:sz w:val="14"/>
                <w:szCs w:val="14"/>
                <w:lang w:val="en-ID" w:eastAsia="en-ID"/>
              </w:rPr>
            </w:pPr>
            <w:ins w:id="1687" w:author="Radit Rahmadhan" w:date="2022-01-19T15:42:00Z">
              <w:r w:rsidRPr="0056778B">
                <w:rPr>
                  <w:color w:val="000000"/>
                  <w:sz w:val="14"/>
                  <w:szCs w:val="14"/>
                  <w:lang w:val="en-ID" w:eastAsia="en-ID"/>
                </w:rPr>
                <w:t>P</w:t>
              </w:r>
            </w:ins>
          </w:p>
        </w:tc>
        <w:tc>
          <w:tcPr>
            <w:tcW w:w="762" w:type="dxa"/>
            <w:tcBorders>
              <w:top w:val="single" w:sz="4" w:space="0" w:color="auto"/>
              <w:left w:val="nil"/>
              <w:bottom w:val="single" w:sz="4" w:space="0" w:color="auto"/>
              <w:right w:val="single" w:sz="4" w:space="0" w:color="auto"/>
            </w:tcBorders>
            <w:shd w:val="clear" w:color="auto" w:fill="auto"/>
            <w:noWrap/>
            <w:vAlign w:val="center"/>
            <w:hideMark/>
            <w:tcPrChange w:id="1688" w:author="Radit Rahmadhan" w:date="2022-01-19T15:51:00Z">
              <w:tcPr>
                <w:tcW w:w="785"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73316CEE" w14:textId="77777777" w:rsidR="00CA2C5F" w:rsidRPr="0056778B" w:rsidRDefault="00CA2C5F" w:rsidP="0056778B">
            <w:pPr>
              <w:widowControl/>
              <w:autoSpaceDE/>
              <w:autoSpaceDN/>
              <w:jc w:val="center"/>
              <w:rPr>
                <w:ins w:id="1689" w:author="Radit Rahmadhan" w:date="2022-01-19T15:42:00Z"/>
                <w:color w:val="000000"/>
                <w:sz w:val="14"/>
                <w:szCs w:val="14"/>
                <w:lang w:val="en-ID" w:eastAsia="en-ID"/>
              </w:rPr>
            </w:pPr>
            <w:ins w:id="1690" w:author="Radit Rahmadhan" w:date="2022-01-19T15:42:00Z">
              <w:r>
                <w:rPr>
                  <w:color w:val="000000"/>
                  <w:sz w:val="14"/>
                  <w:szCs w:val="14"/>
                  <w:lang w:val="en-ID" w:eastAsia="en-ID"/>
                </w:rPr>
                <w:t>FT</w:t>
              </w:r>
            </w:ins>
          </w:p>
        </w:tc>
        <w:tc>
          <w:tcPr>
            <w:tcW w:w="649" w:type="dxa"/>
            <w:tcBorders>
              <w:top w:val="single" w:sz="4" w:space="0" w:color="auto"/>
              <w:left w:val="nil"/>
              <w:bottom w:val="single" w:sz="4" w:space="0" w:color="auto"/>
              <w:right w:val="single" w:sz="4" w:space="0" w:color="auto"/>
            </w:tcBorders>
            <w:shd w:val="clear" w:color="auto" w:fill="auto"/>
            <w:noWrap/>
            <w:vAlign w:val="center"/>
            <w:hideMark/>
            <w:tcPrChange w:id="1691" w:author="Radit Rahmadhan" w:date="2022-01-19T15:51:00Z">
              <w:tcPr>
                <w:tcW w:w="668"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4A2CCE3D" w14:textId="49FF25CB" w:rsidR="00CA2C5F" w:rsidRPr="0056778B" w:rsidRDefault="00CA2C5F" w:rsidP="0056778B">
            <w:pPr>
              <w:widowControl/>
              <w:autoSpaceDE/>
              <w:autoSpaceDN/>
              <w:jc w:val="center"/>
              <w:rPr>
                <w:ins w:id="1692" w:author="Radit Rahmadhan" w:date="2022-01-19T15:42:00Z"/>
                <w:color w:val="000000"/>
                <w:sz w:val="14"/>
                <w:szCs w:val="14"/>
                <w:lang w:val="en-ID" w:eastAsia="en-ID"/>
              </w:rPr>
            </w:pPr>
            <w:ins w:id="1693" w:author="Radit Rahmadhan" w:date="2022-01-19T15:42:00Z">
              <w:r>
                <w:rPr>
                  <w:color w:val="000000"/>
                  <w:sz w:val="14"/>
                  <w:szCs w:val="14"/>
                  <w:lang w:val="en-ID" w:eastAsia="en-ID"/>
                </w:rPr>
                <w:t>T</w:t>
              </w:r>
            </w:ins>
            <w:ins w:id="1694" w:author="Radit Rahmadhan" w:date="2022-01-19T15:48:00Z">
              <w:r w:rsidR="007305C8">
                <w:rPr>
                  <w:color w:val="000000"/>
                  <w:sz w:val="14"/>
                  <w:szCs w:val="14"/>
                  <w:lang w:val="en-ID" w:eastAsia="en-ID"/>
                </w:rPr>
                <w:t>K</w:t>
              </w:r>
            </w:ins>
          </w:p>
        </w:tc>
        <w:tc>
          <w:tcPr>
            <w:tcW w:w="726" w:type="dxa"/>
            <w:tcBorders>
              <w:top w:val="single" w:sz="4" w:space="0" w:color="auto"/>
              <w:left w:val="nil"/>
              <w:bottom w:val="single" w:sz="4" w:space="0" w:color="auto"/>
              <w:right w:val="single" w:sz="4" w:space="0" w:color="auto"/>
            </w:tcBorders>
            <w:shd w:val="clear" w:color="auto" w:fill="auto"/>
            <w:noWrap/>
            <w:vAlign w:val="center"/>
            <w:hideMark/>
            <w:tcPrChange w:id="1695" w:author="Radit Rahmadhan" w:date="2022-01-19T15:51:00Z">
              <w:tcPr>
                <w:tcW w:w="748"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3F0C3AA" w14:textId="77777777" w:rsidR="00CA2C5F" w:rsidRPr="0056778B" w:rsidRDefault="00CA2C5F" w:rsidP="0056778B">
            <w:pPr>
              <w:widowControl/>
              <w:autoSpaceDE/>
              <w:autoSpaceDN/>
              <w:jc w:val="center"/>
              <w:rPr>
                <w:ins w:id="1696" w:author="Radit Rahmadhan" w:date="2022-01-19T15:42:00Z"/>
                <w:color w:val="000000"/>
                <w:sz w:val="14"/>
                <w:szCs w:val="14"/>
                <w:lang w:val="en-ID" w:eastAsia="en-ID"/>
              </w:rPr>
            </w:pPr>
            <w:ins w:id="1697" w:author="Radit Rahmadhan" w:date="2022-01-19T15:42:00Z">
              <w:r>
                <w:rPr>
                  <w:color w:val="000000"/>
                  <w:sz w:val="14"/>
                  <w:szCs w:val="14"/>
                  <w:lang w:val="en-ID" w:eastAsia="en-ID"/>
                </w:rPr>
                <w:t>POL</w:t>
              </w:r>
            </w:ins>
          </w:p>
        </w:tc>
        <w:tc>
          <w:tcPr>
            <w:tcW w:w="661" w:type="dxa"/>
            <w:tcBorders>
              <w:top w:val="single" w:sz="4" w:space="0" w:color="auto"/>
              <w:left w:val="nil"/>
              <w:bottom w:val="single" w:sz="4" w:space="0" w:color="auto"/>
              <w:right w:val="single" w:sz="4" w:space="0" w:color="auto"/>
            </w:tcBorders>
            <w:shd w:val="clear" w:color="auto" w:fill="auto"/>
            <w:noWrap/>
            <w:vAlign w:val="center"/>
            <w:hideMark/>
            <w:tcPrChange w:id="1698" w:author="Radit Rahmadhan" w:date="2022-01-19T15:51:00Z">
              <w:tcPr>
                <w:tcW w:w="68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68F31DE" w14:textId="77777777" w:rsidR="00CA2C5F" w:rsidRPr="0056778B" w:rsidRDefault="00CA2C5F" w:rsidP="0056778B">
            <w:pPr>
              <w:widowControl/>
              <w:autoSpaceDE/>
              <w:autoSpaceDN/>
              <w:jc w:val="center"/>
              <w:rPr>
                <w:ins w:id="1699" w:author="Radit Rahmadhan" w:date="2022-01-19T15:42:00Z"/>
                <w:color w:val="000000"/>
                <w:sz w:val="14"/>
                <w:szCs w:val="14"/>
                <w:lang w:val="en-ID" w:eastAsia="en-ID"/>
              </w:rPr>
            </w:pPr>
            <w:ins w:id="1700" w:author="Radit Rahmadhan" w:date="2022-01-19T15:42:00Z">
              <w:r>
                <w:rPr>
                  <w:color w:val="000000"/>
                  <w:sz w:val="14"/>
                  <w:szCs w:val="14"/>
                  <w:lang w:val="en-ID" w:eastAsia="en-ID"/>
                </w:rPr>
                <w:t>PL</w:t>
              </w:r>
            </w:ins>
          </w:p>
        </w:tc>
        <w:tc>
          <w:tcPr>
            <w:tcW w:w="601" w:type="dxa"/>
            <w:tcBorders>
              <w:top w:val="single" w:sz="4" w:space="0" w:color="auto"/>
              <w:left w:val="nil"/>
              <w:bottom w:val="single" w:sz="4" w:space="0" w:color="auto"/>
              <w:right w:val="single" w:sz="4" w:space="0" w:color="auto"/>
            </w:tcBorders>
            <w:shd w:val="clear" w:color="auto" w:fill="auto"/>
            <w:noWrap/>
            <w:vAlign w:val="center"/>
            <w:hideMark/>
            <w:tcPrChange w:id="1701" w:author="Radit Rahmadhan" w:date="2022-01-19T15:51:00Z">
              <w:tcPr>
                <w:tcW w:w="618"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E78D4B6" w14:textId="77777777" w:rsidR="00CA2C5F" w:rsidRPr="0056778B" w:rsidRDefault="00CA2C5F" w:rsidP="0056778B">
            <w:pPr>
              <w:widowControl/>
              <w:autoSpaceDE/>
              <w:autoSpaceDN/>
              <w:jc w:val="center"/>
              <w:rPr>
                <w:ins w:id="1702" w:author="Radit Rahmadhan" w:date="2022-01-19T15:42:00Z"/>
                <w:color w:val="000000"/>
                <w:sz w:val="14"/>
                <w:szCs w:val="14"/>
                <w:lang w:val="en-ID" w:eastAsia="en-ID"/>
              </w:rPr>
            </w:pPr>
            <w:ins w:id="1703" w:author="Radit Rahmadhan" w:date="2022-01-19T15:42:00Z">
              <w:r>
                <w:rPr>
                  <w:color w:val="000000"/>
                  <w:sz w:val="14"/>
                  <w:szCs w:val="14"/>
                  <w:lang w:val="en-ID" w:eastAsia="en-ID"/>
                </w:rPr>
                <w:t>POL</w:t>
              </w:r>
              <w:r>
                <w:rPr>
                  <w:color w:val="000000"/>
                  <w:sz w:val="14"/>
                  <w:szCs w:val="14"/>
                  <w:lang w:val="en-ID" w:eastAsia="en-ID"/>
                </w:rPr>
                <w:br/>
                <w:t>F</w:t>
              </w:r>
            </w:ins>
          </w:p>
        </w:tc>
        <w:tc>
          <w:tcPr>
            <w:tcW w:w="536" w:type="dxa"/>
            <w:tcBorders>
              <w:top w:val="single" w:sz="4" w:space="0" w:color="auto"/>
              <w:left w:val="nil"/>
              <w:bottom w:val="single" w:sz="4" w:space="0" w:color="auto"/>
              <w:right w:val="single" w:sz="4" w:space="0" w:color="auto"/>
            </w:tcBorders>
            <w:shd w:val="clear" w:color="auto" w:fill="auto"/>
            <w:noWrap/>
            <w:vAlign w:val="center"/>
            <w:hideMark/>
            <w:tcPrChange w:id="1704" w:author="Radit Rahmadhan" w:date="2022-01-19T15:51:00Z">
              <w:tcPr>
                <w:tcW w:w="55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6C851365" w14:textId="77777777" w:rsidR="00CA2C5F" w:rsidRPr="0056778B" w:rsidRDefault="00CA2C5F" w:rsidP="0056778B">
            <w:pPr>
              <w:widowControl/>
              <w:autoSpaceDE/>
              <w:autoSpaceDN/>
              <w:jc w:val="center"/>
              <w:rPr>
                <w:ins w:id="1705" w:author="Radit Rahmadhan" w:date="2022-01-19T15:42:00Z"/>
                <w:color w:val="000000"/>
                <w:sz w:val="14"/>
                <w:szCs w:val="14"/>
                <w:lang w:val="en-ID" w:eastAsia="en-ID"/>
              </w:rPr>
            </w:pPr>
            <w:ins w:id="1706" w:author="Radit Rahmadhan" w:date="2022-01-19T15:42:00Z">
              <w:r>
                <w:rPr>
                  <w:color w:val="000000"/>
                  <w:sz w:val="14"/>
                  <w:szCs w:val="14"/>
                  <w:lang w:val="en-ID" w:eastAsia="en-ID"/>
                </w:rPr>
                <w:t>PL</w:t>
              </w:r>
              <w:r>
                <w:rPr>
                  <w:color w:val="000000"/>
                  <w:sz w:val="14"/>
                  <w:szCs w:val="14"/>
                  <w:lang w:val="en-ID" w:eastAsia="en-ID"/>
                </w:rPr>
                <w:br/>
                <w:t>F</w:t>
              </w:r>
            </w:ins>
          </w:p>
        </w:tc>
        <w:tc>
          <w:tcPr>
            <w:tcW w:w="506" w:type="dxa"/>
            <w:tcBorders>
              <w:top w:val="single" w:sz="4" w:space="0" w:color="auto"/>
              <w:left w:val="nil"/>
              <w:bottom w:val="single" w:sz="4" w:space="0" w:color="auto"/>
              <w:right w:val="single" w:sz="4" w:space="0" w:color="auto"/>
            </w:tcBorders>
            <w:shd w:val="clear" w:color="auto" w:fill="auto"/>
            <w:noWrap/>
            <w:vAlign w:val="center"/>
            <w:hideMark/>
            <w:tcPrChange w:id="1707" w:author="Radit Rahmadhan" w:date="2022-01-19T15:51:00Z">
              <w:tcPr>
                <w:tcW w:w="519"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4845FC42" w14:textId="77777777" w:rsidR="00CA2C5F" w:rsidRPr="0056778B" w:rsidRDefault="00CA2C5F" w:rsidP="0056778B">
            <w:pPr>
              <w:widowControl/>
              <w:autoSpaceDE/>
              <w:autoSpaceDN/>
              <w:jc w:val="center"/>
              <w:rPr>
                <w:ins w:id="1708" w:author="Radit Rahmadhan" w:date="2022-01-19T15:42:00Z"/>
                <w:color w:val="000000"/>
                <w:sz w:val="14"/>
                <w:szCs w:val="14"/>
                <w:lang w:val="en-ID" w:eastAsia="en-ID"/>
              </w:rPr>
            </w:pPr>
            <w:ins w:id="1709" w:author="Radit Rahmadhan" w:date="2022-01-19T15:42:00Z">
              <w:r>
                <w:rPr>
                  <w:color w:val="000000"/>
                  <w:sz w:val="14"/>
                  <w:szCs w:val="14"/>
                  <w:lang w:val="en-ID" w:eastAsia="en-ID"/>
                </w:rPr>
                <w:t>TC</w:t>
              </w:r>
            </w:ins>
          </w:p>
        </w:tc>
        <w:tc>
          <w:tcPr>
            <w:tcW w:w="709" w:type="dxa"/>
            <w:tcBorders>
              <w:top w:val="single" w:sz="4" w:space="0" w:color="auto"/>
              <w:left w:val="nil"/>
              <w:bottom w:val="single" w:sz="4" w:space="0" w:color="auto"/>
              <w:right w:val="single" w:sz="4" w:space="0" w:color="auto"/>
            </w:tcBorders>
            <w:shd w:val="clear" w:color="auto" w:fill="auto"/>
            <w:noWrap/>
            <w:vAlign w:val="center"/>
            <w:hideMark/>
            <w:tcPrChange w:id="1710" w:author="Radit Rahmadhan" w:date="2022-01-19T15:51:00Z">
              <w:tcPr>
                <w:tcW w:w="73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FEB3F7A" w14:textId="77777777" w:rsidR="00CA2C5F" w:rsidRPr="0056778B" w:rsidRDefault="00CA2C5F" w:rsidP="0056778B">
            <w:pPr>
              <w:widowControl/>
              <w:autoSpaceDE/>
              <w:autoSpaceDN/>
              <w:jc w:val="center"/>
              <w:rPr>
                <w:ins w:id="1711" w:author="Radit Rahmadhan" w:date="2022-01-19T15:42:00Z"/>
                <w:color w:val="000000"/>
                <w:sz w:val="14"/>
                <w:szCs w:val="14"/>
                <w:lang w:val="en-ID" w:eastAsia="en-ID"/>
              </w:rPr>
            </w:pPr>
            <w:ins w:id="1712" w:author="Radit Rahmadhan" w:date="2022-01-19T15:42:00Z">
              <w:r>
                <w:rPr>
                  <w:color w:val="000000"/>
                  <w:sz w:val="14"/>
                  <w:szCs w:val="14"/>
                  <w:lang w:val="en-ID" w:eastAsia="en-ID"/>
                </w:rPr>
                <w:t>D</w:t>
              </w:r>
            </w:ins>
          </w:p>
        </w:tc>
        <w:tc>
          <w:tcPr>
            <w:tcW w:w="689" w:type="dxa"/>
            <w:tcBorders>
              <w:top w:val="single" w:sz="4" w:space="0" w:color="auto"/>
              <w:left w:val="nil"/>
              <w:bottom w:val="single" w:sz="4" w:space="0" w:color="auto"/>
              <w:right w:val="single" w:sz="4" w:space="0" w:color="auto"/>
            </w:tcBorders>
            <w:shd w:val="clear" w:color="auto" w:fill="auto"/>
            <w:noWrap/>
            <w:vAlign w:val="center"/>
            <w:hideMark/>
            <w:tcPrChange w:id="1713" w:author="Radit Rahmadhan" w:date="2022-01-19T15:51:00Z">
              <w:tcPr>
                <w:tcW w:w="565"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EEEFA72" w14:textId="77777777" w:rsidR="00CA2C5F" w:rsidRPr="0056778B" w:rsidRDefault="00CA2C5F" w:rsidP="0056778B">
            <w:pPr>
              <w:widowControl/>
              <w:autoSpaceDE/>
              <w:autoSpaceDN/>
              <w:jc w:val="center"/>
              <w:rPr>
                <w:ins w:id="1714" w:author="Radit Rahmadhan" w:date="2022-01-19T15:42:00Z"/>
                <w:color w:val="000000"/>
                <w:sz w:val="14"/>
                <w:szCs w:val="14"/>
                <w:lang w:val="en-ID" w:eastAsia="en-ID"/>
              </w:rPr>
            </w:pPr>
            <w:ins w:id="1715" w:author="Radit Rahmadhan" w:date="2022-01-19T15:42:00Z">
              <w:r w:rsidRPr="0056778B">
                <w:rPr>
                  <w:color w:val="000000"/>
                  <w:sz w:val="14"/>
                  <w:szCs w:val="14"/>
                  <w:lang w:val="en-ID" w:eastAsia="en-ID"/>
                </w:rPr>
                <w:t>DIM 1</w:t>
              </w:r>
            </w:ins>
          </w:p>
        </w:tc>
        <w:tc>
          <w:tcPr>
            <w:tcW w:w="689" w:type="dxa"/>
            <w:tcBorders>
              <w:top w:val="single" w:sz="4" w:space="0" w:color="auto"/>
              <w:left w:val="nil"/>
              <w:bottom w:val="single" w:sz="4" w:space="0" w:color="auto"/>
              <w:right w:val="single" w:sz="4" w:space="0" w:color="auto"/>
            </w:tcBorders>
            <w:shd w:val="clear" w:color="auto" w:fill="auto"/>
            <w:noWrap/>
            <w:vAlign w:val="center"/>
            <w:hideMark/>
            <w:tcPrChange w:id="1716" w:author="Radit Rahmadhan" w:date="2022-01-19T15:51:00Z">
              <w:tcPr>
                <w:tcW w:w="565"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710ABA0F" w14:textId="77777777" w:rsidR="00CA2C5F" w:rsidRPr="0056778B" w:rsidRDefault="00CA2C5F" w:rsidP="0056778B">
            <w:pPr>
              <w:widowControl/>
              <w:autoSpaceDE/>
              <w:autoSpaceDN/>
              <w:jc w:val="center"/>
              <w:rPr>
                <w:ins w:id="1717" w:author="Radit Rahmadhan" w:date="2022-01-19T15:42:00Z"/>
                <w:color w:val="000000"/>
                <w:sz w:val="14"/>
                <w:szCs w:val="14"/>
                <w:lang w:val="en-ID" w:eastAsia="en-ID"/>
              </w:rPr>
            </w:pPr>
            <w:ins w:id="1718" w:author="Radit Rahmadhan" w:date="2022-01-19T15:42:00Z">
              <w:r w:rsidRPr="0056778B">
                <w:rPr>
                  <w:color w:val="000000"/>
                  <w:sz w:val="14"/>
                  <w:szCs w:val="14"/>
                  <w:lang w:val="en-ID" w:eastAsia="en-ID"/>
                </w:rPr>
                <w:t>DIM2</w:t>
              </w:r>
            </w:ins>
          </w:p>
        </w:tc>
        <w:tc>
          <w:tcPr>
            <w:tcW w:w="689" w:type="dxa"/>
            <w:tcBorders>
              <w:top w:val="single" w:sz="4" w:space="0" w:color="auto"/>
              <w:left w:val="nil"/>
              <w:bottom w:val="single" w:sz="4" w:space="0" w:color="auto"/>
              <w:right w:val="single" w:sz="4" w:space="0" w:color="auto"/>
            </w:tcBorders>
            <w:shd w:val="clear" w:color="auto" w:fill="auto"/>
            <w:noWrap/>
            <w:vAlign w:val="center"/>
            <w:hideMark/>
            <w:tcPrChange w:id="1719" w:author="Radit Rahmadhan" w:date="2022-01-19T15:51:00Z">
              <w:tcPr>
                <w:tcW w:w="565"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4390B8B3" w14:textId="77777777" w:rsidR="00CA2C5F" w:rsidRPr="0056778B" w:rsidRDefault="00CA2C5F" w:rsidP="0056778B">
            <w:pPr>
              <w:widowControl/>
              <w:autoSpaceDE/>
              <w:autoSpaceDN/>
              <w:jc w:val="center"/>
              <w:rPr>
                <w:ins w:id="1720" w:author="Radit Rahmadhan" w:date="2022-01-19T15:42:00Z"/>
                <w:color w:val="000000"/>
                <w:sz w:val="14"/>
                <w:szCs w:val="14"/>
                <w:lang w:val="en-ID" w:eastAsia="en-ID"/>
              </w:rPr>
            </w:pPr>
            <w:ins w:id="1721" w:author="Radit Rahmadhan" w:date="2022-01-19T15:42:00Z">
              <w:r>
                <w:rPr>
                  <w:color w:val="000000"/>
                  <w:sz w:val="14"/>
                  <w:szCs w:val="14"/>
                  <w:lang w:val="en-ID" w:eastAsia="en-ID"/>
                </w:rPr>
                <w:t>TV</w:t>
              </w:r>
            </w:ins>
          </w:p>
        </w:tc>
      </w:tr>
      <w:tr w:rsidR="00CA2C5F" w:rsidRPr="001E1D53" w14:paraId="0A05FA3D" w14:textId="77777777" w:rsidTr="00FD75CD">
        <w:trPr>
          <w:trHeight w:val="343"/>
          <w:ins w:id="1722" w:author="Radit Rahmadhan" w:date="2022-01-19T15:42:00Z"/>
          <w:trPrChange w:id="1723" w:author="Radit Rahmadhan" w:date="2022-01-19T15:51:00Z">
            <w:trPr>
              <w:trHeight w:val="343"/>
            </w:trPr>
          </w:trPrChange>
        </w:trPr>
        <w:tc>
          <w:tcPr>
            <w:tcW w:w="448" w:type="dxa"/>
            <w:tcBorders>
              <w:top w:val="nil"/>
              <w:left w:val="single" w:sz="4" w:space="0" w:color="auto"/>
              <w:bottom w:val="single" w:sz="4" w:space="0" w:color="auto"/>
              <w:right w:val="single" w:sz="4" w:space="0" w:color="auto"/>
            </w:tcBorders>
            <w:shd w:val="clear" w:color="auto" w:fill="auto"/>
            <w:noWrap/>
            <w:vAlign w:val="bottom"/>
            <w:hideMark/>
            <w:tcPrChange w:id="1724" w:author="Radit Rahmadhan" w:date="2022-01-19T15:51:00Z">
              <w:tcPr>
                <w:tcW w:w="45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587626" w14:textId="77777777" w:rsidR="00CA2C5F" w:rsidRPr="0056778B" w:rsidRDefault="00CA2C5F" w:rsidP="0056778B">
            <w:pPr>
              <w:widowControl/>
              <w:autoSpaceDE/>
              <w:autoSpaceDN/>
              <w:jc w:val="center"/>
              <w:rPr>
                <w:ins w:id="1725" w:author="Radit Rahmadhan" w:date="2022-01-19T15:42:00Z"/>
                <w:color w:val="000000"/>
                <w:sz w:val="16"/>
                <w:szCs w:val="16"/>
                <w:lang w:val="en-ID" w:eastAsia="en-ID"/>
              </w:rPr>
            </w:pPr>
            <w:ins w:id="1726" w:author="Radit Rahmadhan" w:date="2022-01-19T15:42:00Z">
              <w:r w:rsidRPr="0056778B">
                <w:rPr>
                  <w:color w:val="000000"/>
                  <w:sz w:val="16"/>
                  <w:szCs w:val="16"/>
                  <w:lang w:val="en-ID" w:eastAsia="en-ID"/>
                </w:rPr>
                <w:t>v</w:t>
              </w:r>
            </w:ins>
          </w:p>
        </w:tc>
        <w:tc>
          <w:tcPr>
            <w:tcW w:w="762" w:type="dxa"/>
            <w:tcBorders>
              <w:top w:val="nil"/>
              <w:left w:val="nil"/>
              <w:bottom w:val="single" w:sz="4" w:space="0" w:color="auto"/>
              <w:right w:val="single" w:sz="4" w:space="0" w:color="auto"/>
            </w:tcBorders>
            <w:shd w:val="clear" w:color="auto" w:fill="auto"/>
            <w:noWrap/>
            <w:vAlign w:val="bottom"/>
            <w:hideMark/>
            <w:tcPrChange w:id="1727" w:author="Radit Rahmadhan" w:date="2022-01-19T15:51:00Z">
              <w:tcPr>
                <w:tcW w:w="785" w:type="dxa"/>
                <w:tcBorders>
                  <w:top w:val="nil"/>
                  <w:left w:val="nil"/>
                  <w:bottom w:val="single" w:sz="4" w:space="0" w:color="auto"/>
                  <w:right w:val="single" w:sz="4" w:space="0" w:color="auto"/>
                </w:tcBorders>
                <w:shd w:val="clear" w:color="auto" w:fill="auto"/>
                <w:noWrap/>
                <w:vAlign w:val="bottom"/>
                <w:hideMark/>
              </w:tcPr>
            </w:tcPrChange>
          </w:tcPr>
          <w:p w14:paraId="7EB94C1E" w14:textId="77777777" w:rsidR="00CA2C5F" w:rsidRPr="0056778B" w:rsidRDefault="00CA2C5F" w:rsidP="0056778B">
            <w:pPr>
              <w:widowControl/>
              <w:autoSpaceDE/>
              <w:autoSpaceDN/>
              <w:jc w:val="center"/>
              <w:rPr>
                <w:ins w:id="1728" w:author="Radit Rahmadhan" w:date="2022-01-19T15:42:00Z"/>
                <w:color w:val="000000"/>
                <w:sz w:val="16"/>
                <w:szCs w:val="16"/>
                <w:lang w:val="en-ID" w:eastAsia="en-ID"/>
              </w:rPr>
            </w:pPr>
            <w:ins w:id="1729" w:author="Radit Rahmadhan" w:date="2022-01-19T15:42:00Z">
              <w:r w:rsidRPr="0056778B">
                <w:rPr>
                  <w:color w:val="000000"/>
                  <w:sz w:val="16"/>
                  <w:szCs w:val="16"/>
                  <w:lang w:val="en-ID" w:eastAsia="en-ID"/>
                </w:rPr>
                <w:t>v</w:t>
              </w:r>
            </w:ins>
          </w:p>
        </w:tc>
        <w:tc>
          <w:tcPr>
            <w:tcW w:w="649" w:type="dxa"/>
            <w:tcBorders>
              <w:top w:val="nil"/>
              <w:left w:val="nil"/>
              <w:bottom w:val="single" w:sz="4" w:space="0" w:color="auto"/>
              <w:right w:val="single" w:sz="4" w:space="0" w:color="auto"/>
            </w:tcBorders>
            <w:shd w:val="clear" w:color="auto" w:fill="auto"/>
            <w:noWrap/>
            <w:vAlign w:val="bottom"/>
            <w:hideMark/>
            <w:tcPrChange w:id="1730" w:author="Radit Rahmadhan" w:date="2022-01-19T15:51:00Z">
              <w:tcPr>
                <w:tcW w:w="668" w:type="dxa"/>
                <w:tcBorders>
                  <w:top w:val="nil"/>
                  <w:left w:val="nil"/>
                  <w:bottom w:val="single" w:sz="4" w:space="0" w:color="auto"/>
                  <w:right w:val="single" w:sz="4" w:space="0" w:color="auto"/>
                </w:tcBorders>
                <w:shd w:val="clear" w:color="auto" w:fill="auto"/>
                <w:noWrap/>
                <w:vAlign w:val="bottom"/>
                <w:hideMark/>
              </w:tcPr>
            </w:tcPrChange>
          </w:tcPr>
          <w:p w14:paraId="25AA2392" w14:textId="77777777" w:rsidR="00CA2C5F" w:rsidRPr="0056778B" w:rsidRDefault="00CA2C5F" w:rsidP="0056778B">
            <w:pPr>
              <w:widowControl/>
              <w:autoSpaceDE/>
              <w:autoSpaceDN/>
              <w:jc w:val="center"/>
              <w:rPr>
                <w:ins w:id="1731" w:author="Radit Rahmadhan" w:date="2022-01-19T15:42:00Z"/>
                <w:color w:val="000000"/>
                <w:sz w:val="16"/>
                <w:szCs w:val="16"/>
                <w:lang w:val="en-ID" w:eastAsia="en-ID"/>
              </w:rPr>
            </w:pPr>
            <w:ins w:id="1732" w:author="Radit Rahmadhan" w:date="2022-01-19T15:42:00Z">
              <w:r w:rsidRPr="0056778B">
                <w:rPr>
                  <w:color w:val="000000"/>
                  <w:sz w:val="16"/>
                  <w:szCs w:val="16"/>
                  <w:lang w:val="en-ID" w:eastAsia="en-ID"/>
                </w:rPr>
                <w:t>x</w:t>
              </w:r>
            </w:ins>
          </w:p>
        </w:tc>
        <w:tc>
          <w:tcPr>
            <w:tcW w:w="726" w:type="dxa"/>
            <w:tcBorders>
              <w:top w:val="nil"/>
              <w:left w:val="nil"/>
              <w:bottom w:val="single" w:sz="4" w:space="0" w:color="auto"/>
              <w:right w:val="single" w:sz="4" w:space="0" w:color="auto"/>
            </w:tcBorders>
            <w:shd w:val="clear" w:color="auto" w:fill="auto"/>
            <w:noWrap/>
            <w:vAlign w:val="bottom"/>
            <w:hideMark/>
            <w:tcPrChange w:id="1733" w:author="Radit Rahmadhan" w:date="2022-01-19T15:51:00Z">
              <w:tcPr>
                <w:tcW w:w="748" w:type="dxa"/>
                <w:tcBorders>
                  <w:top w:val="nil"/>
                  <w:left w:val="nil"/>
                  <w:bottom w:val="single" w:sz="4" w:space="0" w:color="auto"/>
                  <w:right w:val="single" w:sz="4" w:space="0" w:color="auto"/>
                </w:tcBorders>
                <w:shd w:val="clear" w:color="auto" w:fill="auto"/>
                <w:noWrap/>
                <w:vAlign w:val="bottom"/>
                <w:hideMark/>
              </w:tcPr>
            </w:tcPrChange>
          </w:tcPr>
          <w:p w14:paraId="0B235782" w14:textId="77777777" w:rsidR="00CA2C5F" w:rsidRPr="0056778B" w:rsidRDefault="00CA2C5F" w:rsidP="0056778B">
            <w:pPr>
              <w:widowControl/>
              <w:autoSpaceDE/>
              <w:autoSpaceDN/>
              <w:jc w:val="center"/>
              <w:rPr>
                <w:ins w:id="1734" w:author="Radit Rahmadhan" w:date="2022-01-19T15:42:00Z"/>
                <w:color w:val="000000"/>
                <w:sz w:val="16"/>
                <w:szCs w:val="16"/>
                <w:lang w:val="en-ID" w:eastAsia="en-ID"/>
              </w:rPr>
            </w:pPr>
            <w:ins w:id="1735" w:author="Radit Rahmadhan" w:date="2022-01-19T15:42:00Z">
              <w:r w:rsidRPr="0056778B">
                <w:rPr>
                  <w:color w:val="000000"/>
                  <w:sz w:val="16"/>
                  <w:szCs w:val="16"/>
                  <w:lang w:val="en-ID" w:eastAsia="en-ID"/>
                </w:rPr>
                <w:t>v</w:t>
              </w:r>
            </w:ins>
          </w:p>
        </w:tc>
        <w:tc>
          <w:tcPr>
            <w:tcW w:w="661" w:type="dxa"/>
            <w:tcBorders>
              <w:top w:val="nil"/>
              <w:left w:val="nil"/>
              <w:bottom w:val="single" w:sz="4" w:space="0" w:color="auto"/>
              <w:right w:val="single" w:sz="4" w:space="0" w:color="auto"/>
            </w:tcBorders>
            <w:shd w:val="clear" w:color="auto" w:fill="auto"/>
            <w:noWrap/>
            <w:vAlign w:val="bottom"/>
            <w:hideMark/>
            <w:tcPrChange w:id="1736" w:author="Radit Rahmadhan" w:date="2022-01-19T15:51:00Z">
              <w:tcPr>
                <w:tcW w:w="680" w:type="dxa"/>
                <w:tcBorders>
                  <w:top w:val="nil"/>
                  <w:left w:val="nil"/>
                  <w:bottom w:val="single" w:sz="4" w:space="0" w:color="auto"/>
                  <w:right w:val="single" w:sz="4" w:space="0" w:color="auto"/>
                </w:tcBorders>
                <w:shd w:val="clear" w:color="auto" w:fill="auto"/>
                <w:noWrap/>
                <w:vAlign w:val="bottom"/>
                <w:hideMark/>
              </w:tcPr>
            </w:tcPrChange>
          </w:tcPr>
          <w:p w14:paraId="65E0C3EE" w14:textId="77777777" w:rsidR="00CA2C5F" w:rsidRPr="0056778B" w:rsidRDefault="00CA2C5F" w:rsidP="0056778B">
            <w:pPr>
              <w:widowControl/>
              <w:autoSpaceDE/>
              <w:autoSpaceDN/>
              <w:jc w:val="center"/>
              <w:rPr>
                <w:ins w:id="1737" w:author="Radit Rahmadhan" w:date="2022-01-19T15:42:00Z"/>
                <w:color w:val="000000"/>
                <w:sz w:val="16"/>
                <w:szCs w:val="16"/>
                <w:lang w:val="en-ID" w:eastAsia="en-ID"/>
              </w:rPr>
            </w:pPr>
            <w:ins w:id="1738" w:author="Radit Rahmadhan" w:date="2022-01-19T15:42:00Z">
              <w:r>
                <w:rPr>
                  <w:color w:val="000000"/>
                  <w:sz w:val="16"/>
                  <w:szCs w:val="16"/>
                  <w:lang w:val="en-ID" w:eastAsia="en-ID"/>
                </w:rPr>
                <w:t>v</w:t>
              </w:r>
            </w:ins>
          </w:p>
        </w:tc>
        <w:tc>
          <w:tcPr>
            <w:tcW w:w="601" w:type="dxa"/>
            <w:tcBorders>
              <w:top w:val="nil"/>
              <w:left w:val="nil"/>
              <w:bottom w:val="single" w:sz="4" w:space="0" w:color="auto"/>
              <w:right w:val="single" w:sz="4" w:space="0" w:color="auto"/>
            </w:tcBorders>
            <w:shd w:val="clear" w:color="auto" w:fill="auto"/>
            <w:noWrap/>
            <w:vAlign w:val="bottom"/>
            <w:hideMark/>
            <w:tcPrChange w:id="1739" w:author="Radit Rahmadhan" w:date="2022-01-19T15:51:00Z">
              <w:tcPr>
                <w:tcW w:w="618" w:type="dxa"/>
                <w:tcBorders>
                  <w:top w:val="nil"/>
                  <w:left w:val="nil"/>
                  <w:bottom w:val="single" w:sz="4" w:space="0" w:color="auto"/>
                  <w:right w:val="single" w:sz="4" w:space="0" w:color="auto"/>
                </w:tcBorders>
                <w:shd w:val="clear" w:color="auto" w:fill="auto"/>
                <w:noWrap/>
                <w:vAlign w:val="bottom"/>
                <w:hideMark/>
              </w:tcPr>
            </w:tcPrChange>
          </w:tcPr>
          <w:p w14:paraId="7AC97A04" w14:textId="77777777" w:rsidR="00CA2C5F" w:rsidRPr="0056778B" w:rsidRDefault="00CA2C5F" w:rsidP="0056778B">
            <w:pPr>
              <w:widowControl/>
              <w:autoSpaceDE/>
              <w:autoSpaceDN/>
              <w:jc w:val="center"/>
              <w:rPr>
                <w:ins w:id="1740" w:author="Radit Rahmadhan" w:date="2022-01-19T15:42:00Z"/>
                <w:color w:val="000000"/>
                <w:sz w:val="16"/>
                <w:szCs w:val="16"/>
                <w:lang w:val="en-ID" w:eastAsia="en-ID"/>
              </w:rPr>
            </w:pPr>
            <w:ins w:id="1741" w:author="Radit Rahmadhan" w:date="2022-01-19T15:42:00Z">
              <w:r w:rsidRPr="0056778B">
                <w:rPr>
                  <w:color w:val="000000"/>
                  <w:sz w:val="16"/>
                  <w:szCs w:val="16"/>
                  <w:lang w:val="en-ID" w:eastAsia="en-ID"/>
                </w:rPr>
                <w:t>x</w:t>
              </w:r>
            </w:ins>
          </w:p>
        </w:tc>
        <w:tc>
          <w:tcPr>
            <w:tcW w:w="536" w:type="dxa"/>
            <w:tcBorders>
              <w:top w:val="nil"/>
              <w:left w:val="nil"/>
              <w:bottom w:val="single" w:sz="4" w:space="0" w:color="auto"/>
              <w:right w:val="single" w:sz="4" w:space="0" w:color="auto"/>
            </w:tcBorders>
            <w:shd w:val="clear" w:color="auto" w:fill="auto"/>
            <w:noWrap/>
            <w:vAlign w:val="bottom"/>
            <w:hideMark/>
            <w:tcPrChange w:id="1742" w:author="Radit Rahmadhan" w:date="2022-01-19T15:51:00Z">
              <w:tcPr>
                <w:tcW w:w="550" w:type="dxa"/>
                <w:tcBorders>
                  <w:top w:val="nil"/>
                  <w:left w:val="nil"/>
                  <w:bottom w:val="single" w:sz="4" w:space="0" w:color="auto"/>
                  <w:right w:val="single" w:sz="4" w:space="0" w:color="auto"/>
                </w:tcBorders>
                <w:shd w:val="clear" w:color="auto" w:fill="auto"/>
                <w:noWrap/>
                <w:vAlign w:val="bottom"/>
                <w:hideMark/>
              </w:tcPr>
            </w:tcPrChange>
          </w:tcPr>
          <w:p w14:paraId="1E5AF5A0" w14:textId="77777777" w:rsidR="00CA2C5F" w:rsidRPr="0056778B" w:rsidRDefault="00CA2C5F" w:rsidP="0056778B">
            <w:pPr>
              <w:widowControl/>
              <w:autoSpaceDE/>
              <w:autoSpaceDN/>
              <w:jc w:val="center"/>
              <w:rPr>
                <w:ins w:id="1743" w:author="Radit Rahmadhan" w:date="2022-01-19T15:42:00Z"/>
                <w:color w:val="000000"/>
                <w:sz w:val="16"/>
                <w:szCs w:val="16"/>
                <w:lang w:val="en-ID" w:eastAsia="en-ID"/>
              </w:rPr>
            </w:pPr>
            <w:ins w:id="1744" w:author="Radit Rahmadhan" w:date="2022-01-19T15:42:00Z">
              <w:r w:rsidRPr="0056778B">
                <w:rPr>
                  <w:color w:val="000000"/>
                  <w:sz w:val="16"/>
                  <w:szCs w:val="16"/>
                  <w:lang w:val="en-ID" w:eastAsia="en-ID"/>
                </w:rPr>
                <w:t>x</w:t>
              </w:r>
            </w:ins>
          </w:p>
        </w:tc>
        <w:tc>
          <w:tcPr>
            <w:tcW w:w="506" w:type="dxa"/>
            <w:tcBorders>
              <w:top w:val="nil"/>
              <w:left w:val="nil"/>
              <w:bottom w:val="single" w:sz="4" w:space="0" w:color="auto"/>
              <w:right w:val="single" w:sz="4" w:space="0" w:color="auto"/>
            </w:tcBorders>
            <w:shd w:val="clear" w:color="auto" w:fill="auto"/>
            <w:noWrap/>
            <w:vAlign w:val="bottom"/>
            <w:hideMark/>
            <w:tcPrChange w:id="1745" w:author="Radit Rahmadhan" w:date="2022-01-19T15:51:00Z">
              <w:tcPr>
                <w:tcW w:w="519" w:type="dxa"/>
                <w:tcBorders>
                  <w:top w:val="nil"/>
                  <w:left w:val="nil"/>
                  <w:bottom w:val="single" w:sz="4" w:space="0" w:color="auto"/>
                  <w:right w:val="single" w:sz="4" w:space="0" w:color="auto"/>
                </w:tcBorders>
                <w:shd w:val="clear" w:color="auto" w:fill="auto"/>
                <w:noWrap/>
                <w:vAlign w:val="bottom"/>
                <w:hideMark/>
              </w:tcPr>
            </w:tcPrChange>
          </w:tcPr>
          <w:p w14:paraId="228DAC81" w14:textId="77777777" w:rsidR="00CA2C5F" w:rsidRPr="0056778B" w:rsidRDefault="00CA2C5F" w:rsidP="0056778B">
            <w:pPr>
              <w:widowControl/>
              <w:autoSpaceDE/>
              <w:autoSpaceDN/>
              <w:jc w:val="center"/>
              <w:rPr>
                <w:ins w:id="1746" w:author="Radit Rahmadhan" w:date="2022-01-19T15:42:00Z"/>
                <w:color w:val="000000"/>
                <w:sz w:val="16"/>
                <w:szCs w:val="16"/>
                <w:lang w:val="en-ID" w:eastAsia="en-ID"/>
              </w:rPr>
            </w:pPr>
            <w:ins w:id="1747" w:author="Radit Rahmadhan" w:date="2022-01-19T15:42:00Z">
              <w:r w:rsidRPr="0056778B">
                <w:rPr>
                  <w:color w:val="000000"/>
                  <w:sz w:val="16"/>
                  <w:szCs w:val="16"/>
                  <w:lang w:val="en-ID" w:eastAsia="en-ID"/>
                </w:rPr>
                <w:t>x</w:t>
              </w:r>
            </w:ins>
          </w:p>
        </w:tc>
        <w:tc>
          <w:tcPr>
            <w:tcW w:w="709" w:type="dxa"/>
            <w:tcBorders>
              <w:top w:val="nil"/>
              <w:left w:val="nil"/>
              <w:bottom w:val="single" w:sz="4" w:space="0" w:color="auto"/>
              <w:right w:val="single" w:sz="4" w:space="0" w:color="auto"/>
            </w:tcBorders>
            <w:shd w:val="clear" w:color="auto" w:fill="auto"/>
            <w:noWrap/>
            <w:vAlign w:val="bottom"/>
            <w:hideMark/>
            <w:tcPrChange w:id="1748" w:author="Radit Rahmadhan" w:date="2022-01-19T15:51:00Z">
              <w:tcPr>
                <w:tcW w:w="730" w:type="dxa"/>
                <w:tcBorders>
                  <w:top w:val="nil"/>
                  <w:left w:val="nil"/>
                  <w:bottom w:val="single" w:sz="4" w:space="0" w:color="auto"/>
                  <w:right w:val="single" w:sz="4" w:space="0" w:color="auto"/>
                </w:tcBorders>
                <w:shd w:val="clear" w:color="auto" w:fill="auto"/>
                <w:noWrap/>
                <w:vAlign w:val="bottom"/>
                <w:hideMark/>
              </w:tcPr>
            </w:tcPrChange>
          </w:tcPr>
          <w:p w14:paraId="301F9F3D" w14:textId="77777777" w:rsidR="00CA2C5F" w:rsidRPr="0056778B" w:rsidRDefault="00CA2C5F" w:rsidP="0056778B">
            <w:pPr>
              <w:widowControl/>
              <w:autoSpaceDE/>
              <w:autoSpaceDN/>
              <w:jc w:val="center"/>
              <w:rPr>
                <w:ins w:id="1749" w:author="Radit Rahmadhan" w:date="2022-01-19T15:42:00Z"/>
                <w:color w:val="000000"/>
                <w:sz w:val="16"/>
                <w:szCs w:val="16"/>
                <w:lang w:val="en-ID" w:eastAsia="en-ID"/>
              </w:rPr>
            </w:pPr>
            <w:ins w:id="1750" w:author="Radit Rahmadhan" w:date="2022-01-19T15:42:00Z">
              <w:r w:rsidRPr="0056778B">
                <w:rPr>
                  <w:color w:val="000000"/>
                  <w:sz w:val="16"/>
                  <w:szCs w:val="16"/>
                  <w:lang w:val="en-ID" w:eastAsia="en-ID"/>
                </w:rPr>
                <w:t>x</w:t>
              </w:r>
            </w:ins>
          </w:p>
        </w:tc>
        <w:tc>
          <w:tcPr>
            <w:tcW w:w="689" w:type="dxa"/>
            <w:tcBorders>
              <w:top w:val="nil"/>
              <w:left w:val="nil"/>
              <w:bottom w:val="single" w:sz="4" w:space="0" w:color="auto"/>
              <w:right w:val="single" w:sz="4" w:space="0" w:color="auto"/>
            </w:tcBorders>
            <w:shd w:val="clear" w:color="auto" w:fill="auto"/>
            <w:noWrap/>
            <w:vAlign w:val="center"/>
            <w:hideMark/>
            <w:tcPrChange w:id="1751"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482CC0D9" w14:textId="77777777" w:rsidR="00CA2C5F" w:rsidRPr="0056778B" w:rsidRDefault="00CA2C5F" w:rsidP="0056778B">
            <w:pPr>
              <w:widowControl/>
              <w:autoSpaceDE/>
              <w:autoSpaceDN/>
              <w:jc w:val="center"/>
              <w:rPr>
                <w:ins w:id="1752" w:author="Radit Rahmadhan" w:date="2022-01-19T15:42:00Z"/>
                <w:color w:val="000000"/>
                <w:sz w:val="16"/>
                <w:szCs w:val="16"/>
                <w:lang w:val="en-ID" w:eastAsia="en-ID"/>
              </w:rPr>
            </w:pPr>
            <w:ins w:id="1753" w:author="Radit Rahmadhan" w:date="2022-01-19T15:42:00Z">
              <w:r w:rsidRPr="0056778B">
                <w:rPr>
                  <w:color w:val="000000"/>
                  <w:sz w:val="16"/>
                  <w:szCs w:val="16"/>
                  <w:lang w:val="en-ID" w:eastAsia="en-ID"/>
                </w:rPr>
                <w:t>69,2%</w:t>
              </w:r>
            </w:ins>
          </w:p>
        </w:tc>
        <w:tc>
          <w:tcPr>
            <w:tcW w:w="689" w:type="dxa"/>
            <w:tcBorders>
              <w:top w:val="nil"/>
              <w:left w:val="nil"/>
              <w:bottom w:val="single" w:sz="4" w:space="0" w:color="auto"/>
              <w:right w:val="single" w:sz="4" w:space="0" w:color="auto"/>
            </w:tcBorders>
            <w:shd w:val="clear" w:color="auto" w:fill="auto"/>
            <w:noWrap/>
            <w:vAlign w:val="center"/>
            <w:hideMark/>
            <w:tcPrChange w:id="1754"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77EF2EED" w14:textId="77777777" w:rsidR="00CA2C5F" w:rsidRPr="0056778B" w:rsidRDefault="00CA2C5F" w:rsidP="0056778B">
            <w:pPr>
              <w:widowControl/>
              <w:autoSpaceDE/>
              <w:autoSpaceDN/>
              <w:jc w:val="center"/>
              <w:rPr>
                <w:ins w:id="1755" w:author="Radit Rahmadhan" w:date="2022-01-19T15:42:00Z"/>
                <w:color w:val="000000"/>
                <w:sz w:val="16"/>
                <w:szCs w:val="16"/>
                <w:lang w:val="en-ID" w:eastAsia="en-ID"/>
              </w:rPr>
            </w:pPr>
            <w:ins w:id="1756" w:author="Radit Rahmadhan" w:date="2022-01-19T15:42:00Z">
              <w:r w:rsidRPr="0056778B">
                <w:rPr>
                  <w:color w:val="000000"/>
                  <w:sz w:val="16"/>
                  <w:szCs w:val="16"/>
                  <w:lang w:val="en-ID" w:eastAsia="en-ID"/>
                </w:rPr>
                <w:t>25,10%</w:t>
              </w:r>
            </w:ins>
          </w:p>
        </w:tc>
        <w:tc>
          <w:tcPr>
            <w:tcW w:w="689" w:type="dxa"/>
            <w:tcBorders>
              <w:top w:val="nil"/>
              <w:left w:val="nil"/>
              <w:bottom w:val="single" w:sz="4" w:space="0" w:color="auto"/>
              <w:right w:val="single" w:sz="4" w:space="0" w:color="auto"/>
            </w:tcBorders>
            <w:shd w:val="clear" w:color="auto" w:fill="auto"/>
            <w:noWrap/>
            <w:vAlign w:val="bottom"/>
            <w:hideMark/>
            <w:tcPrChange w:id="1757" w:author="Radit Rahmadhan" w:date="2022-01-19T15:51:00Z">
              <w:tcPr>
                <w:tcW w:w="565" w:type="dxa"/>
                <w:tcBorders>
                  <w:top w:val="nil"/>
                  <w:left w:val="nil"/>
                  <w:bottom w:val="single" w:sz="4" w:space="0" w:color="auto"/>
                  <w:right w:val="single" w:sz="4" w:space="0" w:color="auto"/>
                </w:tcBorders>
                <w:shd w:val="clear" w:color="auto" w:fill="auto"/>
                <w:noWrap/>
                <w:vAlign w:val="bottom"/>
                <w:hideMark/>
              </w:tcPr>
            </w:tcPrChange>
          </w:tcPr>
          <w:p w14:paraId="2DE84218" w14:textId="77777777" w:rsidR="00CA2C5F" w:rsidRPr="0056778B" w:rsidRDefault="00CA2C5F" w:rsidP="0056778B">
            <w:pPr>
              <w:widowControl/>
              <w:autoSpaceDE/>
              <w:autoSpaceDN/>
              <w:jc w:val="right"/>
              <w:rPr>
                <w:ins w:id="1758" w:author="Radit Rahmadhan" w:date="2022-01-19T15:42:00Z"/>
                <w:color w:val="000000"/>
                <w:sz w:val="16"/>
                <w:szCs w:val="16"/>
                <w:lang w:val="en-ID" w:eastAsia="en-ID"/>
              </w:rPr>
            </w:pPr>
            <w:ins w:id="1759" w:author="Radit Rahmadhan" w:date="2022-01-19T15:42:00Z">
              <w:r w:rsidRPr="0056778B">
                <w:rPr>
                  <w:color w:val="000000"/>
                  <w:sz w:val="16"/>
                  <w:szCs w:val="16"/>
                  <w:lang w:val="en-ID" w:eastAsia="en-ID"/>
                </w:rPr>
                <w:t>94,30%</w:t>
              </w:r>
            </w:ins>
          </w:p>
        </w:tc>
      </w:tr>
      <w:tr w:rsidR="00CA2C5F" w:rsidRPr="001E1D53" w14:paraId="291D2F1E" w14:textId="77777777" w:rsidTr="00FD75CD">
        <w:trPr>
          <w:trHeight w:val="343"/>
          <w:ins w:id="1760" w:author="Radit Rahmadhan" w:date="2022-01-19T15:42:00Z"/>
          <w:trPrChange w:id="1761" w:author="Radit Rahmadhan" w:date="2022-01-19T15:51:00Z">
            <w:trPr>
              <w:trHeight w:val="343"/>
            </w:trPr>
          </w:trPrChange>
        </w:trPr>
        <w:tc>
          <w:tcPr>
            <w:tcW w:w="448" w:type="dxa"/>
            <w:tcBorders>
              <w:top w:val="nil"/>
              <w:left w:val="single" w:sz="4" w:space="0" w:color="auto"/>
              <w:bottom w:val="single" w:sz="4" w:space="0" w:color="auto"/>
              <w:right w:val="single" w:sz="4" w:space="0" w:color="auto"/>
            </w:tcBorders>
            <w:shd w:val="clear" w:color="auto" w:fill="auto"/>
            <w:noWrap/>
            <w:vAlign w:val="bottom"/>
            <w:hideMark/>
            <w:tcPrChange w:id="1762" w:author="Radit Rahmadhan" w:date="2022-01-19T15:51:00Z">
              <w:tcPr>
                <w:tcW w:w="45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14610D5" w14:textId="77777777" w:rsidR="00CA2C5F" w:rsidRPr="0056778B" w:rsidRDefault="00CA2C5F" w:rsidP="0056778B">
            <w:pPr>
              <w:widowControl/>
              <w:autoSpaceDE/>
              <w:autoSpaceDN/>
              <w:jc w:val="center"/>
              <w:rPr>
                <w:ins w:id="1763" w:author="Radit Rahmadhan" w:date="2022-01-19T15:42:00Z"/>
                <w:color w:val="000000"/>
                <w:sz w:val="16"/>
                <w:szCs w:val="16"/>
                <w:lang w:val="en-ID" w:eastAsia="en-ID"/>
              </w:rPr>
            </w:pPr>
            <w:ins w:id="1764" w:author="Radit Rahmadhan" w:date="2022-01-19T15:42:00Z">
              <w:r w:rsidRPr="0056778B">
                <w:rPr>
                  <w:color w:val="000000"/>
                  <w:sz w:val="16"/>
                  <w:szCs w:val="16"/>
                  <w:lang w:val="en-ID" w:eastAsia="en-ID"/>
                </w:rPr>
                <w:t>v</w:t>
              </w:r>
            </w:ins>
          </w:p>
        </w:tc>
        <w:tc>
          <w:tcPr>
            <w:tcW w:w="762" w:type="dxa"/>
            <w:tcBorders>
              <w:top w:val="nil"/>
              <w:left w:val="nil"/>
              <w:bottom w:val="single" w:sz="4" w:space="0" w:color="auto"/>
              <w:right w:val="single" w:sz="4" w:space="0" w:color="auto"/>
            </w:tcBorders>
            <w:shd w:val="clear" w:color="auto" w:fill="auto"/>
            <w:noWrap/>
            <w:vAlign w:val="bottom"/>
            <w:hideMark/>
            <w:tcPrChange w:id="1765" w:author="Radit Rahmadhan" w:date="2022-01-19T15:51:00Z">
              <w:tcPr>
                <w:tcW w:w="785" w:type="dxa"/>
                <w:tcBorders>
                  <w:top w:val="nil"/>
                  <w:left w:val="nil"/>
                  <w:bottom w:val="single" w:sz="4" w:space="0" w:color="auto"/>
                  <w:right w:val="single" w:sz="4" w:space="0" w:color="auto"/>
                </w:tcBorders>
                <w:shd w:val="clear" w:color="auto" w:fill="auto"/>
                <w:noWrap/>
                <w:vAlign w:val="bottom"/>
                <w:hideMark/>
              </w:tcPr>
            </w:tcPrChange>
          </w:tcPr>
          <w:p w14:paraId="18008616" w14:textId="77777777" w:rsidR="00CA2C5F" w:rsidRPr="0056778B" w:rsidRDefault="00CA2C5F" w:rsidP="0056778B">
            <w:pPr>
              <w:widowControl/>
              <w:autoSpaceDE/>
              <w:autoSpaceDN/>
              <w:jc w:val="center"/>
              <w:rPr>
                <w:ins w:id="1766" w:author="Radit Rahmadhan" w:date="2022-01-19T15:42:00Z"/>
                <w:color w:val="000000"/>
                <w:sz w:val="16"/>
                <w:szCs w:val="16"/>
                <w:lang w:val="en-ID" w:eastAsia="en-ID"/>
              </w:rPr>
            </w:pPr>
            <w:ins w:id="1767" w:author="Radit Rahmadhan" w:date="2022-01-19T15:42:00Z">
              <w:r w:rsidRPr="0056778B">
                <w:rPr>
                  <w:color w:val="000000"/>
                  <w:sz w:val="16"/>
                  <w:szCs w:val="16"/>
                  <w:lang w:val="en-ID" w:eastAsia="en-ID"/>
                </w:rPr>
                <w:t>v</w:t>
              </w:r>
            </w:ins>
          </w:p>
        </w:tc>
        <w:tc>
          <w:tcPr>
            <w:tcW w:w="649" w:type="dxa"/>
            <w:tcBorders>
              <w:top w:val="nil"/>
              <w:left w:val="nil"/>
              <w:bottom w:val="single" w:sz="4" w:space="0" w:color="auto"/>
              <w:right w:val="single" w:sz="4" w:space="0" w:color="auto"/>
            </w:tcBorders>
            <w:shd w:val="clear" w:color="auto" w:fill="auto"/>
            <w:noWrap/>
            <w:vAlign w:val="bottom"/>
            <w:hideMark/>
            <w:tcPrChange w:id="1768" w:author="Radit Rahmadhan" w:date="2022-01-19T15:51:00Z">
              <w:tcPr>
                <w:tcW w:w="668" w:type="dxa"/>
                <w:tcBorders>
                  <w:top w:val="nil"/>
                  <w:left w:val="nil"/>
                  <w:bottom w:val="single" w:sz="4" w:space="0" w:color="auto"/>
                  <w:right w:val="single" w:sz="4" w:space="0" w:color="auto"/>
                </w:tcBorders>
                <w:shd w:val="clear" w:color="auto" w:fill="auto"/>
                <w:noWrap/>
                <w:vAlign w:val="bottom"/>
                <w:hideMark/>
              </w:tcPr>
            </w:tcPrChange>
          </w:tcPr>
          <w:p w14:paraId="6724B123" w14:textId="77777777" w:rsidR="00CA2C5F" w:rsidRPr="0056778B" w:rsidRDefault="00CA2C5F" w:rsidP="0056778B">
            <w:pPr>
              <w:widowControl/>
              <w:autoSpaceDE/>
              <w:autoSpaceDN/>
              <w:jc w:val="center"/>
              <w:rPr>
                <w:ins w:id="1769" w:author="Radit Rahmadhan" w:date="2022-01-19T15:42:00Z"/>
                <w:color w:val="000000"/>
                <w:sz w:val="16"/>
                <w:szCs w:val="16"/>
                <w:lang w:val="en-ID" w:eastAsia="en-ID"/>
              </w:rPr>
            </w:pPr>
            <w:ins w:id="1770" w:author="Radit Rahmadhan" w:date="2022-01-19T15:42:00Z">
              <w:r w:rsidRPr="0056778B">
                <w:rPr>
                  <w:color w:val="000000"/>
                  <w:sz w:val="16"/>
                  <w:szCs w:val="16"/>
                  <w:lang w:val="en-ID" w:eastAsia="en-ID"/>
                </w:rPr>
                <w:t>x</w:t>
              </w:r>
            </w:ins>
          </w:p>
        </w:tc>
        <w:tc>
          <w:tcPr>
            <w:tcW w:w="726" w:type="dxa"/>
            <w:tcBorders>
              <w:top w:val="nil"/>
              <w:left w:val="nil"/>
              <w:bottom w:val="single" w:sz="4" w:space="0" w:color="auto"/>
              <w:right w:val="single" w:sz="4" w:space="0" w:color="auto"/>
            </w:tcBorders>
            <w:shd w:val="clear" w:color="auto" w:fill="auto"/>
            <w:noWrap/>
            <w:vAlign w:val="bottom"/>
            <w:hideMark/>
            <w:tcPrChange w:id="1771" w:author="Radit Rahmadhan" w:date="2022-01-19T15:51:00Z">
              <w:tcPr>
                <w:tcW w:w="748" w:type="dxa"/>
                <w:tcBorders>
                  <w:top w:val="nil"/>
                  <w:left w:val="nil"/>
                  <w:bottom w:val="single" w:sz="4" w:space="0" w:color="auto"/>
                  <w:right w:val="single" w:sz="4" w:space="0" w:color="auto"/>
                </w:tcBorders>
                <w:shd w:val="clear" w:color="auto" w:fill="auto"/>
                <w:noWrap/>
                <w:vAlign w:val="bottom"/>
                <w:hideMark/>
              </w:tcPr>
            </w:tcPrChange>
          </w:tcPr>
          <w:p w14:paraId="05AC7FEF" w14:textId="77777777" w:rsidR="00CA2C5F" w:rsidRPr="0056778B" w:rsidRDefault="00CA2C5F" w:rsidP="0056778B">
            <w:pPr>
              <w:widowControl/>
              <w:autoSpaceDE/>
              <w:autoSpaceDN/>
              <w:jc w:val="center"/>
              <w:rPr>
                <w:ins w:id="1772" w:author="Radit Rahmadhan" w:date="2022-01-19T15:42:00Z"/>
                <w:color w:val="000000"/>
                <w:sz w:val="16"/>
                <w:szCs w:val="16"/>
                <w:lang w:val="en-ID" w:eastAsia="en-ID"/>
              </w:rPr>
            </w:pPr>
            <w:ins w:id="1773" w:author="Radit Rahmadhan" w:date="2022-01-19T15:42:00Z">
              <w:r w:rsidRPr="0056778B">
                <w:rPr>
                  <w:color w:val="000000"/>
                  <w:sz w:val="16"/>
                  <w:szCs w:val="16"/>
                  <w:lang w:val="en-ID" w:eastAsia="en-ID"/>
                </w:rPr>
                <w:t>v</w:t>
              </w:r>
            </w:ins>
          </w:p>
        </w:tc>
        <w:tc>
          <w:tcPr>
            <w:tcW w:w="661" w:type="dxa"/>
            <w:tcBorders>
              <w:top w:val="nil"/>
              <w:left w:val="nil"/>
              <w:bottom w:val="single" w:sz="4" w:space="0" w:color="auto"/>
              <w:right w:val="single" w:sz="4" w:space="0" w:color="auto"/>
            </w:tcBorders>
            <w:shd w:val="clear" w:color="auto" w:fill="auto"/>
            <w:noWrap/>
            <w:vAlign w:val="bottom"/>
            <w:hideMark/>
            <w:tcPrChange w:id="1774" w:author="Radit Rahmadhan" w:date="2022-01-19T15:51:00Z">
              <w:tcPr>
                <w:tcW w:w="680" w:type="dxa"/>
                <w:tcBorders>
                  <w:top w:val="nil"/>
                  <w:left w:val="nil"/>
                  <w:bottom w:val="single" w:sz="4" w:space="0" w:color="auto"/>
                  <w:right w:val="single" w:sz="4" w:space="0" w:color="auto"/>
                </w:tcBorders>
                <w:shd w:val="clear" w:color="auto" w:fill="auto"/>
                <w:noWrap/>
                <w:vAlign w:val="bottom"/>
                <w:hideMark/>
              </w:tcPr>
            </w:tcPrChange>
          </w:tcPr>
          <w:p w14:paraId="45B49CBC" w14:textId="77777777" w:rsidR="00CA2C5F" w:rsidRPr="0056778B" w:rsidRDefault="00CA2C5F" w:rsidP="0056778B">
            <w:pPr>
              <w:widowControl/>
              <w:autoSpaceDE/>
              <w:autoSpaceDN/>
              <w:jc w:val="center"/>
              <w:rPr>
                <w:ins w:id="1775" w:author="Radit Rahmadhan" w:date="2022-01-19T15:42:00Z"/>
                <w:color w:val="000000"/>
                <w:sz w:val="16"/>
                <w:szCs w:val="16"/>
                <w:lang w:val="en-ID" w:eastAsia="en-ID"/>
              </w:rPr>
            </w:pPr>
            <w:ins w:id="1776" w:author="Radit Rahmadhan" w:date="2022-01-19T15:42:00Z">
              <w:r w:rsidRPr="0056778B">
                <w:rPr>
                  <w:color w:val="000000"/>
                  <w:sz w:val="16"/>
                  <w:szCs w:val="16"/>
                  <w:lang w:val="en-ID" w:eastAsia="en-ID"/>
                </w:rPr>
                <w:t>v</w:t>
              </w:r>
            </w:ins>
          </w:p>
        </w:tc>
        <w:tc>
          <w:tcPr>
            <w:tcW w:w="601" w:type="dxa"/>
            <w:tcBorders>
              <w:top w:val="nil"/>
              <w:left w:val="nil"/>
              <w:bottom w:val="single" w:sz="4" w:space="0" w:color="auto"/>
              <w:right w:val="single" w:sz="4" w:space="0" w:color="auto"/>
            </w:tcBorders>
            <w:shd w:val="clear" w:color="auto" w:fill="auto"/>
            <w:noWrap/>
            <w:vAlign w:val="bottom"/>
            <w:hideMark/>
            <w:tcPrChange w:id="1777" w:author="Radit Rahmadhan" w:date="2022-01-19T15:51:00Z">
              <w:tcPr>
                <w:tcW w:w="618" w:type="dxa"/>
                <w:tcBorders>
                  <w:top w:val="nil"/>
                  <w:left w:val="nil"/>
                  <w:bottom w:val="single" w:sz="4" w:space="0" w:color="auto"/>
                  <w:right w:val="single" w:sz="4" w:space="0" w:color="auto"/>
                </w:tcBorders>
                <w:shd w:val="clear" w:color="auto" w:fill="auto"/>
                <w:noWrap/>
                <w:vAlign w:val="bottom"/>
                <w:hideMark/>
              </w:tcPr>
            </w:tcPrChange>
          </w:tcPr>
          <w:p w14:paraId="3CEDB8E1" w14:textId="77777777" w:rsidR="00CA2C5F" w:rsidRPr="0056778B" w:rsidRDefault="00CA2C5F" w:rsidP="0056778B">
            <w:pPr>
              <w:widowControl/>
              <w:autoSpaceDE/>
              <w:autoSpaceDN/>
              <w:jc w:val="center"/>
              <w:rPr>
                <w:ins w:id="1778" w:author="Radit Rahmadhan" w:date="2022-01-19T15:42:00Z"/>
                <w:color w:val="000000"/>
                <w:sz w:val="16"/>
                <w:szCs w:val="16"/>
                <w:lang w:val="en-ID" w:eastAsia="en-ID"/>
              </w:rPr>
            </w:pPr>
            <w:ins w:id="1779" w:author="Radit Rahmadhan" w:date="2022-01-19T15:42:00Z">
              <w:r w:rsidRPr="0056778B">
                <w:rPr>
                  <w:color w:val="000000"/>
                  <w:sz w:val="16"/>
                  <w:szCs w:val="16"/>
                  <w:lang w:val="en-ID" w:eastAsia="en-ID"/>
                </w:rPr>
                <w:t>v</w:t>
              </w:r>
            </w:ins>
          </w:p>
        </w:tc>
        <w:tc>
          <w:tcPr>
            <w:tcW w:w="536" w:type="dxa"/>
            <w:tcBorders>
              <w:top w:val="nil"/>
              <w:left w:val="nil"/>
              <w:bottom w:val="single" w:sz="4" w:space="0" w:color="auto"/>
              <w:right w:val="single" w:sz="4" w:space="0" w:color="auto"/>
            </w:tcBorders>
            <w:shd w:val="clear" w:color="auto" w:fill="auto"/>
            <w:noWrap/>
            <w:vAlign w:val="bottom"/>
            <w:hideMark/>
            <w:tcPrChange w:id="1780" w:author="Radit Rahmadhan" w:date="2022-01-19T15:51:00Z">
              <w:tcPr>
                <w:tcW w:w="550" w:type="dxa"/>
                <w:tcBorders>
                  <w:top w:val="nil"/>
                  <w:left w:val="nil"/>
                  <w:bottom w:val="single" w:sz="4" w:space="0" w:color="auto"/>
                  <w:right w:val="single" w:sz="4" w:space="0" w:color="auto"/>
                </w:tcBorders>
                <w:shd w:val="clear" w:color="auto" w:fill="auto"/>
                <w:noWrap/>
                <w:vAlign w:val="bottom"/>
                <w:hideMark/>
              </w:tcPr>
            </w:tcPrChange>
          </w:tcPr>
          <w:p w14:paraId="06DA6EC0" w14:textId="77777777" w:rsidR="00CA2C5F" w:rsidRPr="0056778B" w:rsidRDefault="00CA2C5F" w:rsidP="0056778B">
            <w:pPr>
              <w:widowControl/>
              <w:autoSpaceDE/>
              <w:autoSpaceDN/>
              <w:jc w:val="center"/>
              <w:rPr>
                <w:ins w:id="1781" w:author="Radit Rahmadhan" w:date="2022-01-19T15:42:00Z"/>
                <w:color w:val="000000"/>
                <w:sz w:val="16"/>
                <w:szCs w:val="16"/>
                <w:lang w:val="en-ID" w:eastAsia="en-ID"/>
              </w:rPr>
            </w:pPr>
            <w:ins w:id="1782" w:author="Radit Rahmadhan" w:date="2022-01-19T15:42:00Z">
              <w:r w:rsidRPr="0056778B">
                <w:rPr>
                  <w:color w:val="000000"/>
                  <w:sz w:val="16"/>
                  <w:szCs w:val="16"/>
                  <w:lang w:val="en-ID" w:eastAsia="en-ID"/>
                </w:rPr>
                <w:t>v</w:t>
              </w:r>
            </w:ins>
          </w:p>
        </w:tc>
        <w:tc>
          <w:tcPr>
            <w:tcW w:w="506" w:type="dxa"/>
            <w:tcBorders>
              <w:top w:val="nil"/>
              <w:left w:val="nil"/>
              <w:bottom w:val="single" w:sz="4" w:space="0" w:color="auto"/>
              <w:right w:val="single" w:sz="4" w:space="0" w:color="auto"/>
            </w:tcBorders>
            <w:shd w:val="clear" w:color="auto" w:fill="auto"/>
            <w:noWrap/>
            <w:vAlign w:val="bottom"/>
            <w:hideMark/>
            <w:tcPrChange w:id="1783" w:author="Radit Rahmadhan" w:date="2022-01-19T15:51:00Z">
              <w:tcPr>
                <w:tcW w:w="519" w:type="dxa"/>
                <w:tcBorders>
                  <w:top w:val="nil"/>
                  <w:left w:val="nil"/>
                  <w:bottom w:val="single" w:sz="4" w:space="0" w:color="auto"/>
                  <w:right w:val="single" w:sz="4" w:space="0" w:color="auto"/>
                </w:tcBorders>
                <w:shd w:val="clear" w:color="auto" w:fill="auto"/>
                <w:noWrap/>
                <w:vAlign w:val="bottom"/>
                <w:hideMark/>
              </w:tcPr>
            </w:tcPrChange>
          </w:tcPr>
          <w:p w14:paraId="04D77B85" w14:textId="77777777" w:rsidR="00CA2C5F" w:rsidRPr="0056778B" w:rsidRDefault="00CA2C5F" w:rsidP="0056778B">
            <w:pPr>
              <w:widowControl/>
              <w:autoSpaceDE/>
              <w:autoSpaceDN/>
              <w:jc w:val="center"/>
              <w:rPr>
                <w:ins w:id="1784" w:author="Radit Rahmadhan" w:date="2022-01-19T15:42:00Z"/>
                <w:color w:val="000000"/>
                <w:sz w:val="16"/>
                <w:szCs w:val="16"/>
                <w:lang w:val="en-ID" w:eastAsia="en-ID"/>
              </w:rPr>
            </w:pPr>
            <w:ins w:id="1785" w:author="Radit Rahmadhan" w:date="2022-01-19T15:42:00Z">
              <w:r w:rsidRPr="0056778B">
                <w:rPr>
                  <w:color w:val="000000"/>
                  <w:sz w:val="16"/>
                  <w:szCs w:val="16"/>
                  <w:lang w:val="en-ID" w:eastAsia="en-ID"/>
                </w:rPr>
                <w:t>v</w:t>
              </w:r>
            </w:ins>
          </w:p>
        </w:tc>
        <w:tc>
          <w:tcPr>
            <w:tcW w:w="709" w:type="dxa"/>
            <w:tcBorders>
              <w:top w:val="nil"/>
              <w:left w:val="nil"/>
              <w:bottom w:val="single" w:sz="4" w:space="0" w:color="auto"/>
              <w:right w:val="single" w:sz="4" w:space="0" w:color="auto"/>
            </w:tcBorders>
            <w:shd w:val="clear" w:color="auto" w:fill="auto"/>
            <w:noWrap/>
            <w:vAlign w:val="bottom"/>
            <w:hideMark/>
            <w:tcPrChange w:id="1786" w:author="Radit Rahmadhan" w:date="2022-01-19T15:51:00Z">
              <w:tcPr>
                <w:tcW w:w="730" w:type="dxa"/>
                <w:tcBorders>
                  <w:top w:val="nil"/>
                  <w:left w:val="nil"/>
                  <w:bottom w:val="single" w:sz="4" w:space="0" w:color="auto"/>
                  <w:right w:val="single" w:sz="4" w:space="0" w:color="auto"/>
                </w:tcBorders>
                <w:shd w:val="clear" w:color="auto" w:fill="auto"/>
                <w:noWrap/>
                <w:vAlign w:val="bottom"/>
                <w:hideMark/>
              </w:tcPr>
            </w:tcPrChange>
          </w:tcPr>
          <w:p w14:paraId="59AA4088" w14:textId="77777777" w:rsidR="00CA2C5F" w:rsidRPr="0056778B" w:rsidRDefault="00CA2C5F" w:rsidP="0056778B">
            <w:pPr>
              <w:widowControl/>
              <w:autoSpaceDE/>
              <w:autoSpaceDN/>
              <w:jc w:val="center"/>
              <w:rPr>
                <w:ins w:id="1787" w:author="Radit Rahmadhan" w:date="2022-01-19T15:42:00Z"/>
                <w:color w:val="000000"/>
                <w:sz w:val="16"/>
                <w:szCs w:val="16"/>
                <w:lang w:val="en-ID" w:eastAsia="en-ID"/>
              </w:rPr>
            </w:pPr>
            <w:ins w:id="1788" w:author="Radit Rahmadhan" w:date="2022-01-19T15:42:00Z">
              <w:r w:rsidRPr="0056778B">
                <w:rPr>
                  <w:color w:val="000000"/>
                  <w:sz w:val="16"/>
                  <w:szCs w:val="16"/>
                  <w:lang w:val="en-ID" w:eastAsia="en-ID"/>
                </w:rPr>
                <w:t>x</w:t>
              </w:r>
            </w:ins>
          </w:p>
        </w:tc>
        <w:tc>
          <w:tcPr>
            <w:tcW w:w="689" w:type="dxa"/>
            <w:tcBorders>
              <w:top w:val="nil"/>
              <w:left w:val="nil"/>
              <w:bottom w:val="single" w:sz="4" w:space="0" w:color="auto"/>
              <w:right w:val="single" w:sz="4" w:space="0" w:color="auto"/>
            </w:tcBorders>
            <w:shd w:val="clear" w:color="auto" w:fill="auto"/>
            <w:noWrap/>
            <w:vAlign w:val="center"/>
            <w:hideMark/>
            <w:tcPrChange w:id="1789"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737A897B" w14:textId="77777777" w:rsidR="00CA2C5F" w:rsidRPr="0056778B" w:rsidRDefault="00CA2C5F" w:rsidP="0056778B">
            <w:pPr>
              <w:widowControl/>
              <w:autoSpaceDE/>
              <w:autoSpaceDN/>
              <w:jc w:val="center"/>
              <w:rPr>
                <w:ins w:id="1790" w:author="Radit Rahmadhan" w:date="2022-01-19T15:42:00Z"/>
                <w:color w:val="000000"/>
                <w:sz w:val="16"/>
                <w:szCs w:val="16"/>
                <w:lang w:val="en-ID" w:eastAsia="en-ID"/>
              </w:rPr>
            </w:pPr>
            <w:ins w:id="1791" w:author="Radit Rahmadhan" w:date="2022-01-19T15:42:00Z">
              <w:r w:rsidRPr="0056778B">
                <w:rPr>
                  <w:color w:val="000000"/>
                  <w:sz w:val="16"/>
                  <w:szCs w:val="16"/>
                  <w:lang w:val="en-ID" w:eastAsia="en-ID"/>
                </w:rPr>
                <w:t>79,70%</w:t>
              </w:r>
            </w:ins>
          </w:p>
        </w:tc>
        <w:tc>
          <w:tcPr>
            <w:tcW w:w="689" w:type="dxa"/>
            <w:tcBorders>
              <w:top w:val="nil"/>
              <w:left w:val="nil"/>
              <w:bottom w:val="single" w:sz="4" w:space="0" w:color="auto"/>
              <w:right w:val="single" w:sz="4" w:space="0" w:color="auto"/>
            </w:tcBorders>
            <w:shd w:val="clear" w:color="auto" w:fill="auto"/>
            <w:noWrap/>
            <w:vAlign w:val="center"/>
            <w:hideMark/>
            <w:tcPrChange w:id="1792"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3EF918FD" w14:textId="77777777" w:rsidR="00CA2C5F" w:rsidRPr="0056778B" w:rsidRDefault="00CA2C5F" w:rsidP="0056778B">
            <w:pPr>
              <w:widowControl/>
              <w:autoSpaceDE/>
              <w:autoSpaceDN/>
              <w:jc w:val="center"/>
              <w:rPr>
                <w:ins w:id="1793" w:author="Radit Rahmadhan" w:date="2022-01-19T15:42:00Z"/>
                <w:color w:val="000000"/>
                <w:sz w:val="16"/>
                <w:szCs w:val="16"/>
                <w:lang w:val="en-ID" w:eastAsia="en-ID"/>
              </w:rPr>
            </w:pPr>
            <w:ins w:id="1794" w:author="Radit Rahmadhan" w:date="2022-01-19T15:42:00Z">
              <w:r w:rsidRPr="0056778B">
                <w:rPr>
                  <w:color w:val="000000"/>
                  <w:sz w:val="16"/>
                  <w:szCs w:val="16"/>
                  <w:lang w:val="en-ID" w:eastAsia="en-ID"/>
                </w:rPr>
                <w:t>14,30%</w:t>
              </w:r>
            </w:ins>
          </w:p>
        </w:tc>
        <w:tc>
          <w:tcPr>
            <w:tcW w:w="689" w:type="dxa"/>
            <w:tcBorders>
              <w:top w:val="nil"/>
              <w:left w:val="nil"/>
              <w:bottom w:val="single" w:sz="4" w:space="0" w:color="auto"/>
              <w:right w:val="single" w:sz="4" w:space="0" w:color="auto"/>
            </w:tcBorders>
            <w:shd w:val="clear" w:color="auto" w:fill="auto"/>
            <w:noWrap/>
            <w:vAlign w:val="bottom"/>
            <w:hideMark/>
            <w:tcPrChange w:id="1795" w:author="Radit Rahmadhan" w:date="2022-01-19T15:51:00Z">
              <w:tcPr>
                <w:tcW w:w="565" w:type="dxa"/>
                <w:tcBorders>
                  <w:top w:val="nil"/>
                  <w:left w:val="nil"/>
                  <w:bottom w:val="single" w:sz="4" w:space="0" w:color="auto"/>
                  <w:right w:val="single" w:sz="4" w:space="0" w:color="auto"/>
                </w:tcBorders>
                <w:shd w:val="clear" w:color="auto" w:fill="auto"/>
                <w:noWrap/>
                <w:vAlign w:val="bottom"/>
                <w:hideMark/>
              </w:tcPr>
            </w:tcPrChange>
          </w:tcPr>
          <w:p w14:paraId="75406B90" w14:textId="77777777" w:rsidR="00CA2C5F" w:rsidRPr="0056778B" w:rsidRDefault="00CA2C5F" w:rsidP="0056778B">
            <w:pPr>
              <w:widowControl/>
              <w:autoSpaceDE/>
              <w:autoSpaceDN/>
              <w:jc w:val="right"/>
              <w:rPr>
                <w:ins w:id="1796" w:author="Radit Rahmadhan" w:date="2022-01-19T15:42:00Z"/>
                <w:color w:val="000000"/>
                <w:sz w:val="16"/>
                <w:szCs w:val="16"/>
                <w:lang w:val="en-ID" w:eastAsia="en-ID"/>
              </w:rPr>
            </w:pPr>
            <w:ins w:id="1797" w:author="Radit Rahmadhan" w:date="2022-01-19T15:42:00Z">
              <w:r w:rsidRPr="0056778B">
                <w:rPr>
                  <w:color w:val="000000"/>
                  <w:sz w:val="16"/>
                  <w:szCs w:val="16"/>
                  <w:lang w:val="en-ID" w:eastAsia="en-ID"/>
                </w:rPr>
                <w:t>94,00%</w:t>
              </w:r>
            </w:ins>
          </w:p>
        </w:tc>
      </w:tr>
      <w:tr w:rsidR="00CA2C5F" w:rsidRPr="001E1D53" w14:paraId="19B4C5EA" w14:textId="77777777" w:rsidTr="00FD75CD">
        <w:trPr>
          <w:trHeight w:val="343"/>
          <w:ins w:id="1798" w:author="Radit Rahmadhan" w:date="2022-01-19T15:42:00Z"/>
          <w:trPrChange w:id="1799" w:author="Radit Rahmadhan" w:date="2022-01-19T15:51:00Z">
            <w:trPr>
              <w:trHeight w:val="343"/>
            </w:trPr>
          </w:trPrChange>
        </w:trPr>
        <w:tc>
          <w:tcPr>
            <w:tcW w:w="448" w:type="dxa"/>
            <w:tcBorders>
              <w:top w:val="nil"/>
              <w:left w:val="single" w:sz="4" w:space="0" w:color="auto"/>
              <w:bottom w:val="single" w:sz="4" w:space="0" w:color="auto"/>
              <w:right w:val="single" w:sz="4" w:space="0" w:color="auto"/>
            </w:tcBorders>
            <w:shd w:val="clear" w:color="auto" w:fill="auto"/>
            <w:noWrap/>
            <w:vAlign w:val="bottom"/>
            <w:hideMark/>
            <w:tcPrChange w:id="1800" w:author="Radit Rahmadhan" w:date="2022-01-19T15:51:00Z">
              <w:tcPr>
                <w:tcW w:w="45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9A91E65" w14:textId="77777777" w:rsidR="00CA2C5F" w:rsidRPr="0056778B" w:rsidRDefault="00CA2C5F" w:rsidP="0056778B">
            <w:pPr>
              <w:widowControl/>
              <w:autoSpaceDE/>
              <w:autoSpaceDN/>
              <w:jc w:val="center"/>
              <w:rPr>
                <w:ins w:id="1801" w:author="Radit Rahmadhan" w:date="2022-01-19T15:42:00Z"/>
                <w:color w:val="000000"/>
                <w:sz w:val="16"/>
                <w:szCs w:val="16"/>
                <w:lang w:val="en-ID" w:eastAsia="en-ID"/>
              </w:rPr>
            </w:pPr>
            <w:ins w:id="1802" w:author="Radit Rahmadhan" w:date="2022-01-19T15:42:00Z">
              <w:r w:rsidRPr="0056778B">
                <w:rPr>
                  <w:color w:val="000000"/>
                  <w:sz w:val="16"/>
                  <w:szCs w:val="16"/>
                  <w:lang w:val="en-ID" w:eastAsia="en-ID"/>
                </w:rPr>
                <w:t>v</w:t>
              </w:r>
            </w:ins>
          </w:p>
        </w:tc>
        <w:tc>
          <w:tcPr>
            <w:tcW w:w="762" w:type="dxa"/>
            <w:tcBorders>
              <w:top w:val="nil"/>
              <w:left w:val="nil"/>
              <w:bottom w:val="single" w:sz="4" w:space="0" w:color="auto"/>
              <w:right w:val="single" w:sz="4" w:space="0" w:color="auto"/>
            </w:tcBorders>
            <w:shd w:val="clear" w:color="auto" w:fill="auto"/>
            <w:noWrap/>
            <w:vAlign w:val="bottom"/>
            <w:hideMark/>
            <w:tcPrChange w:id="1803" w:author="Radit Rahmadhan" w:date="2022-01-19T15:51:00Z">
              <w:tcPr>
                <w:tcW w:w="785" w:type="dxa"/>
                <w:tcBorders>
                  <w:top w:val="nil"/>
                  <w:left w:val="nil"/>
                  <w:bottom w:val="single" w:sz="4" w:space="0" w:color="auto"/>
                  <w:right w:val="single" w:sz="4" w:space="0" w:color="auto"/>
                </w:tcBorders>
                <w:shd w:val="clear" w:color="auto" w:fill="auto"/>
                <w:noWrap/>
                <w:vAlign w:val="bottom"/>
                <w:hideMark/>
              </w:tcPr>
            </w:tcPrChange>
          </w:tcPr>
          <w:p w14:paraId="37FFBA4B" w14:textId="77777777" w:rsidR="00CA2C5F" w:rsidRPr="0056778B" w:rsidRDefault="00CA2C5F" w:rsidP="0056778B">
            <w:pPr>
              <w:widowControl/>
              <w:autoSpaceDE/>
              <w:autoSpaceDN/>
              <w:jc w:val="center"/>
              <w:rPr>
                <w:ins w:id="1804" w:author="Radit Rahmadhan" w:date="2022-01-19T15:42:00Z"/>
                <w:color w:val="000000"/>
                <w:sz w:val="16"/>
                <w:szCs w:val="16"/>
                <w:lang w:val="en-ID" w:eastAsia="en-ID"/>
              </w:rPr>
            </w:pPr>
            <w:ins w:id="1805" w:author="Radit Rahmadhan" w:date="2022-01-19T15:42:00Z">
              <w:r w:rsidRPr="0056778B">
                <w:rPr>
                  <w:color w:val="000000"/>
                  <w:sz w:val="16"/>
                  <w:szCs w:val="16"/>
                  <w:lang w:val="en-ID" w:eastAsia="en-ID"/>
                </w:rPr>
                <w:t>v</w:t>
              </w:r>
            </w:ins>
          </w:p>
        </w:tc>
        <w:tc>
          <w:tcPr>
            <w:tcW w:w="649" w:type="dxa"/>
            <w:tcBorders>
              <w:top w:val="nil"/>
              <w:left w:val="nil"/>
              <w:bottom w:val="single" w:sz="4" w:space="0" w:color="auto"/>
              <w:right w:val="single" w:sz="4" w:space="0" w:color="auto"/>
            </w:tcBorders>
            <w:shd w:val="clear" w:color="auto" w:fill="auto"/>
            <w:noWrap/>
            <w:vAlign w:val="bottom"/>
            <w:hideMark/>
            <w:tcPrChange w:id="1806" w:author="Radit Rahmadhan" w:date="2022-01-19T15:51:00Z">
              <w:tcPr>
                <w:tcW w:w="668" w:type="dxa"/>
                <w:tcBorders>
                  <w:top w:val="nil"/>
                  <w:left w:val="nil"/>
                  <w:bottom w:val="single" w:sz="4" w:space="0" w:color="auto"/>
                  <w:right w:val="single" w:sz="4" w:space="0" w:color="auto"/>
                </w:tcBorders>
                <w:shd w:val="clear" w:color="auto" w:fill="auto"/>
                <w:noWrap/>
                <w:vAlign w:val="bottom"/>
                <w:hideMark/>
              </w:tcPr>
            </w:tcPrChange>
          </w:tcPr>
          <w:p w14:paraId="689AB286" w14:textId="77777777" w:rsidR="00CA2C5F" w:rsidRPr="0056778B" w:rsidRDefault="00CA2C5F" w:rsidP="0056778B">
            <w:pPr>
              <w:widowControl/>
              <w:autoSpaceDE/>
              <w:autoSpaceDN/>
              <w:jc w:val="center"/>
              <w:rPr>
                <w:ins w:id="1807" w:author="Radit Rahmadhan" w:date="2022-01-19T15:42:00Z"/>
                <w:color w:val="000000"/>
                <w:sz w:val="16"/>
                <w:szCs w:val="16"/>
                <w:lang w:val="en-ID" w:eastAsia="en-ID"/>
              </w:rPr>
            </w:pPr>
            <w:ins w:id="1808" w:author="Radit Rahmadhan" w:date="2022-01-19T15:42:00Z">
              <w:r w:rsidRPr="0056778B">
                <w:rPr>
                  <w:color w:val="000000"/>
                  <w:sz w:val="16"/>
                  <w:szCs w:val="16"/>
                  <w:lang w:val="en-ID" w:eastAsia="en-ID"/>
                </w:rPr>
                <w:t>x</w:t>
              </w:r>
            </w:ins>
          </w:p>
        </w:tc>
        <w:tc>
          <w:tcPr>
            <w:tcW w:w="726" w:type="dxa"/>
            <w:tcBorders>
              <w:top w:val="nil"/>
              <w:left w:val="nil"/>
              <w:bottom w:val="single" w:sz="4" w:space="0" w:color="auto"/>
              <w:right w:val="single" w:sz="4" w:space="0" w:color="auto"/>
            </w:tcBorders>
            <w:shd w:val="clear" w:color="auto" w:fill="auto"/>
            <w:noWrap/>
            <w:vAlign w:val="bottom"/>
            <w:hideMark/>
            <w:tcPrChange w:id="1809" w:author="Radit Rahmadhan" w:date="2022-01-19T15:51:00Z">
              <w:tcPr>
                <w:tcW w:w="748" w:type="dxa"/>
                <w:tcBorders>
                  <w:top w:val="nil"/>
                  <w:left w:val="nil"/>
                  <w:bottom w:val="single" w:sz="4" w:space="0" w:color="auto"/>
                  <w:right w:val="single" w:sz="4" w:space="0" w:color="auto"/>
                </w:tcBorders>
                <w:shd w:val="clear" w:color="auto" w:fill="auto"/>
                <w:noWrap/>
                <w:vAlign w:val="bottom"/>
                <w:hideMark/>
              </w:tcPr>
            </w:tcPrChange>
          </w:tcPr>
          <w:p w14:paraId="11BFB25F" w14:textId="77777777" w:rsidR="00CA2C5F" w:rsidRPr="0056778B" w:rsidRDefault="00CA2C5F" w:rsidP="0056778B">
            <w:pPr>
              <w:widowControl/>
              <w:autoSpaceDE/>
              <w:autoSpaceDN/>
              <w:jc w:val="center"/>
              <w:rPr>
                <w:ins w:id="1810" w:author="Radit Rahmadhan" w:date="2022-01-19T15:42:00Z"/>
                <w:color w:val="000000"/>
                <w:sz w:val="16"/>
                <w:szCs w:val="16"/>
                <w:lang w:val="en-ID" w:eastAsia="en-ID"/>
              </w:rPr>
            </w:pPr>
            <w:ins w:id="1811" w:author="Radit Rahmadhan" w:date="2022-01-19T15:42:00Z">
              <w:r w:rsidRPr="0056778B">
                <w:rPr>
                  <w:color w:val="000000"/>
                  <w:sz w:val="16"/>
                  <w:szCs w:val="16"/>
                  <w:lang w:val="en-ID" w:eastAsia="en-ID"/>
                </w:rPr>
                <w:t>v</w:t>
              </w:r>
            </w:ins>
          </w:p>
        </w:tc>
        <w:tc>
          <w:tcPr>
            <w:tcW w:w="661" w:type="dxa"/>
            <w:tcBorders>
              <w:top w:val="nil"/>
              <w:left w:val="nil"/>
              <w:bottom w:val="single" w:sz="4" w:space="0" w:color="auto"/>
              <w:right w:val="single" w:sz="4" w:space="0" w:color="auto"/>
            </w:tcBorders>
            <w:shd w:val="clear" w:color="auto" w:fill="auto"/>
            <w:noWrap/>
            <w:vAlign w:val="bottom"/>
            <w:hideMark/>
            <w:tcPrChange w:id="1812" w:author="Radit Rahmadhan" w:date="2022-01-19T15:51:00Z">
              <w:tcPr>
                <w:tcW w:w="680" w:type="dxa"/>
                <w:tcBorders>
                  <w:top w:val="nil"/>
                  <w:left w:val="nil"/>
                  <w:bottom w:val="single" w:sz="4" w:space="0" w:color="auto"/>
                  <w:right w:val="single" w:sz="4" w:space="0" w:color="auto"/>
                </w:tcBorders>
                <w:shd w:val="clear" w:color="auto" w:fill="auto"/>
                <w:noWrap/>
                <w:vAlign w:val="bottom"/>
                <w:hideMark/>
              </w:tcPr>
            </w:tcPrChange>
          </w:tcPr>
          <w:p w14:paraId="022AAB60" w14:textId="77777777" w:rsidR="00CA2C5F" w:rsidRPr="0056778B" w:rsidRDefault="00CA2C5F" w:rsidP="0056778B">
            <w:pPr>
              <w:widowControl/>
              <w:autoSpaceDE/>
              <w:autoSpaceDN/>
              <w:jc w:val="center"/>
              <w:rPr>
                <w:ins w:id="1813" w:author="Radit Rahmadhan" w:date="2022-01-19T15:42:00Z"/>
                <w:color w:val="000000"/>
                <w:sz w:val="16"/>
                <w:szCs w:val="16"/>
                <w:lang w:val="en-ID" w:eastAsia="en-ID"/>
              </w:rPr>
            </w:pPr>
            <w:ins w:id="1814" w:author="Radit Rahmadhan" w:date="2022-01-19T15:42:00Z">
              <w:r w:rsidRPr="0056778B">
                <w:rPr>
                  <w:color w:val="000000"/>
                  <w:sz w:val="16"/>
                  <w:szCs w:val="16"/>
                  <w:lang w:val="en-ID" w:eastAsia="en-ID"/>
                </w:rPr>
                <w:t>v</w:t>
              </w:r>
            </w:ins>
          </w:p>
        </w:tc>
        <w:tc>
          <w:tcPr>
            <w:tcW w:w="601" w:type="dxa"/>
            <w:tcBorders>
              <w:top w:val="nil"/>
              <w:left w:val="nil"/>
              <w:bottom w:val="single" w:sz="4" w:space="0" w:color="auto"/>
              <w:right w:val="single" w:sz="4" w:space="0" w:color="auto"/>
            </w:tcBorders>
            <w:shd w:val="clear" w:color="auto" w:fill="auto"/>
            <w:noWrap/>
            <w:vAlign w:val="bottom"/>
            <w:hideMark/>
            <w:tcPrChange w:id="1815" w:author="Radit Rahmadhan" w:date="2022-01-19T15:51:00Z">
              <w:tcPr>
                <w:tcW w:w="618" w:type="dxa"/>
                <w:tcBorders>
                  <w:top w:val="nil"/>
                  <w:left w:val="nil"/>
                  <w:bottom w:val="single" w:sz="4" w:space="0" w:color="auto"/>
                  <w:right w:val="single" w:sz="4" w:space="0" w:color="auto"/>
                </w:tcBorders>
                <w:shd w:val="clear" w:color="auto" w:fill="auto"/>
                <w:noWrap/>
                <w:vAlign w:val="bottom"/>
                <w:hideMark/>
              </w:tcPr>
            </w:tcPrChange>
          </w:tcPr>
          <w:p w14:paraId="39FD3294" w14:textId="77777777" w:rsidR="00CA2C5F" w:rsidRPr="0056778B" w:rsidRDefault="00CA2C5F" w:rsidP="0056778B">
            <w:pPr>
              <w:widowControl/>
              <w:autoSpaceDE/>
              <w:autoSpaceDN/>
              <w:jc w:val="center"/>
              <w:rPr>
                <w:ins w:id="1816" w:author="Radit Rahmadhan" w:date="2022-01-19T15:42:00Z"/>
                <w:color w:val="000000"/>
                <w:sz w:val="16"/>
                <w:szCs w:val="16"/>
                <w:lang w:val="en-ID" w:eastAsia="en-ID"/>
              </w:rPr>
            </w:pPr>
            <w:ins w:id="1817" w:author="Radit Rahmadhan" w:date="2022-01-19T15:42:00Z">
              <w:r w:rsidRPr="0056778B">
                <w:rPr>
                  <w:color w:val="000000"/>
                  <w:sz w:val="16"/>
                  <w:szCs w:val="16"/>
                  <w:lang w:val="en-ID" w:eastAsia="en-ID"/>
                </w:rPr>
                <w:t>v</w:t>
              </w:r>
            </w:ins>
          </w:p>
        </w:tc>
        <w:tc>
          <w:tcPr>
            <w:tcW w:w="536" w:type="dxa"/>
            <w:tcBorders>
              <w:top w:val="nil"/>
              <w:left w:val="nil"/>
              <w:bottom w:val="single" w:sz="4" w:space="0" w:color="auto"/>
              <w:right w:val="single" w:sz="4" w:space="0" w:color="auto"/>
            </w:tcBorders>
            <w:shd w:val="clear" w:color="auto" w:fill="auto"/>
            <w:noWrap/>
            <w:vAlign w:val="bottom"/>
            <w:hideMark/>
            <w:tcPrChange w:id="1818" w:author="Radit Rahmadhan" w:date="2022-01-19T15:51:00Z">
              <w:tcPr>
                <w:tcW w:w="550" w:type="dxa"/>
                <w:tcBorders>
                  <w:top w:val="nil"/>
                  <w:left w:val="nil"/>
                  <w:bottom w:val="single" w:sz="4" w:space="0" w:color="auto"/>
                  <w:right w:val="single" w:sz="4" w:space="0" w:color="auto"/>
                </w:tcBorders>
                <w:shd w:val="clear" w:color="auto" w:fill="auto"/>
                <w:noWrap/>
                <w:vAlign w:val="bottom"/>
                <w:hideMark/>
              </w:tcPr>
            </w:tcPrChange>
          </w:tcPr>
          <w:p w14:paraId="418A3428" w14:textId="77777777" w:rsidR="00CA2C5F" w:rsidRPr="0056778B" w:rsidRDefault="00CA2C5F" w:rsidP="0056778B">
            <w:pPr>
              <w:widowControl/>
              <w:autoSpaceDE/>
              <w:autoSpaceDN/>
              <w:jc w:val="center"/>
              <w:rPr>
                <w:ins w:id="1819" w:author="Radit Rahmadhan" w:date="2022-01-19T15:42:00Z"/>
                <w:color w:val="000000"/>
                <w:sz w:val="16"/>
                <w:szCs w:val="16"/>
                <w:lang w:val="en-ID" w:eastAsia="en-ID"/>
              </w:rPr>
            </w:pPr>
            <w:ins w:id="1820" w:author="Radit Rahmadhan" w:date="2022-01-19T15:42:00Z">
              <w:r w:rsidRPr="0056778B">
                <w:rPr>
                  <w:color w:val="000000"/>
                  <w:sz w:val="16"/>
                  <w:szCs w:val="16"/>
                  <w:lang w:val="en-ID" w:eastAsia="en-ID"/>
                </w:rPr>
                <w:t>v</w:t>
              </w:r>
            </w:ins>
          </w:p>
        </w:tc>
        <w:tc>
          <w:tcPr>
            <w:tcW w:w="506" w:type="dxa"/>
            <w:tcBorders>
              <w:top w:val="nil"/>
              <w:left w:val="nil"/>
              <w:bottom w:val="single" w:sz="4" w:space="0" w:color="auto"/>
              <w:right w:val="single" w:sz="4" w:space="0" w:color="auto"/>
            </w:tcBorders>
            <w:shd w:val="clear" w:color="auto" w:fill="auto"/>
            <w:noWrap/>
            <w:vAlign w:val="bottom"/>
            <w:hideMark/>
            <w:tcPrChange w:id="1821" w:author="Radit Rahmadhan" w:date="2022-01-19T15:51:00Z">
              <w:tcPr>
                <w:tcW w:w="519" w:type="dxa"/>
                <w:tcBorders>
                  <w:top w:val="nil"/>
                  <w:left w:val="nil"/>
                  <w:bottom w:val="single" w:sz="4" w:space="0" w:color="auto"/>
                  <w:right w:val="single" w:sz="4" w:space="0" w:color="auto"/>
                </w:tcBorders>
                <w:shd w:val="clear" w:color="auto" w:fill="auto"/>
                <w:noWrap/>
                <w:vAlign w:val="bottom"/>
                <w:hideMark/>
              </w:tcPr>
            </w:tcPrChange>
          </w:tcPr>
          <w:p w14:paraId="6DFFAB95" w14:textId="77777777" w:rsidR="00CA2C5F" w:rsidRPr="0056778B" w:rsidRDefault="00CA2C5F" w:rsidP="0056778B">
            <w:pPr>
              <w:widowControl/>
              <w:autoSpaceDE/>
              <w:autoSpaceDN/>
              <w:jc w:val="center"/>
              <w:rPr>
                <w:ins w:id="1822" w:author="Radit Rahmadhan" w:date="2022-01-19T15:42:00Z"/>
                <w:color w:val="000000"/>
                <w:sz w:val="16"/>
                <w:szCs w:val="16"/>
                <w:lang w:val="en-ID" w:eastAsia="en-ID"/>
              </w:rPr>
            </w:pPr>
            <w:ins w:id="1823" w:author="Radit Rahmadhan" w:date="2022-01-19T15:42:00Z">
              <w:r w:rsidRPr="0056778B">
                <w:rPr>
                  <w:color w:val="000000"/>
                  <w:sz w:val="16"/>
                  <w:szCs w:val="16"/>
                  <w:lang w:val="en-ID" w:eastAsia="en-ID"/>
                </w:rPr>
                <w:t>x</w:t>
              </w:r>
            </w:ins>
          </w:p>
        </w:tc>
        <w:tc>
          <w:tcPr>
            <w:tcW w:w="709" w:type="dxa"/>
            <w:tcBorders>
              <w:top w:val="nil"/>
              <w:left w:val="nil"/>
              <w:bottom w:val="single" w:sz="4" w:space="0" w:color="auto"/>
              <w:right w:val="single" w:sz="4" w:space="0" w:color="auto"/>
            </w:tcBorders>
            <w:shd w:val="clear" w:color="auto" w:fill="auto"/>
            <w:noWrap/>
            <w:vAlign w:val="bottom"/>
            <w:hideMark/>
            <w:tcPrChange w:id="1824" w:author="Radit Rahmadhan" w:date="2022-01-19T15:51:00Z">
              <w:tcPr>
                <w:tcW w:w="730" w:type="dxa"/>
                <w:tcBorders>
                  <w:top w:val="nil"/>
                  <w:left w:val="nil"/>
                  <w:bottom w:val="single" w:sz="4" w:space="0" w:color="auto"/>
                  <w:right w:val="single" w:sz="4" w:space="0" w:color="auto"/>
                </w:tcBorders>
                <w:shd w:val="clear" w:color="auto" w:fill="auto"/>
                <w:noWrap/>
                <w:vAlign w:val="bottom"/>
                <w:hideMark/>
              </w:tcPr>
            </w:tcPrChange>
          </w:tcPr>
          <w:p w14:paraId="04667728" w14:textId="77777777" w:rsidR="00CA2C5F" w:rsidRPr="0056778B" w:rsidRDefault="00CA2C5F" w:rsidP="0056778B">
            <w:pPr>
              <w:widowControl/>
              <w:autoSpaceDE/>
              <w:autoSpaceDN/>
              <w:jc w:val="center"/>
              <w:rPr>
                <w:ins w:id="1825" w:author="Radit Rahmadhan" w:date="2022-01-19T15:42:00Z"/>
                <w:color w:val="000000"/>
                <w:sz w:val="16"/>
                <w:szCs w:val="16"/>
                <w:lang w:val="en-ID" w:eastAsia="en-ID"/>
              </w:rPr>
            </w:pPr>
            <w:ins w:id="1826" w:author="Radit Rahmadhan" w:date="2022-01-19T15:42:00Z">
              <w:r w:rsidRPr="0056778B">
                <w:rPr>
                  <w:color w:val="000000"/>
                  <w:sz w:val="16"/>
                  <w:szCs w:val="16"/>
                  <w:lang w:val="en-ID" w:eastAsia="en-ID"/>
                </w:rPr>
                <w:t>v</w:t>
              </w:r>
            </w:ins>
          </w:p>
        </w:tc>
        <w:tc>
          <w:tcPr>
            <w:tcW w:w="689" w:type="dxa"/>
            <w:tcBorders>
              <w:top w:val="nil"/>
              <w:left w:val="nil"/>
              <w:bottom w:val="single" w:sz="4" w:space="0" w:color="auto"/>
              <w:right w:val="single" w:sz="4" w:space="0" w:color="auto"/>
            </w:tcBorders>
            <w:shd w:val="clear" w:color="auto" w:fill="auto"/>
            <w:noWrap/>
            <w:vAlign w:val="center"/>
            <w:hideMark/>
            <w:tcPrChange w:id="1827"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69F5EF1A" w14:textId="77777777" w:rsidR="00CA2C5F" w:rsidRPr="0056778B" w:rsidRDefault="00CA2C5F" w:rsidP="0056778B">
            <w:pPr>
              <w:widowControl/>
              <w:autoSpaceDE/>
              <w:autoSpaceDN/>
              <w:jc w:val="center"/>
              <w:rPr>
                <w:ins w:id="1828" w:author="Radit Rahmadhan" w:date="2022-01-19T15:42:00Z"/>
                <w:color w:val="000000"/>
                <w:sz w:val="16"/>
                <w:szCs w:val="16"/>
                <w:lang w:val="en-ID" w:eastAsia="en-ID"/>
              </w:rPr>
            </w:pPr>
            <w:ins w:id="1829" w:author="Radit Rahmadhan" w:date="2022-01-19T15:42:00Z">
              <w:r w:rsidRPr="0056778B">
                <w:rPr>
                  <w:color w:val="000000"/>
                  <w:sz w:val="16"/>
                  <w:szCs w:val="16"/>
                  <w:lang w:val="en-ID" w:eastAsia="en-ID"/>
                </w:rPr>
                <w:t>65,70%</w:t>
              </w:r>
            </w:ins>
          </w:p>
        </w:tc>
        <w:tc>
          <w:tcPr>
            <w:tcW w:w="689" w:type="dxa"/>
            <w:tcBorders>
              <w:top w:val="nil"/>
              <w:left w:val="nil"/>
              <w:bottom w:val="single" w:sz="4" w:space="0" w:color="auto"/>
              <w:right w:val="single" w:sz="4" w:space="0" w:color="auto"/>
            </w:tcBorders>
            <w:shd w:val="clear" w:color="auto" w:fill="auto"/>
            <w:noWrap/>
            <w:vAlign w:val="center"/>
            <w:hideMark/>
            <w:tcPrChange w:id="1830"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1AE2B3C8" w14:textId="77777777" w:rsidR="00CA2C5F" w:rsidRPr="0056778B" w:rsidRDefault="00CA2C5F" w:rsidP="0056778B">
            <w:pPr>
              <w:widowControl/>
              <w:autoSpaceDE/>
              <w:autoSpaceDN/>
              <w:jc w:val="center"/>
              <w:rPr>
                <w:ins w:id="1831" w:author="Radit Rahmadhan" w:date="2022-01-19T15:42:00Z"/>
                <w:color w:val="000000"/>
                <w:sz w:val="16"/>
                <w:szCs w:val="16"/>
                <w:lang w:val="en-ID" w:eastAsia="en-ID"/>
              </w:rPr>
            </w:pPr>
            <w:ins w:id="1832" w:author="Radit Rahmadhan" w:date="2022-01-19T15:42:00Z">
              <w:r w:rsidRPr="0056778B">
                <w:rPr>
                  <w:color w:val="000000"/>
                  <w:sz w:val="16"/>
                  <w:szCs w:val="16"/>
                  <w:lang w:val="en-ID" w:eastAsia="en-ID"/>
                </w:rPr>
                <w:t>14,40%</w:t>
              </w:r>
            </w:ins>
          </w:p>
        </w:tc>
        <w:tc>
          <w:tcPr>
            <w:tcW w:w="689" w:type="dxa"/>
            <w:tcBorders>
              <w:top w:val="nil"/>
              <w:left w:val="nil"/>
              <w:bottom w:val="single" w:sz="4" w:space="0" w:color="auto"/>
              <w:right w:val="single" w:sz="4" w:space="0" w:color="auto"/>
            </w:tcBorders>
            <w:shd w:val="clear" w:color="auto" w:fill="auto"/>
            <w:noWrap/>
            <w:vAlign w:val="bottom"/>
            <w:hideMark/>
            <w:tcPrChange w:id="1833" w:author="Radit Rahmadhan" w:date="2022-01-19T15:51:00Z">
              <w:tcPr>
                <w:tcW w:w="565" w:type="dxa"/>
                <w:tcBorders>
                  <w:top w:val="nil"/>
                  <w:left w:val="nil"/>
                  <w:bottom w:val="single" w:sz="4" w:space="0" w:color="auto"/>
                  <w:right w:val="single" w:sz="4" w:space="0" w:color="auto"/>
                </w:tcBorders>
                <w:shd w:val="clear" w:color="auto" w:fill="auto"/>
                <w:noWrap/>
                <w:vAlign w:val="bottom"/>
                <w:hideMark/>
              </w:tcPr>
            </w:tcPrChange>
          </w:tcPr>
          <w:p w14:paraId="0617B263" w14:textId="77777777" w:rsidR="00CA2C5F" w:rsidRPr="0056778B" w:rsidRDefault="00CA2C5F" w:rsidP="0056778B">
            <w:pPr>
              <w:widowControl/>
              <w:autoSpaceDE/>
              <w:autoSpaceDN/>
              <w:jc w:val="right"/>
              <w:rPr>
                <w:ins w:id="1834" w:author="Radit Rahmadhan" w:date="2022-01-19T15:42:00Z"/>
                <w:color w:val="000000"/>
                <w:sz w:val="16"/>
                <w:szCs w:val="16"/>
                <w:lang w:val="en-ID" w:eastAsia="en-ID"/>
              </w:rPr>
            </w:pPr>
            <w:ins w:id="1835" w:author="Radit Rahmadhan" w:date="2022-01-19T15:42:00Z">
              <w:r w:rsidRPr="0056778B">
                <w:rPr>
                  <w:color w:val="000000"/>
                  <w:sz w:val="16"/>
                  <w:szCs w:val="16"/>
                  <w:lang w:val="en-ID" w:eastAsia="en-ID"/>
                </w:rPr>
                <w:t>80,10%</w:t>
              </w:r>
            </w:ins>
          </w:p>
        </w:tc>
      </w:tr>
      <w:tr w:rsidR="00CA2C5F" w:rsidRPr="001E1D53" w14:paraId="07ADDCCF" w14:textId="77777777" w:rsidTr="00FD75CD">
        <w:trPr>
          <w:trHeight w:val="343"/>
          <w:ins w:id="1836" w:author="Radit Rahmadhan" w:date="2022-01-19T15:42:00Z"/>
          <w:trPrChange w:id="1837" w:author="Radit Rahmadhan" w:date="2022-01-19T15:51:00Z">
            <w:trPr>
              <w:trHeight w:val="343"/>
            </w:trPr>
          </w:trPrChange>
        </w:trPr>
        <w:tc>
          <w:tcPr>
            <w:tcW w:w="448" w:type="dxa"/>
            <w:tcBorders>
              <w:top w:val="nil"/>
              <w:left w:val="single" w:sz="4" w:space="0" w:color="auto"/>
              <w:bottom w:val="single" w:sz="4" w:space="0" w:color="auto"/>
              <w:right w:val="single" w:sz="4" w:space="0" w:color="auto"/>
            </w:tcBorders>
            <w:shd w:val="clear" w:color="auto" w:fill="auto"/>
            <w:noWrap/>
            <w:vAlign w:val="bottom"/>
            <w:hideMark/>
            <w:tcPrChange w:id="1838" w:author="Radit Rahmadhan" w:date="2022-01-19T15:51:00Z">
              <w:tcPr>
                <w:tcW w:w="45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F4E29AA" w14:textId="77777777" w:rsidR="00CA2C5F" w:rsidRPr="0056778B" w:rsidRDefault="00CA2C5F" w:rsidP="0056778B">
            <w:pPr>
              <w:widowControl/>
              <w:autoSpaceDE/>
              <w:autoSpaceDN/>
              <w:jc w:val="center"/>
              <w:rPr>
                <w:ins w:id="1839" w:author="Radit Rahmadhan" w:date="2022-01-19T15:42:00Z"/>
                <w:color w:val="000000"/>
                <w:sz w:val="16"/>
                <w:szCs w:val="16"/>
                <w:lang w:val="en-ID" w:eastAsia="en-ID"/>
              </w:rPr>
            </w:pPr>
            <w:ins w:id="1840" w:author="Radit Rahmadhan" w:date="2022-01-19T15:42:00Z">
              <w:r w:rsidRPr="0056778B">
                <w:rPr>
                  <w:color w:val="000000"/>
                  <w:sz w:val="16"/>
                  <w:szCs w:val="16"/>
                  <w:lang w:val="en-ID" w:eastAsia="en-ID"/>
                </w:rPr>
                <w:t>v</w:t>
              </w:r>
            </w:ins>
          </w:p>
        </w:tc>
        <w:tc>
          <w:tcPr>
            <w:tcW w:w="762" w:type="dxa"/>
            <w:tcBorders>
              <w:top w:val="nil"/>
              <w:left w:val="nil"/>
              <w:bottom w:val="single" w:sz="4" w:space="0" w:color="auto"/>
              <w:right w:val="single" w:sz="4" w:space="0" w:color="auto"/>
            </w:tcBorders>
            <w:shd w:val="clear" w:color="auto" w:fill="auto"/>
            <w:noWrap/>
            <w:vAlign w:val="bottom"/>
            <w:hideMark/>
            <w:tcPrChange w:id="1841" w:author="Radit Rahmadhan" w:date="2022-01-19T15:51:00Z">
              <w:tcPr>
                <w:tcW w:w="785" w:type="dxa"/>
                <w:tcBorders>
                  <w:top w:val="nil"/>
                  <w:left w:val="nil"/>
                  <w:bottom w:val="single" w:sz="4" w:space="0" w:color="auto"/>
                  <w:right w:val="single" w:sz="4" w:space="0" w:color="auto"/>
                </w:tcBorders>
                <w:shd w:val="clear" w:color="auto" w:fill="auto"/>
                <w:noWrap/>
                <w:vAlign w:val="bottom"/>
                <w:hideMark/>
              </w:tcPr>
            </w:tcPrChange>
          </w:tcPr>
          <w:p w14:paraId="14A1293D" w14:textId="77777777" w:rsidR="00CA2C5F" w:rsidRPr="0056778B" w:rsidRDefault="00CA2C5F" w:rsidP="0056778B">
            <w:pPr>
              <w:widowControl/>
              <w:autoSpaceDE/>
              <w:autoSpaceDN/>
              <w:jc w:val="center"/>
              <w:rPr>
                <w:ins w:id="1842" w:author="Radit Rahmadhan" w:date="2022-01-19T15:42:00Z"/>
                <w:color w:val="000000"/>
                <w:sz w:val="16"/>
                <w:szCs w:val="16"/>
                <w:lang w:val="en-ID" w:eastAsia="en-ID"/>
              </w:rPr>
            </w:pPr>
            <w:ins w:id="1843" w:author="Radit Rahmadhan" w:date="2022-01-19T15:42:00Z">
              <w:r w:rsidRPr="0056778B">
                <w:rPr>
                  <w:color w:val="000000"/>
                  <w:sz w:val="16"/>
                  <w:szCs w:val="16"/>
                  <w:lang w:val="en-ID" w:eastAsia="en-ID"/>
                </w:rPr>
                <w:t>v</w:t>
              </w:r>
            </w:ins>
          </w:p>
        </w:tc>
        <w:tc>
          <w:tcPr>
            <w:tcW w:w="649" w:type="dxa"/>
            <w:tcBorders>
              <w:top w:val="nil"/>
              <w:left w:val="nil"/>
              <w:bottom w:val="single" w:sz="4" w:space="0" w:color="auto"/>
              <w:right w:val="single" w:sz="4" w:space="0" w:color="auto"/>
            </w:tcBorders>
            <w:shd w:val="clear" w:color="auto" w:fill="auto"/>
            <w:noWrap/>
            <w:vAlign w:val="bottom"/>
            <w:hideMark/>
            <w:tcPrChange w:id="1844" w:author="Radit Rahmadhan" w:date="2022-01-19T15:51:00Z">
              <w:tcPr>
                <w:tcW w:w="668" w:type="dxa"/>
                <w:tcBorders>
                  <w:top w:val="nil"/>
                  <w:left w:val="nil"/>
                  <w:bottom w:val="single" w:sz="4" w:space="0" w:color="auto"/>
                  <w:right w:val="single" w:sz="4" w:space="0" w:color="auto"/>
                </w:tcBorders>
                <w:shd w:val="clear" w:color="auto" w:fill="auto"/>
                <w:noWrap/>
                <w:vAlign w:val="bottom"/>
                <w:hideMark/>
              </w:tcPr>
            </w:tcPrChange>
          </w:tcPr>
          <w:p w14:paraId="05B7D1C5" w14:textId="77777777" w:rsidR="00CA2C5F" w:rsidRPr="0056778B" w:rsidRDefault="00CA2C5F" w:rsidP="0056778B">
            <w:pPr>
              <w:widowControl/>
              <w:autoSpaceDE/>
              <w:autoSpaceDN/>
              <w:jc w:val="center"/>
              <w:rPr>
                <w:ins w:id="1845" w:author="Radit Rahmadhan" w:date="2022-01-19T15:42:00Z"/>
                <w:color w:val="000000"/>
                <w:sz w:val="16"/>
                <w:szCs w:val="16"/>
                <w:lang w:val="en-ID" w:eastAsia="en-ID"/>
              </w:rPr>
            </w:pPr>
            <w:ins w:id="1846" w:author="Radit Rahmadhan" w:date="2022-01-19T15:42:00Z">
              <w:r w:rsidRPr="0056778B">
                <w:rPr>
                  <w:color w:val="000000"/>
                  <w:sz w:val="16"/>
                  <w:szCs w:val="16"/>
                  <w:lang w:val="en-ID" w:eastAsia="en-ID"/>
                </w:rPr>
                <w:t>x</w:t>
              </w:r>
            </w:ins>
          </w:p>
        </w:tc>
        <w:tc>
          <w:tcPr>
            <w:tcW w:w="726" w:type="dxa"/>
            <w:tcBorders>
              <w:top w:val="nil"/>
              <w:left w:val="nil"/>
              <w:bottom w:val="single" w:sz="4" w:space="0" w:color="auto"/>
              <w:right w:val="single" w:sz="4" w:space="0" w:color="auto"/>
            </w:tcBorders>
            <w:shd w:val="clear" w:color="auto" w:fill="auto"/>
            <w:noWrap/>
            <w:vAlign w:val="bottom"/>
            <w:hideMark/>
            <w:tcPrChange w:id="1847" w:author="Radit Rahmadhan" w:date="2022-01-19T15:51:00Z">
              <w:tcPr>
                <w:tcW w:w="748" w:type="dxa"/>
                <w:tcBorders>
                  <w:top w:val="nil"/>
                  <w:left w:val="nil"/>
                  <w:bottom w:val="single" w:sz="4" w:space="0" w:color="auto"/>
                  <w:right w:val="single" w:sz="4" w:space="0" w:color="auto"/>
                </w:tcBorders>
                <w:shd w:val="clear" w:color="auto" w:fill="auto"/>
                <w:noWrap/>
                <w:vAlign w:val="bottom"/>
                <w:hideMark/>
              </w:tcPr>
            </w:tcPrChange>
          </w:tcPr>
          <w:p w14:paraId="77F7266A" w14:textId="77777777" w:rsidR="00CA2C5F" w:rsidRPr="0056778B" w:rsidRDefault="00CA2C5F" w:rsidP="0056778B">
            <w:pPr>
              <w:widowControl/>
              <w:autoSpaceDE/>
              <w:autoSpaceDN/>
              <w:jc w:val="center"/>
              <w:rPr>
                <w:ins w:id="1848" w:author="Radit Rahmadhan" w:date="2022-01-19T15:42:00Z"/>
                <w:color w:val="000000"/>
                <w:sz w:val="16"/>
                <w:szCs w:val="16"/>
                <w:lang w:val="en-ID" w:eastAsia="en-ID"/>
              </w:rPr>
            </w:pPr>
            <w:ins w:id="1849" w:author="Radit Rahmadhan" w:date="2022-01-19T15:42:00Z">
              <w:r w:rsidRPr="0056778B">
                <w:rPr>
                  <w:color w:val="000000"/>
                  <w:sz w:val="16"/>
                  <w:szCs w:val="16"/>
                  <w:lang w:val="en-ID" w:eastAsia="en-ID"/>
                </w:rPr>
                <w:t>v</w:t>
              </w:r>
            </w:ins>
          </w:p>
        </w:tc>
        <w:tc>
          <w:tcPr>
            <w:tcW w:w="661" w:type="dxa"/>
            <w:tcBorders>
              <w:top w:val="nil"/>
              <w:left w:val="nil"/>
              <w:bottom w:val="single" w:sz="4" w:space="0" w:color="auto"/>
              <w:right w:val="single" w:sz="4" w:space="0" w:color="auto"/>
            </w:tcBorders>
            <w:shd w:val="clear" w:color="auto" w:fill="auto"/>
            <w:noWrap/>
            <w:vAlign w:val="bottom"/>
            <w:hideMark/>
            <w:tcPrChange w:id="1850" w:author="Radit Rahmadhan" w:date="2022-01-19T15:51:00Z">
              <w:tcPr>
                <w:tcW w:w="680" w:type="dxa"/>
                <w:tcBorders>
                  <w:top w:val="nil"/>
                  <w:left w:val="nil"/>
                  <w:bottom w:val="single" w:sz="4" w:space="0" w:color="auto"/>
                  <w:right w:val="single" w:sz="4" w:space="0" w:color="auto"/>
                </w:tcBorders>
                <w:shd w:val="clear" w:color="auto" w:fill="auto"/>
                <w:noWrap/>
                <w:vAlign w:val="bottom"/>
                <w:hideMark/>
              </w:tcPr>
            </w:tcPrChange>
          </w:tcPr>
          <w:p w14:paraId="5F89A505" w14:textId="77777777" w:rsidR="00CA2C5F" w:rsidRPr="0056778B" w:rsidRDefault="00CA2C5F" w:rsidP="0056778B">
            <w:pPr>
              <w:widowControl/>
              <w:autoSpaceDE/>
              <w:autoSpaceDN/>
              <w:jc w:val="center"/>
              <w:rPr>
                <w:ins w:id="1851" w:author="Radit Rahmadhan" w:date="2022-01-19T15:42:00Z"/>
                <w:color w:val="000000"/>
                <w:sz w:val="16"/>
                <w:szCs w:val="16"/>
                <w:lang w:val="en-ID" w:eastAsia="en-ID"/>
              </w:rPr>
            </w:pPr>
            <w:ins w:id="1852" w:author="Radit Rahmadhan" w:date="2022-01-19T15:42:00Z">
              <w:r w:rsidRPr="0056778B">
                <w:rPr>
                  <w:color w:val="000000"/>
                  <w:sz w:val="16"/>
                  <w:szCs w:val="16"/>
                  <w:lang w:val="en-ID" w:eastAsia="en-ID"/>
                </w:rPr>
                <w:t>v</w:t>
              </w:r>
            </w:ins>
          </w:p>
        </w:tc>
        <w:tc>
          <w:tcPr>
            <w:tcW w:w="601" w:type="dxa"/>
            <w:tcBorders>
              <w:top w:val="nil"/>
              <w:left w:val="nil"/>
              <w:bottom w:val="single" w:sz="4" w:space="0" w:color="auto"/>
              <w:right w:val="single" w:sz="4" w:space="0" w:color="auto"/>
            </w:tcBorders>
            <w:shd w:val="clear" w:color="auto" w:fill="auto"/>
            <w:noWrap/>
            <w:vAlign w:val="bottom"/>
            <w:hideMark/>
            <w:tcPrChange w:id="1853" w:author="Radit Rahmadhan" w:date="2022-01-19T15:51:00Z">
              <w:tcPr>
                <w:tcW w:w="618" w:type="dxa"/>
                <w:tcBorders>
                  <w:top w:val="nil"/>
                  <w:left w:val="nil"/>
                  <w:bottom w:val="single" w:sz="4" w:space="0" w:color="auto"/>
                  <w:right w:val="single" w:sz="4" w:space="0" w:color="auto"/>
                </w:tcBorders>
                <w:shd w:val="clear" w:color="auto" w:fill="auto"/>
                <w:noWrap/>
                <w:vAlign w:val="bottom"/>
                <w:hideMark/>
              </w:tcPr>
            </w:tcPrChange>
          </w:tcPr>
          <w:p w14:paraId="3E8C9C0A" w14:textId="77777777" w:rsidR="00CA2C5F" w:rsidRPr="0056778B" w:rsidRDefault="00CA2C5F" w:rsidP="0056778B">
            <w:pPr>
              <w:widowControl/>
              <w:autoSpaceDE/>
              <w:autoSpaceDN/>
              <w:jc w:val="center"/>
              <w:rPr>
                <w:ins w:id="1854" w:author="Radit Rahmadhan" w:date="2022-01-19T15:42:00Z"/>
                <w:color w:val="000000"/>
                <w:sz w:val="16"/>
                <w:szCs w:val="16"/>
                <w:lang w:val="en-ID" w:eastAsia="en-ID"/>
              </w:rPr>
            </w:pPr>
            <w:ins w:id="1855" w:author="Radit Rahmadhan" w:date="2022-01-19T15:42:00Z">
              <w:r w:rsidRPr="0056778B">
                <w:rPr>
                  <w:color w:val="000000"/>
                  <w:sz w:val="16"/>
                  <w:szCs w:val="16"/>
                  <w:lang w:val="en-ID" w:eastAsia="en-ID"/>
                </w:rPr>
                <w:t>v</w:t>
              </w:r>
            </w:ins>
          </w:p>
        </w:tc>
        <w:tc>
          <w:tcPr>
            <w:tcW w:w="536" w:type="dxa"/>
            <w:tcBorders>
              <w:top w:val="nil"/>
              <w:left w:val="nil"/>
              <w:bottom w:val="single" w:sz="4" w:space="0" w:color="auto"/>
              <w:right w:val="single" w:sz="4" w:space="0" w:color="auto"/>
            </w:tcBorders>
            <w:shd w:val="clear" w:color="auto" w:fill="auto"/>
            <w:noWrap/>
            <w:vAlign w:val="bottom"/>
            <w:hideMark/>
            <w:tcPrChange w:id="1856" w:author="Radit Rahmadhan" w:date="2022-01-19T15:51:00Z">
              <w:tcPr>
                <w:tcW w:w="550" w:type="dxa"/>
                <w:tcBorders>
                  <w:top w:val="nil"/>
                  <w:left w:val="nil"/>
                  <w:bottom w:val="single" w:sz="4" w:space="0" w:color="auto"/>
                  <w:right w:val="single" w:sz="4" w:space="0" w:color="auto"/>
                </w:tcBorders>
                <w:shd w:val="clear" w:color="auto" w:fill="auto"/>
                <w:noWrap/>
                <w:vAlign w:val="bottom"/>
                <w:hideMark/>
              </w:tcPr>
            </w:tcPrChange>
          </w:tcPr>
          <w:p w14:paraId="334B02B3" w14:textId="77777777" w:rsidR="00CA2C5F" w:rsidRPr="0056778B" w:rsidRDefault="00CA2C5F" w:rsidP="0056778B">
            <w:pPr>
              <w:widowControl/>
              <w:autoSpaceDE/>
              <w:autoSpaceDN/>
              <w:jc w:val="center"/>
              <w:rPr>
                <w:ins w:id="1857" w:author="Radit Rahmadhan" w:date="2022-01-19T15:42:00Z"/>
                <w:color w:val="000000"/>
                <w:sz w:val="16"/>
                <w:szCs w:val="16"/>
                <w:lang w:val="en-ID" w:eastAsia="en-ID"/>
              </w:rPr>
            </w:pPr>
            <w:ins w:id="1858" w:author="Radit Rahmadhan" w:date="2022-01-19T15:42:00Z">
              <w:r w:rsidRPr="0056778B">
                <w:rPr>
                  <w:color w:val="000000"/>
                  <w:sz w:val="16"/>
                  <w:szCs w:val="16"/>
                  <w:lang w:val="en-ID" w:eastAsia="en-ID"/>
                </w:rPr>
                <w:t>v</w:t>
              </w:r>
            </w:ins>
          </w:p>
        </w:tc>
        <w:tc>
          <w:tcPr>
            <w:tcW w:w="506" w:type="dxa"/>
            <w:tcBorders>
              <w:top w:val="nil"/>
              <w:left w:val="nil"/>
              <w:bottom w:val="single" w:sz="4" w:space="0" w:color="auto"/>
              <w:right w:val="single" w:sz="4" w:space="0" w:color="auto"/>
            </w:tcBorders>
            <w:shd w:val="clear" w:color="auto" w:fill="auto"/>
            <w:noWrap/>
            <w:vAlign w:val="bottom"/>
            <w:hideMark/>
            <w:tcPrChange w:id="1859" w:author="Radit Rahmadhan" w:date="2022-01-19T15:51:00Z">
              <w:tcPr>
                <w:tcW w:w="519" w:type="dxa"/>
                <w:tcBorders>
                  <w:top w:val="nil"/>
                  <w:left w:val="nil"/>
                  <w:bottom w:val="single" w:sz="4" w:space="0" w:color="auto"/>
                  <w:right w:val="single" w:sz="4" w:space="0" w:color="auto"/>
                </w:tcBorders>
                <w:shd w:val="clear" w:color="auto" w:fill="auto"/>
                <w:noWrap/>
                <w:vAlign w:val="bottom"/>
                <w:hideMark/>
              </w:tcPr>
            </w:tcPrChange>
          </w:tcPr>
          <w:p w14:paraId="5FB3696A" w14:textId="77777777" w:rsidR="00CA2C5F" w:rsidRPr="0056778B" w:rsidRDefault="00CA2C5F" w:rsidP="0056778B">
            <w:pPr>
              <w:widowControl/>
              <w:autoSpaceDE/>
              <w:autoSpaceDN/>
              <w:jc w:val="center"/>
              <w:rPr>
                <w:ins w:id="1860" w:author="Radit Rahmadhan" w:date="2022-01-19T15:42:00Z"/>
                <w:color w:val="000000"/>
                <w:sz w:val="16"/>
                <w:szCs w:val="16"/>
                <w:lang w:val="en-ID" w:eastAsia="en-ID"/>
              </w:rPr>
            </w:pPr>
            <w:ins w:id="1861" w:author="Radit Rahmadhan" w:date="2022-01-19T15:42:00Z">
              <w:r w:rsidRPr="0056778B">
                <w:rPr>
                  <w:color w:val="000000"/>
                  <w:sz w:val="16"/>
                  <w:szCs w:val="16"/>
                  <w:lang w:val="en-ID" w:eastAsia="en-ID"/>
                </w:rPr>
                <w:t>v</w:t>
              </w:r>
            </w:ins>
          </w:p>
        </w:tc>
        <w:tc>
          <w:tcPr>
            <w:tcW w:w="709" w:type="dxa"/>
            <w:tcBorders>
              <w:top w:val="nil"/>
              <w:left w:val="nil"/>
              <w:bottom w:val="single" w:sz="4" w:space="0" w:color="auto"/>
              <w:right w:val="single" w:sz="4" w:space="0" w:color="auto"/>
            </w:tcBorders>
            <w:shd w:val="clear" w:color="auto" w:fill="auto"/>
            <w:noWrap/>
            <w:vAlign w:val="bottom"/>
            <w:hideMark/>
            <w:tcPrChange w:id="1862" w:author="Radit Rahmadhan" w:date="2022-01-19T15:51:00Z">
              <w:tcPr>
                <w:tcW w:w="730" w:type="dxa"/>
                <w:tcBorders>
                  <w:top w:val="nil"/>
                  <w:left w:val="nil"/>
                  <w:bottom w:val="single" w:sz="4" w:space="0" w:color="auto"/>
                  <w:right w:val="single" w:sz="4" w:space="0" w:color="auto"/>
                </w:tcBorders>
                <w:shd w:val="clear" w:color="auto" w:fill="auto"/>
                <w:noWrap/>
                <w:vAlign w:val="bottom"/>
                <w:hideMark/>
              </w:tcPr>
            </w:tcPrChange>
          </w:tcPr>
          <w:p w14:paraId="00DFDFED" w14:textId="77777777" w:rsidR="00CA2C5F" w:rsidRPr="0056778B" w:rsidRDefault="00CA2C5F" w:rsidP="0056778B">
            <w:pPr>
              <w:widowControl/>
              <w:autoSpaceDE/>
              <w:autoSpaceDN/>
              <w:jc w:val="center"/>
              <w:rPr>
                <w:ins w:id="1863" w:author="Radit Rahmadhan" w:date="2022-01-19T15:42:00Z"/>
                <w:color w:val="000000"/>
                <w:sz w:val="16"/>
                <w:szCs w:val="16"/>
                <w:lang w:val="en-ID" w:eastAsia="en-ID"/>
              </w:rPr>
            </w:pPr>
            <w:ins w:id="1864" w:author="Radit Rahmadhan" w:date="2022-01-19T15:42:00Z">
              <w:r w:rsidRPr="0056778B">
                <w:rPr>
                  <w:color w:val="000000"/>
                  <w:sz w:val="16"/>
                  <w:szCs w:val="16"/>
                  <w:lang w:val="en-ID" w:eastAsia="en-ID"/>
                </w:rPr>
                <w:t>v</w:t>
              </w:r>
            </w:ins>
          </w:p>
        </w:tc>
        <w:tc>
          <w:tcPr>
            <w:tcW w:w="689" w:type="dxa"/>
            <w:tcBorders>
              <w:top w:val="nil"/>
              <w:left w:val="nil"/>
              <w:bottom w:val="single" w:sz="4" w:space="0" w:color="auto"/>
              <w:right w:val="single" w:sz="4" w:space="0" w:color="auto"/>
            </w:tcBorders>
            <w:shd w:val="clear" w:color="auto" w:fill="auto"/>
            <w:noWrap/>
            <w:vAlign w:val="center"/>
            <w:hideMark/>
            <w:tcPrChange w:id="1865"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279E4776" w14:textId="77777777" w:rsidR="00CA2C5F" w:rsidRPr="0056778B" w:rsidRDefault="00CA2C5F" w:rsidP="0056778B">
            <w:pPr>
              <w:widowControl/>
              <w:autoSpaceDE/>
              <w:autoSpaceDN/>
              <w:jc w:val="center"/>
              <w:rPr>
                <w:ins w:id="1866" w:author="Radit Rahmadhan" w:date="2022-01-19T15:42:00Z"/>
                <w:color w:val="000000"/>
                <w:sz w:val="16"/>
                <w:szCs w:val="16"/>
                <w:lang w:val="en-ID" w:eastAsia="en-ID"/>
              </w:rPr>
            </w:pPr>
            <w:ins w:id="1867" w:author="Radit Rahmadhan" w:date="2022-01-19T15:42:00Z">
              <w:r w:rsidRPr="0056778B">
                <w:rPr>
                  <w:color w:val="000000"/>
                  <w:sz w:val="16"/>
                  <w:szCs w:val="16"/>
                  <w:lang w:val="en-ID" w:eastAsia="en-ID"/>
                </w:rPr>
                <w:t>69,70%</w:t>
              </w:r>
            </w:ins>
          </w:p>
        </w:tc>
        <w:tc>
          <w:tcPr>
            <w:tcW w:w="689" w:type="dxa"/>
            <w:tcBorders>
              <w:top w:val="nil"/>
              <w:left w:val="nil"/>
              <w:bottom w:val="single" w:sz="4" w:space="0" w:color="auto"/>
              <w:right w:val="single" w:sz="4" w:space="0" w:color="auto"/>
            </w:tcBorders>
            <w:shd w:val="clear" w:color="auto" w:fill="auto"/>
            <w:noWrap/>
            <w:vAlign w:val="center"/>
            <w:hideMark/>
            <w:tcPrChange w:id="1868"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7E2854D4" w14:textId="77777777" w:rsidR="00CA2C5F" w:rsidRPr="0056778B" w:rsidRDefault="00CA2C5F" w:rsidP="0056778B">
            <w:pPr>
              <w:widowControl/>
              <w:autoSpaceDE/>
              <w:autoSpaceDN/>
              <w:jc w:val="center"/>
              <w:rPr>
                <w:ins w:id="1869" w:author="Radit Rahmadhan" w:date="2022-01-19T15:42:00Z"/>
                <w:color w:val="000000"/>
                <w:sz w:val="16"/>
                <w:szCs w:val="16"/>
                <w:lang w:val="en-ID" w:eastAsia="en-ID"/>
              </w:rPr>
            </w:pPr>
            <w:ins w:id="1870" w:author="Radit Rahmadhan" w:date="2022-01-19T15:42:00Z">
              <w:r w:rsidRPr="0056778B">
                <w:rPr>
                  <w:color w:val="000000"/>
                  <w:sz w:val="16"/>
                  <w:szCs w:val="16"/>
                  <w:lang w:val="en-ID" w:eastAsia="en-ID"/>
                </w:rPr>
                <w:t>12,60%</w:t>
              </w:r>
            </w:ins>
          </w:p>
        </w:tc>
        <w:tc>
          <w:tcPr>
            <w:tcW w:w="689" w:type="dxa"/>
            <w:tcBorders>
              <w:top w:val="nil"/>
              <w:left w:val="nil"/>
              <w:bottom w:val="single" w:sz="4" w:space="0" w:color="auto"/>
              <w:right w:val="single" w:sz="4" w:space="0" w:color="auto"/>
            </w:tcBorders>
            <w:shd w:val="clear" w:color="auto" w:fill="auto"/>
            <w:noWrap/>
            <w:vAlign w:val="bottom"/>
            <w:hideMark/>
            <w:tcPrChange w:id="1871" w:author="Radit Rahmadhan" w:date="2022-01-19T15:51:00Z">
              <w:tcPr>
                <w:tcW w:w="565" w:type="dxa"/>
                <w:tcBorders>
                  <w:top w:val="nil"/>
                  <w:left w:val="nil"/>
                  <w:bottom w:val="single" w:sz="4" w:space="0" w:color="auto"/>
                  <w:right w:val="single" w:sz="4" w:space="0" w:color="auto"/>
                </w:tcBorders>
                <w:shd w:val="clear" w:color="auto" w:fill="auto"/>
                <w:noWrap/>
                <w:vAlign w:val="bottom"/>
                <w:hideMark/>
              </w:tcPr>
            </w:tcPrChange>
          </w:tcPr>
          <w:p w14:paraId="6C4B41FC" w14:textId="77777777" w:rsidR="00CA2C5F" w:rsidRPr="0056778B" w:rsidRDefault="00CA2C5F" w:rsidP="0056778B">
            <w:pPr>
              <w:widowControl/>
              <w:autoSpaceDE/>
              <w:autoSpaceDN/>
              <w:jc w:val="right"/>
              <w:rPr>
                <w:ins w:id="1872" w:author="Radit Rahmadhan" w:date="2022-01-19T15:42:00Z"/>
                <w:color w:val="000000"/>
                <w:sz w:val="16"/>
                <w:szCs w:val="16"/>
                <w:lang w:val="en-ID" w:eastAsia="en-ID"/>
              </w:rPr>
            </w:pPr>
            <w:ins w:id="1873" w:author="Radit Rahmadhan" w:date="2022-01-19T15:42:00Z">
              <w:r w:rsidRPr="0056778B">
                <w:rPr>
                  <w:color w:val="000000"/>
                  <w:sz w:val="16"/>
                  <w:szCs w:val="16"/>
                  <w:lang w:val="en-ID" w:eastAsia="en-ID"/>
                </w:rPr>
                <w:t>82,30%</w:t>
              </w:r>
            </w:ins>
          </w:p>
        </w:tc>
      </w:tr>
      <w:tr w:rsidR="00CA2C5F" w:rsidRPr="001E1D53" w14:paraId="1F055831" w14:textId="77777777" w:rsidTr="00FD75CD">
        <w:trPr>
          <w:trHeight w:val="343"/>
          <w:ins w:id="1874" w:author="Radit Rahmadhan" w:date="2022-01-19T15:42:00Z"/>
          <w:trPrChange w:id="1875" w:author="Radit Rahmadhan" w:date="2022-01-19T15:51:00Z">
            <w:trPr>
              <w:trHeight w:val="343"/>
            </w:trPr>
          </w:trPrChange>
        </w:trPr>
        <w:tc>
          <w:tcPr>
            <w:tcW w:w="448" w:type="dxa"/>
            <w:tcBorders>
              <w:top w:val="nil"/>
              <w:left w:val="single" w:sz="4" w:space="0" w:color="auto"/>
              <w:bottom w:val="single" w:sz="4" w:space="0" w:color="auto"/>
              <w:right w:val="single" w:sz="4" w:space="0" w:color="auto"/>
            </w:tcBorders>
            <w:shd w:val="clear" w:color="auto" w:fill="auto"/>
            <w:noWrap/>
            <w:vAlign w:val="bottom"/>
            <w:hideMark/>
            <w:tcPrChange w:id="1876" w:author="Radit Rahmadhan" w:date="2022-01-19T15:51:00Z">
              <w:tcPr>
                <w:tcW w:w="45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940C747" w14:textId="77777777" w:rsidR="00CA2C5F" w:rsidRPr="0056778B" w:rsidRDefault="00CA2C5F" w:rsidP="0056778B">
            <w:pPr>
              <w:widowControl/>
              <w:autoSpaceDE/>
              <w:autoSpaceDN/>
              <w:jc w:val="center"/>
              <w:rPr>
                <w:ins w:id="1877" w:author="Radit Rahmadhan" w:date="2022-01-19T15:42:00Z"/>
                <w:color w:val="000000"/>
                <w:sz w:val="16"/>
                <w:szCs w:val="16"/>
                <w:lang w:val="en-ID" w:eastAsia="en-ID"/>
              </w:rPr>
            </w:pPr>
            <w:ins w:id="1878" w:author="Radit Rahmadhan" w:date="2022-01-19T15:42:00Z">
              <w:r w:rsidRPr="0056778B">
                <w:rPr>
                  <w:color w:val="000000"/>
                  <w:sz w:val="16"/>
                  <w:szCs w:val="16"/>
                  <w:lang w:val="en-ID" w:eastAsia="en-ID"/>
                </w:rPr>
                <w:t>v</w:t>
              </w:r>
            </w:ins>
          </w:p>
        </w:tc>
        <w:tc>
          <w:tcPr>
            <w:tcW w:w="762" w:type="dxa"/>
            <w:tcBorders>
              <w:top w:val="nil"/>
              <w:left w:val="nil"/>
              <w:bottom w:val="single" w:sz="4" w:space="0" w:color="auto"/>
              <w:right w:val="single" w:sz="4" w:space="0" w:color="auto"/>
            </w:tcBorders>
            <w:shd w:val="clear" w:color="auto" w:fill="auto"/>
            <w:noWrap/>
            <w:vAlign w:val="bottom"/>
            <w:hideMark/>
            <w:tcPrChange w:id="1879" w:author="Radit Rahmadhan" w:date="2022-01-19T15:51:00Z">
              <w:tcPr>
                <w:tcW w:w="785" w:type="dxa"/>
                <w:tcBorders>
                  <w:top w:val="nil"/>
                  <w:left w:val="nil"/>
                  <w:bottom w:val="single" w:sz="4" w:space="0" w:color="auto"/>
                  <w:right w:val="single" w:sz="4" w:space="0" w:color="auto"/>
                </w:tcBorders>
                <w:shd w:val="clear" w:color="auto" w:fill="auto"/>
                <w:noWrap/>
                <w:vAlign w:val="bottom"/>
                <w:hideMark/>
              </w:tcPr>
            </w:tcPrChange>
          </w:tcPr>
          <w:p w14:paraId="6529ACD5" w14:textId="77777777" w:rsidR="00CA2C5F" w:rsidRPr="0056778B" w:rsidRDefault="00CA2C5F" w:rsidP="0056778B">
            <w:pPr>
              <w:widowControl/>
              <w:autoSpaceDE/>
              <w:autoSpaceDN/>
              <w:jc w:val="center"/>
              <w:rPr>
                <w:ins w:id="1880" w:author="Radit Rahmadhan" w:date="2022-01-19T15:42:00Z"/>
                <w:color w:val="000000"/>
                <w:sz w:val="16"/>
                <w:szCs w:val="16"/>
                <w:lang w:val="en-ID" w:eastAsia="en-ID"/>
              </w:rPr>
            </w:pPr>
            <w:ins w:id="1881" w:author="Radit Rahmadhan" w:date="2022-01-19T15:42:00Z">
              <w:r w:rsidRPr="0056778B">
                <w:rPr>
                  <w:color w:val="000000"/>
                  <w:sz w:val="16"/>
                  <w:szCs w:val="16"/>
                  <w:lang w:val="en-ID" w:eastAsia="en-ID"/>
                </w:rPr>
                <w:t>v</w:t>
              </w:r>
            </w:ins>
          </w:p>
        </w:tc>
        <w:tc>
          <w:tcPr>
            <w:tcW w:w="649" w:type="dxa"/>
            <w:tcBorders>
              <w:top w:val="nil"/>
              <w:left w:val="nil"/>
              <w:bottom w:val="single" w:sz="4" w:space="0" w:color="auto"/>
              <w:right w:val="single" w:sz="4" w:space="0" w:color="auto"/>
            </w:tcBorders>
            <w:shd w:val="clear" w:color="auto" w:fill="auto"/>
            <w:noWrap/>
            <w:vAlign w:val="bottom"/>
            <w:hideMark/>
            <w:tcPrChange w:id="1882" w:author="Radit Rahmadhan" w:date="2022-01-19T15:51:00Z">
              <w:tcPr>
                <w:tcW w:w="668" w:type="dxa"/>
                <w:tcBorders>
                  <w:top w:val="nil"/>
                  <w:left w:val="nil"/>
                  <w:bottom w:val="single" w:sz="4" w:space="0" w:color="auto"/>
                  <w:right w:val="single" w:sz="4" w:space="0" w:color="auto"/>
                </w:tcBorders>
                <w:shd w:val="clear" w:color="auto" w:fill="auto"/>
                <w:noWrap/>
                <w:vAlign w:val="bottom"/>
                <w:hideMark/>
              </w:tcPr>
            </w:tcPrChange>
          </w:tcPr>
          <w:p w14:paraId="0AD85082" w14:textId="77777777" w:rsidR="00CA2C5F" w:rsidRPr="0056778B" w:rsidRDefault="00CA2C5F" w:rsidP="0056778B">
            <w:pPr>
              <w:widowControl/>
              <w:autoSpaceDE/>
              <w:autoSpaceDN/>
              <w:jc w:val="center"/>
              <w:rPr>
                <w:ins w:id="1883" w:author="Radit Rahmadhan" w:date="2022-01-19T15:42:00Z"/>
                <w:color w:val="000000"/>
                <w:sz w:val="16"/>
                <w:szCs w:val="16"/>
                <w:lang w:val="en-ID" w:eastAsia="en-ID"/>
              </w:rPr>
            </w:pPr>
            <w:ins w:id="1884" w:author="Radit Rahmadhan" w:date="2022-01-19T15:42:00Z">
              <w:r w:rsidRPr="0056778B">
                <w:rPr>
                  <w:color w:val="000000"/>
                  <w:sz w:val="16"/>
                  <w:szCs w:val="16"/>
                  <w:lang w:val="en-ID" w:eastAsia="en-ID"/>
                </w:rPr>
                <w:t>v</w:t>
              </w:r>
            </w:ins>
          </w:p>
        </w:tc>
        <w:tc>
          <w:tcPr>
            <w:tcW w:w="726" w:type="dxa"/>
            <w:tcBorders>
              <w:top w:val="nil"/>
              <w:left w:val="nil"/>
              <w:bottom w:val="single" w:sz="4" w:space="0" w:color="auto"/>
              <w:right w:val="single" w:sz="4" w:space="0" w:color="auto"/>
            </w:tcBorders>
            <w:shd w:val="clear" w:color="auto" w:fill="auto"/>
            <w:noWrap/>
            <w:vAlign w:val="bottom"/>
            <w:hideMark/>
            <w:tcPrChange w:id="1885" w:author="Radit Rahmadhan" w:date="2022-01-19T15:51:00Z">
              <w:tcPr>
                <w:tcW w:w="748" w:type="dxa"/>
                <w:tcBorders>
                  <w:top w:val="nil"/>
                  <w:left w:val="nil"/>
                  <w:bottom w:val="single" w:sz="4" w:space="0" w:color="auto"/>
                  <w:right w:val="single" w:sz="4" w:space="0" w:color="auto"/>
                </w:tcBorders>
                <w:shd w:val="clear" w:color="auto" w:fill="auto"/>
                <w:noWrap/>
                <w:vAlign w:val="bottom"/>
                <w:hideMark/>
              </w:tcPr>
            </w:tcPrChange>
          </w:tcPr>
          <w:p w14:paraId="279538A3" w14:textId="77777777" w:rsidR="00CA2C5F" w:rsidRPr="0056778B" w:rsidRDefault="00CA2C5F" w:rsidP="0056778B">
            <w:pPr>
              <w:widowControl/>
              <w:autoSpaceDE/>
              <w:autoSpaceDN/>
              <w:jc w:val="center"/>
              <w:rPr>
                <w:ins w:id="1886" w:author="Radit Rahmadhan" w:date="2022-01-19T15:42:00Z"/>
                <w:color w:val="000000"/>
                <w:sz w:val="16"/>
                <w:szCs w:val="16"/>
                <w:lang w:val="en-ID" w:eastAsia="en-ID"/>
              </w:rPr>
            </w:pPr>
            <w:ins w:id="1887" w:author="Radit Rahmadhan" w:date="2022-01-19T15:42:00Z">
              <w:r w:rsidRPr="0056778B">
                <w:rPr>
                  <w:color w:val="000000"/>
                  <w:sz w:val="16"/>
                  <w:szCs w:val="16"/>
                  <w:lang w:val="en-ID" w:eastAsia="en-ID"/>
                </w:rPr>
                <w:t>x</w:t>
              </w:r>
            </w:ins>
          </w:p>
        </w:tc>
        <w:tc>
          <w:tcPr>
            <w:tcW w:w="661" w:type="dxa"/>
            <w:tcBorders>
              <w:top w:val="nil"/>
              <w:left w:val="nil"/>
              <w:bottom w:val="single" w:sz="4" w:space="0" w:color="auto"/>
              <w:right w:val="single" w:sz="4" w:space="0" w:color="auto"/>
            </w:tcBorders>
            <w:shd w:val="clear" w:color="auto" w:fill="auto"/>
            <w:noWrap/>
            <w:vAlign w:val="bottom"/>
            <w:hideMark/>
            <w:tcPrChange w:id="1888" w:author="Radit Rahmadhan" w:date="2022-01-19T15:51:00Z">
              <w:tcPr>
                <w:tcW w:w="680" w:type="dxa"/>
                <w:tcBorders>
                  <w:top w:val="nil"/>
                  <w:left w:val="nil"/>
                  <w:bottom w:val="single" w:sz="4" w:space="0" w:color="auto"/>
                  <w:right w:val="single" w:sz="4" w:space="0" w:color="auto"/>
                </w:tcBorders>
                <w:shd w:val="clear" w:color="auto" w:fill="auto"/>
                <w:noWrap/>
                <w:vAlign w:val="bottom"/>
                <w:hideMark/>
              </w:tcPr>
            </w:tcPrChange>
          </w:tcPr>
          <w:p w14:paraId="22AA7B8A" w14:textId="77777777" w:rsidR="00CA2C5F" w:rsidRPr="0056778B" w:rsidRDefault="00CA2C5F" w:rsidP="0056778B">
            <w:pPr>
              <w:widowControl/>
              <w:autoSpaceDE/>
              <w:autoSpaceDN/>
              <w:jc w:val="center"/>
              <w:rPr>
                <w:ins w:id="1889" w:author="Radit Rahmadhan" w:date="2022-01-19T15:42:00Z"/>
                <w:color w:val="000000"/>
                <w:sz w:val="16"/>
                <w:szCs w:val="16"/>
                <w:lang w:val="en-ID" w:eastAsia="en-ID"/>
              </w:rPr>
            </w:pPr>
            <w:ins w:id="1890" w:author="Radit Rahmadhan" w:date="2022-01-19T15:42:00Z">
              <w:r w:rsidRPr="0056778B">
                <w:rPr>
                  <w:color w:val="000000"/>
                  <w:sz w:val="16"/>
                  <w:szCs w:val="16"/>
                  <w:lang w:val="en-ID" w:eastAsia="en-ID"/>
                </w:rPr>
                <w:t>x</w:t>
              </w:r>
            </w:ins>
          </w:p>
        </w:tc>
        <w:tc>
          <w:tcPr>
            <w:tcW w:w="601" w:type="dxa"/>
            <w:tcBorders>
              <w:top w:val="nil"/>
              <w:left w:val="nil"/>
              <w:bottom w:val="single" w:sz="4" w:space="0" w:color="auto"/>
              <w:right w:val="single" w:sz="4" w:space="0" w:color="auto"/>
            </w:tcBorders>
            <w:shd w:val="clear" w:color="auto" w:fill="auto"/>
            <w:noWrap/>
            <w:vAlign w:val="bottom"/>
            <w:hideMark/>
            <w:tcPrChange w:id="1891" w:author="Radit Rahmadhan" w:date="2022-01-19T15:51:00Z">
              <w:tcPr>
                <w:tcW w:w="618" w:type="dxa"/>
                <w:tcBorders>
                  <w:top w:val="nil"/>
                  <w:left w:val="nil"/>
                  <w:bottom w:val="single" w:sz="4" w:space="0" w:color="auto"/>
                  <w:right w:val="single" w:sz="4" w:space="0" w:color="auto"/>
                </w:tcBorders>
                <w:shd w:val="clear" w:color="auto" w:fill="auto"/>
                <w:noWrap/>
                <w:vAlign w:val="bottom"/>
                <w:hideMark/>
              </w:tcPr>
            </w:tcPrChange>
          </w:tcPr>
          <w:p w14:paraId="01522B10" w14:textId="77777777" w:rsidR="00CA2C5F" w:rsidRPr="0056778B" w:rsidRDefault="00CA2C5F" w:rsidP="0056778B">
            <w:pPr>
              <w:widowControl/>
              <w:autoSpaceDE/>
              <w:autoSpaceDN/>
              <w:jc w:val="center"/>
              <w:rPr>
                <w:ins w:id="1892" w:author="Radit Rahmadhan" w:date="2022-01-19T15:42:00Z"/>
                <w:color w:val="000000"/>
                <w:sz w:val="16"/>
                <w:szCs w:val="16"/>
                <w:lang w:val="en-ID" w:eastAsia="en-ID"/>
              </w:rPr>
            </w:pPr>
            <w:ins w:id="1893" w:author="Radit Rahmadhan" w:date="2022-01-19T15:42:00Z">
              <w:r w:rsidRPr="0056778B">
                <w:rPr>
                  <w:color w:val="000000"/>
                  <w:sz w:val="16"/>
                  <w:szCs w:val="16"/>
                  <w:lang w:val="en-ID" w:eastAsia="en-ID"/>
                </w:rPr>
                <w:t>x</w:t>
              </w:r>
            </w:ins>
          </w:p>
        </w:tc>
        <w:tc>
          <w:tcPr>
            <w:tcW w:w="536" w:type="dxa"/>
            <w:tcBorders>
              <w:top w:val="nil"/>
              <w:left w:val="nil"/>
              <w:bottom w:val="single" w:sz="4" w:space="0" w:color="auto"/>
              <w:right w:val="single" w:sz="4" w:space="0" w:color="auto"/>
            </w:tcBorders>
            <w:shd w:val="clear" w:color="auto" w:fill="auto"/>
            <w:noWrap/>
            <w:vAlign w:val="bottom"/>
            <w:hideMark/>
            <w:tcPrChange w:id="1894" w:author="Radit Rahmadhan" w:date="2022-01-19T15:51:00Z">
              <w:tcPr>
                <w:tcW w:w="550" w:type="dxa"/>
                <w:tcBorders>
                  <w:top w:val="nil"/>
                  <w:left w:val="nil"/>
                  <w:bottom w:val="single" w:sz="4" w:space="0" w:color="auto"/>
                  <w:right w:val="single" w:sz="4" w:space="0" w:color="auto"/>
                </w:tcBorders>
                <w:shd w:val="clear" w:color="auto" w:fill="auto"/>
                <w:noWrap/>
                <w:vAlign w:val="bottom"/>
                <w:hideMark/>
              </w:tcPr>
            </w:tcPrChange>
          </w:tcPr>
          <w:p w14:paraId="484AB4B1" w14:textId="77777777" w:rsidR="00CA2C5F" w:rsidRPr="0056778B" w:rsidRDefault="00CA2C5F" w:rsidP="0056778B">
            <w:pPr>
              <w:widowControl/>
              <w:autoSpaceDE/>
              <w:autoSpaceDN/>
              <w:jc w:val="center"/>
              <w:rPr>
                <w:ins w:id="1895" w:author="Radit Rahmadhan" w:date="2022-01-19T15:42:00Z"/>
                <w:color w:val="000000"/>
                <w:sz w:val="16"/>
                <w:szCs w:val="16"/>
                <w:lang w:val="en-ID" w:eastAsia="en-ID"/>
              </w:rPr>
            </w:pPr>
            <w:ins w:id="1896" w:author="Radit Rahmadhan" w:date="2022-01-19T15:42:00Z">
              <w:r w:rsidRPr="0056778B">
                <w:rPr>
                  <w:color w:val="000000"/>
                  <w:sz w:val="16"/>
                  <w:szCs w:val="16"/>
                  <w:lang w:val="en-ID" w:eastAsia="en-ID"/>
                </w:rPr>
                <w:t>x</w:t>
              </w:r>
            </w:ins>
          </w:p>
        </w:tc>
        <w:tc>
          <w:tcPr>
            <w:tcW w:w="506" w:type="dxa"/>
            <w:tcBorders>
              <w:top w:val="nil"/>
              <w:left w:val="nil"/>
              <w:bottom w:val="single" w:sz="4" w:space="0" w:color="auto"/>
              <w:right w:val="single" w:sz="4" w:space="0" w:color="auto"/>
            </w:tcBorders>
            <w:shd w:val="clear" w:color="auto" w:fill="auto"/>
            <w:noWrap/>
            <w:vAlign w:val="bottom"/>
            <w:hideMark/>
            <w:tcPrChange w:id="1897" w:author="Radit Rahmadhan" w:date="2022-01-19T15:51:00Z">
              <w:tcPr>
                <w:tcW w:w="519" w:type="dxa"/>
                <w:tcBorders>
                  <w:top w:val="nil"/>
                  <w:left w:val="nil"/>
                  <w:bottom w:val="single" w:sz="4" w:space="0" w:color="auto"/>
                  <w:right w:val="single" w:sz="4" w:space="0" w:color="auto"/>
                </w:tcBorders>
                <w:shd w:val="clear" w:color="auto" w:fill="auto"/>
                <w:noWrap/>
                <w:vAlign w:val="bottom"/>
                <w:hideMark/>
              </w:tcPr>
            </w:tcPrChange>
          </w:tcPr>
          <w:p w14:paraId="7502C6C3" w14:textId="77777777" w:rsidR="00CA2C5F" w:rsidRPr="0056778B" w:rsidRDefault="00CA2C5F" w:rsidP="0056778B">
            <w:pPr>
              <w:widowControl/>
              <w:autoSpaceDE/>
              <w:autoSpaceDN/>
              <w:jc w:val="center"/>
              <w:rPr>
                <w:ins w:id="1898" w:author="Radit Rahmadhan" w:date="2022-01-19T15:42:00Z"/>
                <w:color w:val="000000"/>
                <w:sz w:val="16"/>
                <w:szCs w:val="16"/>
                <w:lang w:val="en-ID" w:eastAsia="en-ID"/>
              </w:rPr>
            </w:pPr>
            <w:ins w:id="1899" w:author="Radit Rahmadhan" w:date="2022-01-19T15:42:00Z">
              <w:r w:rsidRPr="0056778B">
                <w:rPr>
                  <w:color w:val="000000"/>
                  <w:sz w:val="16"/>
                  <w:szCs w:val="16"/>
                  <w:lang w:val="en-ID" w:eastAsia="en-ID"/>
                </w:rPr>
                <w:t>x</w:t>
              </w:r>
            </w:ins>
          </w:p>
        </w:tc>
        <w:tc>
          <w:tcPr>
            <w:tcW w:w="709" w:type="dxa"/>
            <w:tcBorders>
              <w:top w:val="nil"/>
              <w:left w:val="nil"/>
              <w:bottom w:val="single" w:sz="4" w:space="0" w:color="auto"/>
              <w:right w:val="single" w:sz="4" w:space="0" w:color="auto"/>
            </w:tcBorders>
            <w:shd w:val="clear" w:color="auto" w:fill="auto"/>
            <w:noWrap/>
            <w:vAlign w:val="bottom"/>
            <w:hideMark/>
            <w:tcPrChange w:id="1900" w:author="Radit Rahmadhan" w:date="2022-01-19T15:51:00Z">
              <w:tcPr>
                <w:tcW w:w="730" w:type="dxa"/>
                <w:tcBorders>
                  <w:top w:val="nil"/>
                  <w:left w:val="nil"/>
                  <w:bottom w:val="single" w:sz="4" w:space="0" w:color="auto"/>
                  <w:right w:val="single" w:sz="4" w:space="0" w:color="auto"/>
                </w:tcBorders>
                <w:shd w:val="clear" w:color="auto" w:fill="auto"/>
                <w:noWrap/>
                <w:vAlign w:val="bottom"/>
                <w:hideMark/>
              </w:tcPr>
            </w:tcPrChange>
          </w:tcPr>
          <w:p w14:paraId="069011B1" w14:textId="77777777" w:rsidR="00CA2C5F" w:rsidRPr="0056778B" w:rsidRDefault="00CA2C5F" w:rsidP="0056778B">
            <w:pPr>
              <w:widowControl/>
              <w:autoSpaceDE/>
              <w:autoSpaceDN/>
              <w:jc w:val="center"/>
              <w:rPr>
                <w:ins w:id="1901" w:author="Radit Rahmadhan" w:date="2022-01-19T15:42:00Z"/>
                <w:color w:val="000000"/>
                <w:sz w:val="16"/>
                <w:szCs w:val="16"/>
                <w:lang w:val="en-ID" w:eastAsia="en-ID"/>
              </w:rPr>
            </w:pPr>
            <w:ins w:id="1902" w:author="Radit Rahmadhan" w:date="2022-01-19T15:42:00Z">
              <w:r w:rsidRPr="0056778B">
                <w:rPr>
                  <w:color w:val="000000"/>
                  <w:sz w:val="16"/>
                  <w:szCs w:val="16"/>
                  <w:lang w:val="en-ID" w:eastAsia="en-ID"/>
                </w:rPr>
                <w:t>v</w:t>
              </w:r>
            </w:ins>
          </w:p>
        </w:tc>
        <w:tc>
          <w:tcPr>
            <w:tcW w:w="689" w:type="dxa"/>
            <w:tcBorders>
              <w:top w:val="nil"/>
              <w:left w:val="nil"/>
              <w:bottom w:val="single" w:sz="4" w:space="0" w:color="auto"/>
              <w:right w:val="single" w:sz="4" w:space="0" w:color="auto"/>
            </w:tcBorders>
            <w:shd w:val="clear" w:color="auto" w:fill="auto"/>
            <w:noWrap/>
            <w:vAlign w:val="center"/>
            <w:hideMark/>
            <w:tcPrChange w:id="1903"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600367AD" w14:textId="77777777" w:rsidR="00CA2C5F" w:rsidRPr="0056778B" w:rsidRDefault="00CA2C5F" w:rsidP="0056778B">
            <w:pPr>
              <w:widowControl/>
              <w:autoSpaceDE/>
              <w:autoSpaceDN/>
              <w:jc w:val="center"/>
              <w:rPr>
                <w:ins w:id="1904" w:author="Radit Rahmadhan" w:date="2022-01-19T15:42:00Z"/>
                <w:color w:val="000000"/>
                <w:sz w:val="16"/>
                <w:szCs w:val="16"/>
                <w:lang w:val="en-ID" w:eastAsia="en-ID"/>
              </w:rPr>
            </w:pPr>
            <w:ins w:id="1905" w:author="Radit Rahmadhan" w:date="2022-01-19T15:42:00Z">
              <w:r w:rsidRPr="0056778B">
                <w:rPr>
                  <w:color w:val="000000"/>
                  <w:sz w:val="16"/>
                  <w:szCs w:val="16"/>
                  <w:lang w:val="en-ID" w:eastAsia="en-ID"/>
                </w:rPr>
                <w:t>47,30%</w:t>
              </w:r>
            </w:ins>
          </w:p>
        </w:tc>
        <w:tc>
          <w:tcPr>
            <w:tcW w:w="689" w:type="dxa"/>
            <w:tcBorders>
              <w:top w:val="nil"/>
              <w:left w:val="nil"/>
              <w:bottom w:val="single" w:sz="4" w:space="0" w:color="auto"/>
              <w:right w:val="single" w:sz="4" w:space="0" w:color="auto"/>
            </w:tcBorders>
            <w:shd w:val="clear" w:color="auto" w:fill="auto"/>
            <w:noWrap/>
            <w:vAlign w:val="center"/>
            <w:hideMark/>
            <w:tcPrChange w:id="1906"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7DAD3069" w14:textId="77777777" w:rsidR="00CA2C5F" w:rsidRPr="0056778B" w:rsidRDefault="00CA2C5F" w:rsidP="0056778B">
            <w:pPr>
              <w:widowControl/>
              <w:autoSpaceDE/>
              <w:autoSpaceDN/>
              <w:jc w:val="center"/>
              <w:rPr>
                <w:ins w:id="1907" w:author="Radit Rahmadhan" w:date="2022-01-19T15:42:00Z"/>
                <w:color w:val="000000"/>
                <w:sz w:val="16"/>
                <w:szCs w:val="16"/>
                <w:lang w:val="en-ID" w:eastAsia="en-ID"/>
              </w:rPr>
            </w:pPr>
            <w:ins w:id="1908" w:author="Radit Rahmadhan" w:date="2022-01-19T15:42:00Z">
              <w:r w:rsidRPr="0056778B">
                <w:rPr>
                  <w:color w:val="000000"/>
                  <w:sz w:val="16"/>
                  <w:szCs w:val="16"/>
                  <w:lang w:val="en-ID" w:eastAsia="en-ID"/>
                </w:rPr>
                <w:t>25,10%</w:t>
              </w:r>
            </w:ins>
          </w:p>
        </w:tc>
        <w:tc>
          <w:tcPr>
            <w:tcW w:w="689" w:type="dxa"/>
            <w:tcBorders>
              <w:top w:val="nil"/>
              <w:left w:val="nil"/>
              <w:bottom w:val="single" w:sz="4" w:space="0" w:color="auto"/>
              <w:right w:val="single" w:sz="4" w:space="0" w:color="auto"/>
            </w:tcBorders>
            <w:shd w:val="clear" w:color="auto" w:fill="auto"/>
            <w:noWrap/>
            <w:vAlign w:val="bottom"/>
            <w:hideMark/>
            <w:tcPrChange w:id="1909" w:author="Radit Rahmadhan" w:date="2022-01-19T15:51:00Z">
              <w:tcPr>
                <w:tcW w:w="565" w:type="dxa"/>
                <w:tcBorders>
                  <w:top w:val="nil"/>
                  <w:left w:val="nil"/>
                  <w:bottom w:val="single" w:sz="4" w:space="0" w:color="auto"/>
                  <w:right w:val="single" w:sz="4" w:space="0" w:color="auto"/>
                </w:tcBorders>
                <w:shd w:val="clear" w:color="auto" w:fill="auto"/>
                <w:noWrap/>
                <w:vAlign w:val="bottom"/>
                <w:hideMark/>
              </w:tcPr>
            </w:tcPrChange>
          </w:tcPr>
          <w:p w14:paraId="782720CE" w14:textId="77777777" w:rsidR="00CA2C5F" w:rsidRPr="0056778B" w:rsidRDefault="00CA2C5F" w:rsidP="0056778B">
            <w:pPr>
              <w:widowControl/>
              <w:autoSpaceDE/>
              <w:autoSpaceDN/>
              <w:jc w:val="right"/>
              <w:rPr>
                <w:ins w:id="1910" w:author="Radit Rahmadhan" w:date="2022-01-19T15:42:00Z"/>
                <w:color w:val="000000"/>
                <w:sz w:val="16"/>
                <w:szCs w:val="16"/>
                <w:lang w:val="en-ID" w:eastAsia="en-ID"/>
              </w:rPr>
            </w:pPr>
            <w:ins w:id="1911" w:author="Radit Rahmadhan" w:date="2022-01-19T15:42:00Z">
              <w:r w:rsidRPr="0056778B">
                <w:rPr>
                  <w:color w:val="000000"/>
                  <w:sz w:val="16"/>
                  <w:szCs w:val="16"/>
                  <w:lang w:val="en-ID" w:eastAsia="en-ID"/>
                </w:rPr>
                <w:t>72,40%</w:t>
              </w:r>
            </w:ins>
          </w:p>
        </w:tc>
      </w:tr>
      <w:tr w:rsidR="00CA2C5F" w:rsidRPr="001E1D53" w14:paraId="1DF24C0C" w14:textId="77777777" w:rsidTr="00FD75CD">
        <w:trPr>
          <w:trHeight w:val="343"/>
          <w:ins w:id="1912" w:author="Radit Rahmadhan" w:date="2022-01-19T15:42:00Z"/>
          <w:trPrChange w:id="1913" w:author="Radit Rahmadhan" w:date="2022-01-19T15:51:00Z">
            <w:trPr>
              <w:trHeight w:val="343"/>
            </w:trPr>
          </w:trPrChange>
        </w:trPr>
        <w:tc>
          <w:tcPr>
            <w:tcW w:w="448" w:type="dxa"/>
            <w:tcBorders>
              <w:top w:val="nil"/>
              <w:left w:val="single" w:sz="4" w:space="0" w:color="auto"/>
              <w:bottom w:val="single" w:sz="4" w:space="0" w:color="auto"/>
              <w:right w:val="single" w:sz="4" w:space="0" w:color="auto"/>
            </w:tcBorders>
            <w:shd w:val="clear" w:color="auto" w:fill="auto"/>
            <w:noWrap/>
            <w:vAlign w:val="bottom"/>
            <w:hideMark/>
            <w:tcPrChange w:id="1914" w:author="Radit Rahmadhan" w:date="2022-01-19T15:51:00Z">
              <w:tcPr>
                <w:tcW w:w="45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562408A" w14:textId="77777777" w:rsidR="00CA2C5F" w:rsidRPr="0056778B" w:rsidRDefault="00CA2C5F" w:rsidP="0056778B">
            <w:pPr>
              <w:widowControl/>
              <w:autoSpaceDE/>
              <w:autoSpaceDN/>
              <w:jc w:val="center"/>
              <w:rPr>
                <w:ins w:id="1915" w:author="Radit Rahmadhan" w:date="2022-01-19T15:42:00Z"/>
                <w:color w:val="000000"/>
                <w:sz w:val="16"/>
                <w:szCs w:val="16"/>
                <w:lang w:val="en-ID" w:eastAsia="en-ID"/>
              </w:rPr>
            </w:pPr>
            <w:ins w:id="1916" w:author="Radit Rahmadhan" w:date="2022-01-19T15:42:00Z">
              <w:r w:rsidRPr="0056778B">
                <w:rPr>
                  <w:color w:val="000000"/>
                  <w:sz w:val="16"/>
                  <w:szCs w:val="16"/>
                  <w:lang w:val="en-ID" w:eastAsia="en-ID"/>
                </w:rPr>
                <w:t>v</w:t>
              </w:r>
            </w:ins>
          </w:p>
        </w:tc>
        <w:tc>
          <w:tcPr>
            <w:tcW w:w="762" w:type="dxa"/>
            <w:tcBorders>
              <w:top w:val="nil"/>
              <w:left w:val="nil"/>
              <w:bottom w:val="single" w:sz="4" w:space="0" w:color="auto"/>
              <w:right w:val="single" w:sz="4" w:space="0" w:color="auto"/>
            </w:tcBorders>
            <w:shd w:val="clear" w:color="auto" w:fill="auto"/>
            <w:noWrap/>
            <w:vAlign w:val="bottom"/>
            <w:hideMark/>
            <w:tcPrChange w:id="1917" w:author="Radit Rahmadhan" w:date="2022-01-19T15:51:00Z">
              <w:tcPr>
                <w:tcW w:w="785" w:type="dxa"/>
                <w:tcBorders>
                  <w:top w:val="nil"/>
                  <w:left w:val="nil"/>
                  <w:bottom w:val="single" w:sz="4" w:space="0" w:color="auto"/>
                  <w:right w:val="single" w:sz="4" w:space="0" w:color="auto"/>
                </w:tcBorders>
                <w:shd w:val="clear" w:color="auto" w:fill="auto"/>
                <w:noWrap/>
                <w:vAlign w:val="bottom"/>
                <w:hideMark/>
              </w:tcPr>
            </w:tcPrChange>
          </w:tcPr>
          <w:p w14:paraId="7552ABDF" w14:textId="77777777" w:rsidR="00CA2C5F" w:rsidRPr="0056778B" w:rsidRDefault="00CA2C5F" w:rsidP="0056778B">
            <w:pPr>
              <w:widowControl/>
              <w:autoSpaceDE/>
              <w:autoSpaceDN/>
              <w:jc w:val="center"/>
              <w:rPr>
                <w:ins w:id="1918" w:author="Radit Rahmadhan" w:date="2022-01-19T15:42:00Z"/>
                <w:color w:val="000000"/>
                <w:sz w:val="16"/>
                <w:szCs w:val="16"/>
                <w:lang w:val="en-ID" w:eastAsia="en-ID"/>
              </w:rPr>
            </w:pPr>
            <w:ins w:id="1919" w:author="Radit Rahmadhan" w:date="2022-01-19T15:42:00Z">
              <w:r w:rsidRPr="0056778B">
                <w:rPr>
                  <w:color w:val="000000"/>
                  <w:sz w:val="16"/>
                  <w:szCs w:val="16"/>
                  <w:lang w:val="en-ID" w:eastAsia="en-ID"/>
                </w:rPr>
                <w:t>v</w:t>
              </w:r>
            </w:ins>
          </w:p>
        </w:tc>
        <w:tc>
          <w:tcPr>
            <w:tcW w:w="649" w:type="dxa"/>
            <w:tcBorders>
              <w:top w:val="nil"/>
              <w:left w:val="nil"/>
              <w:bottom w:val="single" w:sz="4" w:space="0" w:color="auto"/>
              <w:right w:val="single" w:sz="4" w:space="0" w:color="auto"/>
            </w:tcBorders>
            <w:shd w:val="clear" w:color="auto" w:fill="auto"/>
            <w:noWrap/>
            <w:vAlign w:val="bottom"/>
            <w:hideMark/>
            <w:tcPrChange w:id="1920" w:author="Radit Rahmadhan" w:date="2022-01-19T15:51:00Z">
              <w:tcPr>
                <w:tcW w:w="668" w:type="dxa"/>
                <w:tcBorders>
                  <w:top w:val="nil"/>
                  <w:left w:val="nil"/>
                  <w:bottom w:val="single" w:sz="4" w:space="0" w:color="auto"/>
                  <w:right w:val="single" w:sz="4" w:space="0" w:color="auto"/>
                </w:tcBorders>
                <w:shd w:val="clear" w:color="auto" w:fill="auto"/>
                <w:noWrap/>
                <w:vAlign w:val="bottom"/>
                <w:hideMark/>
              </w:tcPr>
            </w:tcPrChange>
          </w:tcPr>
          <w:p w14:paraId="7F987D9F" w14:textId="77777777" w:rsidR="00CA2C5F" w:rsidRPr="0056778B" w:rsidRDefault="00CA2C5F" w:rsidP="0056778B">
            <w:pPr>
              <w:widowControl/>
              <w:autoSpaceDE/>
              <w:autoSpaceDN/>
              <w:jc w:val="center"/>
              <w:rPr>
                <w:ins w:id="1921" w:author="Radit Rahmadhan" w:date="2022-01-19T15:42:00Z"/>
                <w:color w:val="000000"/>
                <w:sz w:val="16"/>
                <w:szCs w:val="16"/>
                <w:lang w:val="en-ID" w:eastAsia="en-ID"/>
              </w:rPr>
            </w:pPr>
            <w:ins w:id="1922" w:author="Radit Rahmadhan" w:date="2022-01-19T15:42:00Z">
              <w:r w:rsidRPr="0056778B">
                <w:rPr>
                  <w:color w:val="000000"/>
                  <w:sz w:val="16"/>
                  <w:szCs w:val="16"/>
                  <w:lang w:val="en-ID" w:eastAsia="en-ID"/>
                </w:rPr>
                <w:t>v</w:t>
              </w:r>
            </w:ins>
          </w:p>
        </w:tc>
        <w:tc>
          <w:tcPr>
            <w:tcW w:w="726" w:type="dxa"/>
            <w:tcBorders>
              <w:top w:val="nil"/>
              <w:left w:val="nil"/>
              <w:bottom w:val="single" w:sz="4" w:space="0" w:color="auto"/>
              <w:right w:val="single" w:sz="4" w:space="0" w:color="auto"/>
            </w:tcBorders>
            <w:shd w:val="clear" w:color="auto" w:fill="auto"/>
            <w:noWrap/>
            <w:vAlign w:val="bottom"/>
            <w:hideMark/>
            <w:tcPrChange w:id="1923" w:author="Radit Rahmadhan" w:date="2022-01-19T15:51:00Z">
              <w:tcPr>
                <w:tcW w:w="748" w:type="dxa"/>
                <w:tcBorders>
                  <w:top w:val="nil"/>
                  <w:left w:val="nil"/>
                  <w:bottom w:val="single" w:sz="4" w:space="0" w:color="auto"/>
                  <w:right w:val="single" w:sz="4" w:space="0" w:color="auto"/>
                </w:tcBorders>
                <w:shd w:val="clear" w:color="auto" w:fill="auto"/>
                <w:noWrap/>
                <w:vAlign w:val="bottom"/>
                <w:hideMark/>
              </w:tcPr>
            </w:tcPrChange>
          </w:tcPr>
          <w:p w14:paraId="18184775" w14:textId="77777777" w:rsidR="00CA2C5F" w:rsidRPr="0056778B" w:rsidRDefault="00CA2C5F" w:rsidP="0056778B">
            <w:pPr>
              <w:widowControl/>
              <w:autoSpaceDE/>
              <w:autoSpaceDN/>
              <w:jc w:val="center"/>
              <w:rPr>
                <w:ins w:id="1924" w:author="Radit Rahmadhan" w:date="2022-01-19T15:42:00Z"/>
                <w:color w:val="000000"/>
                <w:sz w:val="16"/>
                <w:szCs w:val="16"/>
                <w:lang w:val="en-ID" w:eastAsia="en-ID"/>
              </w:rPr>
            </w:pPr>
            <w:ins w:id="1925" w:author="Radit Rahmadhan" w:date="2022-01-19T15:42:00Z">
              <w:r w:rsidRPr="0056778B">
                <w:rPr>
                  <w:color w:val="000000"/>
                  <w:sz w:val="16"/>
                  <w:szCs w:val="16"/>
                  <w:lang w:val="en-ID" w:eastAsia="en-ID"/>
                </w:rPr>
                <w:t>x</w:t>
              </w:r>
            </w:ins>
          </w:p>
        </w:tc>
        <w:tc>
          <w:tcPr>
            <w:tcW w:w="661" w:type="dxa"/>
            <w:tcBorders>
              <w:top w:val="nil"/>
              <w:left w:val="nil"/>
              <w:bottom w:val="single" w:sz="4" w:space="0" w:color="auto"/>
              <w:right w:val="single" w:sz="4" w:space="0" w:color="auto"/>
            </w:tcBorders>
            <w:shd w:val="clear" w:color="auto" w:fill="auto"/>
            <w:noWrap/>
            <w:vAlign w:val="bottom"/>
            <w:hideMark/>
            <w:tcPrChange w:id="1926" w:author="Radit Rahmadhan" w:date="2022-01-19T15:51:00Z">
              <w:tcPr>
                <w:tcW w:w="680" w:type="dxa"/>
                <w:tcBorders>
                  <w:top w:val="nil"/>
                  <w:left w:val="nil"/>
                  <w:bottom w:val="single" w:sz="4" w:space="0" w:color="auto"/>
                  <w:right w:val="single" w:sz="4" w:space="0" w:color="auto"/>
                </w:tcBorders>
                <w:shd w:val="clear" w:color="auto" w:fill="auto"/>
                <w:noWrap/>
                <w:vAlign w:val="bottom"/>
                <w:hideMark/>
              </w:tcPr>
            </w:tcPrChange>
          </w:tcPr>
          <w:p w14:paraId="767A0F5E" w14:textId="77777777" w:rsidR="00CA2C5F" w:rsidRPr="0056778B" w:rsidRDefault="00CA2C5F" w:rsidP="0056778B">
            <w:pPr>
              <w:widowControl/>
              <w:autoSpaceDE/>
              <w:autoSpaceDN/>
              <w:jc w:val="center"/>
              <w:rPr>
                <w:ins w:id="1927" w:author="Radit Rahmadhan" w:date="2022-01-19T15:42:00Z"/>
                <w:color w:val="000000"/>
                <w:sz w:val="16"/>
                <w:szCs w:val="16"/>
                <w:lang w:val="en-ID" w:eastAsia="en-ID"/>
              </w:rPr>
            </w:pPr>
            <w:ins w:id="1928" w:author="Radit Rahmadhan" w:date="2022-01-19T15:42:00Z">
              <w:r w:rsidRPr="0056778B">
                <w:rPr>
                  <w:color w:val="000000"/>
                  <w:sz w:val="16"/>
                  <w:szCs w:val="16"/>
                  <w:lang w:val="en-ID" w:eastAsia="en-ID"/>
                </w:rPr>
                <w:t>x</w:t>
              </w:r>
            </w:ins>
          </w:p>
        </w:tc>
        <w:tc>
          <w:tcPr>
            <w:tcW w:w="601" w:type="dxa"/>
            <w:tcBorders>
              <w:top w:val="nil"/>
              <w:left w:val="nil"/>
              <w:bottom w:val="single" w:sz="4" w:space="0" w:color="auto"/>
              <w:right w:val="single" w:sz="4" w:space="0" w:color="auto"/>
            </w:tcBorders>
            <w:shd w:val="clear" w:color="auto" w:fill="auto"/>
            <w:noWrap/>
            <w:vAlign w:val="bottom"/>
            <w:hideMark/>
            <w:tcPrChange w:id="1929" w:author="Radit Rahmadhan" w:date="2022-01-19T15:51:00Z">
              <w:tcPr>
                <w:tcW w:w="618" w:type="dxa"/>
                <w:tcBorders>
                  <w:top w:val="nil"/>
                  <w:left w:val="nil"/>
                  <w:bottom w:val="single" w:sz="4" w:space="0" w:color="auto"/>
                  <w:right w:val="single" w:sz="4" w:space="0" w:color="auto"/>
                </w:tcBorders>
                <w:shd w:val="clear" w:color="auto" w:fill="auto"/>
                <w:noWrap/>
                <w:vAlign w:val="bottom"/>
                <w:hideMark/>
              </w:tcPr>
            </w:tcPrChange>
          </w:tcPr>
          <w:p w14:paraId="43AC8E5F" w14:textId="77777777" w:rsidR="00CA2C5F" w:rsidRPr="0056778B" w:rsidRDefault="00CA2C5F" w:rsidP="0056778B">
            <w:pPr>
              <w:widowControl/>
              <w:autoSpaceDE/>
              <w:autoSpaceDN/>
              <w:jc w:val="center"/>
              <w:rPr>
                <w:ins w:id="1930" w:author="Radit Rahmadhan" w:date="2022-01-19T15:42:00Z"/>
                <w:color w:val="000000"/>
                <w:sz w:val="16"/>
                <w:szCs w:val="16"/>
                <w:lang w:val="en-ID" w:eastAsia="en-ID"/>
              </w:rPr>
            </w:pPr>
            <w:ins w:id="1931" w:author="Radit Rahmadhan" w:date="2022-01-19T15:42:00Z">
              <w:r w:rsidRPr="0056778B">
                <w:rPr>
                  <w:color w:val="000000"/>
                  <w:sz w:val="16"/>
                  <w:szCs w:val="16"/>
                  <w:lang w:val="en-ID" w:eastAsia="en-ID"/>
                </w:rPr>
                <w:t>x</w:t>
              </w:r>
            </w:ins>
          </w:p>
        </w:tc>
        <w:tc>
          <w:tcPr>
            <w:tcW w:w="536" w:type="dxa"/>
            <w:tcBorders>
              <w:top w:val="nil"/>
              <w:left w:val="nil"/>
              <w:bottom w:val="single" w:sz="4" w:space="0" w:color="auto"/>
              <w:right w:val="single" w:sz="4" w:space="0" w:color="auto"/>
            </w:tcBorders>
            <w:shd w:val="clear" w:color="auto" w:fill="auto"/>
            <w:noWrap/>
            <w:vAlign w:val="bottom"/>
            <w:hideMark/>
            <w:tcPrChange w:id="1932" w:author="Radit Rahmadhan" w:date="2022-01-19T15:51:00Z">
              <w:tcPr>
                <w:tcW w:w="550" w:type="dxa"/>
                <w:tcBorders>
                  <w:top w:val="nil"/>
                  <w:left w:val="nil"/>
                  <w:bottom w:val="single" w:sz="4" w:space="0" w:color="auto"/>
                  <w:right w:val="single" w:sz="4" w:space="0" w:color="auto"/>
                </w:tcBorders>
                <w:shd w:val="clear" w:color="auto" w:fill="auto"/>
                <w:noWrap/>
                <w:vAlign w:val="bottom"/>
                <w:hideMark/>
              </w:tcPr>
            </w:tcPrChange>
          </w:tcPr>
          <w:p w14:paraId="4DDEAADA" w14:textId="77777777" w:rsidR="00CA2C5F" w:rsidRPr="0056778B" w:rsidRDefault="00CA2C5F" w:rsidP="0056778B">
            <w:pPr>
              <w:widowControl/>
              <w:autoSpaceDE/>
              <w:autoSpaceDN/>
              <w:jc w:val="center"/>
              <w:rPr>
                <w:ins w:id="1933" w:author="Radit Rahmadhan" w:date="2022-01-19T15:42:00Z"/>
                <w:color w:val="000000"/>
                <w:sz w:val="16"/>
                <w:szCs w:val="16"/>
                <w:lang w:val="en-ID" w:eastAsia="en-ID"/>
              </w:rPr>
            </w:pPr>
            <w:ins w:id="1934" w:author="Radit Rahmadhan" w:date="2022-01-19T15:42:00Z">
              <w:r w:rsidRPr="0056778B">
                <w:rPr>
                  <w:color w:val="000000"/>
                  <w:sz w:val="16"/>
                  <w:szCs w:val="16"/>
                  <w:lang w:val="en-ID" w:eastAsia="en-ID"/>
                </w:rPr>
                <w:t>x</w:t>
              </w:r>
            </w:ins>
          </w:p>
        </w:tc>
        <w:tc>
          <w:tcPr>
            <w:tcW w:w="506" w:type="dxa"/>
            <w:tcBorders>
              <w:top w:val="nil"/>
              <w:left w:val="nil"/>
              <w:bottom w:val="single" w:sz="4" w:space="0" w:color="auto"/>
              <w:right w:val="single" w:sz="4" w:space="0" w:color="auto"/>
            </w:tcBorders>
            <w:shd w:val="clear" w:color="auto" w:fill="auto"/>
            <w:noWrap/>
            <w:vAlign w:val="bottom"/>
            <w:hideMark/>
            <w:tcPrChange w:id="1935" w:author="Radit Rahmadhan" w:date="2022-01-19T15:51:00Z">
              <w:tcPr>
                <w:tcW w:w="519" w:type="dxa"/>
                <w:tcBorders>
                  <w:top w:val="nil"/>
                  <w:left w:val="nil"/>
                  <w:bottom w:val="single" w:sz="4" w:space="0" w:color="auto"/>
                  <w:right w:val="single" w:sz="4" w:space="0" w:color="auto"/>
                </w:tcBorders>
                <w:shd w:val="clear" w:color="auto" w:fill="auto"/>
                <w:noWrap/>
                <w:vAlign w:val="bottom"/>
                <w:hideMark/>
              </w:tcPr>
            </w:tcPrChange>
          </w:tcPr>
          <w:p w14:paraId="724D4CF3" w14:textId="77777777" w:rsidR="00CA2C5F" w:rsidRPr="0056778B" w:rsidRDefault="00CA2C5F" w:rsidP="0056778B">
            <w:pPr>
              <w:widowControl/>
              <w:autoSpaceDE/>
              <w:autoSpaceDN/>
              <w:jc w:val="center"/>
              <w:rPr>
                <w:ins w:id="1936" w:author="Radit Rahmadhan" w:date="2022-01-19T15:42:00Z"/>
                <w:color w:val="000000"/>
                <w:sz w:val="16"/>
                <w:szCs w:val="16"/>
                <w:lang w:val="en-ID" w:eastAsia="en-ID"/>
              </w:rPr>
            </w:pPr>
            <w:ins w:id="1937" w:author="Radit Rahmadhan" w:date="2022-01-19T15:42:00Z">
              <w:r w:rsidRPr="0056778B">
                <w:rPr>
                  <w:color w:val="000000"/>
                  <w:sz w:val="16"/>
                  <w:szCs w:val="16"/>
                  <w:lang w:val="en-ID" w:eastAsia="en-ID"/>
                </w:rPr>
                <w:t>v</w:t>
              </w:r>
            </w:ins>
          </w:p>
        </w:tc>
        <w:tc>
          <w:tcPr>
            <w:tcW w:w="709" w:type="dxa"/>
            <w:tcBorders>
              <w:top w:val="nil"/>
              <w:left w:val="nil"/>
              <w:bottom w:val="single" w:sz="4" w:space="0" w:color="auto"/>
              <w:right w:val="single" w:sz="4" w:space="0" w:color="auto"/>
            </w:tcBorders>
            <w:shd w:val="clear" w:color="auto" w:fill="auto"/>
            <w:noWrap/>
            <w:vAlign w:val="bottom"/>
            <w:hideMark/>
            <w:tcPrChange w:id="1938" w:author="Radit Rahmadhan" w:date="2022-01-19T15:51:00Z">
              <w:tcPr>
                <w:tcW w:w="730" w:type="dxa"/>
                <w:tcBorders>
                  <w:top w:val="nil"/>
                  <w:left w:val="nil"/>
                  <w:bottom w:val="single" w:sz="4" w:space="0" w:color="auto"/>
                  <w:right w:val="single" w:sz="4" w:space="0" w:color="auto"/>
                </w:tcBorders>
                <w:shd w:val="clear" w:color="auto" w:fill="auto"/>
                <w:noWrap/>
                <w:vAlign w:val="bottom"/>
                <w:hideMark/>
              </w:tcPr>
            </w:tcPrChange>
          </w:tcPr>
          <w:p w14:paraId="1A8E0BBA" w14:textId="77777777" w:rsidR="00CA2C5F" w:rsidRPr="0056778B" w:rsidRDefault="00CA2C5F" w:rsidP="0056778B">
            <w:pPr>
              <w:widowControl/>
              <w:autoSpaceDE/>
              <w:autoSpaceDN/>
              <w:jc w:val="center"/>
              <w:rPr>
                <w:ins w:id="1939" w:author="Radit Rahmadhan" w:date="2022-01-19T15:42:00Z"/>
                <w:color w:val="000000"/>
                <w:sz w:val="16"/>
                <w:szCs w:val="16"/>
                <w:lang w:val="en-ID" w:eastAsia="en-ID"/>
              </w:rPr>
            </w:pPr>
            <w:ins w:id="1940" w:author="Radit Rahmadhan" w:date="2022-01-19T15:42:00Z">
              <w:r w:rsidRPr="0056778B">
                <w:rPr>
                  <w:color w:val="000000"/>
                  <w:sz w:val="16"/>
                  <w:szCs w:val="16"/>
                  <w:lang w:val="en-ID" w:eastAsia="en-ID"/>
                </w:rPr>
                <w:t>v</w:t>
              </w:r>
            </w:ins>
          </w:p>
        </w:tc>
        <w:tc>
          <w:tcPr>
            <w:tcW w:w="689" w:type="dxa"/>
            <w:tcBorders>
              <w:top w:val="nil"/>
              <w:left w:val="nil"/>
              <w:bottom w:val="single" w:sz="4" w:space="0" w:color="auto"/>
              <w:right w:val="single" w:sz="4" w:space="0" w:color="auto"/>
            </w:tcBorders>
            <w:shd w:val="clear" w:color="auto" w:fill="auto"/>
            <w:noWrap/>
            <w:vAlign w:val="center"/>
            <w:hideMark/>
            <w:tcPrChange w:id="1941"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5664A560" w14:textId="77777777" w:rsidR="00CA2C5F" w:rsidRPr="0056778B" w:rsidRDefault="00CA2C5F" w:rsidP="0056778B">
            <w:pPr>
              <w:widowControl/>
              <w:autoSpaceDE/>
              <w:autoSpaceDN/>
              <w:jc w:val="center"/>
              <w:rPr>
                <w:ins w:id="1942" w:author="Radit Rahmadhan" w:date="2022-01-19T15:42:00Z"/>
                <w:color w:val="000000"/>
                <w:sz w:val="16"/>
                <w:szCs w:val="16"/>
                <w:lang w:val="en-ID" w:eastAsia="en-ID"/>
              </w:rPr>
            </w:pPr>
            <w:ins w:id="1943" w:author="Radit Rahmadhan" w:date="2022-01-19T15:42:00Z">
              <w:r w:rsidRPr="0056778B">
                <w:rPr>
                  <w:color w:val="000000"/>
                  <w:sz w:val="16"/>
                  <w:szCs w:val="16"/>
                  <w:lang w:val="en-ID" w:eastAsia="en-ID"/>
                </w:rPr>
                <w:t>57,10%</w:t>
              </w:r>
            </w:ins>
          </w:p>
        </w:tc>
        <w:tc>
          <w:tcPr>
            <w:tcW w:w="689" w:type="dxa"/>
            <w:tcBorders>
              <w:top w:val="nil"/>
              <w:left w:val="nil"/>
              <w:bottom w:val="single" w:sz="4" w:space="0" w:color="auto"/>
              <w:right w:val="single" w:sz="4" w:space="0" w:color="auto"/>
            </w:tcBorders>
            <w:shd w:val="clear" w:color="auto" w:fill="auto"/>
            <w:noWrap/>
            <w:vAlign w:val="center"/>
            <w:hideMark/>
            <w:tcPrChange w:id="1944"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6E2946AA" w14:textId="77777777" w:rsidR="00CA2C5F" w:rsidRPr="0056778B" w:rsidRDefault="00CA2C5F" w:rsidP="0056778B">
            <w:pPr>
              <w:widowControl/>
              <w:autoSpaceDE/>
              <w:autoSpaceDN/>
              <w:jc w:val="center"/>
              <w:rPr>
                <w:ins w:id="1945" w:author="Radit Rahmadhan" w:date="2022-01-19T15:42:00Z"/>
                <w:color w:val="000000"/>
                <w:sz w:val="16"/>
                <w:szCs w:val="16"/>
                <w:lang w:val="en-ID" w:eastAsia="en-ID"/>
              </w:rPr>
            </w:pPr>
            <w:ins w:id="1946" w:author="Radit Rahmadhan" w:date="2022-01-19T15:42:00Z">
              <w:r w:rsidRPr="0056778B">
                <w:rPr>
                  <w:color w:val="000000"/>
                  <w:sz w:val="16"/>
                  <w:szCs w:val="16"/>
                  <w:lang w:val="en-ID" w:eastAsia="en-ID"/>
                </w:rPr>
                <w:t>20,10%</w:t>
              </w:r>
            </w:ins>
          </w:p>
        </w:tc>
        <w:tc>
          <w:tcPr>
            <w:tcW w:w="689" w:type="dxa"/>
            <w:tcBorders>
              <w:top w:val="nil"/>
              <w:left w:val="nil"/>
              <w:bottom w:val="single" w:sz="4" w:space="0" w:color="auto"/>
              <w:right w:val="single" w:sz="4" w:space="0" w:color="auto"/>
            </w:tcBorders>
            <w:shd w:val="clear" w:color="auto" w:fill="auto"/>
            <w:noWrap/>
            <w:vAlign w:val="bottom"/>
            <w:hideMark/>
            <w:tcPrChange w:id="1947" w:author="Radit Rahmadhan" w:date="2022-01-19T15:51:00Z">
              <w:tcPr>
                <w:tcW w:w="565" w:type="dxa"/>
                <w:tcBorders>
                  <w:top w:val="nil"/>
                  <w:left w:val="nil"/>
                  <w:bottom w:val="single" w:sz="4" w:space="0" w:color="auto"/>
                  <w:right w:val="single" w:sz="4" w:space="0" w:color="auto"/>
                </w:tcBorders>
                <w:shd w:val="clear" w:color="auto" w:fill="auto"/>
                <w:noWrap/>
                <w:vAlign w:val="bottom"/>
                <w:hideMark/>
              </w:tcPr>
            </w:tcPrChange>
          </w:tcPr>
          <w:p w14:paraId="4088CC16" w14:textId="77777777" w:rsidR="00CA2C5F" w:rsidRPr="0056778B" w:rsidRDefault="00CA2C5F" w:rsidP="0056778B">
            <w:pPr>
              <w:widowControl/>
              <w:autoSpaceDE/>
              <w:autoSpaceDN/>
              <w:jc w:val="right"/>
              <w:rPr>
                <w:ins w:id="1948" w:author="Radit Rahmadhan" w:date="2022-01-19T15:42:00Z"/>
                <w:color w:val="000000"/>
                <w:sz w:val="16"/>
                <w:szCs w:val="16"/>
                <w:lang w:val="en-ID" w:eastAsia="en-ID"/>
              </w:rPr>
            </w:pPr>
            <w:ins w:id="1949" w:author="Radit Rahmadhan" w:date="2022-01-19T15:42:00Z">
              <w:r w:rsidRPr="0056778B">
                <w:rPr>
                  <w:color w:val="000000"/>
                  <w:sz w:val="16"/>
                  <w:szCs w:val="16"/>
                  <w:lang w:val="en-ID" w:eastAsia="en-ID"/>
                </w:rPr>
                <w:t>77,20%</w:t>
              </w:r>
            </w:ins>
          </w:p>
        </w:tc>
      </w:tr>
      <w:tr w:rsidR="00CA2C5F" w:rsidRPr="001E1D53" w14:paraId="0DD02EDF" w14:textId="77777777" w:rsidTr="00FD75CD">
        <w:trPr>
          <w:trHeight w:val="343"/>
          <w:ins w:id="1950" w:author="Radit Rahmadhan" w:date="2022-01-19T15:42:00Z"/>
          <w:trPrChange w:id="1951" w:author="Radit Rahmadhan" w:date="2022-01-19T15:51:00Z">
            <w:trPr>
              <w:trHeight w:val="343"/>
            </w:trPr>
          </w:trPrChange>
        </w:trPr>
        <w:tc>
          <w:tcPr>
            <w:tcW w:w="448" w:type="dxa"/>
            <w:tcBorders>
              <w:top w:val="nil"/>
              <w:left w:val="single" w:sz="4" w:space="0" w:color="auto"/>
              <w:bottom w:val="single" w:sz="4" w:space="0" w:color="auto"/>
              <w:right w:val="single" w:sz="4" w:space="0" w:color="auto"/>
            </w:tcBorders>
            <w:shd w:val="clear" w:color="auto" w:fill="auto"/>
            <w:noWrap/>
            <w:vAlign w:val="bottom"/>
            <w:hideMark/>
            <w:tcPrChange w:id="1952" w:author="Radit Rahmadhan" w:date="2022-01-19T15:51:00Z">
              <w:tcPr>
                <w:tcW w:w="45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4CE4B91" w14:textId="77777777" w:rsidR="00CA2C5F" w:rsidRPr="0056778B" w:rsidRDefault="00CA2C5F" w:rsidP="0056778B">
            <w:pPr>
              <w:widowControl/>
              <w:autoSpaceDE/>
              <w:autoSpaceDN/>
              <w:jc w:val="center"/>
              <w:rPr>
                <w:ins w:id="1953" w:author="Radit Rahmadhan" w:date="2022-01-19T15:42:00Z"/>
                <w:color w:val="000000"/>
                <w:sz w:val="16"/>
                <w:szCs w:val="16"/>
                <w:lang w:val="en-ID" w:eastAsia="en-ID"/>
              </w:rPr>
            </w:pPr>
            <w:ins w:id="1954" w:author="Radit Rahmadhan" w:date="2022-01-19T15:42:00Z">
              <w:r w:rsidRPr="0056778B">
                <w:rPr>
                  <w:color w:val="000000"/>
                  <w:sz w:val="16"/>
                  <w:szCs w:val="16"/>
                  <w:lang w:val="en-ID" w:eastAsia="en-ID"/>
                </w:rPr>
                <w:t>v</w:t>
              </w:r>
            </w:ins>
          </w:p>
        </w:tc>
        <w:tc>
          <w:tcPr>
            <w:tcW w:w="762" w:type="dxa"/>
            <w:tcBorders>
              <w:top w:val="nil"/>
              <w:left w:val="nil"/>
              <w:bottom w:val="single" w:sz="4" w:space="0" w:color="auto"/>
              <w:right w:val="single" w:sz="4" w:space="0" w:color="auto"/>
            </w:tcBorders>
            <w:shd w:val="clear" w:color="auto" w:fill="auto"/>
            <w:noWrap/>
            <w:vAlign w:val="bottom"/>
            <w:hideMark/>
            <w:tcPrChange w:id="1955" w:author="Radit Rahmadhan" w:date="2022-01-19T15:51:00Z">
              <w:tcPr>
                <w:tcW w:w="785" w:type="dxa"/>
                <w:tcBorders>
                  <w:top w:val="nil"/>
                  <w:left w:val="nil"/>
                  <w:bottom w:val="single" w:sz="4" w:space="0" w:color="auto"/>
                  <w:right w:val="single" w:sz="4" w:space="0" w:color="auto"/>
                </w:tcBorders>
                <w:shd w:val="clear" w:color="auto" w:fill="auto"/>
                <w:noWrap/>
                <w:vAlign w:val="bottom"/>
                <w:hideMark/>
              </w:tcPr>
            </w:tcPrChange>
          </w:tcPr>
          <w:p w14:paraId="6935D1DD" w14:textId="77777777" w:rsidR="00CA2C5F" w:rsidRPr="0056778B" w:rsidRDefault="00CA2C5F" w:rsidP="0056778B">
            <w:pPr>
              <w:widowControl/>
              <w:autoSpaceDE/>
              <w:autoSpaceDN/>
              <w:jc w:val="center"/>
              <w:rPr>
                <w:ins w:id="1956" w:author="Radit Rahmadhan" w:date="2022-01-19T15:42:00Z"/>
                <w:color w:val="000000"/>
                <w:sz w:val="16"/>
                <w:szCs w:val="16"/>
                <w:lang w:val="en-ID" w:eastAsia="en-ID"/>
              </w:rPr>
            </w:pPr>
            <w:ins w:id="1957" w:author="Radit Rahmadhan" w:date="2022-01-19T15:42:00Z">
              <w:r w:rsidRPr="0056778B">
                <w:rPr>
                  <w:color w:val="000000"/>
                  <w:sz w:val="16"/>
                  <w:szCs w:val="16"/>
                  <w:lang w:val="en-ID" w:eastAsia="en-ID"/>
                </w:rPr>
                <w:t>v</w:t>
              </w:r>
            </w:ins>
          </w:p>
        </w:tc>
        <w:tc>
          <w:tcPr>
            <w:tcW w:w="649" w:type="dxa"/>
            <w:tcBorders>
              <w:top w:val="nil"/>
              <w:left w:val="nil"/>
              <w:bottom w:val="single" w:sz="4" w:space="0" w:color="auto"/>
              <w:right w:val="single" w:sz="4" w:space="0" w:color="auto"/>
            </w:tcBorders>
            <w:shd w:val="clear" w:color="auto" w:fill="auto"/>
            <w:noWrap/>
            <w:vAlign w:val="bottom"/>
            <w:hideMark/>
            <w:tcPrChange w:id="1958" w:author="Radit Rahmadhan" w:date="2022-01-19T15:51:00Z">
              <w:tcPr>
                <w:tcW w:w="668" w:type="dxa"/>
                <w:tcBorders>
                  <w:top w:val="nil"/>
                  <w:left w:val="nil"/>
                  <w:bottom w:val="single" w:sz="4" w:space="0" w:color="auto"/>
                  <w:right w:val="single" w:sz="4" w:space="0" w:color="auto"/>
                </w:tcBorders>
                <w:shd w:val="clear" w:color="auto" w:fill="auto"/>
                <w:noWrap/>
                <w:vAlign w:val="bottom"/>
                <w:hideMark/>
              </w:tcPr>
            </w:tcPrChange>
          </w:tcPr>
          <w:p w14:paraId="50C10378" w14:textId="77777777" w:rsidR="00CA2C5F" w:rsidRPr="0056778B" w:rsidRDefault="00CA2C5F" w:rsidP="0056778B">
            <w:pPr>
              <w:widowControl/>
              <w:autoSpaceDE/>
              <w:autoSpaceDN/>
              <w:jc w:val="center"/>
              <w:rPr>
                <w:ins w:id="1959" w:author="Radit Rahmadhan" w:date="2022-01-19T15:42:00Z"/>
                <w:color w:val="000000"/>
                <w:sz w:val="16"/>
                <w:szCs w:val="16"/>
                <w:lang w:val="en-ID" w:eastAsia="en-ID"/>
              </w:rPr>
            </w:pPr>
            <w:ins w:id="1960" w:author="Radit Rahmadhan" w:date="2022-01-19T15:42:00Z">
              <w:r w:rsidRPr="0056778B">
                <w:rPr>
                  <w:color w:val="000000"/>
                  <w:sz w:val="16"/>
                  <w:szCs w:val="16"/>
                  <w:lang w:val="en-ID" w:eastAsia="en-ID"/>
                </w:rPr>
                <w:t>v</w:t>
              </w:r>
            </w:ins>
          </w:p>
        </w:tc>
        <w:tc>
          <w:tcPr>
            <w:tcW w:w="726" w:type="dxa"/>
            <w:tcBorders>
              <w:top w:val="nil"/>
              <w:left w:val="nil"/>
              <w:bottom w:val="single" w:sz="4" w:space="0" w:color="auto"/>
              <w:right w:val="single" w:sz="4" w:space="0" w:color="auto"/>
            </w:tcBorders>
            <w:shd w:val="clear" w:color="auto" w:fill="auto"/>
            <w:noWrap/>
            <w:vAlign w:val="bottom"/>
            <w:hideMark/>
            <w:tcPrChange w:id="1961" w:author="Radit Rahmadhan" w:date="2022-01-19T15:51:00Z">
              <w:tcPr>
                <w:tcW w:w="748" w:type="dxa"/>
                <w:tcBorders>
                  <w:top w:val="nil"/>
                  <w:left w:val="nil"/>
                  <w:bottom w:val="single" w:sz="4" w:space="0" w:color="auto"/>
                  <w:right w:val="single" w:sz="4" w:space="0" w:color="auto"/>
                </w:tcBorders>
                <w:shd w:val="clear" w:color="auto" w:fill="auto"/>
                <w:noWrap/>
                <w:vAlign w:val="bottom"/>
                <w:hideMark/>
              </w:tcPr>
            </w:tcPrChange>
          </w:tcPr>
          <w:p w14:paraId="17AEF9EC" w14:textId="77777777" w:rsidR="00CA2C5F" w:rsidRPr="0056778B" w:rsidRDefault="00CA2C5F" w:rsidP="0056778B">
            <w:pPr>
              <w:widowControl/>
              <w:autoSpaceDE/>
              <w:autoSpaceDN/>
              <w:jc w:val="center"/>
              <w:rPr>
                <w:ins w:id="1962" w:author="Radit Rahmadhan" w:date="2022-01-19T15:42:00Z"/>
                <w:color w:val="000000"/>
                <w:sz w:val="16"/>
                <w:szCs w:val="16"/>
                <w:lang w:val="en-ID" w:eastAsia="en-ID"/>
              </w:rPr>
            </w:pPr>
            <w:ins w:id="1963" w:author="Radit Rahmadhan" w:date="2022-01-19T15:42:00Z">
              <w:r w:rsidRPr="0056778B">
                <w:rPr>
                  <w:color w:val="000000"/>
                  <w:sz w:val="16"/>
                  <w:szCs w:val="16"/>
                  <w:lang w:val="en-ID" w:eastAsia="en-ID"/>
                </w:rPr>
                <w:t>x</w:t>
              </w:r>
            </w:ins>
          </w:p>
        </w:tc>
        <w:tc>
          <w:tcPr>
            <w:tcW w:w="661" w:type="dxa"/>
            <w:tcBorders>
              <w:top w:val="nil"/>
              <w:left w:val="nil"/>
              <w:bottom w:val="single" w:sz="4" w:space="0" w:color="auto"/>
              <w:right w:val="single" w:sz="4" w:space="0" w:color="auto"/>
            </w:tcBorders>
            <w:shd w:val="clear" w:color="auto" w:fill="auto"/>
            <w:noWrap/>
            <w:vAlign w:val="bottom"/>
            <w:hideMark/>
            <w:tcPrChange w:id="1964" w:author="Radit Rahmadhan" w:date="2022-01-19T15:51:00Z">
              <w:tcPr>
                <w:tcW w:w="680" w:type="dxa"/>
                <w:tcBorders>
                  <w:top w:val="nil"/>
                  <w:left w:val="nil"/>
                  <w:bottom w:val="single" w:sz="4" w:space="0" w:color="auto"/>
                  <w:right w:val="single" w:sz="4" w:space="0" w:color="auto"/>
                </w:tcBorders>
                <w:shd w:val="clear" w:color="auto" w:fill="auto"/>
                <w:noWrap/>
                <w:vAlign w:val="bottom"/>
                <w:hideMark/>
              </w:tcPr>
            </w:tcPrChange>
          </w:tcPr>
          <w:p w14:paraId="2EB698B8" w14:textId="77777777" w:rsidR="00CA2C5F" w:rsidRPr="0056778B" w:rsidRDefault="00CA2C5F" w:rsidP="0056778B">
            <w:pPr>
              <w:widowControl/>
              <w:autoSpaceDE/>
              <w:autoSpaceDN/>
              <w:jc w:val="center"/>
              <w:rPr>
                <w:ins w:id="1965" w:author="Radit Rahmadhan" w:date="2022-01-19T15:42:00Z"/>
                <w:color w:val="000000"/>
                <w:sz w:val="16"/>
                <w:szCs w:val="16"/>
                <w:lang w:val="en-ID" w:eastAsia="en-ID"/>
              </w:rPr>
            </w:pPr>
            <w:ins w:id="1966" w:author="Radit Rahmadhan" w:date="2022-01-19T15:42:00Z">
              <w:r w:rsidRPr="0056778B">
                <w:rPr>
                  <w:color w:val="000000"/>
                  <w:sz w:val="16"/>
                  <w:szCs w:val="16"/>
                  <w:lang w:val="en-ID" w:eastAsia="en-ID"/>
                </w:rPr>
                <w:t>x</w:t>
              </w:r>
            </w:ins>
          </w:p>
        </w:tc>
        <w:tc>
          <w:tcPr>
            <w:tcW w:w="601" w:type="dxa"/>
            <w:tcBorders>
              <w:top w:val="nil"/>
              <w:left w:val="nil"/>
              <w:bottom w:val="single" w:sz="4" w:space="0" w:color="auto"/>
              <w:right w:val="single" w:sz="4" w:space="0" w:color="auto"/>
            </w:tcBorders>
            <w:shd w:val="clear" w:color="auto" w:fill="auto"/>
            <w:noWrap/>
            <w:vAlign w:val="bottom"/>
            <w:hideMark/>
            <w:tcPrChange w:id="1967" w:author="Radit Rahmadhan" w:date="2022-01-19T15:51:00Z">
              <w:tcPr>
                <w:tcW w:w="618" w:type="dxa"/>
                <w:tcBorders>
                  <w:top w:val="nil"/>
                  <w:left w:val="nil"/>
                  <w:bottom w:val="single" w:sz="4" w:space="0" w:color="auto"/>
                  <w:right w:val="single" w:sz="4" w:space="0" w:color="auto"/>
                </w:tcBorders>
                <w:shd w:val="clear" w:color="auto" w:fill="auto"/>
                <w:noWrap/>
                <w:vAlign w:val="bottom"/>
                <w:hideMark/>
              </w:tcPr>
            </w:tcPrChange>
          </w:tcPr>
          <w:p w14:paraId="2E0D9759" w14:textId="77777777" w:rsidR="00CA2C5F" w:rsidRPr="0056778B" w:rsidRDefault="00CA2C5F" w:rsidP="0056778B">
            <w:pPr>
              <w:widowControl/>
              <w:autoSpaceDE/>
              <w:autoSpaceDN/>
              <w:jc w:val="center"/>
              <w:rPr>
                <w:ins w:id="1968" w:author="Radit Rahmadhan" w:date="2022-01-19T15:42:00Z"/>
                <w:color w:val="000000"/>
                <w:sz w:val="16"/>
                <w:szCs w:val="16"/>
                <w:lang w:val="en-ID" w:eastAsia="en-ID"/>
              </w:rPr>
            </w:pPr>
            <w:ins w:id="1969" w:author="Radit Rahmadhan" w:date="2022-01-19T15:42:00Z">
              <w:r w:rsidRPr="0056778B">
                <w:rPr>
                  <w:color w:val="000000"/>
                  <w:sz w:val="16"/>
                  <w:szCs w:val="16"/>
                  <w:lang w:val="en-ID" w:eastAsia="en-ID"/>
                </w:rPr>
                <w:t>x</w:t>
              </w:r>
            </w:ins>
          </w:p>
        </w:tc>
        <w:tc>
          <w:tcPr>
            <w:tcW w:w="536" w:type="dxa"/>
            <w:tcBorders>
              <w:top w:val="nil"/>
              <w:left w:val="nil"/>
              <w:bottom w:val="single" w:sz="4" w:space="0" w:color="auto"/>
              <w:right w:val="single" w:sz="4" w:space="0" w:color="auto"/>
            </w:tcBorders>
            <w:shd w:val="clear" w:color="auto" w:fill="auto"/>
            <w:noWrap/>
            <w:vAlign w:val="bottom"/>
            <w:hideMark/>
            <w:tcPrChange w:id="1970" w:author="Radit Rahmadhan" w:date="2022-01-19T15:51:00Z">
              <w:tcPr>
                <w:tcW w:w="550" w:type="dxa"/>
                <w:tcBorders>
                  <w:top w:val="nil"/>
                  <w:left w:val="nil"/>
                  <w:bottom w:val="single" w:sz="4" w:space="0" w:color="auto"/>
                  <w:right w:val="single" w:sz="4" w:space="0" w:color="auto"/>
                </w:tcBorders>
                <w:shd w:val="clear" w:color="auto" w:fill="auto"/>
                <w:noWrap/>
                <w:vAlign w:val="bottom"/>
                <w:hideMark/>
              </w:tcPr>
            </w:tcPrChange>
          </w:tcPr>
          <w:p w14:paraId="5A73F644" w14:textId="77777777" w:rsidR="00CA2C5F" w:rsidRPr="0056778B" w:rsidRDefault="00CA2C5F" w:rsidP="0056778B">
            <w:pPr>
              <w:widowControl/>
              <w:autoSpaceDE/>
              <w:autoSpaceDN/>
              <w:jc w:val="center"/>
              <w:rPr>
                <w:ins w:id="1971" w:author="Radit Rahmadhan" w:date="2022-01-19T15:42:00Z"/>
                <w:color w:val="000000"/>
                <w:sz w:val="16"/>
                <w:szCs w:val="16"/>
                <w:lang w:val="en-ID" w:eastAsia="en-ID"/>
              </w:rPr>
            </w:pPr>
            <w:ins w:id="1972" w:author="Radit Rahmadhan" w:date="2022-01-19T15:42:00Z">
              <w:r w:rsidRPr="0056778B">
                <w:rPr>
                  <w:color w:val="000000"/>
                  <w:sz w:val="16"/>
                  <w:szCs w:val="16"/>
                  <w:lang w:val="en-ID" w:eastAsia="en-ID"/>
                </w:rPr>
                <w:t>x</w:t>
              </w:r>
            </w:ins>
          </w:p>
        </w:tc>
        <w:tc>
          <w:tcPr>
            <w:tcW w:w="506" w:type="dxa"/>
            <w:tcBorders>
              <w:top w:val="nil"/>
              <w:left w:val="nil"/>
              <w:bottom w:val="single" w:sz="4" w:space="0" w:color="auto"/>
              <w:right w:val="single" w:sz="4" w:space="0" w:color="auto"/>
            </w:tcBorders>
            <w:shd w:val="clear" w:color="auto" w:fill="auto"/>
            <w:noWrap/>
            <w:vAlign w:val="bottom"/>
            <w:hideMark/>
            <w:tcPrChange w:id="1973" w:author="Radit Rahmadhan" w:date="2022-01-19T15:51:00Z">
              <w:tcPr>
                <w:tcW w:w="519" w:type="dxa"/>
                <w:tcBorders>
                  <w:top w:val="nil"/>
                  <w:left w:val="nil"/>
                  <w:bottom w:val="single" w:sz="4" w:space="0" w:color="auto"/>
                  <w:right w:val="single" w:sz="4" w:space="0" w:color="auto"/>
                </w:tcBorders>
                <w:shd w:val="clear" w:color="auto" w:fill="auto"/>
                <w:noWrap/>
                <w:vAlign w:val="bottom"/>
                <w:hideMark/>
              </w:tcPr>
            </w:tcPrChange>
          </w:tcPr>
          <w:p w14:paraId="2DBB6CBD" w14:textId="77777777" w:rsidR="00CA2C5F" w:rsidRPr="0056778B" w:rsidRDefault="00CA2C5F" w:rsidP="0056778B">
            <w:pPr>
              <w:widowControl/>
              <w:autoSpaceDE/>
              <w:autoSpaceDN/>
              <w:jc w:val="center"/>
              <w:rPr>
                <w:ins w:id="1974" w:author="Radit Rahmadhan" w:date="2022-01-19T15:42:00Z"/>
                <w:color w:val="000000"/>
                <w:sz w:val="16"/>
                <w:szCs w:val="16"/>
                <w:lang w:val="en-ID" w:eastAsia="en-ID"/>
              </w:rPr>
            </w:pPr>
            <w:ins w:id="1975" w:author="Radit Rahmadhan" w:date="2022-01-19T15:42:00Z">
              <w:r w:rsidRPr="0056778B">
                <w:rPr>
                  <w:color w:val="000000"/>
                  <w:sz w:val="16"/>
                  <w:szCs w:val="16"/>
                  <w:lang w:val="en-ID" w:eastAsia="en-ID"/>
                </w:rPr>
                <w:t>v</w:t>
              </w:r>
            </w:ins>
          </w:p>
        </w:tc>
        <w:tc>
          <w:tcPr>
            <w:tcW w:w="709" w:type="dxa"/>
            <w:tcBorders>
              <w:top w:val="nil"/>
              <w:left w:val="nil"/>
              <w:bottom w:val="single" w:sz="4" w:space="0" w:color="auto"/>
              <w:right w:val="single" w:sz="4" w:space="0" w:color="auto"/>
            </w:tcBorders>
            <w:shd w:val="clear" w:color="auto" w:fill="auto"/>
            <w:noWrap/>
            <w:vAlign w:val="bottom"/>
            <w:hideMark/>
            <w:tcPrChange w:id="1976" w:author="Radit Rahmadhan" w:date="2022-01-19T15:51:00Z">
              <w:tcPr>
                <w:tcW w:w="730" w:type="dxa"/>
                <w:tcBorders>
                  <w:top w:val="nil"/>
                  <w:left w:val="nil"/>
                  <w:bottom w:val="single" w:sz="4" w:space="0" w:color="auto"/>
                  <w:right w:val="single" w:sz="4" w:space="0" w:color="auto"/>
                </w:tcBorders>
                <w:shd w:val="clear" w:color="auto" w:fill="auto"/>
                <w:noWrap/>
                <w:vAlign w:val="bottom"/>
                <w:hideMark/>
              </w:tcPr>
            </w:tcPrChange>
          </w:tcPr>
          <w:p w14:paraId="0A4766EE" w14:textId="77777777" w:rsidR="00CA2C5F" w:rsidRPr="0056778B" w:rsidRDefault="00CA2C5F" w:rsidP="0056778B">
            <w:pPr>
              <w:widowControl/>
              <w:autoSpaceDE/>
              <w:autoSpaceDN/>
              <w:jc w:val="center"/>
              <w:rPr>
                <w:ins w:id="1977" w:author="Radit Rahmadhan" w:date="2022-01-19T15:42:00Z"/>
                <w:color w:val="000000"/>
                <w:sz w:val="16"/>
                <w:szCs w:val="16"/>
                <w:lang w:val="en-ID" w:eastAsia="en-ID"/>
              </w:rPr>
            </w:pPr>
            <w:ins w:id="1978" w:author="Radit Rahmadhan" w:date="2022-01-19T15:42:00Z">
              <w:r w:rsidRPr="0056778B">
                <w:rPr>
                  <w:color w:val="000000"/>
                  <w:sz w:val="16"/>
                  <w:szCs w:val="16"/>
                  <w:lang w:val="en-ID" w:eastAsia="en-ID"/>
                </w:rPr>
                <w:t>x</w:t>
              </w:r>
            </w:ins>
          </w:p>
        </w:tc>
        <w:tc>
          <w:tcPr>
            <w:tcW w:w="689" w:type="dxa"/>
            <w:tcBorders>
              <w:top w:val="nil"/>
              <w:left w:val="nil"/>
              <w:bottom w:val="single" w:sz="4" w:space="0" w:color="auto"/>
              <w:right w:val="single" w:sz="4" w:space="0" w:color="auto"/>
            </w:tcBorders>
            <w:shd w:val="clear" w:color="auto" w:fill="auto"/>
            <w:noWrap/>
            <w:vAlign w:val="center"/>
            <w:hideMark/>
            <w:tcPrChange w:id="1979"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70446AE3" w14:textId="77777777" w:rsidR="00CA2C5F" w:rsidRPr="0056778B" w:rsidRDefault="00CA2C5F" w:rsidP="0056778B">
            <w:pPr>
              <w:widowControl/>
              <w:autoSpaceDE/>
              <w:autoSpaceDN/>
              <w:jc w:val="center"/>
              <w:rPr>
                <w:ins w:id="1980" w:author="Radit Rahmadhan" w:date="2022-01-19T15:42:00Z"/>
                <w:color w:val="000000"/>
                <w:sz w:val="16"/>
                <w:szCs w:val="16"/>
                <w:lang w:val="en-ID" w:eastAsia="en-ID"/>
              </w:rPr>
            </w:pPr>
            <w:ins w:id="1981" w:author="Radit Rahmadhan" w:date="2022-01-19T15:42:00Z">
              <w:r w:rsidRPr="0056778B">
                <w:rPr>
                  <w:color w:val="000000"/>
                  <w:sz w:val="16"/>
                  <w:szCs w:val="16"/>
                  <w:lang w:val="en-ID" w:eastAsia="en-ID"/>
                </w:rPr>
                <w:t>71,40%</w:t>
              </w:r>
            </w:ins>
          </w:p>
        </w:tc>
        <w:tc>
          <w:tcPr>
            <w:tcW w:w="689" w:type="dxa"/>
            <w:tcBorders>
              <w:top w:val="nil"/>
              <w:left w:val="nil"/>
              <w:bottom w:val="single" w:sz="4" w:space="0" w:color="auto"/>
              <w:right w:val="single" w:sz="4" w:space="0" w:color="auto"/>
            </w:tcBorders>
            <w:shd w:val="clear" w:color="auto" w:fill="auto"/>
            <w:noWrap/>
            <w:vAlign w:val="center"/>
            <w:hideMark/>
            <w:tcPrChange w:id="1982"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0BC569AC" w14:textId="77777777" w:rsidR="00CA2C5F" w:rsidRPr="0056778B" w:rsidRDefault="00CA2C5F" w:rsidP="0056778B">
            <w:pPr>
              <w:widowControl/>
              <w:autoSpaceDE/>
              <w:autoSpaceDN/>
              <w:jc w:val="center"/>
              <w:rPr>
                <w:ins w:id="1983" w:author="Radit Rahmadhan" w:date="2022-01-19T15:42:00Z"/>
                <w:color w:val="000000"/>
                <w:sz w:val="16"/>
                <w:szCs w:val="16"/>
                <w:lang w:val="en-ID" w:eastAsia="en-ID"/>
              </w:rPr>
            </w:pPr>
            <w:ins w:id="1984" w:author="Radit Rahmadhan" w:date="2022-01-19T15:42:00Z">
              <w:r w:rsidRPr="0056778B">
                <w:rPr>
                  <w:color w:val="000000"/>
                  <w:sz w:val="16"/>
                  <w:szCs w:val="16"/>
                  <w:lang w:val="en-ID" w:eastAsia="en-ID"/>
                </w:rPr>
                <w:t>25,10%</w:t>
              </w:r>
            </w:ins>
          </w:p>
        </w:tc>
        <w:tc>
          <w:tcPr>
            <w:tcW w:w="689" w:type="dxa"/>
            <w:tcBorders>
              <w:top w:val="nil"/>
              <w:left w:val="nil"/>
              <w:bottom w:val="single" w:sz="4" w:space="0" w:color="auto"/>
              <w:right w:val="single" w:sz="4" w:space="0" w:color="auto"/>
            </w:tcBorders>
            <w:shd w:val="clear" w:color="auto" w:fill="auto"/>
            <w:noWrap/>
            <w:vAlign w:val="bottom"/>
            <w:hideMark/>
            <w:tcPrChange w:id="1985" w:author="Radit Rahmadhan" w:date="2022-01-19T15:51:00Z">
              <w:tcPr>
                <w:tcW w:w="565" w:type="dxa"/>
                <w:tcBorders>
                  <w:top w:val="nil"/>
                  <w:left w:val="nil"/>
                  <w:bottom w:val="single" w:sz="4" w:space="0" w:color="auto"/>
                  <w:right w:val="single" w:sz="4" w:space="0" w:color="auto"/>
                </w:tcBorders>
                <w:shd w:val="clear" w:color="auto" w:fill="auto"/>
                <w:noWrap/>
                <w:vAlign w:val="bottom"/>
                <w:hideMark/>
              </w:tcPr>
            </w:tcPrChange>
          </w:tcPr>
          <w:p w14:paraId="2F73B1D8" w14:textId="77777777" w:rsidR="00CA2C5F" w:rsidRPr="0056778B" w:rsidRDefault="00CA2C5F" w:rsidP="0056778B">
            <w:pPr>
              <w:widowControl/>
              <w:autoSpaceDE/>
              <w:autoSpaceDN/>
              <w:jc w:val="right"/>
              <w:rPr>
                <w:ins w:id="1986" w:author="Radit Rahmadhan" w:date="2022-01-19T15:42:00Z"/>
                <w:color w:val="000000"/>
                <w:sz w:val="16"/>
                <w:szCs w:val="16"/>
                <w:lang w:val="en-ID" w:eastAsia="en-ID"/>
              </w:rPr>
            </w:pPr>
            <w:ins w:id="1987" w:author="Radit Rahmadhan" w:date="2022-01-19T15:42:00Z">
              <w:r w:rsidRPr="0056778B">
                <w:rPr>
                  <w:color w:val="000000"/>
                  <w:sz w:val="16"/>
                  <w:szCs w:val="16"/>
                  <w:lang w:val="en-ID" w:eastAsia="en-ID"/>
                </w:rPr>
                <w:t>96,50%</w:t>
              </w:r>
            </w:ins>
          </w:p>
        </w:tc>
      </w:tr>
      <w:tr w:rsidR="00CA2C5F" w:rsidRPr="001E1D53" w14:paraId="3CDE5DD0" w14:textId="77777777" w:rsidTr="00FD75CD">
        <w:trPr>
          <w:trHeight w:val="343"/>
          <w:ins w:id="1988" w:author="Radit Rahmadhan" w:date="2022-01-19T15:42:00Z"/>
          <w:trPrChange w:id="1989" w:author="Radit Rahmadhan" w:date="2022-01-19T15:51:00Z">
            <w:trPr>
              <w:trHeight w:val="343"/>
            </w:trPr>
          </w:trPrChange>
        </w:trPr>
        <w:tc>
          <w:tcPr>
            <w:tcW w:w="448" w:type="dxa"/>
            <w:tcBorders>
              <w:top w:val="nil"/>
              <w:left w:val="single" w:sz="4" w:space="0" w:color="auto"/>
              <w:bottom w:val="single" w:sz="4" w:space="0" w:color="auto"/>
              <w:right w:val="single" w:sz="4" w:space="0" w:color="auto"/>
            </w:tcBorders>
            <w:shd w:val="clear" w:color="auto" w:fill="auto"/>
            <w:noWrap/>
            <w:vAlign w:val="bottom"/>
            <w:hideMark/>
            <w:tcPrChange w:id="1990" w:author="Radit Rahmadhan" w:date="2022-01-19T15:51:00Z">
              <w:tcPr>
                <w:tcW w:w="45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8D23678" w14:textId="77777777" w:rsidR="00CA2C5F" w:rsidRPr="0056778B" w:rsidRDefault="00CA2C5F" w:rsidP="0056778B">
            <w:pPr>
              <w:widowControl/>
              <w:autoSpaceDE/>
              <w:autoSpaceDN/>
              <w:jc w:val="center"/>
              <w:rPr>
                <w:ins w:id="1991" w:author="Radit Rahmadhan" w:date="2022-01-19T15:42:00Z"/>
                <w:color w:val="000000"/>
                <w:sz w:val="16"/>
                <w:szCs w:val="16"/>
                <w:lang w:val="en-ID" w:eastAsia="en-ID"/>
              </w:rPr>
            </w:pPr>
            <w:ins w:id="1992" w:author="Radit Rahmadhan" w:date="2022-01-19T15:42:00Z">
              <w:r w:rsidRPr="0056778B">
                <w:rPr>
                  <w:color w:val="000000"/>
                  <w:sz w:val="16"/>
                  <w:szCs w:val="16"/>
                  <w:lang w:val="en-ID" w:eastAsia="en-ID"/>
                </w:rPr>
                <w:t>v</w:t>
              </w:r>
            </w:ins>
          </w:p>
        </w:tc>
        <w:tc>
          <w:tcPr>
            <w:tcW w:w="762" w:type="dxa"/>
            <w:tcBorders>
              <w:top w:val="nil"/>
              <w:left w:val="nil"/>
              <w:bottom w:val="single" w:sz="4" w:space="0" w:color="auto"/>
              <w:right w:val="single" w:sz="4" w:space="0" w:color="auto"/>
            </w:tcBorders>
            <w:shd w:val="clear" w:color="auto" w:fill="auto"/>
            <w:noWrap/>
            <w:vAlign w:val="bottom"/>
            <w:hideMark/>
            <w:tcPrChange w:id="1993" w:author="Radit Rahmadhan" w:date="2022-01-19T15:51:00Z">
              <w:tcPr>
                <w:tcW w:w="785" w:type="dxa"/>
                <w:tcBorders>
                  <w:top w:val="nil"/>
                  <w:left w:val="nil"/>
                  <w:bottom w:val="single" w:sz="4" w:space="0" w:color="auto"/>
                  <w:right w:val="single" w:sz="4" w:space="0" w:color="auto"/>
                </w:tcBorders>
                <w:shd w:val="clear" w:color="auto" w:fill="auto"/>
                <w:noWrap/>
                <w:vAlign w:val="bottom"/>
                <w:hideMark/>
              </w:tcPr>
            </w:tcPrChange>
          </w:tcPr>
          <w:p w14:paraId="63807980" w14:textId="77777777" w:rsidR="00CA2C5F" w:rsidRPr="0056778B" w:rsidRDefault="00CA2C5F" w:rsidP="0056778B">
            <w:pPr>
              <w:widowControl/>
              <w:autoSpaceDE/>
              <w:autoSpaceDN/>
              <w:jc w:val="center"/>
              <w:rPr>
                <w:ins w:id="1994" w:author="Radit Rahmadhan" w:date="2022-01-19T15:42:00Z"/>
                <w:color w:val="000000"/>
                <w:sz w:val="16"/>
                <w:szCs w:val="16"/>
                <w:lang w:val="en-ID" w:eastAsia="en-ID"/>
              </w:rPr>
            </w:pPr>
            <w:ins w:id="1995" w:author="Radit Rahmadhan" w:date="2022-01-19T15:42:00Z">
              <w:r w:rsidRPr="0056778B">
                <w:rPr>
                  <w:color w:val="000000"/>
                  <w:sz w:val="16"/>
                  <w:szCs w:val="16"/>
                  <w:lang w:val="en-ID" w:eastAsia="en-ID"/>
                </w:rPr>
                <w:t>x</w:t>
              </w:r>
            </w:ins>
          </w:p>
        </w:tc>
        <w:tc>
          <w:tcPr>
            <w:tcW w:w="649" w:type="dxa"/>
            <w:tcBorders>
              <w:top w:val="nil"/>
              <w:left w:val="nil"/>
              <w:bottom w:val="single" w:sz="4" w:space="0" w:color="auto"/>
              <w:right w:val="single" w:sz="4" w:space="0" w:color="auto"/>
            </w:tcBorders>
            <w:shd w:val="clear" w:color="auto" w:fill="auto"/>
            <w:noWrap/>
            <w:vAlign w:val="bottom"/>
            <w:hideMark/>
            <w:tcPrChange w:id="1996" w:author="Radit Rahmadhan" w:date="2022-01-19T15:51:00Z">
              <w:tcPr>
                <w:tcW w:w="668" w:type="dxa"/>
                <w:tcBorders>
                  <w:top w:val="nil"/>
                  <w:left w:val="nil"/>
                  <w:bottom w:val="single" w:sz="4" w:space="0" w:color="auto"/>
                  <w:right w:val="single" w:sz="4" w:space="0" w:color="auto"/>
                </w:tcBorders>
                <w:shd w:val="clear" w:color="auto" w:fill="auto"/>
                <w:noWrap/>
                <w:vAlign w:val="bottom"/>
                <w:hideMark/>
              </w:tcPr>
            </w:tcPrChange>
          </w:tcPr>
          <w:p w14:paraId="52C21085" w14:textId="77777777" w:rsidR="00CA2C5F" w:rsidRPr="0056778B" w:rsidRDefault="00CA2C5F" w:rsidP="0056778B">
            <w:pPr>
              <w:widowControl/>
              <w:autoSpaceDE/>
              <w:autoSpaceDN/>
              <w:jc w:val="center"/>
              <w:rPr>
                <w:ins w:id="1997" w:author="Radit Rahmadhan" w:date="2022-01-19T15:42:00Z"/>
                <w:color w:val="000000"/>
                <w:sz w:val="16"/>
                <w:szCs w:val="16"/>
                <w:lang w:val="en-ID" w:eastAsia="en-ID"/>
              </w:rPr>
            </w:pPr>
            <w:ins w:id="1998" w:author="Radit Rahmadhan" w:date="2022-01-19T15:42:00Z">
              <w:r w:rsidRPr="0056778B">
                <w:rPr>
                  <w:color w:val="000000"/>
                  <w:sz w:val="16"/>
                  <w:szCs w:val="16"/>
                  <w:lang w:val="en-ID" w:eastAsia="en-ID"/>
                </w:rPr>
                <w:t>x</w:t>
              </w:r>
            </w:ins>
          </w:p>
        </w:tc>
        <w:tc>
          <w:tcPr>
            <w:tcW w:w="726" w:type="dxa"/>
            <w:tcBorders>
              <w:top w:val="nil"/>
              <w:left w:val="nil"/>
              <w:bottom w:val="single" w:sz="4" w:space="0" w:color="auto"/>
              <w:right w:val="single" w:sz="4" w:space="0" w:color="auto"/>
            </w:tcBorders>
            <w:shd w:val="clear" w:color="auto" w:fill="auto"/>
            <w:noWrap/>
            <w:vAlign w:val="bottom"/>
            <w:hideMark/>
            <w:tcPrChange w:id="1999" w:author="Radit Rahmadhan" w:date="2022-01-19T15:51:00Z">
              <w:tcPr>
                <w:tcW w:w="748" w:type="dxa"/>
                <w:tcBorders>
                  <w:top w:val="nil"/>
                  <w:left w:val="nil"/>
                  <w:bottom w:val="single" w:sz="4" w:space="0" w:color="auto"/>
                  <w:right w:val="single" w:sz="4" w:space="0" w:color="auto"/>
                </w:tcBorders>
                <w:shd w:val="clear" w:color="auto" w:fill="auto"/>
                <w:noWrap/>
                <w:vAlign w:val="bottom"/>
                <w:hideMark/>
              </w:tcPr>
            </w:tcPrChange>
          </w:tcPr>
          <w:p w14:paraId="7A00A32B" w14:textId="77777777" w:rsidR="00CA2C5F" w:rsidRPr="0056778B" w:rsidRDefault="00CA2C5F" w:rsidP="0056778B">
            <w:pPr>
              <w:widowControl/>
              <w:autoSpaceDE/>
              <w:autoSpaceDN/>
              <w:jc w:val="center"/>
              <w:rPr>
                <w:ins w:id="2000" w:author="Radit Rahmadhan" w:date="2022-01-19T15:42:00Z"/>
                <w:color w:val="000000"/>
                <w:sz w:val="16"/>
                <w:szCs w:val="16"/>
                <w:lang w:val="en-ID" w:eastAsia="en-ID"/>
              </w:rPr>
            </w:pPr>
            <w:ins w:id="2001" w:author="Radit Rahmadhan" w:date="2022-01-19T15:42:00Z">
              <w:r w:rsidRPr="0056778B">
                <w:rPr>
                  <w:color w:val="000000"/>
                  <w:sz w:val="16"/>
                  <w:szCs w:val="16"/>
                  <w:lang w:val="en-ID" w:eastAsia="en-ID"/>
                </w:rPr>
                <w:t>v</w:t>
              </w:r>
            </w:ins>
          </w:p>
        </w:tc>
        <w:tc>
          <w:tcPr>
            <w:tcW w:w="661" w:type="dxa"/>
            <w:tcBorders>
              <w:top w:val="nil"/>
              <w:left w:val="nil"/>
              <w:bottom w:val="single" w:sz="4" w:space="0" w:color="auto"/>
              <w:right w:val="single" w:sz="4" w:space="0" w:color="auto"/>
            </w:tcBorders>
            <w:shd w:val="clear" w:color="auto" w:fill="auto"/>
            <w:noWrap/>
            <w:vAlign w:val="bottom"/>
            <w:hideMark/>
            <w:tcPrChange w:id="2002" w:author="Radit Rahmadhan" w:date="2022-01-19T15:51:00Z">
              <w:tcPr>
                <w:tcW w:w="680" w:type="dxa"/>
                <w:tcBorders>
                  <w:top w:val="nil"/>
                  <w:left w:val="nil"/>
                  <w:bottom w:val="single" w:sz="4" w:space="0" w:color="auto"/>
                  <w:right w:val="single" w:sz="4" w:space="0" w:color="auto"/>
                </w:tcBorders>
                <w:shd w:val="clear" w:color="auto" w:fill="auto"/>
                <w:noWrap/>
                <w:vAlign w:val="bottom"/>
                <w:hideMark/>
              </w:tcPr>
            </w:tcPrChange>
          </w:tcPr>
          <w:p w14:paraId="05809532" w14:textId="77777777" w:rsidR="00CA2C5F" w:rsidRPr="0056778B" w:rsidRDefault="00CA2C5F" w:rsidP="0056778B">
            <w:pPr>
              <w:widowControl/>
              <w:autoSpaceDE/>
              <w:autoSpaceDN/>
              <w:jc w:val="center"/>
              <w:rPr>
                <w:ins w:id="2003" w:author="Radit Rahmadhan" w:date="2022-01-19T15:42:00Z"/>
                <w:color w:val="000000"/>
                <w:sz w:val="16"/>
                <w:szCs w:val="16"/>
                <w:lang w:val="en-ID" w:eastAsia="en-ID"/>
              </w:rPr>
            </w:pPr>
            <w:ins w:id="2004" w:author="Radit Rahmadhan" w:date="2022-01-19T15:42:00Z">
              <w:r w:rsidRPr="0056778B">
                <w:rPr>
                  <w:color w:val="000000"/>
                  <w:sz w:val="16"/>
                  <w:szCs w:val="16"/>
                  <w:lang w:val="en-ID" w:eastAsia="en-ID"/>
                </w:rPr>
                <w:t>v</w:t>
              </w:r>
            </w:ins>
          </w:p>
        </w:tc>
        <w:tc>
          <w:tcPr>
            <w:tcW w:w="601" w:type="dxa"/>
            <w:tcBorders>
              <w:top w:val="nil"/>
              <w:left w:val="nil"/>
              <w:bottom w:val="single" w:sz="4" w:space="0" w:color="auto"/>
              <w:right w:val="single" w:sz="4" w:space="0" w:color="auto"/>
            </w:tcBorders>
            <w:shd w:val="clear" w:color="auto" w:fill="auto"/>
            <w:noWrap/>
            <w:vAlign w:val="bottom"/>
            <w:hideMark/>
            <w:tcPrChange w:id="2005" w:author="Radit Rahmadhan" w:date="2022-01-19T15:51:00Z">
              <w:tcPr>
                <w:tcW w:w="618" w:type="dxa"/>
                <w:tcBorders>
                  <w:top w:val="nil"/>
                  <w:left w:val="nil"/>
                  <w:bottom w:val="single" w:sz="4" w:space="0" w:color="auto"/>
                  <w:right w:val="single" w:sz="4" w:space="0" w:color="auto"/>
                </w:tcBorders>
                <w:shd w:val="clear" w:color="auto" w:fill="auto"/>
                <w:noWrap/>
                <w:vAlign w:val="bottom"/>
                <w:hideMark/>
              </w:tcPr>
            </w:tcPrChange>
          </w:tcPr>
          <w:p w14:paraId="30E85A49" w14:textId="77777777" w:rsidR="00CA2C5F" w:rsidRPr="0056778B" w:rsidRDefault="00CA2C5F" w:rsidP="0056778B">
            <w:pPr>
              <w:widowControl/>
              <w:autoSpaceDE/>
              <w:autoSpaceDN/>
              <w:jc w:val="center"/>
              <w:rPr>
                <w:ins w:id="2006" w:author="Radit Rahmadhan" w:date="2022-01-19T15:42:00Z"/>
                <w:color w:val="000000"/>
                <w:sz w:val="16"/>
                <w:szCs w:val="16"/>
                <w:lang w:val="en-ID" w:eastAsia="en-ID"/>
              </w:rPr>
            </w:pPr>
            <w:ins w:id="2007" w:author="Radit Rahmadhan" w:date="2022-01-19T15:42:00Z">
              <w:r w:rsidRPr="0056778B">
                <w:rPr>
                  <w:color w:val="000000"/>
                  <w:sz w:val="16"/>
                  <w:szCs w:val="16"/>
                  <w:lang w:val="en-ID" w:eastAsia="en-ID"/>
                </w:rPr>
                <w:t>v</w:t>
              </w:r>
            </w:ins>
          </w:p>
        </w:tc>
        <w:tc>
          <w:tcPr>
            <w:tcW w:w="536" w:type="dxa"/>
            <w:tcBorders>
              <w:top w:val="nil"/>
              <w:left w:val="nil"/>
              <w:bottom w:val="single" w:sz="4" w:space="0" w:color="auto"/>
              <w:right w:val="single" w:sz="4" w:space="0" w:color="auto"/>
            </w:tcBorders>
            <w:shd w:val="clear" w:color="auto" w:fill="auto"/>
            <w:noWrap/>
            <w:vAlign w:val="bottom"/>
            <w:hideMark/>
            <w:tcPrChange w:id="2008" w:author="Radit Rahmadhan" w:date="2022-01-19T15:51:00Z">
              <w:tcPr>
                <w:tcW w:w="550" w:type="dxa"/>
                <w:tcBorders>
                  <w:top w:val="nil"/>
                  <w:left w:val="nil"/>
                  <w:bottom w:val="single" w:sz="4" w:space="0" w:color="auto"/>
                  <w:right w:val="single" w:sz="4" w:space="0" w:color="auto"/>
                </w:tcBorders>
                <w:shd w:val="clear" w:color="auto" w:fill="auto"/>
                <w:noWrap/>
                <w:vAlign w:val="bottom"/>
                <w:hideMark/>
              </w:tcPr>
            </w:tcPrChange>
          </w:tcPr>
          <w:p w14:paraId="5CDC620F" w14:textId="77777777" w:rsidR="00CA2C5F" w:rsidRPr="0056778B" w:rsidRDefault="00CA2C5F" w:rsidP="0056778B">
            <w:pPr>
              <w:widowControl/>
              <w:autoSpaceDE/>
              <w:autoSpaceDN/>
              <w:jc w:val="center"/>
              <w:rPr>
                <w:ins w:id="2009" w:author="Radit Rahmadhan" w:date="2022-01-19T15:42:00Z"/>
                <w:color w:val="000000"/>
                <w:sz w:val="16"/>
                <w:szCs w:val="16"/>
                <w:lang w:val="en-ID" w:eastAsia="en-ID"/>
              </w:rPr>
            </w:pPr>
            <w:ins w:id="2010" w:author="Radit Rahmadhan" w:date="2022-01-19T15:42:00Z">
              <w:r w:rsidRPr="0056778B">
                <w:rPr>
                  <w:color w:val="000000"/>
                  <w:sz w:val="16"/>
                  <w:szCs w:val="16"/>
                  <w:lang w:val="en-ID" w:eastAsia="en-ID"/>
                </w:rPr>
                <w:t>v</w:t>
              </w:r>
            </w:ins>
          </w:p>
        </w:tc>
        <w:tc>
          <w:tcPr>
            <w:tcW w:w="506" w:type="dxa"/>
            <w:tcBorders>
              <w:top w:val="nil"/>
              <w:left w:val="nil"/>
              <w:bottom w:val="single" w:sz="4" w:space="0" w:color="auto"/>
              <w:right w:val="single" w:sz="4" w:space="0" w:color="auto"/>
            </w:tcBorders>
            <w:shd w:val="clear" w:color="auto" w:fill="auto"/>
            <w:noWrap/>
            <w:vAlign w:val="bottom"/>
            <w:hideMark/>
            <w:tcPrChange w:id="2011" w:author="Radit Rahmadhan" w:date="2022-01-19T15:51:00Z">
              <w:tcPr>
                <w:tcW w:w="519" w:type="dxa"/>
                <w:tcBorders>
                  <w:top w:val="nil"/>
                  <w:left w:val="nil"/>
                  <w:bottom w:val="single" w:sz="4" w:space="0" w:color="auto"/>
                  <w:right w:val="single" w:sz="4" w:space="0" w:color="auto"/>
                </w:tcBorders>
                <w:shd w:val="clear" w:color="auto" w:fill="auto"/>
                <w:noWrap/>
                <w:vAlign w:val="bottom"/>
                <w:hideMark/>
              </w:tcPr>
            </w:tcPrChange>
          </w:tcPr>
          <w:p w14:paraId="0DAAB47E" w14:textId="77777777" w:rsidR="00CA2C5F" w:rsidRPr="0056778B" w:rsidRDefault="00CA2C5F" w:rsidP="0056778B">
            <w:pPr>
              <w:widowControl/>
              <w:autoSpaceDE/>
              <w:autoSpaceDN/>
              <w:jc w:val="center"/>
              <w:rPr>
                <w:ins w:id="2012" w:author="Radit Rahmadhan" w:date="2022-01-19T15:42:00Z"/>
                <w:color w:val="000000"/>
                <w:sz w:val="16"/>
                <w:szCs w:val="16"/>
                <w:lang w:val="en-ID" w:eastAsia="en-ID"/>
              </w:rPr>
            </w:pPr>
            <w:ins w:id="2013" w:author="Radit Rahmadhan" w:date="2022-01-19T15:42:00Z">
              <w:r w:rsidRPr="0056778B">
                <w:rPr>
                  <w:color w:val="000000"/>
                  <w:sz w:val="16"/>
                  <w:szCs w:val="16"/>
                  <w:lang w:val="en-ID" w:eastAsia="en-ID"/>
                </w:rPr>
                <w:t>x</w:t>
              </w:r>
            </w:ins>
          </w:p>
        </w:tc>
        <w:tc>
          <w:tcPr>
            <w:tcW w:w="709" w:type="dxa"/>
            <w:tcBorders>
              <w:top w:val="nil"/>
              <w:left w:val="nil"/>
              <w:bottom w:val="single" w:sz="4" w:space="0" w:color="auto"/>
              <w:right w:val="single" w:sz="4" w:space="0" w:color="auto"/>
            </w:tcBorders>
            <w:shd w:val="clear" w:color="auto" w:fill="auto"/>
            <w:noWrap/>
            <w:vAlign w:val="bottom"/>
            <w:hideMark/>
            <w:tcPrChange w:id="2014" w:author="Radit Rahmadhan" w:date="2022-01-19T15:51:00Z">
              <w:tcPr>
                <w:tcW w:w="730" w:type="dxa"/>
                <w:tcBorders>
                  <w:top w:val="nil"/>
                  <w:left w:val="nil"/>
                  <w:bottom w:val="single" w:sz="4" w:space="0" w:color="auto"/>
                  <w:right w:val="single" w:sz="4" w:space="0" w:color="auto"/>
                </w:tcBorders>
                <w:shd w:val="clear" w:color="auto" w:fill="auto"/>
                <w:noWrap/>
                <w:vAlign w:val="bottom"/>
                <w:hideMark/>
              </w:tcPr>
            </w:tcPrChange>
          </w:tcPr>
          <w:p w14:paraId="68DAED7C" w14:textId="77777777" w:rsidR="00CA2C5F" w:rsidRPr="0056778B" w:rsidRDefault="00CA2C5F" w:rsidP="0056778B">
            <w:pPr>
              <w:widowControl/>
              <w:autoSpaceDE/>
              <w:autoSpaceDN/>
              <w:jc w:val="center"/>
              <w:rPr>
                <w:ins w:id="2015" w:author="Radit Rahmadhan" w:date="2022-01-19T15:42:00Z"/>
                <w:color w:val="000000"/>
                <w:sz w:val="16"/>
                <w:szCs w:val="16"/>
                <w:lang w:val="en-ID" w:eastAsia="en-ID"/>
              </w:rPr>
            </w:pPr>
            <w:ins w:id="2016" w:author="Radit Rahmadhan" w:date="2022-01-19T15:42:00Z">
              <w:r w:rsidRPr="0056778B">
                <w:rPr>
                  <w:color w:val="000000"/>
                  <w:sz w:val="16"/>
                  <w:szCs w:val="16"/>
                  <w:lang w:val="en-ID" w:eastAsia="en-ID"/>
                </w:rPr>
                <w:t>x</w:t>
              </w:r>
            </w:ins>
          </w:p>
        </w:tc>
        <w:tc>
          <w:tcPr>
            <w:tcW w:w="689" w:type="dxa"/>
            <w:tcBorders>
              <w:top w:val="nil"/>
              <w:left w:val="nil"/>
              <w:bottom w:val="single" w:sz="4" w:space="0" w:color="auto"/>
              <w:right w:val="single" w:sz="4" w:space="0" w:color="auto"/>
            </w:tcBorders>
            <w:shd w:val="clear" w:color="auto" w:fill="auto"/>
            <w:noWrap/>
            <w:vAlign w:val="center"/>
            <w:hideMark/>
            <w:tcPrChange w:id="2017"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31D5923A" w14:textId="77777777" w:rsidR="00CA2C5F" w:rsidRPr="0056778B" w:rsidRDefault="00CA2C5F" w:rsidP="0056778B">
            <w:pPr>
              <w:widowControl/>
              <w:autoSpaceDE/>
              <w:autoSpaceDN/>
              <w:jc w:val="center"/>
              <w:rPr>
                <w:ins w:id="2018" w:author="Radit Rahmadhan" w:date="2022-01-19T15:42:00Z"/>
                <w:color w:val="000000"/>
                <w:sz w:val="16"/>
                <w:szCs w:val="16"/>
                <w:lang w:val="en-ID" w:eastAsia="en-ID"/>
              </w:rPr>
            </w:pPr>
            <w:ins w:id="2019" w:author="Radit Rahmadhan" w:date="2022-01-19T15:42:00Z">
              <w:r w:rsidRPr="0056778B">
                <w:rPr>
                  <w:color w:val="000000"/>
                  <w:sz w:val="16"/>
                  <w:szCs w:val="16"/>
                  <w:lang w:val="en-ID" w:eastAsia="en-ID"/>
                </w:rPr>
                <w:t>92,50%</w:t>
              </w:r>
            </w:ins>
          </w:p>
        </w:tc>
        <w:tc>
          <w:tcPr>
            <w:tcW w:w="689" w:type="dxa"/>
            <w:tcBorders>
              <w:top w:val="nil"/>
              <w:left w:val="nil"/>
              <w:bottom w:val="single" w:sz="4" w:space="0" w:color="auto"/>
              <w:right w:val="single" w:sz="4" w:space="0" w:color="auto"/>
            </w:tcBorders>
            <w:shd w:val="clear" w:color="auto" w:fill="auto"/>
            <w:noWrap/>
            <w:vAlign w:val="center"/>
            <w:hideMark/>
            <w:tcPrChange w:id="2020"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69578F4A" w14:textId="77777777" w:rsidR="00CA2C5F" w:rsidRPr="0056778B" w:rsidRDefault="00CA2C5F" w:rsidP="0056778B">
            <w:pPr>
              <w:widowControl/>
              <w:autoSpaceDE/>
              <w:autoSpaceDN/>
              <w:jc w:val="center"/>
              <w:rPr>
                <w:ins w:id="2021" w:author="Radit Rahmadhan" w:date="2022-01-19T15:42:00Z"/>
                <w:color w:val="000000"/>
                <w:sz w:val="16"/>
                <w:szCs w:val="16"/>
                <w:lang w:val="en-ID" w:eastAsia="en-ID"/>
              </w:rPr>
            </w:pPr>
            <w:ins w:id="2022" w:author="Radit Rahmadhan" w:date="2022-01-19T15:42:00Z">
              <w:r w:rsidRPr="0056778B">
                <w:rPr>
                  <w:color w:val="000000"/>
                  <w:sz w:val="16"/>
                  <w:szCs w:val="16"/>
                  <w:lang w:val="en-ID" w:eastAsia="en-ID"/>
                </w:rPr>
                <w:t>5,10%</w:t>
              </w:r>
            </w:ins>
          </w:p>
        </w:tc>
        <w:tc>
          <w:tcPr>
            <w:tcW w:w="689" w:type="dxa"/>
            <w:tcBorders>
              <w:top w:val="nil"/>
              <w:left w:val="nil"/>
              <w:bottom w:val="single" w:sz="4" w:space="0" w:color="auto"/>
              <w:right w:val="single" w:sz="4" w:space="0" w:color="auto"/>
            </w:tcBorders>
            <w:shd w:val="clear" w:color="auto" w:fill="auto"/>
            <w:noWrap/>
            <w:vAlign w:val="bottom"/>
            <w:hideMark/>
            <w:tcPrChange w:id="2023" w:author="Radit Rahmadhan" w:date="2022-01-19T15:51:00Z">
              <w:tcPr>
                <w:tcW w:w="565" w:type="dxa"/>
                <w:tcBorders>
                  <w:top w:val="nil"/>
                  <w:left w:val="nil"/>
                  <w:bottom w:val="single" w:sz="4" w:space="0" w:color="auto"/>
                  <w:right w:val="single" w:sz="4" w:space="0" w:color="auto"/>
                </w:tcBorders>
                <w:shd w:val="clear" w:color="auto" w:fill="auto"/>
                <w:noWrap/>
                <w:vAlign w:val="bottom"/>
                <w:hideMark/>
              </w:tcPr>
            </w:tcPrChange>
          </w:tcPr>
          <w:p w14:paraId="5F20EA04" w14:textId="77777777" w:rsidR="00CA2C5F" w:rsidRPr="0056778B" w:rsidRDefault="00CA2C5F" w:rsidP="0056778B">
            <w:pPr>
              <w:widowControl/>
              <w:autoSpaceDE/>
              <w:autoSpaceDN/>
              <w:jc w:val="right"/>
              <w:rPr>
                <w:ins w:id="2024" w:author="Radit Rahmadhan" w:date="2022-01-19T15:42:00Z"/>
                <w:color w:val="000000"/>
                <w:sz w:val="16"/>
                <w:szCs w:val="16"/>
                <w:lang w:val="en-ID" w:eastAsia="en-ID"/>
              </w:rPr>
            </w:pPr>
            <w:ins w:id="2025" w:author="Radit Rahmadhan" w:date="2022-01-19T15:42:00Z">
              <w:r w:rsidRPr="0056778B">
                <w:rPr>
                  <w:color w:val="000000"/>
                  <w:sz w:val="16"/>
                  <w:szCs w:val="16"/>
                  <w:lang w:val="en-ID" w:eastAsia="en-ID"/>
                </w:rPr>
                <w:t>97,60%</w:t>
              </w:r>
            </w:ins>
          </w:p>
        </w:tc>
      </w:tr>
      <w:tr w:rsidR="00CA2C5F" w:rsidRPr="001E1D53" w14:paraId="56FCF0CF" w14:textId="77777777" w:rsidTr="00FD75CD">
        <w:trPr>
          <w:trHeight w:val="343"/>
          <w:ins w:id="2026" w:author="Radit Rahmadhan" w:date="2022-01-19T15:42:00Z"/>
          <w:trPrChange w:id="2027" w:author="Radit Rahmadhan" w:date="2022-01-19T15:51:00Z">
            <w:trPr>
              <w:trHeight w:val="343"/>
            </w:trPr>
          </w:trPrChange>
        </w:trPr>
        <w:tc>
          <w:tcPr>
            <w:tcW w:w="448" w:type="dxa"/>
            <w:tcBorders>
              <w:top w:val="nil"/>
              <w:left w:val="single" w:sz="4" w:space="0" w:color="auto"/>
              <w:bottom w:val="single" w:sz="4" w:space="0" w:color="auto"/>
              <w:right w:val="single" w:sz="4" w:space="0" w:color="auto"/>
            </w:tcBorders>
            <w:shd w:val="clear" w:color="auto" w:fill="auto"/>
            <w:noWrap/>
            <w:vAlign w:val="bottom"/>
            <w:hideMark/>
            <w:tcPrChange w:id="2028" w:author="Radit Rahmadhan" w:date="2022-01-19T15:51:00Z">
              <w:tcPr>
                <w:tcW w:w="45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1E8ACF3" w14:textId="77777777" w:rsidR="00CA2C5F" w:rsidRPr="0056778B" w:rsidRDefault="00CA2C5F" w:rsidP="0056778B">
            <w:pPr>
              <w:widowControl/>
              <w:autoSpaceDE/>
              <w:autoSpaceDN/>
              <w:jc w:val="center"/>
              <w:rPr>
                <w:ins w:id="2029" w:author="Radit Rahmadhan" w:date="2022-01-19T15:42:00Z"/>
                <w:color w:val="000000"/>
                <w:sz w:val="16"/>
                <w:szCs w:val="16"/>
                <w:lang w:val="en-ID" w:eastAsia="en-ID"/>
              </w:rPr>
            </w:pPr>
            <w:ins w:id="2030" w:author="Radit Rahmadhan" w:date="2022-01-19T15:42:00Z">
              <w:r w:rsidRPr="0056778B">
                <w:rPr>
                  <w:color w:val="000000"/>
                  <w:sz w:val="16"/>
                  <w:szCs w:val="16"/>
                  <w:lang w:val="en-ID" w:eastAsia="en-ID"/>
                </w:rPr>
                <w:t>v</w:t>
              </w:r>
            </w:ins>
          </w:p>
        </w:tc>
        <w:tc>
          <w:tcPr>
            <w:tcW w:w="762" w:type="dxa"/>
            <w:tcBorders>
              <w:top w:val="nil"/>
              <w:left w:val="nil"/>
              <w:bottom w:val="single" w:sz="4" w:space="0" w:color="auto"/>
              <w:right w:val="single" w:sz="4" w:space="0" w:color="auto"/>
            </w:tcBorders>
            <w:shd w:val="clear" w:color="auto" w:fill="auto"/>
            <w:noWrap/>
            <w:vAlign w:val="bottom"/>
            <w:hideMark/>
            <w:tcPrChange w:id="2031" w:author="Radit Rahmadhan" w:date="2022-01-19T15:51:00Z">
              <w:tcPr>
                <w:tcW w:w="785" w:type="dxa"/>
                <w:tcBorders>
                  <w:top w:val="nil"/>
                  <w:left w:val="nil"/>
                  <w:bottom w:val="single" w:sz="4" w:space="0" w:color="auto"/>
                  <w:right w:val="single" w:sz="4" w:space="0" w:color="auto"/>
                </w:tcBorders>
                <w:shd w:val="clear" w:color="auto" w:fill="auto"/>
                <w:noWrap/>
                <w:vAlign w:val="bottom"/>
                <w:hideMark/>
              </w:tcPr>
            </w:tcPrChange>
          </w:tcPr>
          <w:p w14:paraId="563F873F" w14:textId="77777777" w:rsidR="00CA2C5F" w:rsidRPr="0056778B" w:rsidRDefault="00CA2C5F" w:rsidP="0056778B">
            <w:pPr>
              <w:widowControl/>
              <w:autoSpaceDE/>
              <w:autoSpaceDN/>
              <w:jc w:val="center"/>
              <w:rPr>
                <w:ins w:id="2032" w:author="Radit Rahmadhan" w:date="2022-01-19T15:42:00Z"/>
                <w:color w:val="000000"/>
                <w:sz w:val="16"/>
                <w:szCs w:val="16"/>
                <w:lang w:val="en-ID" w:eastAsia="en-ID"/>
              </w:rPr>
            </w:pPr>
            <w:ins w:id="2033" w:author="Radit Rahmadhan" w:date="2022-01-19T15:42:00Z">
              <w:r w:rsidRPr="0056778B">
                <w:rPr>
                  <w:color w:val="000000"/>
                  <w:sz w:val="16"/>
                  <w:szCs w:val="16"/>
                  <w:lang w:val="en-ID" w:eastAsia="en-ID"/>
                </w:rPr>
                <w:t>x</w:t>
              </w:r>
            </w:ins>
          </w:p>
        </w:tc>
        <w:tc>
          <w:tcPr>
            <w:tcW w:w="649" w:type="dxa"/>
            <w:tcBorders>
              <w:top w:val="nil"/>
              <w:left w:val="nil"/>
              <w:bottom w:val="single" w:sz="4" w:space="0" w:color="auto"/>
              <w:right w:val="single" w:sz="4" w:space="0" w:color="auto"/>
            </w:tcBorders>
            <w:shd w:val="clear" w:color="auto" w:fill="auto"/>
            <w:noWrap/>
            <w:vAlign w:val="bottom"/>
            <w:hideMark/>
            <w:tcPrChange w:id="2034" w:author="Radit Rahmadhan" w:date="2022-01-19T15:51:00Z">
              <w:tcPr>
                <w:tcW w:w="668" w:type="dxa"/>
                <w:tcBorders>
                  <w:top w:val="nil"/>
                  <w:left w:val="nil"/>
                  <w:bottom w:val="single" w:sz="4" w:space="0" w:color="auto"/>
                  <w:right w:val="single" w:sz="4" w:space="0" w:color="auto"/>
                </w:tcBorders>
                <w:shd w:val="clear" w:color="auto" w:fill="auto"/>
                <w:noWrap/>
                <w:vAlign w:val="bottom"/>
                <w:hideMark/>
              </w:tcPr>
            </w:tcPrChange>
          </w:tcPr>
          <w:p w14:paraId="5E3452BB" w14:textId="77777777" w:rsidR="00CA2C5F" w:rsidRPr="0056778B" w:rsidRDefault="00CA2C5F" w:rsidP="0056778B">
            <w:pPr>
              <w:widowControl/>
              <w:autoSpaceDE/>
              <w:autoSpaceDN/>
              <w:jc w:val="center"/>
              <w:rPr>
                <w:ins w:id="2035" w:author="Radit Rahmadhan" w:date="2022-01-19T15:42:00Z"/>
                <w:color w:val="000000"/>
                <w:sz w:val="16"/>
                <w:szCs w:val="16"/>
                <w:lang w:val="en-ID" w:eastAsia="en-ID"/>
              </w:rPr>
            </w:pPr>
            <w:ins w:id="2036" w:author="Radit Rahmadhan" w:date="2022-01-19T15:42:00Z">
              <w:r w:rsidRPr="0056778B">
                <w:rPr>
                  <w:color w:val="000000"/>
                  <w:sz w:val="16"/>
                  <w:szCs w:val="16"/>
                  <w:lang w:val="en-ID" w:eastAsia="en-ID"/>
                </w:rPr>
                <w:t>x</w:t>
              </w:r>
            </w:ins>
          </w:p>
        </w:tc>
        <w:tc>
          <w:tcPr>
            <w:tcW w:w="726" w:type="dxa"/>
            <w:tcBorders>
              <w:top w:val="nil"/>
              <w:left w:val="nil"/>
              <w:bottom w:val="single" w:sz="4" w:space="0" w:color="auto"/>
              <w:right w:val="single" w:sz="4" w:space="0" w:color="auto"/>
            </w:tcBorders>
            <w:shd w:val="clear" w:color="auto" w:fill="auto"/>
            <w:noWrap/>
            <w:vAlign w:val="bottom"/>
            <w:hideMark/>
            <w:tcPrChange w:id="2037" w:author="Radit Rahmadhan" w:date="2022-01-19T15:51:00Z">
              <w:tcPr>
                <w:tcW w:w="748" w:type="dxa"/>
                <w:tcBorders>
                  <w:top w:val="nil"/>
                  <w:left w:val="nil"/>
                  <w:bottom w:val="single" w:sz="4" w:space="0" w:color="auto"/>
                  <w:right w:val="single" w:sz="4" w:space="0" w:color="auto"/>
                </w:tcBorders>
                <w:shd w:val="clear" w:color="auto" w:fill="auto"/>
                <w:noWrap/>
                <w:vAlign w:val="bottom"/>
                <w:hideMark/>
              </w:tcPr>
            </w:tcPrChange>
          </w:tcPr>
          <w:p w14:paraId="1856AE6C" w14:textId="77777777" w:rsidR="00CA2C5F" w:rsidRPr="0056778B" w:rsidRDefault="00CA2C5F" w:rsidP="0056778B">
            <w:pPr>
              <w:widowControl/>
              <w:autoSpaceDE/>
              <w:autoSpaceDN/>
              <w:jc w:val="center"/>
              <w:rPr>
                <w:ins w:id="2038" w:author="Radit Rahmadhan" w:date="2022-01-19T15:42:00Z"/>
                <w:color w:val="000000"/>
                <w:sz w:val="16"/>
                <w:szCs w:val="16"/>
                <w:lang w:val="en-ID" w:eastAsia="en-ID"/>
              </w:rPr>
            </w:pPr>
            <w:ins w:id="2039" w:author="Radit Rahmadhan" w:date="2022-01-19T15:42:00Z">
              <w:r w:rsidRPr="0056778B">
                <w:rPr>
                  <w:color w:val="000000"/>
                  <w:sz w:val="16"/>
                  <w:szCs w:val="16"/>
                  <w:lang w:val="en-ID" w:eastAsia="en-ID"/>
                </w:rPr>
                <w:t>v</w:t>
              </w:r>
            </w:ins>
          </w:p>
        </w:tc>
        <w:tc>
          <w:tcPr>
            <w:tcW w:w="661" w:type="dxa"/>
            <w:tcBorders>
              <w:top w:val="nil"/>
              <w:left w:val="nil"/>
              <w:bottom w:val="single" w:sz="4" w:space="0" w:color="auto"/>
              <w:right w:val="single" w:sz="4" w:space="0" w:color="auto"/>
            </w:tcBorders>
            <w:shd w:val="clear" w:color="auto" w:fill="auto"/>
            <w:noWrap/>
            <w:vAlign w:val="bottom"/>
            <w:hideMark/>
            <w:tcPrChange w:id="2040" w:author="Radit Rahmadhan" w:date="2022-01-19T15:51:00Z">
              <w:tcPr>
                <w:tcW w:w="680" w:type="dxa"/>
                <w:tcBorders>
                  <w:top w:val="nil"/>
                  <w:left w:val="nil"/>
                  <w:bottom w:val="single" w:sz="4" w:space="0" w:color="auto"/>
                  <w:right w:val="single" w:sz="4" w:space="0" w:color="auto"/>
                </w:tcBorders>
                <w:shd w:val="clear" w:color="auto" w:fill="auto"/>
                <w:noWrap/>
                <w:vAlign w:val="bottom"/>
                <w:hideMark/>
              </w:tcPr>
            </w:tcPrChange>
          </w:tcPr>
          <w:p w14:paraId="506E1A95" w14:textId="77777777" w:rsidR="00CA2C5F" w:rsidRPr="0056778B" w:rsidRDefault="00CA2C5F" w:rsidP="0056778B">
            <w:pPr>
              <w:widowControl/>
              <w:autoSpaceDE/>
              <w:autoSpaceDN/>
              <w:jc w:val="center"/>
              <w:rPr>
                <w:ins w:id="2041" w:author="Radit Rahmadhan" w:date="2022-01-19T15:42:00Z"/>
                <w:color w:val="000000"/>
                <w:sz w:val="16"/>
                <w:szCs w:val="16"/>
                <w:lang w:val="en-ID" w:eastAsia="en-ID"/>
              </w:rPr>
            </w:pPr>
            <w:ins w:id="2042" w:author="Radit Rahmadhan" w:date="2022-01-19T15:42:00Z">
              <w:r w:rsidRPr="0056778B">
                <w:rPr>
                  <w:color w:val="000000"/>
                  <w:sz w:val="16"/>
                  <w:szCs w:val="16"/>
                  <w:lang w:val="en-ID" w:eastAsia="en-ID"/>
                </w:rPr>
                <w:t>v</w:t>
              </w:r>
            </w:ins>
          </w:p>
        </w:tc>
        <w:tc>
          <w:tcPr>
            <w:tcW w:w="601" w:type="dxa"/>
            <w:tcBorders>
              <w:top w:val="nil"/>
              <w:left w:val="nil"/>
              <w:bottom w:val="single" w:sz="4" w:space="0" w:color="auto"/>
              <w:right w:val="single" w:sz="4" w:space="0" w:color="auto"/>
            </w:tcBorders>
            <w:shd w:val="clear" w:color="auto" w:fill="auto"/>
            <w:noWrap/>
            <w:vAlign w:val="bottom"/>
            <w:hideMark/>
            <w:tcPrChange w:id="2043" w:author="Radit Rahmadhan" w:date="2022-01-19T15:51:00Z">
              <w:tcPr>
                <w:tcW w:w="618" w:type="dxa"/>
                <w:tcBorders>
                  <w:top w:val="nil"/>
                  <w:left w:val="nil"/>
                  <w:bottom w:val="single" w:sz="4" w:space="0" w:color="auto"/>
                  <w:right w:val="single" w:sz="4" w:space="0" w:color="auto"/>
                </w:tcBorders>
                <w:shd w:val="clear" w:color="auto" w:fill="auto"/>
                <w:noWrap/>
                <w:vAlign w:val="bottom"/>
                <w:hideMark/>
              </w:tcPr>
            </w:tcPrChange>
          </w:tcPr>
          <w:p w14:paraId="2AFEAC8F" w14:textId="77777777" w:rsidR="00CA2C5F" w:rsidRPr="0056778B" w:rsidRDefault="00CA2C5F" w:rsidP="0056778B">
            <w:pPr>
              <w:widowControl/>
              <w:autoSpaceDE/>
              <w:autoSpaceDN/>
              <w:jc w:val="center"/>
              <w:rPr>
                <w:ins w:id="2044" w:author="Radit Rahmadhan" w:date="2022-01-19T15:42:00Z"/>
                <w:color w:val="000000"/>
                <w:sz w:val="16"/>
                <w:szCs w:val="16"/>
                <w:lang w:val="en-ID" w:eastAsia="en-ID"/>
              </w:rPr>
            </w:pPr>
            <w:ins w:id="2045" w:author="Radit Rahmadhan" w:date="2022-01-19T15:42:00Z">
              <w:r w:rsidRPr="0056778B">
                <w:rPr>
                  <w:color w:val="000000"/>
                  <w:sz w:val="16"/>
                  <w:szCs w:val="16"/>
                  <w:lang w:val="en-ID" w:eastAsia="en-ID"/>
                </w:rPr>
                <w:t>x</w:t>
              </w:r>
            </w:ins>
          </w:p>
        </w:tc>
        <w:tc>
          <w:tcPr>
            <w:tcW w:w="536" w:type="dxa"/>
            <w:tcBorders>
              <w:top w:val="nil"/>
              <w:left w:val="nil"/>
              <w:bottom w:val="single" w:sz="4" w:space="0" w:color="auto"/>
              <w:right w:val="single" w:sz="4" w:space="0" w:color="auto"/>
            </w:tcBorders>
            <w:shd w:val="clear" w:color="auto" w:fill="auto"/>
            <w:noWrap/>
            <w:vAlign w:val="bottom"/>
            <w:hideMark/>
            <w:tcPrChange w:id="2046" w:author="Radit Rahmadhan" w:date="2022-01-19T15:51:00Z">
              <w:tcPr>
                <w:tcW w:w="550" w:type="dxa"/>
                <w:tcBorders>
                  <w:top w:val="nil"/>
                  <w:left w:val="nil"/>
                  <w:bottom w:val="single" w:sz="4" w:space="0" w:color="auto"/>
                  <w:right w:val="single" w:sz="4" w:space="0" w:color="auto"/>
                </w:tcBorders>
                <w:shd w:val="clear" w:color="auto" w:fill="auto"/>
                <w:noWrap/>
                <w:vAlign w:val="bottom"/>
                <w:hideMark/>
              </w:tcPr>
            </w:tcPrChange>
          </w:tcPr>
          <w:p w14:paraId="072EA90B" w14:textId="77777777" w:rsidR="00CA2C5F" w:rsidRPr="0056778B" w:rsidRDefault="00CA2C5F" w:rsidP="0056778B">
            <w:pPr>
              <w:widowControl/>
              <w:autoSpaceDE/>
              <w:autoSpaceDN/>
              <w:jc w:val="center"/>
              <w:rPr>
                <w:ins w:id="2047" w:author="Radit Rahmadhan" w:date="2022-01-19T15:42:00Z"/>
                <w:color w:val="000000"/>
                <w:sz w:val="16"/>
                <w:szCs w:val="16"/>
                <w:lang w:val="en-ID" w:eastAsia="en-ID"/>
              </w:rPr>
            </w:pPr>
            <w:ins w:id="2048" w:author="Radit Rahmadhan" w:date="2022-01-19T15:42:00Z">
              <w:r w:rsidRPr="0056778B">
                <w:rPr>
                  <w:color w:val="000000"/>
                  <w:sz w:val="16"/>
                  <w:szCs w:val="16"/>
                  <w:lang w:val="en-ID" w:eastAsia="en-ID"/>
                </w:rPr>
                <w:t>x</w:t>
              </w:r>
            </w:ins>
          </w:p>
        </w:tc>
        <w:tc>
          <w:tcPr>
            <w:tcW w:w="506" w:type="dxa"/>
            <w:tcBorders>
              <w:top w:val="nil"/>
              <w:left w:val="nil"/>
              <w:bottom w:val="single" w:sz="4" w:space="0" w:color="auto"/>
              <w:right w:val="single" w:sz="4" w:space="0" w:color="auto"/>
            </w:tcBorders>
            <w:shd w:val="clear" w:color="auto" w:fill="auto"/>
            <w:noWrap/>
            <w:vAlign w:val="bottom"/>
            <w:hideMark/>
            <w:tcPrChange w:id="2049" w:author="Radit Rahmadhan" w:date="2022-01-19T15:51:00Z">
              <w:tcPr>
                <w:tcW w:w="519" w:type="dxa"/>
                <w:tcBorders>
                  <w:top w:val="nil"/>
                  <w:left w:val="nil"/>
                  <w:bottom w:val="single" w:sz="4" w:space="0" w:color="auto"/>
                  <w:right w:val="single" w:sz="4" w:space="0" w:color="auto"/>
                </w:tcBorders>
                <w:shd w:val="clear" w:color="auto" w:fill="auto"/>
                <w:noWrap/>
                <w:vAlign w:val="bottom"/>
                <w:hideMark/>
              </w:tcPr>
            </w:tcPrChange>
          </w:tcPr>
          <w:p w14:paraId="2417BC3A" w14:textId="77777777" w:rsidR="00CA2C5F" w:rsidRPr="0056778B" w:rsidRDefault="00CA2C5F" w:rsidP="0056778B">
            <w:pPr>
              <w:widowControl/>
              <w:autoSpaceDE/>
              <w:autoSpaceDN/>
              <w:jc w:val="center"/>
              <w:rPr>
                <w:ins w:id="2050" w:author="Radit Rahmadhan" w:date="2022-01-19T15:42:00Z"/>
                <w:color w:val="000000"/>
                <w:sz w:val="16"/>
                <w:szCs w:val="16"/>
                <w:lang w:val="en-ID" w:eastAsia="en-ID"/>
              </w:rPr>
            </w:pPr>
            <w:ins w:id="2051" w:author="Radit Rahmadhan" w:date="2022-01-19T15:42:00Z">
              <w:r w:rsidRPr="0056778B">
                <w:rPr>
                  <w:color w:val="000000"/>
                  <w:sz w:val="16"/>
                  <w:szCs w:val="16"/>
                  <w:lang w:val="en-ID" w:eastAsia="en-ID"/>
                </w:rPr>
                <w:t>v</w:t>
              </w:r>
            </w:ins>
          </w:p>
        </w:tc>
        <w:tc>
          <w:tcPr>
            <w:tcW w:w="709" w:type="dxa"/>
            <w:tcBorders>
              <w:top w:val="nil"/>
              <w:left w:val="nil"/>
              <w:bottom w:val="single" w:sz="4" w:space="0" w:color="auto"/>
              <w:right w:val="single" w:sz="4" w:space="0" w:color="auto"/>
            </w:tcBorders>
            <w:shd w:val="clear" w:color="auto" w:fill="auto"/>
            <w:noWrap/>
            <w:vAlign w:val="bottom"/>
            <w:hideMark/>
            <w:tcPrChange w:id="2052" w:author="Radit Rahmadhan" w:date="2022-01-19T15:51:00Z">
              <w:tcPr>
                <w:tcW w:w="730" w:type="dxa"/>
                <w:tcBorders>
                  <w:top w:val="nil"/>
                  <w:left w:val="nil"/>
                  <w:bottom w:val="single" w:sz="4" w:space="0" w:color="auto"/>
                  <w:right w:val="single" w:sz="4" w:space="0" w:color="auto"/>
                </w:tcBorders>
                <w:shd w:val="clear" w:color="auto" w:fill="auto"/>
                <w:noWrap/>
                <w:vAlign w:val="bottom"/>
                <w:hideMark/>
              </w:tcPr>
            </w:tcPrChange>
          </w:tcPr>
          <w:p w14:paraId="3D9CBD82" w14:textId="77777777" w:rsidR="00CA2C5F" w:rsidRPr="0056778B" w:rsidRDefault="00CA2C5F" w:rsidP="0056778B">
            <w:pPr>
              <w:widowControl/>
              <w:autoSpaceDE/>
              <w:autoSpaceDN/>
              <w:jc w:val="center"/>
              <w:rPr>
                <w:ins w:id="2053" w:author="Radit Rahmadhan" w:date="2022-01-19T15:42:00Z"/>
                <w:color w:val="000000"/>
                <w:sz w:val="16"/>
                <w:szCs w:val="16"/>
                <w:lang w:val="en-ID" w:eastAsia="en-ID"/>
              </w:rPr>
            </w:pPr>
            <w:ins w:id="2054" w:author="Radit Rahmadhan" w:date="2022-01-19T15:42:00Z">
              <w:r w:rsidRPr="0056778B">
                <w:rPr>
                  <w:color w:val="000000"/>
                  <w:sz w:val="16"/>
                  <w:szCs w:val="16"/>
                  <w:lang w:val="en-ID" w:eastAsia="en-ID"/>
                </w:rPr>
                <w:t>x</w:t>
              </w:r>
            </w:ins>
          </w:p>
        </w:tc>
        <w:tc>
          <w:tcPr>
            <w:tcW w:w="689" w:type="dxa"/>
            <w:tcBorders>
              <w:top w:val="nil"/>
              <w:left w:val="nil"/>
              <w:bottom w:val="single" w:sz="4" w:space="0" w:color="auto"/>
              <w:right w:val="single" w:sz="4" w:space="0" w:color="auto"/>
            </w:tcBorders>
            <w:shd w:val="clear" w:color="auto" w:fill="auto"/>
            <w:noWrap/>
            <w:vAlign w:val="center"/>
            <w:hideMark/>
            <w:tcPrChange w:id="2055"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411F0628" w14:textId="77777777" w:rsidR="00CA2C5F" w:rsidRPr="0056778B" w:rsidRDefault="00CA2C5F" w:rsidP="0056778B">
            <w:pPr>
              <w:widowControl/>
              <w:autoSpaceDE/>
              <w:autoSpaceDN/>
              <w:jc w:val="center"/>
              <w:rPr>
                <w:ins w:id="2056" w:author="Radit Rahmadhan" w:date="2022-01-19T15:42:00Z"/>
                <w:color w:val="000000"/>
                <w:sz w:val="16"/>
                <w:szCs w:val="16"/>
                <w:lang w:val="en-ID" w:eastAsia="en-ID"/>
              </w:rPr>
            </w:pPr>
            <w:ins w:id="2057" w:author="Radit Rahmadhan" w:date="2022-01-19T15:42:00Z">
              <w:r w:rsidRPr="0056778B">
                <w:rPr>
                  <w:color w:val="000000"/>
                  <w:sz w:val="16"/>
                  <w:szCs w:val="16"/>
                  <w:lang w:val="en-ID" w:eastAsia="en-ID"/>
                </w:rPr>
                <w:t>93,20%</w:t>
              </w:r>
            </w:ins>
          </w:p>
        </w:tc>
        <w:tc>
          <w:tcPr>
            <w:tcW w:w="689" w:type="dxa"/>
            <w:tcBorders>
              <w:top w:val="nil"/>
              <w:left w:val="nil"/>
              <w:bottom w:val="single" w:sz="4" w:space="0" w:color="auto"/>
              <w:right w:val="single" w:sz="4" w:space="0" w:color="auto"/>
            </w:tcBorders>
            <w:shd w:val="clear" w:color="auto" w:fill="auto"/>
            <w:noWrap/>
            <w:vAlign w:val="center"/>
            <w:hideMark/>
            <w:tcPrChange w:id="2058" w:author="Radit Rahmadhan" w:date="2022-01-19T15:51:00Z">
              <w:tcPr>
                <w:tcW w:w="565" w:type="dxa"/>
                <w:tcBorders>
                  <w:top w:val="nil"/>
                  <w:left w:val="nil"/>
                  <w:bottom w:val="single" w:sz="4" w:space="0" w:color="auto"/>
                  <w:right w:val="single" w:sz="4" w:space="0" w:color="auto"/>
                </w:tcBorders>
                <w:shd w:val="clear" w:color="auto" w:fill="auto"/>
                <w:noWrap/>
                <w:vAlign w:val="center"/>
                <w:hideMark/>
              </w:tcPr>
            </w:tcPrChange>
          </w:tcPr>
          <w:p w14:paraId="5E3C15E1" w14:textId="77777777" w:rsidR="00CA2C5F" w:rsidRPr="0056778B" w:rsidRDefault="00CA2C5F" w:rsidP="0056778B">
            <w:pPr>
              <w:widowControl/>
              <w:autoSpaceDE/>
              <w:autoSpaceDN/>
              <w:jc w:val="center"/>
              <w:rPr>
                <w:ins w:id="2059" w:author="Radit Rahmadhan" w:date="2022-01-19T15:42:00Z"/>
                <w:color w:val="000000"/>
                <w:sz w:val="16"/>
                <w:szCs w:val="16"/>
                <w:lang w:val="en-ID" w:eastAsia="en-ID"/>
              </w:rPr>
            </w:pPr>
            <w:ins w:id="2060" w:author="Radit Rahmadhan" w:date="2022-01-19T15:42:00Z">
              <w:r w:rsidRPr="0056778B">
                <w:rPr>
                  <w:color w:val="000000"/>
                  <w:sz w:val="16"/>
                  <w:szCs w:val="16"/>
                  <w:lang w:val="en-ID" w:eastAsia="en-ID"/>
                </w:rPr>
                <w:t>4,40%</w:t>
              </w:r>
            </w:ins>
          </w:p>
        </w:tc>
        <w:tc>
          <w:tcPr>
            <w:tcW w:w="689" w:type="dxa"/>
            <w:tcBorders>
              <w:top w:val="nil"/>
              <w:left w:val="nil"/>
              <w:bottom w:val="single" w:sz="4" w:space="0" w:color="auto"/>
              <w:right w:val="single" w:sz="4" w:space="0" w:color="auto"/>
            </w:tcBorders>
            <w:shd w:val="clear" w:color="auto" w:fill="auto"/>
            <w:noWrap/>
            <w:vAlign w:val="bottom"/>
            <w:hideMark/>
            <w:tcPrChange w:id="2061" w:author="Radit Rahmadhan" w:date="2022-01-19T15:51:00Z">
              <w:tcPr>
                <w:tcW w:w="565" w:type="dxa"/>
                <w:tcBorders>
                  <w:top w:val="nil"/>
                  <w:left w:val="nil"/>
                  <w:bottom w:val="single" w:sz="4" w:space="0" w:color="auto"/>
                  <w:right w:val="single" w:sz="4" w:space="0" w:color="auto"/>
                </w:tcBorders>
                <w:shd w:val="clear" w:color="auto" w:fill="auto"/>
                <w:noWrap/>
                <w:vAlign w:val="bottom"/>
                <w:hideMark/>
              </w:tcPr>
            </w:tcPrChange>
          </w:tcPr>
          <w:p w14:paraId="4220416A" w14:textId="77777777" w:rsidR="00CA2C5F" w:rsidRPr="0056778B" w:rsidRDefault="00CA2C5F" w:rsidP="0056778B">
            <w:pPr>
              <w:widowControl/>
              <w:autoSpaceDE/>
              <w:autoSpaceDN/>
              <w:jc w:val="right"/>
              <w:rPr>
                <w:ins w:id="2062" w:author="Radit Rahmadhan" w:date="2022-01-19T15:42:00Z"/>
                <w:color w:val="000000"/>
                <w:sz w:val="16"/>
                <w:szCs w:val="16"/>
                <w:lang w:val="en-ID" w:eastAsia="en-ID"/>
              </w:rPr>
            </w:pPr>
            <w:ins w:id="2063" w:author="Radit Rahmadhan" w:date="2022-01-19T15:42:00Z">
              <w:r w:rsidRPr="0056778B">
                <w:rPr>
                  <w:color w:val="000000"/>
                  <w:sz w:val="16"/>
                  <w:szCs w:val="16"/>
                  <w:lang w:val="en-ID" w:eastAsia="en-ID"/>
                </w:rPr>
                <w:t>97,60%</w:t>
              </w:r>
            </w:ins>
          </w:p>
        </w:tc>
      </w:tr>
    </w:tbl>
    <w:p w14:paraId="1ED29350" w14:textId="77777777" w:rsidR="002A7D2A" w:rsidRDefault="00CA2C5F" w:rsidP="00CA2C5F">
      <w:pPr>
        <w:spacing w:line="360" w:lineRule="auto"/>
        <w:ind w:left="720"/>
        <w:jc w:val="both"/>
        <w:rPr>
          <w:ins w:id="2064" w:author="Radit Rahmadhan" w:date="2022-01-19T15:50:00Z"/>
          <w:i/>
          <w:iCs/>
          <w:sz w:val="18"/>
          <w:szCs w:val="18"/>
        </w:rPr>
      </w:pPr>
      <w:ins w:id="2065" w:author="Radit Rahmadhan" w:date="2022-01-19T15:45:00Z">
        <w:r w:rsidRPr="007305C8">
          <w:rPr>
            <w:i/>
            <w:iCs/>
            <w:sz w:val="18"/>
            <w:szCs w:val="18"/>
            <w:rPrChange w:id="2066" w:author="Radit Rahmadhan" w:date="2022-01-19T15:50:00Z">
              <w:rPr/>
            </w:rPrChange>
          </w:rPr>
          <w:t xml:space="preserve"> </w:t>
        </w:r>
      </w:ins>
    </w:p>
    <w:p w14:paraId="71556D6D" w14:textId="2F8F8C04" w:rsidR="00CA2C5F" w:rsidRPr="002A7D2A" w:rsidRDefault="000F715A" w:rsidP="00CA2C5F">
      <w:pPr>
        <w:spacing w:line="360" w:lineRule="auto"/>
        <w:ind w:left="720"/>
        <w:jc w:val="both"/>
        <w:rPr>
          <w:ins w:id="2067" w:author="Radit Rahmadhan" w:date="2022-01-19T15:42:00Z"/>
          <w:i/>
          <w:iCs/>
          <w:sz w:val="16"/>
          <w:szCs w:val="16"/>
          <w:rPrChange w:id="2068" w:author="Radit Rahmadhan" w:date="2022-01-19T15:50:00Z">
            <w:rPr>
              <w:ins w:id="2069" w:author="Radit Rahmadhan" w:date="2022-01-19T15:42:00Z"/>
            </w:rPr>
          </w:rPrChange>
        </w:rPr>
      </w:pPr>
      <w:ins w:id="2070" w:author="Radit Rahmadhan" w:date="2022-01-19T15:51:00Z">
        <w:r>
          <w:rPr>
            <w:i/>
            <w:iCs/>
            <w:sz w:val="16"/>
            <w:szCs w:val="16"/>
          </w:rPr>
          <w:t>D</w:t>
        </w:r>
      </w:ins>
      <w:ins w:id="2071" w:author="Radit Rahmadhan" w:date="2022-01-19T15:44:00Z">
        <w:r w:rsidR="00CA2C5F" w:rsidRPr="002A7D2A">
          <w:rPr>
            <w:i/>
            <w:iCs/>
            <w:sz w:val="16"/>
            <w:szCs w:val="16"/>
            <w:rPrChange w:id="2072" w:author="Radit Rahmadhan" w:date="2022-01-19T15:50:00Z">
              <w:rPr/>
            </w:rPrChange>
          </w:rPr>
          <w:t>esc:</w:t>
        </w:r>
      </w:ins>
      <w:ins w:id="2073" w:author="Radit Rahmadhan" w:date="2022-01-19T15:45:00Z">
        <w:r w:rsidR="00CA2C5F" w:rsidRPr="002A7D2A">
          <w:rPr>
            <w:i/>
            <w:iCs/>
            <w:sz w:val="16"/>
            <w:szCs w:val="16"/>
            <w:rPrChange w:id="2074" w:author="Radit Rahmadhan" w:date="2022-01-19T15:50:00Z">
              <w:rPr/>
            </w:rPrChange>
          </w:rPr>
          <w:t xml:space="preserve"> </w:t>
        </w:r>
      </w:ins>
      <w:ins w:id="2075" w:author="Radit Rahmadhan" w:date="2022-01-19T15:44:00Z">
        <w:r w:rsidR="00CA2C5F" w:rsidRPr="002A7D2A">
          <w:rPr>
            <w:i/>
            <w:iCs/>
            <w:sz w:val="16"/>
            <w:szCs w:val="16"/>
            <w:rPrChange w:id="2076" w:author="Radit Rahmadhan" w:date="2022-01-19T15:50:00Z">
              <w:rPr/>
            </w:rPrChange>
          </w:rPr>
          <w:t xml:space="preserve"> </w:t>
        </w:r>
      </w:ins>
      <w:ins w:id="2077" w:author="Radit Rahmadhan" w:date="2022-01-19T15:46:00Z">
        <w:r w:rsidR="007305C8" w:rsidRPr="002A7D2A">
          <w:rPr>
            <w:i/>
            <w:iCs/>
            <w:sz w:val="16"/>
            <w:szCs w:val="16"/>
            <w:rPrChange w:id="2078" w:author="Radit Rahmadhan" w:date="2022-01-19T15:50:00Z">
              <w:rPr/>
            </w:rPrChange>
          </w:rPr>
          <w:t xml:space="preserve">P: Power, FT: Flash Time, </w:t>
        </w:r>
      </w:ins>
      <w:ins w:id="2079" w:author="Radit Rahmadhan" w:date="2022-01-19T15:50:00Z">
        <w:r w:rsidR="007305C8" w:rsidRPr="002A7D2A">
          <w:rPr>
            <w:i/>
            <w:iCs/>
            <w:sz w:val="16"/>
            <w:szCs w:val="16"/>
            <w:rPrChange w:id="2080" w:author="Radit Rahmadhan" w:date="2022-01-19T15:50:00Z">
              <w:rPr>
                <w:i/>
                <w:iCs/>
                <w:sz w:val="18"/>
                <w:szCs w:val="18"/>
              </w:rPr>
            </w:rPrChange>
          </w:rPr>
          <w:t>TC: Total</w:t>
        </w:r>
      </w:ins>
      <w:ins w:id="2081" w:author="Radit Rahmadhan" w:date="2022-01-19T15:46:00Z">
        <w:r w:rsidR="007305C8" w:rsidRPr="002A7D2A">
          <w:rPr>
            <w:i/>
            <w:iCs/>
            <w:sz w:val="16"/>
            <w:szCs w:val="16"/>
            <w:rPrChange w:id="2082" w:author="Radit Rahmadhan" w:date="2022-01-19T15:50:00Z">
              <w:rPr/>
            </w:rPrChange>
          </w:rPr>
          <w:t xml:space="preserve"> </w:t>
        </w:r>
      </w:ins>
      <w:ins w:id="2083" w:author="Radit Rahmadhan" w:date="2022-01-19T15:48:00Z">
        <w:r w:rsidR="007305C8" w:rsidRPr="002A7D2A">
          <w:rPr>
            <w:i/>
            <w:iCs/>
            <w:sz w:val="16"/>
            <w:szCs w:val="16"/>
            <w:rPrChange w:id="2084" w:author="Radit Rahmadhan" w:date="2022-01-19T15:50:00Z">
              <w:rPr/>
            </w:rPrChange>
          </w:rPr>
          <w:t>KWH</w:t>
        </w:r>
      </w:ins>
      <w:ins w:id="2085" w:author="Radit Rahmadhan" w:date="2022-01-19T15:46:00Z">
        <w:r w:rsidR="007305C8" w:rsidRPr="002A7D2A">
          <w:rPr>
            <w:i/>
            <w:iCs/>
            <w:sz w:val="16"/>
            <w:szCs w:val="16"/>
            <w:rPrChange w:id="2086" w:author="Radit Rahmadhan" w:date="2022-01-19T15:50:00Z">
              <w:rPr/>
            </w:rPrChange>
          </w:rPr>
          <w:t>, POL</w:t>
        </w:r>
      </w:ins>
      <w:ins w:id="2087" w:author="Radit Rahmadhan" w:date="2022-01-19T15:47:00Z">
        <w:r w:rsidR="007305C8" w:rsidRPr="002A7D2A">
          <w:rPr>
            <w:i/>
            <w:iCs/>
            <w:sz w:val="16"/>
            <w:szCs w:val="16"/>
            <w:rPrChange w:id="2088" w:author="Radit Rahmadhan" w:date="2022-01-19T15:50:00Z">
              <w:rPr/>
            </w:rPrChange>
          </w:rPr>
          <w:t>:</w:t>
        </w:r>
      </w:ins>
      <w:ins w:id="2089" w:author="Radit Rahmadhan" w:date="2022-01-19T15:46:00Z">
        <w:r w:rsidR="007305C8" w:rsidRPr="002A7D2A">
          <w:rPr>
            <w:i/>
            <w:iCs/>
            <w:sz w:val="16"/>
            <w:szCs w:val="16"/>
            <w:rPrChange w:id="2090" w:author="Radit Rahmadhan" w:date="2022-01-19T15:50:00Z">
              <w:rPr/>
            </w:rPrChange>
          </w:rPr>
          <w:t xml:space="preserve"> Peak Off L</w:t>
        </w:r>
      </w:ins>
      <w:ins w:id="2091" w:author="Radit Rahmadhan" w:date="2022-01-19T15:47:00Z">
        <w:r w:rsidR="007305C8" w:rsidRPr="002A7D2A">
          <w:rPr>
            <w:i/>
            <w:iCs/>
            <w:sz w:val="16"/>
            <w:szCs w:val="16"/>
            <w:rPrChange w:id="2092" w:author="Radit Rahmadhan" w:date="2022-01-19T15:50:00Z">
              <w:rPr/>
            </w:rPrChange>
          </w:rPr>
          <w:t xml:space="preserve">oad, </w:t>
        </w:r>
      </w:ins>
      <w:ins w:id="2093" w:author="Radit Rahmadhan" w:date="2022-01-19T15:51:00Z">
        <w:r w:rsidR="002A7D2A" w:rsidRPr="002A7D2A">
          <w:rPr>
            <w:i/>
            <w:iCs/>
            <w:sz w:val="16"/>
            <w:szCs w:val="16"/>
          </w:rPr>
          <w:t>PL: Peak</w:t>
        </w:r>
      </w:ins>
      <w:ins w:id="2094" w:author="Radit Rahmadhan" w:date="2022-01-19T15:47:00Z">
        <w:r w:rsidR="007305C8" w:rsidRPr="002A7D2A">
          <w:rPr>
            <w:i/>
            <w:iCs/>
            <w:sz w:val="16"/>
            <w:szCs w:val="16"/>
            <w:rPrChange w:id="2095" w:author="Radit Rahmadhan" w:date="2022-01-19T15:50:00Z">
              <w:rPr/>
            </w:rPrChange>
          </w:rPr>
          <w:t xml:space="preserve"> Load, </w:t>
        </w:r>
      </w:ins>
      <w:ins w:id="2096" w:author="Radit Rahmadhan" w:date="2022-01-19T15:51:00Z">
        <w:r w:rsidR="002A7D2A" w:rsidRPr="002A7D2A">
          <w:rPr>
            <w:i/>
            <w:iCs/>
            <w:sz w:val="16"/>
            <w:szCs w:val="16"/>
          </w:rPr>
          <w:t>POLF: Peak</w:t>
        </w:r>
      </w:ins>
      <w:ins w:id="2097" w:author="Radit Rahmadhan" w:date="2022-01-19T15:48:00Z">
        <w:r w:rsidR="007305C8" w:rsidRPr="002A7D2A">
          <w:rPr>
            <w:i/>
            <w:iCs/>
            <w:sz w:val="16"/>
            <w:szCs w:val="16"/>
            <w:rPrChange w:id="2098" w:author="Radit Rahmadhan" w:date="2022-01-19T15:50:00Z">
              <w:rPr/>
            </w:rPrChange>
          </w:rPr>
          <w:t xml:space="preserve"> Off Load Fee, PLF: Peak Load Fee, </w:t>
        </w:r>
      </w:ins>
      <w:ins w:id="2099" w:author="Radit Rahmadhan" w:date="2022-01-19T15:51:00Z">
        <w:r w:rsidR="001E15FC" w:rsidRPr="001E15FC">
          <w:rPr>
            <w:i/>
            <w:iCs/>
            <w:sz w:val="16"/>
            <w:szCs w:val="16"/>
          </w:rPr>
          <w:t>TC: Total</w:t>
        </w:r>
      </w:ins>
      <w:ins w:id="2100" w:author="Radit Rahmadhan" w:date="2022-01-19T15:48:00Z">
        <w:r w:rsidR="007305C8" w:rsidRPr="002A7D2A">
          <w:rPr>
            <w:i/>
            <w:iCs/>
            <w:sz w:val="16"/>
            <w:szCs w:val="16"/>
            <w:rPrChange w:id="2101" w:author="Radit Rahmadhan" w:date="2022-01-19T15:50:00Z">
              <w:rPr/>
            </w:rPrChange>
          </w:rPr>
          <w:t xml:space="preserve"> </w:t>
        </w:r>
      </w:ins>
      <w:ins w:id="2102" w:author="Radit Rahmadhan" w:date="2022-01-19T15:52:00Z">
        <w:r w:rsidR="00FD75CD" w:rsidRPr="00FD75CD">
          <w:rPr>
            <w:i/>
            <w:iCs/>
            <w:sz w:val="16"/>
            <w:szCs w:val="16"/>
          </w:rPr>
          <w:t xml:space="preserve">Cost, </w:t>
        </w:r>
      </w:ins>
      <w:ins w:id="2103" w:author="Radit Rahmadhan" w:date="2022-01-19T15:54:00Z">
        <w:r w:rsidR="00FD75CD" w:rsidRPr="00FD75CD">
          <w:rPr>
            <w:i/>
            <w:iCs/>
            <w:sz w:val="16"/>
            <w:szCs w:val="16"/>
          </w:rPr>
          <w:t xml:space="preserve">D: </w:t>
        </w:r>
      </w:ins>
      <w:ins w:id="2104" w:author="Radit Rahmadhan" w:date="2022-01-19T16:21:00Z">
        <w:r w:rsidR="0097701F" w:rsidRPr="00FD75CD">
          <w:rPr>
            <w:i/>
            <w:iCs/>
            <w:sz w:val="16"/>
            <w:szCs w:val="16"/>
          </w:rPr>
          <w:t>Discount</w:t>
        </w:r>
        <w:r w:rsidR="0097701F" w:rsidRPr="0097701F">
          <w:rPr>
            <w:i/>
            <w:iCs/>
            <w:sz w:val="16"/>
            <w:szCs w:val="16"/>
          </w:rPr>
          <w:t>, DIM</w:t>
        </w:r>
      </w:ins>
      <w:ins w:id="2105" w:author="Radit Rahmadhan" w:date="2022-01-19T15:49:00Z">
        <w:r w:rsidR="007305C8" w:rsidRPr="002A7D2A">
          <w:rPr>
            <w:i/>
            <w:iCs/>
            <w:sz w:val="16"/>
            <w:szCs w:val="16"/>
            <w:rPrChange w:id="2106" w:author="Radit Rahmadhan" w:date="2022-01-19T15:50:00Z">
              <w:rPr/>
            </w:rPrChange>
          </w:rPr>
          <w:t>1: Dime</w:t>
        </w:r>
      </w:ins>
      <w:ins w:id="2107" w:author="Radit Rahmadhan" w:date="2022-01-19T15:50:00Z">
        <w:r w:rsidR="007305C8" w:rsidRPr="002A7D2A">
          <w:rPr>
            <w:i/>
            <w:iCs/>
            <w:sz w:val="16"/>
            <w:szCs w:val="16"/>
            <w:rPrChange w:id="2108" w:author="Radit Rahmadhan" w:date="2022-01-19T15:50:00Z">
              <w:rPr/>
            </w:rPrChange>
          </w:rPr>
          <w:t>nsion</w:t>
        </w:r>
      </w:ins>
      <w:ins w:id="2109" w:author="Radit Rahmadhan" w:date="2022-01-19T16:21:00Z">
        <w:r w:rsidR="0097701F" w:rsidRPr="0097701F">
          <w:rPr>
            <w:i/>
            <w:iCs/>
            <w:sz w:val="16"/>
            <w:szCs w:val="16"/>
          </w:rPr>
          <w:t xml:space="preserve">1, </w:t>
        </w:r>
        <w:proofErr w:type="gramStart"/>
        <w:r w:rsidR="0097701F" w:rsidRPr="0097701F">
          <w:rPr>
            <w:i/>
            <w:iCs/>
            <w:sz w:val="16"/>
            <w:szCs w:val="16"/>
          </w:rPr>
          <w:t>DIM2:Dimension2</w:t>
        </w:r>
      </w:ins>
      <w:ins w:id="2110" w:author="Radit Rahmadhan" w:date="2022-01-19T15:50:00Z">
        <w:r w:rsidR="007305C8" w:rsidRPr="002A7D2A">
          <w:rPr>
            <w:i/>
            <w:iCs/>
            <w:sz w:val="16"/>
            <w:szCs w:val="16"/>
            <w:rPrChange w:id="2111" w:author="Radit Rahmadhan" w:date="2022-01-19T15:50:00Z">
              <w:rPr/>
            </w:rPrChange>
          </w:rPr>
          <w:t>,TV</w:t>
        </w:r>
        <w:proofErr w:type="gramEnd"/>
        <w:r w:rsidR="007305C8" w:rsidRPr="002A7D2A">
          <w:rPr>
            <w:i/>
            <w:iCs/>
            <w:sz w:val="16"/>
            <w:szCs w:val="16"/>
            <w:rPrChange w:id="2112" w:author="Radit Rahmadhan" w:date="2022-01-19T15:50:00Z">
              <w:rPr/>
            </w:rPrChange>
          </w:rPr>
          <w:t xml:space="preserve">:Total Variant </w:t>
        </w:r>
      </w:ins>
      <w:ins w:id="2113" w:author="Radit Rahmadhan" w:date="2022-01-19T15:49:00Z">
        <w:r w:rsidR="007305C8" w:rsidRPr="002A7D2A">
          <w:rPr>
            <w:i/>
            <w:iCs/>
            <w:sz w:val="16"/>
            <w:szCs w:val="16"/>
            <w:rPrChange w:id="2114" w:author="Radit Rahmadhan" w:date="2022-01-19T15:50:00Z">
              <w:rPr/>
            </w:rPrChange>
          </w:rPr>
          <w:t xml:space="preserve"> </w:t>
        </w:r>
      </w:ins>
    </w:p>
    <w:p w14:paraId="373DF5F7" w14:textId="77777777" w:rsidR="00CA2C5F" w:rsidRDefault="00CA2C5F" w:rsidP="00CB7216">
      <w:pPr>
        <w:spacing w:line="360" w:lineRule="auto"/>
        <w:ind w:left="720"/>
        <w:jc w:val="both"/>
        <w:rPr>
          <w:ins w:id="2115" w:author="Radit Rahmadhan" w:date="2022-01-19T15:19:00Z"/>
        </w:rPr>
      </w:pPr>
    </w:p>
    <w:p w14:paraId="38968226" w14:textId="7AF61760" w:rsidR="002C6901" w:rsidRDefault="002C6901" w:rsidP="00CB7216">
      <w:pPr>
        <w:spacing w:line="360" w:lineRule="auto"/>
        <w:ind w:left="720"/>
        <w:jc w:val="both"/>
        <w:rPr>
          <w:ins w:id="2116" w:author="Radit Rahmadhan" w:date="2022-01-19T15:44:00Z"/>
        </w:rPr>
      </w:pPr>
    </w:p>
    <w:p w14:paraId="4DEBA952" w14:textId="412F0B9F" w:rsidR="00CA2C5F" w:rsidRDefault="002B7904" w:rsidP="00CB7216">
      <w:pPr>
        <w:spacing w:line="360" w:lineRule="auto"/>
        <w:ind w:left="720"/>
        <w:jc w:val="both"/>
        <w:rPr>
          <w:ins w:id="2117" w:author="Radit Rahmadhan" w:date="2022-01-19T16:36:00Z"/>
        </w:rPr>
      </w:pPr>
      <w:ins w:id="2118" w:author="Radit Rahmadhan" w:date="2022-01-19T16:24:00Z">
        <w:r w:rsidRPr="002B7904">
          <w:t xml:space="preserve">Based on the results obtained from table 9, the selected variable is based on the high value of the data variant. The two highest values have the same value, 97.6 per cent. Therefore, choosing this variable is seen from the variance of the first dimension and the second dimension. The higher the number in dimension 1, the better for the conflict in PCA but not for </w:t>
        </w:r>
        <w:r w:rsidR="00AF46AC" w:rsidRPr="002B7904">
          <w:t>optimizing</w:t>
        </w:r>
        <w:r w:rsidRPr="002B7904">
          <w:t xml:space="preserve"> the number of cluster clusters. Based on this explanation, the selected variables are Power, Peak Off-Load, Peak Load, Total Cost</w:t>
        </w:r>
        <w:r>
          <w:t>.</w:t>
        </w:r>
      </w:ins>
    </w:p>
    <w:p w14:paraId="44DDB01F" w14:textId="77777777" w:rsidR="0072547D" w:rsidRDefault="0072547D" w:rsidP="00CB7216">
      <w:pPr>
        <w:spacing w:line="360" w:lineRule="auto"/>
        <w:ind w:left="720"/>
        <w:jc w:val="both"/>
        <w:rPr>
          <w:ins w:id="2119" w:author="Radit Rahmadhan" w:date="2022-01-19T15:52:00Z"/>
        </w:rPr>
      </w:pPr>
    </w:p>
    <w:p w14:paraId="7A3E9F67" w14:textId="508D31B0" w:rsidR="00FD75CD" w:rsidRDefault="003B0A0C" w:rsidP="00CB7216">
      <w:pPr>
        <w:spacing w:line="360" w:lineRule="auto"/>
        <w:ind w:left="720"/>
        <w:jc w:val="both"/>
        <w:rPr>
          <w:ins w:id="2120" w:author="Radit Rahmadhan" w:date="2022-01-19T16:36:00Z"/>
        </w:rPr>
      </w:pPr>
      <w:ins w:id="2121" w:author="Radit Rahmadhan" w:date="2022-01-19T17:15:00Z">
        <w:r w:rsidRPr="003B0A0C">
          <w:t>The selected variables will be validated with the elbow method to get the best number of groupings. From Figure 4, the best group is at point 3 and point 4 because it is the meeting point when the line is sloping, and the other side of the line starts to rise, but this is not much different from the analysis with K-Means without PCA.</w:t>
        </w:r>
      </w:ins>
    </w:p>
    <w:p w14:paraId="773A1731" w14:textId="54FC3073" w:rsidR="0072547D" w:rsidRDefault="0072547D" w:rsidP="00CB7216">
      <w:pPr>
        <w:spacing w:line="360" w:lineRule="auto"/>
        <w:ind w:left="720"/>
        <w:jc w:val="both"/>
        <w:rPr>
          <w:ins w:id="2122" w:author="Radit Rahmadhan" w:date="2022-01-19T16:36:00Z"/>
        </w:rPr>
      </w:pPr>
    </w:p>
    <w:p w14:paraId="69DB9221" w14:textId="61080293" w:rsidR="0072547D" w:rsidRDefault="000D37E1" w:rsidP="00CB7216">
      <w:pPr>
        <w:spacing w:line="360" w:lineRule="auto"/>
        <w:ind w:left="720"/>
        <w:jc w:val="both"/>
        <w:rPr>
          <w:ins w:id="2123" w:author="Radit Rahmadhan" w:date="2022-01-19T16:36:00Z"/>
        </w:rPr>
      </w:pPr>
      <w:ins w:id="2124" w:author="Radit Rahmadhan" w:date="2022-01-19T16:57:00Z">
        <w:r>
          <w:rPr>
            <w:noProof/>
          </w:rPr>
          <w:drawing>
            <wp:inline distT="0" distB="0" distL="0" distR="0" wp14:anchorId="0B57B7B8" wp14:editId="3E14604C">
              <wp:extent cx="5422900" cy="2452370"/>
              <wp:effectExtent l="0" t="0" r="6350" b="508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22900" cy="2452370"/>
                      </a:xfrm>
                      <a:prstGeom prst="rect">
                        <a:avLst/>
                      </a:prstGeom>
                    </pic:spPr>
                  </pic:pic>
                </a:graphicData>
              </a:graphic>
            </wp:inline>
          </w:drawing>
        </w:r>
      </w:ins>
    </w:p>
    <w:p w14:paraId="12FFC04C" w14:textId="44A1A97E" w:rsidR="006B476D" w:rsidRDefault="006B476D" w:rsidP="006B476D">
      <w:pPr>
        <w:pStyle w:val="Caption"/>
        <w:keepNext/>
        <w:rPr>
          <w:ins w:id="2125" w:author="Radit Rahmadhan" w:date="2022-01-19T17:02:00Z"/>
          <w:noProof/>
        </w:rPr>
      </w:pPr>
      <w:ins w:id="2126" w:author="Radit Rahmadhan" w:date="2022-01-19T17:02:00Z">
        <w:r w:rsidRPr="00CE3551">
          <w:rPr>
            <w:noProof/>
          </w:rPr>
          <w:lastRenderedPageBreak/>
          <w:t xml:space="preserve">Figure </w:t>
        </w:r>
        <w:r>
          <w:rPr>
            <w:noProof/>
          </w:rPr>
          <w:t>4</w:t>
        </w:r>
        <w:r w:rsidRPr="00CE3551">
          <w:rPr>
            <w:noProof/>
          </w:rPr>
          <w:t xml:space="preserve">    The Number of clusters of K </w:t>
        </w:r>
      </w:ins>
    </w:p>
    <w:p w14:paraId="6B18DDE2" w14:textId="5A385A64" w:rsidR="0072547D" w:rsidRDefault="0072547D" w:rsidP="00CB7216">
      <w:pPr>
        <w:spacing w:line="360" w:lineRule="auto"/>
        <w:ind w:left="720"/>
        <w:jc w:val="both"/>
        <w:rPr>
          <w:ins w:id="2127" w:author="Radit Rahmadhan" w:date="2022-01-19T17:02:00Z"/>
        </w:rPr>
      </w:pPr>
    </w:p>
    <w:p w14:paraId="3EF09D39" w14:textId="1312C163" w:rsidR="006B476D" w:rsidRDefault="00B77823" w:rsidP="00CB7216">
      <w:pPr>
        <w:spacing w:line="360" w:lineRule="auto"/>
        <w:ind w:left="720"/>
        <w:jc w:val="both"/>
        <w:rPr>
          <w:ins w:id="2128" w:author="Radit Rahmadhan" w:date="2022-01-19T17:18:00Z"/>
        </w:rPr>
      </w:pPr>
      <w:ins w:id="2129" w:author="Radit Rahmadhan" w:date="2022-01-19T17:18:00Z">
        <w:r w:rsidRPr="00B77823">
          <w:t>Analysis of the K-Mean model using PCA was carried out with validation from the Elbow method at points 3 and 4. The best usage grouping in the electricity consumption sector is at point 3. However, the analysis results are almost identical to the K-Means analysis without PCA. The study of the k-means effect in Figure 5 can be seen below using models from Principal Component Analysis (PCA) and K- Means Clustering.</w:t>
        </w:r>
      </w:ins>
    </w:p>
    <w:p w14:paraId="5191BB7F" w14:textId="60CDD1DC" w:rsidR="00B77823" w:rsidRDefault="00B77823" w:rsidP="00CB7216">
      <w:pPr>
        <w:spacing w:line="360" w:lineRule="auto"/>
        <w:ind w:left="720"/>
        <w:jc w:val="both"/>
        <w:rPr>
          <w:ins w:id="2130" w:author="Radit Rahmadhan" w:date="2022-01-19T17:18:00Z"/>
        </w:rPr>
      </w:pPr>
    </w:p>
    <w:p w14:paraId="52F8D34A" w14:textId="185C2D83" w:rsidR="00B77823" w:rsidRDefault="00B77823" w:rsidP="00CB7216">
      <w:pPr>
        <w:spacing w:line="360" w:lineRule="auto"/>
        <w:ind w:left="720"/>
        <w:jc w:val="both"/>
        <w:rPr>
          <w:ins w:id="2131" w:author="Radit Rahmadhan" w:date="2022-01-19T17:02:00Z"/>
        </w:rPr>
      </w:pPr>
      <w:ins w:id="2132" w:author="Radit Rahmadhan" w:date="2022-01-19T17:19:00Z">
        <w:r>
          <w:rPr>
            <w:noProof/>
          </w:rPr>
          <w:drawing>
            <wp:inline distT="0" distB="0" distL="0" distR="0" wp14:anchorId="234AC43F" wp14:editId="37D7E814">
              <wp:extent cx="5422900" cy="2747645"/>
              <wp:effectExtent l="0" t="0" r="6350" b="0"/>
              <wp:docPr id="9" name="Picture 9"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22900" cy="2747645"/>
                      </a:xfrm>
                      <a:prstGeom prst="rect">
                        <a:avLst/>
                      </a:prstGeom>
                    </pic:spPr>
                  </pic:pic>
                </a:graphicData>
              </a:graphic>
            </wp:inline>
          </w:drawing>
        </w:r>
      </w:ins>
    </w:p>
    <w:p w14:paraId="20BC120F" w14:textId="39D40A4B" w:rsidR="00B77823" w:rsidRDefault="00B77823" w:rsidP="00B77823">
      <w:pPr>
        <w:pStyle w:val="Caption"/>
        <w:keepNext/>
        <w:rPr>
          <w:ins w:id="2133" w:author="Radit Rahmadhan" w:date="2022-01-19T17:19:00Z"/>
        </w:rPr>
      </w:pPr>
      <w:ins w:id="2134" w:author="Radit Rahmadhan" w:date="2022-01-19T17:19:00Z">
        <w:r>
          <w:t xml:space="preserve">Figure </w:t>
        </w:r>
      </w:ins>
      <w:ins w:id="2135" w:author="Radit Rahmadhan" w:date="2022-01-19T17:20:00Z">
        <w:r>
          <w:t>5</w:t>
        </w:r>
      </w:ins>
      <w:ins w:id="2136" w:author="Radit Rahmadhan" w:date="2022-01-19T17:19:00Z">
        <w:r>
          <w:t xml:space="preserve">    </w:t>
        </w:r>
        <w:r w:rsidRPr="00F62E2C">
          <w:t>Cluster result of k = 3</w:t>
        </w:r>
      </w:ins>
    </w:p>
    <w:p w14:paraId="217D9A91" w14:textId="30939820" w:rsidR="006B476D" w:rsidRDefault="006B476D" w:rsidP="00CB7216">
      <w:pPr>
        <w:spacing w:line="360" w:lineRule="auto"/>
        <w:ind w:left="720"/>
        <w:jc w:val="both"/>
        <w:rPr>
          <w:ins w:id="2137" w:author="Radit Rahmadhan" w:date="2022-01-19T17:20:00Z"/>
        </w:rPr>
      </w:pPr>
    </w:p>
    <w:p w14:paraId="293FE0B0" w14:textId="4984974B" w:rsidR="00D53648" w:rsidRDefault="00BE54FE" w:rsidP="00CB7216">
      <w:pPr>
        <w:spacing w:line="360" w:lineRule="auto"/>
        <w:ind w:left="720"/>
        <w:jc w:val="both"/>
        <w:rPr>
          <w:ins w:id="2138" w:author="Radit Rahmadhan" w:date="2022-01-20T17:03:00Z"/>
        </w:rPr>
      </w:pPr>
      <w:ins w:id="2139" w:author="Radit Rahmadhan" w:date="2022-01-20T17:09:00Z">
        <w:r w:rsidRPr="00BE54FE">
          <w:t>According to the grouping of business customers from the K-Means analysis without PCA and the K-Means analysis with PCA, it can be concluded that the K-Means analysis without PCA is the best because the data variance is around 97.7% different from the K-Means analysis with PCA, which has a data variance of approx. 97.6%. Even though the data variance on K-Means with PCA has dimension 1 of about 93.2% and dimension 2 of about 4.4%, the results of grouping customers on K-Means without PCA are the best. The following table</w:t>
        </w:r>
      </w:ins>
      <w:ins w:id="2140" w:author="Radit Rahmadhan" w:date="2022-01-20T18:00:00Z">
        <w:r w:rsidR="008A4206">
          <w:t xml:space="preserve"> 9</w:t>
        </w:r>
      </w:ins>
      <w:ins w:id="2141" w:author="Radit Rahmadhan" w:date="2022-01-20T17:09:00Z">
        <w:r w:rsidRPr="00BE54FE">
          <w:t xml:space="preserve"> will compare the best models for business customer segmentation.</w:t>
        </w:r>
      </w:ins>
    </w:p>
    <w:p w14:paraId="4411AD16" w14:textId="31274D23" w:rsidR="00CA1C4E" w:rsidRDefault="00CA1C4E" w:rsidP="00CB7216">
      <w:pPr>
        <w:spacing w:line="360" w:lineRule="auto"/>
        <w:ind w:left="720"/>
        <w:jc w:val="both"/>
        <w:rPr>
          <w:ins w:id="2142" w:author="Radit Rahmadhan" w:date="2022-01-20T17:03:00Z"/>
        </w:rPr>
      </w:pPr>
    </w:p>
    <w:p w14:paraId="55D64AF2" w14:textId="77777777" w:rsidR="00CA1C4E" w:rsidRPr="0056778B" w:rsidRDefault="00CA1C4E" w:rsidP="00CA1C4E">
      <w:pPr>
        <w:spacing w:line="360" w:lineRule="auto"/>
        <w:ind w:left="720"/>
        <w:jc w:val="center"/>
        <w:rPr>
          <w:ins w:id="2143" w:author="Radit Rahmadhan" w:date="2022-01-20T17:04:00Z"/>
          <w:b/>
          <w:bCs/>
          <w:sz w:val="18"/>
          <w:szCs w:val="18"/>
        </w:rPr>
      </w:pPr>
      <w:ins w:id="2144" w:author="Radit Rahmadhan" w:date="2022-01-20T17:04:00Z">
        <w:r w:rsidRPr="0056778B">
          <w:rPr>
            <w:b/>
            <w:bCs/>
            <w:sz w:val="18"/>
            <w:szCs w:val="18"/>
          </w:rPr>
          <w:t xml:space="preserve">Table </w:t>
        </w:r>
        <w:r>
          <w:rPr>
            <w:b/>
            <w:bCs/>
            <w:sz w:val="18"/>
            <w:szCs w:val="18"/>
          </w:rPr>
          <w:t>9</w:t>
        </w:r>
        <w:r w:rsidRPr="009E6392">
          <w:rPr>
            <w:b/>
            <w:bCs/>
            <w:sz w:val="18"/>
            <w:szCs w:val="18"/>
          </w:rPr>
          <w:t xml:space="preserve"> The</w:t>
        </w:r>
        <w:r>
          <w:rPr>
            <w:b/>
            <w:bCs/>
            <w:sz w:val="18"/>
            <w:szCs w:val="18"/>
          </w:rPr>
          <w:t xml:space="preserve"> Combine Variable </w:t>
        </w:r>
        <w:r w:rsidRPr="0056778B">
          <w:rPr>
            <w:b/>
            <w:bCs/>
            <w:sz w:val="18"/>
            <w:szCs w:val="18"/>
          </w:rPr>
          <w:t xml:space="preserve">  </w:t>
        </w:r>
      </w:ins>
    </w:p>
    <w:tbl>
      <w:tblPr>
        <w:tblStyle w:val="TableGrid"/>
        <w:tblW w:w="0" w:type="auto"/>
        <w:tblInd w:w="720" w:type="dxa"/>
        <w:tblLook w:val="04A0" w:firstRow="1" w:lastRow="0" w:firstColumn="1" w:lastColumn="0" w:noHBand="0" w:noVBand="1"/>
      </w:tblPr>
      <w:tblGrid>
        <w:gridCol w:w="2079"/>
        <w:gridCol w:w="2126"/>
        <w:gridCol w:w="1927"/>
        <w:gridCol w:w="1678"/>
        <w:tblGridChange w:id="2145">
          <w:tblGrid>
            <w:gridCol w:w="2079"/>
            <w:gridCol w:w="601"/>
            <w:gridCol w:w="2715"/>
            <w:gridCol w:w="2415"/>
            <w:gridCol w:w="2415"/>
          </w:tblGrid>
        </w:tblGridChange>
      </w:tblGrid>
      <w:tr w:rsidR="00CA1C4E" w14:paraId="6F4120EE" w14:textId="7315DBF9" w:rsidTr="00CF5C18">
        <w:trPr>
          <w:ins w:id="2146" w:author="Radit Rahmadhan" w:date="2022-01-20T17:04:00Z"/>
        </w:trPr>
        <w:tc>
          <w:tcPr>
            <w:tcW w:w="2079" w:type="dxa"/>
          </w:tcPr>
          <w:p w14:paraId="318E6FBC" w14:textId="2405752E" w:rsidR="00CA1C4E" w:rsidRPr="00CA1C4E" w:rsidRDefault="00CA1C4E" w:rsidP="00CA1C4E">
            <w:pPr>
              <w:jc w:val="center"/>
              <w:rPr>
                <w:ins w:id="2147" w:author="Radit Rahmadhan" w:date="2022-01-20T17:04:00Z"/>
                <w:sz w:val="18"/>
                <w:szCs w:val="18"/>
                <w:rPrChange w:id="2148" w:author="Radit Rahmadhan" w:date="2022-01-20T17:06:00Z">
                  <w:rPr>
                    <w:ins w:id="2149" w:author="Radit Rahmadhan" w:date="2022-01-20T17:04:00Z"/>
                  </w:rPr>
                </w:rPrChange>
              </w:rPr>
              <w:pPrChange w:id="2150" w:author="Radit Rahmadhan" w:date="2022-01-20T17:06:00Z">
                <w:pPr>
                  <w:spacing w:line="360" w:lineRule="auto"/>
                  <w:jc w:val="both"/>
                </w:pPr>
              </w:pPrChange>
            </w:pPr>
            <w:ins w:id="2151" w:author="Radit Rahmadhan" w:date="2022-01-20T17:04:00Z">
              <w:r w:rsidRPr="00CA1C4E">
                <w:rPr>
                  <w:sz w:val="18"/>
                  <w:szCs w:val="18"/>
                  <w:rPrChange w:id="2152" w:author="Radit Rahmadhan" w:date="2022-01-20T17:06:00Z">
                    <w:rPr/>
                  </w:rPrChange>
                </w:rPr>
                <w:t>Model</w:t>
              </w:r>
            </w:ins>
          </w:p>
        </w:tc>
        <w:tc>
          <w:tcPr>
            <w:tcW w:w="5731" w:type="dxa"/>
            <w:gridSpan w:val="3"/>
          </w:tcPr>
          <w:p w14:paraId="28A4E6DB" w14:textId="6BA192B1" w:rsidR="00CA1C4E" w:rsidRPr="00CA1C4E" w:rsidRDefault="00CA1C4E" w:rsidP="00CA1C4E">
            <w:pPr>
              <w:jc w:val="center"/>
              <w:rPr>
                <w:ins w:id="2153" w:author="Radit Rahmadhan" w:date="2022-01-20T17:05:00Z"/>
                <w:sz w:val="18"/>
                <w:szCs w:val="18"/>
                <w:rPrChange w:id="2154" w:author="Radit Rahmadhan" w:date="2022-01-20T17:06:00Z">
                  <w:rPr>
                    <w:ins w:id="2155" w:author="Radit Rahmadhan" w:date="2022-01-20T17:05:00Z"/>
                  </w:rPr>
                </w:rPrChange>
              </w:rPr>
              <w:pPrChange w:id="2156" w:author="Radit Rahmadhan" w:date="2022-01-20T17:06:00Z">
                <w:pPr>
                  <w:spacing w:line="360" w:lineRule="auto"/>
                  <w:jc w:val="both"/>
                </w:pPr>
              </w:pPrChange>
            </w:pPr>
            <w:ins w:id="2157" w:author="Radit Rahmadhan" w:date="2022-01-20T17:05:00Z">
              <w:r w:rsidRPr="00CA1C4E">
                <w:rPr>
                  <w:sz w:val="18"/>
                  <w:szCs w:val="18"/>
                  <w:rPrChange w:id="2158" w:author="Radit Rahmadhan" w:date="2022-01-20T17:06:00Z">
                    <w:rPr/>
                  </w:rPrChange>
                </w:rPr>
                <w:t>Result</w:t>
              </w:r>
            </w:ins>
          </w:p>
        </w:tc>
      </w:tr>
      <w:tr w:rsidR="00CA1C4E" w14:paraId="7F2463F5" w14:textId="59391BBA" w:rsidTr="00CA1C4E">
        <w:tblPrEx>
          <w:tblW w:w="0" w:type="auto"/>
          <w:tblInd w:w="720" w:type="dxa"/>
          <w:tblPrExChange w:id="2159" w:author="Radit Rahmadhan" w:date="2022-01-20T17:05:00Z">
            <w:tblPrEx>
              <w:tblW w:w="0" w:type="auto"/>
              <w:tblInd w:w="720" w:type="dxa"/>
            </w:tblPrEx>
          </w:tblPrExChange>
        </w:tblPrEx>
        <w:trPr>
          <w:ins w:id="2160" w:author="Radit Rahmadhan" w:date="2022-01-20T17:05:00Z"/>
        </w:trPr>
        <w:tc>
          <w:tcPr>
            <w:tcW w:w="2079" w:type="dxa"/>
            <w:tcPrChange w:id="2161" w:author="Radit Rahmadhan" w:date="2022-01-20T17:05:00Z">
              <w:tcPr>
                <w:tcW w:w="2680" w:type="dxa"/>
                <w:gridSpan w:val="2"/>
              </w:tcPr>
            </w:tcPrChange>
          </w:tcPr>
          <w:p w14:paraId="13EB5C32" w14:textId="77777777" w:rsidR="00CA1C4E" w:rsidRPr="00CA1C4E" w:rsidRDefault="00CA1C4E" w:rsidP="00CA1C4E">
            <w:pPr>
              <w:jc w:val="both"/>
              <w:rPr>
                <w:ins w:id="2162" w:author="Radit Rahmadhan" w:date="2022-01-20T17:05:00Z"/>
                <w:sz w:val="18"/>
                <w:szCs w:val="18"/>
                <w:rPrChange w:id="2163" w:author="Radit Rahmadhan" w:date="2022-01-20T17:06:00Z">
                  <w:rPr>
                    <w:ins w:id="2164" w:author="Radit Rahmadhan" w:date="2022-01-20T17:05:00Z"/>
                  </w:rPr>
                </w:rPrChange>
              </w:rPr>
              <w:pPrChange w:id="2165" w:author="Radit Rahmadhan" w:date="2022-01-20T17:06:00Z">
                <w:pPr>
                  <w:spacing w:line="360" w:lineRule="auto"/>
                  <w:jc w:val="both"/>
                </w:pPr>
              </w:pPrChange>
            </w:pPr>
          </w:p>
        </w:tc>
        <w:tc>
          <w:tcPr>
            <w:tcW w:w="2126" w:type="dxa"/>
            <w:tcPrChange w:id="2166" w:author="Radit Rahmadhan" w:date="2022-01-20T17:05:00Z">
              <w:tcPr>
                <w:tcW w:w="2715" w:type="dxa"/>
              </w:tcPr>
            </w:tcPrChange>
          </w:tcPr>
          <w:p w14:paraId="473CB624" w14:textId="4560E460" w:rsidR="00CA1C4E" w:rsidRPr="00CA1C4E" w:rsidRDefault="00CA1C4E" w:rsidP="00CA1C4E">
            <w:pPr>
              <w:jc w:val="both"/>
              <w:rPr>
                <w:ins w:id="2167" w:author="Radit Rahmadhan" w:date="2022-01-20T17:05:00Z"/>
                <w:sz w:val="18"/>
                <w:szCs w:val="18"/>
                <w:rPrChange w:id="2168" w:author="Radit Rahmadhan" w:date="2022-01-20T17:06:00Z">
                  <w:rPr>
                    <w:ins w:id="2169" w:author="Radit Rahmadhan" w:date="2022-01-20T17:05:00Z"/>
                  </w:rPr>
                </w:rPrChange>
              </w:rPr>
              <w:pPrChange w:id="2170" w:author="Radit Rahmadhan" w:date="2022-01-20T17:06:00Z">
                <w:pPr>
                  <w:spacing w:line="360" w:lineRule="auto"/>
                  <w:jc w:val="both"/>
                </w:pPr>
              </w:pPrChange>
            </w:pPr>
            <w:ins w:id="2171" w:author="Radit Rahmadhan" w:date="2022-01-20T17:06:00Z">
              <w:r w:rsidRPr="00CA1C4E">
                <w:rPr>
                  <w:sz w:val="18"/>
                  <w:szCs w:val="18"/>
                </w:rPr>
                <w:t>Dimension</w:t>
              </w:r>
            </w:ins>
            <w:ins w:id="2172" w:author="Radit Rahmadhan" w:date="2022-01-20T17:05:00Z">
              <w:r w:rsidRPr="00CA1C4E">
                <w:rPr>
                  <w:sz w:val="18"/>
                  <w:szCs w:val="18"/>
                  <w:rPrChange w:id="2173" w:author="Radit Rahmadhan" w:date="2022-01-20T17:06:00Z">
                    <w:rPr/>
                  </w:rPrChange>
                </w:rPr>
                <w:t xml:space="preserve"> 1</w:t>
              </w:r>
            </w:ins>
          </w:p>
        </w:tc>
        <w:tc>
          <w:tcPr>
            <w:tcW w:w="1927" w:type="dxa"/>
            <w:tcPrChange w:id="2174" w:author="Radit Rahmadhan" w:date="2022-01-20T17:05:00Z">
              <w:tcPr>
                <w:tcW w:w="2415" w:type="dxa"/>
              </w:tcPr>
            </w:tcPrChange>
          </w:tcPr>
          <w:p w14:paraId="5359F968" w14:textId="7BE866EC" w:rsidR="00CA1C4E" w:rsidRPr="00CA1C4E" w:rsidRDefault="00CA1C4E" w:rsidP="00CA1C4E">
            <w:pPr>
              <w:jc w:val="both"/>
              <w:rPr>
                <w:ins w:id="2175" w:author="Radit Rahmadhan" w:date="2022-01-20T17:05:00Z"/>
                <w:sz w:val="18"/>
                <w:szCs w:val="18"/>
                <w:rPrChange w:id="2176" w:author="Radit Rahmadhan" w:date="2022-01-20T17:06:00Z">
                  <w:rPr>
                    <w:ins w:id="2177" w:author="Radit Rahmadhan" w:date="2022-01-20T17:05:00Z"/>
                  </w:rPr>
                </w:rPrChange>
              </w:rPr>
              <w:pPrChange w:id="2178" w:author="Radit Rahmadhan" w:date="2022-01-20T17:06:00Z">
                <w:pPr>
                  <w:spacing w:line="360" w:lineRule="auto"/>
                  <w:jc w:val="both"/>
                </w:pPr>
              </w:pPrChange>
            </w:pPr>
            <w:ins w:id="2179" w:author="Radit Rahmadhan" w:date="2022-01-20T17:06:00Z">
              <w:r w:rsidRPr="00CA1C4E">
                <w:rPr>
                  <w:sz w:val="18"/>
                  <w:szCs w:val="18"/>
                </w:rPr>
                <w:t>Dimension</w:t>
              </w:r>
            </w:ins>
            <w:ins w:id="2180" w:author="Radit Rahmadhan" w:date="2022-01-20T17:05:00Z">
              <w:r w:rsidRPr="00CA1C4E">
                <w:rPr>
                  <w:sz w:val="18"/>
                  <w:szCs w:val="18"/>
                  <w:rPrChange w:id="2181" w:author="Radit Rahmadhan" w:date="2022-01-20T17:06:00Z">
                    <w:rPr/>
                  </w:rPrChange>
                </w:rPr>
                <w:t xml:space="preserve"> 2</w:t>
              </w:r>
            </w:ins>
          </w:p>
        </w:tc>
        <w:tc>
          <w:tcPr>
            <w:tcW w:w="1678" w:type="dxa"/>
            <w:tcPrChange w:id="2182" w:author="Radit Rahmadhan" w:date="2022-01-20T17:05:00Z">
              <w:tcPr>
                <w:tcW w:w="2415" w:type="dxa"/>
              </w:tcPr>
            </w:tcPrChange>
          </w:tcPr>
          <w:p w14:paraId="7EE982F0" w14:textId="6DCD7047" w:rsidR="00CA1C4E" w:rsidRPr="00CA1C4E" w:rsidRDefault="00CA1C4E" w:rsidP="00CA1C4E">
            <w:pPr>
              <w:jc w:val="both"/>
              <w:rPr>
                <w:ins w:id="2183" w:author="Radit Rahmadhan" w:date="2022-01-20T17:05:00Z"/>
                <w:sz w:val="18"/>
                <w:szCs w:val="18"/>
                <w:rPrChange w:id="2184" w:author="Radit Rahmadhan" w:date="2022-01-20T17:06:00Z">
                  <w:rPr>
                    <w:ins w:id="2185" w:author="Radit Rahmadhan" w:date="2022-01-20T17:05:00Z"/>
                  </w:rPr>
                </w:rPrChange>
              </w:rPr>
              <w:pPrChange w:id="2186" w:author="Radit Rahmadhan" w:date="2022-01-20T17:06:00Z">
                <w:pPr>
                  <w:spacing w:line="360" w:lineRule="auto"/>
                  <w:jc w:val="both"/>
                </w:pPr>
              </w:pPrChange>
            </w:pPr>
            <w:ins w:id="2187" w:author="Radit Rahmadhan" w:date="2022-01-20T17:06:00Z">
              <w:r w:rsidRPr="00CA1C4E">
                <w:rPr>
                  <w:sz w:val="18"/>
                  <w:szCs w:val="18"/>
                  <w:rPrChange w:id="2188" w:author="Radit Rahmadhan" w:date="2022-01-20T17:06:00Z">
                    <w:rPr/>
                  </w:rPrChange>
                </w:rPr>
                <w:t>Total Variant Data</w:t>
              </w:r>
            </w:ins>
          </w:p>
        </w:tc>
      </w:tr>
      <w:tr w:rsidR="00CA1C4E" w14:paraId="4A2DA259" w14:textId="5F511F41" w:rsidTr="00CA1C4E">
        <w:tblPrEx>
          <w:tblW w:w="0" w:type="auto"/>
          <w:tblInd w:w="720" w:type="dxa"/>
          <w:tblPrExChange w:id="2189" w:author="Radit Rahmadhan" w:date="2022-01-20T17:05:00Z">
            <w:tblPrEx>
              <w:tblW w:w="0" w:type="auto"/>
              <w:tblInd w:w="720" w:type="dxa"/>
            </w:tblPrEx>
          </w:tblPrExChange>
        </w:tblPrEx>
        <w:trPr>
          <w:ins w:id="2190" w:author="Radit Rahmadhan" w:date="2022-01-20T17:04:00Z"/>
        </w:trPr>
        <w:tc>
          <w:tcPr>
            <w:tcW w:w="2079" w:type="dxa"/>
            <w:tcPrChange w:id="2191" w:author="Radit Rahmadhan" w:date="2022-01-20T17:05:00Z">
              <w:tcPr>
                <w:tcW w:w="2680" w:type="dxa"/>
                <w:gridSpan w:val="2"/>
              </w:tcPr>
            </w:tcPrChange>
          </w:tcPr>
          <w:p w14:paraId="6FB11E5D" w14:textId="5B4DEBDF" w:rsidR="00CA1C4E" w:rsidRPr="00CA1C4E" w:rsidRDefault="00CA1C4E" w:rsidP="00CA1C4E">
            <w:pPr>
              <w:jc w:val="both"/>
              <w:rPr>
                <w:ins w:id="2192" w:author="Radit Rahmadhan" w:date="2022-01-20T17:04:00Z"/>
                <w:sz w:val="18"/>
                <w:szCs w:val="18"/>
                <w:rPrChange w:id="2193" w:author="Radit Rahmadhan" w:date="2022-01-20T17:06:00Z">
                  <w:rPr>
                    <w:ins w:id="2194" w:author="Radit Rahmadhan" w:date="2022-01-20T17:04:00Z"/>
                  </w:rPr>
                </w:rPrChange>
              </w:rPr>
              <w:pPrChange w:id="2195" w:author="Radit Rahmadhan" w:date="2022-01-20T17:06:00Z">
                <w:pPr>
                  <w:spacing w:line="360" w:lineRule="auto"/>
                  <w:jc w:val="both"/>
                </w:pPr>
              </w:pPrChange>
            </w:pPr>
            <w:ins w:id="2196" w:author="Radit Rahmadhan" w:date="2022-01-20T17:04:00Z">
              <w:r w:rsidRPr="00CA1C4E">
                <w:rPr>
                  <w:sz w:val="18"/>
                  <w:szCs w:val="18"/>
                  <w:rPrChange w:id="2197" w:author="Radit Rahmadhan" w:date="2022-01-20T17:06:00Z">
                    <w:rPr/>
                  </w:rPrChange>
                </w:rPr>
                <w:t xml:space="preserve">K-Means </w:t>
              </w:r>
            </w:ins>
            <w:ins w:id="2198" w:author="Radit Rahmadhan" w:date="2022-01-20T17:05:00Z">
              <w:r w:rsidRPr="00CA1C4E">
                <w:rPr>
                  <w:sz w:val="18"/>
                  <w:szCs w:val="18"/>
                  <w:rPrChange w:id="2199" w:author="Radit Rahmadhan" w:date="2022-01-20T17:06:00Z">
                    <w:rPr/>
                  </w:rPrChange>
                </w:rPr>
                <w:t>without PCA</w:t>
              </w:r>
            </w:ins>
          </w:p>
        </w:tc>
        <w:tc>
          <w:tcPr>
            <w:tcW w:w="2126" w:type="dxa"/>
            <w:tcPrChange w:id="2200" w:author="Radit Rahmadhan" w:date="2022-01-20T17:05:00Z">
              <w:tcPr>
                <w:tcW w:w="2715" w:type="dxa"/>
              </w:tcPr>
            </w:tcPrChange>
          </w:tcPr>
          <w:p w14:paraId="78E6D2B0" w14:textId="2F568EA8" w:rsidR="00CA1C4E" w:rsidRPr="00CA1C4E" w:rsidRDefault="00CA1C4E" w:rsidP="00CA1C4E">
            <w:pPr>
              <w:jc w:val="both"/>
              <w:rPr>
                <w:ins w:id="2201" w:author="Radit Rahmadhan" w:date="2022-01-20T17:04:00Z"/>
                <w:sz w:val="18"/>
                <w:szCs w:val="18"/>
                <w:rPrChange w:id="2202" w:author="Radit Rahmadhan" w:date="2022-01-20T17:06:00Z">
                  <w:rPr>
                    <w:ins w:id="2203" w:author="Radit Rahmadhan" w:date="2022-01-20T17:04:00Z"/>
                  </w:rPr>
                </w:rPrChange>
              </w:rPr>
              <w:pPrChange w:id="2204" w:author="Radit Rahmadhan" w:date="2022-01-20T17:06:00Z">
                <w:pPr>
                  <w:spacing w:line="360" w:lineRule="auto"/>
                  <w:jc w:val="both"/>
                </w:pPr>
              </w:pPrChange>
            </w:pPr>
            <w:ins w:id="2205" w:author="Radit Rahmadhan" w:date="2022-01-20T17:07:00Z">
              <w:r>
                <w:rPr>
                  <w:sz w:val="18"/>
                  <w:szCs w:val="18"/>
                </w:rPr>
                <w:t>91,9%</w:t>
              </w:r>
            </w:ins>
          </w:p>
        </w:tc>
        <w:tc>
          <w:tcPr>
            <w:tcW w:w="1927" w:type="dxa"/>
            <w:tcPrChange w:id="2206" w:author="Radit Rahmadhan" w:date="2022-01-20T17:05:00Z">
              <w:tcPr>
                <w:tcW w:w="2415" w:type="dxa"/>
              </w:tcPr>
            </w:tcPrChange>
          </w:tcPr>
          <w:p w14:paraId="50F3EA60" w14:textId="3D4B0FD1" w:rsidR="00CA1C4E" w:rsidRPr="00CA1C4E" w:rsidRDefault="00CA1C4E" w:rsidP="00CA1C4E">
            <w:pPr>
              <w:jc w:val="both"/>
              <w:rPr>
                <w:ins w:id="2207" w:author="Radit Rahmadhan" w:date="2022-01-20T17:05:00Z"/>
                <w:sz w:val="18"/>
                <w:szCs w:val="18"/>
                <w:rPrChange w:id="2208" w:author="Radit Rahmadhan" w:date="2022-01-20T17:06:00Z">
                  <w:rPr>
                    <w:ins w:id="2209" w:author="Radit Rahmadhan" w:date="2022-01-20T17:05:00Z"/>
                  </w:rPr>
                </w:rPrChange>
              </w:rPr>
              <w:pPrChange w:id="2210" w:author="Radit Rahmadhan" w:date="2022-01-20T17:06:00Z">
                <w:pPr>
                  <w:spacing w:line="360" w:lineRule="auto"/>
                  <w:jc w:val="both"/>
                </w:pPr>
              </w:pPrChange>
            </w:pPr>
            <w:ins w:id="2211" w:author="Radit Rahmadhan" w:date="2022-01-20T17:07:00Z">
              <w:r>
                <w:rPr>
                  <w:sz w:val="18"/>
                  <w:szCs w:val="18"/>
                </w:rPr>
                <w:t>5,8%</w:t>
              </w:r>
            </w:ins>
          </w:p>
        </w:tc>
        <w:tc>
          <w:tcPr>
            <w:tcW w:w="1678" w:type="dxa"/>
            <w:tcPrChange w:id="2212" w:author="Radit Rahmadhan" w:date="2022-01-20T17:05:00Z">
              <w:tcPr>
                <w:tcW w:w="2415" w:type="dxa"/>
              </w:tcPr>
            </w:tcPrChange>
          </w:tcPr>
          <w:p w14:paraId="4628FA5F" w14:textId="6EB30FBF" w:rsidR="00CA1C4E" w:rsidRPr="00CA1C4E" w:rsidRDefault="00CA1C4E" w:rsidP="00CA1C4E">
            <w:pPr>
              <w:jc w:val="both"/>
              <w:rPr>
                <w:ins w:id="2213" w:author="Radit Rahmadhan" w:date="2022-01-20T17:05:00Z"/>
                <w:sz w:val="18"/>
                <w:szCs w:val="18"/>
                <w:rPrChange w:id="2214" w:author="Radit Rahmadhan" w:date="2022-01-20T17:06:00Z">
                  <w:rPr>
                    <w:ins w:id="2215" w:author="Radit Rahmadhan" w:date="2022-01-20T17:05:00Z"/>
                  </w:rPr>
                </w:rPrChange>
              </w:rPr>
              <w:pPrChange w:id="2216" w:author="Radit Rahmadhan" w:date="2022-01-20T17:06:00Z">
                <w:pPr>
                  <w:spacing w:line="360" w:lineRule="auto"/>
                  <w:jc w:val="both"/>
                </w:pPr>
              </w:pPrChange>
            </w:pPr>
            <w:ins w:id="2217" w:author="Radit Rahmadhan" w:date="2022-01-20T17:07:00Z">
              <w:r>
                <w:rPr>
                  <w:sz w:val="18"/>
                  <w:szCs w:val="18"/>
                </w:rPr>
                <w:t>97,7%</w:t>
              </w:r>
            </w:ins>
          </w:p>
        </w:tc>
      </w:tr>
      <w:tr w:rsidR="00CA1C4E" w14:paraId="0DB9C907" w14:textId="2D19EEB9" w:rsidTr="00CA1C4E">
        <w:tblPrEx>
          <w:tblW w:w="0" w:type="auto"/>
          <w:tblInd w:w="720" w:type="dxa"/>
          <w:tblPrExChange w:id="2218" w:author="Radit Rahmadhan" w:date="2022-01-20T17:05:00Z">
            <w:tblPrEx>
              <w:tblW w:w="0" w:type="auto"/>
              <w:tblInd w:w="720" w:type="dxa"/>
            </w:tblPrEx>
          </w:tblPrExChange>
        </w:tblPrEx>
        <w:trPr>
          <w:ins w:id="2219" w:author="Radit Rahmadhan" w:date="2022-01-20T17:05:00Z"/>
        </w:trPr>
        <w:tc>
          <w:tcPr>
            <w:tcW w:w="2079" w:type="dxa"/>
            <w:tcPrChange w:id="2220" w:author="Radit Rahmadhan" w:date="2022-01-20T17:05:00Z">
              <w:tcPr>
                <w:tcW w:w="2680" w:type="dxa"/>
                <w:gridSpan w:val="2"/>
              </w:tcPr>
            </w:tcPrChange>
          </w:tcPr>
          <w:p w14:paraId="75C590F2" w14:textId="11A7C6E9" w:rsidR="00CA1C4E" w:rsidRPr="00CA1C4E" w:rsidRDefault="00CA1C4E" w:rsidP="00CA1C4E">
            <w:pPr>
              <w:jc w:val="both"/>
              <w:rPr>
                <w:ins w:id="2221" w:author="Radit Rahmadhan" w:date="2022-01-20T17:05:00Z"/>
                <w:sz w:val="18"/>
                <w:szCs w:val="18"/>
                <w:rPrChange w:id="2222" w:author="Radit Rahmadhan" w:date="2022-01-20T17:06:00Z">
                  <w:rPr>
                    <w:ins w:id="2223" w:author="Radit Rahmadhan" w:date="2022-01-20T17:05:00Z"/>
                  </w:rPr>
                </w:rPrChange>
              </w:rPr>
              <w:pPrChange w:id="2224" w:author="Radit Rahmadhan" w:date="2022-01-20T17:06:00Z">
                <w:pPr>
                  <w:spacing w:line="360" w:lineRule="auto"/>
                  <w:jc w:val="both"/>
                </w:pPr>
              </w:pPrChange>
            </w:pPr>
            <w:ins w:id="2225" w:author="Radit Rahmadhan" w:date="2022-01-20T17:05:00Z">
              <w:r w:rsidRPr="00CA1C4E">
                <w:rPr>
                  <w:sz w:val="18"/>
                  <w:szCs w:val="18"/>
                  <w:rPrChange w:id="2226" w:author="Radit Rahmadhan" w:date="2022-01-20T17:06:00Z">
                    <w:rPr/>
                  </w:rPrChange>
                </w:rPr>
                <w:t>K-Means with PCA</w:t>
              </w:r>
            </w:ins>
          </w:p>
        </w:tc>
        <w:tc>
          <w:tcPr>
            <w:tcW w:w="2126" w:type="dxa"/>
            <w:tcPrChange w:id="2227" w:author="Radit Rahmadhan" w:date="2022-01-20T17:05:00Z">
              <w:tcPr>
                <w:tcW w:w="2715" w:type="dxa"/>
              </w:tcPr>
            </w:tcPrChange>
          </w:tcPr>
          <w:p w14:paraId="3756885A" w14:textId="6FED2239" w:rsidR="00CA1C4E" w:rsidRPr="00CA1C4E" w:rsidRDefault="00CA1C4E" w:rsidP="00CA1C4E">
            <w:pPr>
              <w:jc w:val="both"/>
              <w:rPr>
                <w:ins w:id="2228" w:author="Radit Rahmadhan" w:date="2022-01-20T17:05:00Z"/>
                <w:sz w:val="18"/>
                <w:szCs w:val="18"/>
                <w:rPrChange w:id="2229" w:author="Radit Rahmadhan" w:date="2022-01-20T17:06:00Z">
                  <w:rPr>
                    <w:ins w:id="2230" w:author="Radit Rahmadhan" w:date="2022-01-20T17:05:00Z"/>
                  </w:rPr>
                </w:rPrChange>
              </w:rPr>
              <w:pPrChange w:id="2231" w:author="Radit Rahmadhan" w:date="2022-01-20T17:06:00Z">
                <w:pPr>
                  <w:spacing w:line="360" w:lineRule="auto"/>
                  <w:jc w:val="both"/>
                </w:pPr>
              </w:pPrChange>
            </w:pPr>
            <w:ins w:id="2232" w:author="Radit Rahmadhan" w:date="2022-01-20T17:07:00Z">
              <w:r>
                <w:rPr>
                  <w:sz w:val="18"/>
                  <w:szCs w:val="18"/>
                </w:rPr>
                <w:t>93,2%</w:t>
              </w:r>
            </w:ins>
          </w:p>
        </w:tc>
        <w:tc>
          <w:tcPr>
            <w:tcW w:w="1927" w:type="dxa"/>
            <w:tcPrChange w:id="2233" w:author="Radit Rahmadhan" w:date="2022-01-20T17:05:00Z">
              <w:tcPr>
                <w:tcW w:w="2415" w:type="dxa"/>
              </w:tcPr>
            </w:tcPrChange>
          </w:tcPr>
          <w:p w14:paraId="3892E025" w14:textId="2D5B6D09" w:rsidR="00CA1C4E" w:rsidRPr="00CA1C4E" w:rsidRDefault="00CA1C4E" w:rsidP="00CA1C4E">
            <w:pPr>
              <w:jc w:val="both"/>
              <w:rPr>
                <w:ins w:id="2234" w:author="Radit Rahmadhan" w:date="2022-01-20T17:05:00Z"/>
                <w:sz w:val="18"/>
                <w:szCs w:val="18"/>
                <w:rPrChange w:id="2235" w:author="Radit Rahmadhan" w:date="2022-01-20T17:06:00Z">
                  <w:rPr>
                    <w:ins w:id="2236" w:author="Radit Rahmadhan" w:date="2022-01-20T17:05:00Z"/>
                  </w:rPr>
                </w:rPrChange>
              </w:rPr>
              <w:pPrChange w:id="2237" w:author="Radit Rahmadhan" w:date="2022-01-20T17:06:00Z">
                <w:pPr>
                  <w:spacing w:line="360" w:lineRule="auto"/>
                  <w:jc w:val="both"/>
                </w:pPr>
              </w:pPrChange>
            </w:pPr>
            <w:ins w:id="2238" w:author="Radit Rahmadhan" w:date="2022-01-20T17:08:00Z">
              <w:r>
                <w:rPr>
                  <w:sz w:val="18"/>
                  <w:szCs w:val="18"/>
                </w:rPr>
                <w:t>4,4%</w:t>
              </w:r>
            </w:ins>
          </w:p>
        </w:tc>
        <w:tc>
          <w:tcPr>
            <w:tcW w:w="1678" w:type="dxa"/>
            <w:tcPrChange w:id="2239" w:author="Radit Rahmadhan" w:date="2022-01-20T17:05:00Z">
              <w:tcPr>
                <w:tcW w:w="2415" w:type="dxa"/>
              </w:tcPr>
            </w:tcPrChange>
          </w:tcPr>
          <w:p w14:paraId="56E7EB60" w14:textId="413E807C" w:rsidR="00CA1C4E" w:rsidRPr="00CA1C4E" w:rsidRDefault="00CA1C4E" w:rsidP="00CA1C4E">
            <w:pPr>
              <w:jc w:val="both"/>
              <w:rPr>
                <w:ins w:id="2240" w:author="Radit Rahmadhan" w:date="2022-01-20T17:05:00Z"/>
                <w:sz w:val="18"/>
                <w:szCs w:val="18"/>
                <w:rPrChange w:id="2241" w:author="Radit Rahmadhan" w:date="2022-01-20T17:06:00Z">
                  <w:rPr>
                    <w:ins w:id="2242" w:author="Radit Rahmadhan" w:date="2022-01-20T17:05:00Z"/>
                  </w:rPr>
                </w:rPrChange>
              </w:rPr>
              <w:pPrChange w:id="2243" w:author="Radit Rahmadhan" w:date="2022-01-20T17:06:00Z">
                <w:pPr>
                  <w:spacing w:line="360" w:lineRule="auto"/>
                  <w:jc w:val="both"/>
                </w:pPr>
              </w:pPrChange>
            </w:pPr>
            <w:ins w:id="2244" w:author="Radit Rahmadhan" w:date="2022-01-20T17:07:00Z">
              <w:r>
                <w:rPr>
                  <w:sz w:val="18"/>
                  <w:szCs w:val="18"/>
                </w:rPr>
                <w:t>97,6%</w:t>
              </w:r>
            </w:ins>
          </w:p>
        </w:tc>
      </w:tr>
    </w:tbl>
    <w:p w14:paraId="3B24A88D" w14:textId="77777777" w:rsidR="00CA1C4E" w:rsidRDefault="00CA1C4E" w:rsidP="00CB7216">
      <w:pPr>
        <w:spacing w:line="360" w:lineRule="auto"/>
        <w:ind w:left="720"/>
        <w:jc w:val="both"/>
        <w:rPr>
          <w:ins w:id="2245" w:author="Radit Rahmadhan" w:date="2022-01-19T17:27:00Z"/>
        </w:rPr>
      </w:pPr>
    </w:p>
    <w:p w14:paraId="09143723" w14:textId="3561C37C" w:rsidR="00A309C2" w:rsidRDefault="00A309C2" w:rsidP="00CB7216">
      <w:pPr>
        <w:spacing w:line="360" w:lineRule="auto"/>
        <w:ind w:left="720"/>
        <w:jc w:val="both"/>
        <w:rPr>
          <w:ins w:id="2246" w:author="Radit Rahmadhan" w:date="2022-01-20T18:00:00Z"/>
        </w:rPr>
      </w:pPr>
    </w:p>
    <w:p w14:paraId="029540F2" w14:textId="40052316" w:rsidR="008A4206" w:rsidRDefault="008A4206" w:rsidP="00CB7216">
      <w:pPr>
        <w:spacing w:line="360" w:lineRule="auto"/>
        <w:ind w:left="720"/>
        <w:jc w:val="both"/>
        <w:rPr>
          <w:ins w:id="2247" w:author="Radit Rahmadhan" w:date="2022-01-20T18:00:00Z"/>
        </w:rPr>
      </w:pPr>
    </w:p>
    <w:p w14:paraId="201FD138" w14:textId="77777777" w:rsidR="008A4206" w:rsidRDefault="008A4206" w:rsidP="00CB7216">
      <w:pPr>
        <w:spacing w:line="360" w:lineRule="auto"/>
        <w:ind w:left="720"/>
        <w:jc w:val="both"/>
        <w:rPr>
          <w:ins w:id="2248" w:author="Radit Rahmadhan" w:date="2022-01-19T13:37:00Z"/>
        </w:rPr>
      </w:pPr>
    </w:p>
    <w:p w14:paraId="24E50832" w14:textId="1F3C4178" w:rsidR="008A4206" w:rsidRDefault="008A4206" w:rsidP="00CB7216">
      <w:pPr>
        <w:spacing w:line="360" w:lineRule="auto"/>
        <w:ind w:left="720"/>
        <w:jc w:val="both"/>
        <w:rPr>
          <w:ins w:id="2249" w:author="Radit Rahmadhan" w:date="2022-01-20T18:03:00Z"/>
        </w:rPr>
      </w:pPr>
      <w:ins w:id="2250" w:author="Radit Rahmadhan" w:date="2022-01-20T18:03:00Z">
        <w:r w:rsidRPr="008A4206">
          <w:lastRenderedPageBreak/>
          <w:t xml:space="preserve">Based on the results of the analysis using K-Means without PCA and K-Means with the Principal Component Analysis (PCA) method, the correct number of clusters or groupings based on the predictor variables that have been previously selected are three groups using K-Means without PCA with Elbow method </w:t>
        </w:r>
        <w:proofErr w:type="spellStart"/>
        <w:r w:rsidR="00095DB8" w:rsidRPr="008A4206">
          <w:t>validation.</w:t>
        </w:r>
        <w:r w:rsidRPr="008A4206">
          <w:t>K</w:t>
        </w:r>
        <w:proofErr w:type="spellEnd"/>
        <w:r w:rsidRPr="008A4206">
          <w:t>-Means with Principal Component Analysis (PCA) method causes the distribution of clusters formed from the K-Means Clustering model to accumulate at a point, causing the distribution to become ambiguous and make segmentation unclear.</w:t>
        </w:r>
      </w:ins>
      <w:del w:id="2251" w:author="Radit Rahmadhan" w:date="2022-01-20T18:03:00Z">
        <w:r w:rsidR="00240F0B" w:rsidRPr="009B12B5" w:rsidDel="008A4206">
          <w:delText>Based</w:delText>
        </w:r>
        <w:r w:rsidR="00240F0B" w:rsidDel="008A4206">
          <w:delText xml:space="preserve"> on the analysis results using the validation of the elbow method and the Principal Component Analysis (PCA) method, it was found that the number of clusters or the correct grouping based on the predictor variables that had been previously selected was three groups using the elbow method, because using the Principal Component Analysis (PCA) method, the distribution of clusters formed from the K-Means Clustering model accumulates at a point, causing the distribution to be ambiguous.</w:delText>
        </w:r>
      </w:del>
    </w:p>
    <w:p w14:paraId="0975A7F3" w14:textId="77777777" w:rsidR="008A4206" w:rsidRDefault="008A4206" w:rsidP="00CB7216">
      <w:pPr>
        <w:spacing w:line="360" w:lineRule="auto"/>
        <w:ind w:left="720"/>
        <w:jc w:val="both"/>
      </w:pPr>
    </w:p>
    <w:p w14:paraId="42E0CCB6" w14:textId="671CE31E" w:rsidR="00CB7216" w:rsidRDefault="00240F0B" w:rsidP="00CB7216">
      <w:pPr>
        <w:spacing w:line="360" w:lineRule="auto"/>
        <w:ind w:left="720"/>
        <w:jc w:val="both"/>
      </w:pPr>
      <w:r>
        <w:t xml:space="preserve">Based on the clustering results, three different customer groups were found, as shown in table </w:t>
      </w:r>
      <w:ins w:id="2252" w:author="Radit Rahmadhan" w:date="2022-01-19T16:32:00Z">
        <w:r w:rsidR="000428B3">
          <w:t>1</w:t>
        </w:r>
      </w:ins>
      <w:ins w:id="2253" w:author="Radit Rahmadhan" w:date="2022-01-20T18:00:00Z">
        <w:r w:rsidR="008A4206">
          <w:t>0</w:t>
        </w:r>
      </w:ins>
      <w:del w:id="2254" w:author="Radit Rahmadhan" w:date="2022-01-19T16:32:00Z">
        <w:r w:rsidDel="000428B3">
          <w:delText>7</w:delText>
        </w:r>
      </w:del>
      <w:r>
        <w:t xml:space="preserve">. The first group represents 937,837 total </w:t>
      </w:r>
      <w:del w:id="2255" w:author="Radit Rahmadhan" w:date="2022-01-19T12:52:00Z">
        <w:r w:rsidDel="00FD033D">
          <w:delText>power</w:delText>
        </w:r>
      </w:del>
      <w:ins w:id="2256" w:author="Radit Rahmadhan" w:date="2022-01-19T12:52:00Z">
        <w:r w:rsidR="00FD033D">
          <w:t>powers</w:t>
        </w:r>
      </w:ins>
      <w:r>
        <w:t xml:space="preserve"> used </w:t>
      </w:r>
      <w:proofErr w:type="gramStart"/>
      <w:r>
        <w:t>using</w:t>
      </w:r>
      <w:proofErr w:type="gramEnd"/>
      <w:r>
        <w:t xml:space="preserve"> total electricity consumption at peak load of 27,827 kWh and total electricity consumption when peak off-load is 115,194 kWh with customers using installed capacity above 10,600 kWh.</w:t>
      </w:r>
    </w:p>
    <w:p w14:paraId="451A4266" w14:textId="5A18AA55" w:rsidR="00673D80" w:rsidRDefault="00240F0B" w:rsidP="00CB7216">
      <w:pPr>
        <w:spacing w:line="360" w:lineRule="auto"/>
        <w:ind w:left="720"/>
        <w:jc w:val="both"/>
      </w:pPr>
      <w:r>
        <w:t xml:space="preserve">The second group describes as much as 4,260 full </w:t>
      </w:r>
      <w:del w:id="2257" w:author="Radit Rahmadhan" w:date="2022-01-19T12:52:00Z">
        <w:r w:rsidDel="00FD033D">
          <w:delText>power</w:delText>
        </w:r>
      </w:del>
      <w:ins w:id="2258" w:author="Radit Rahmadhan" w:date="2022-01-19T12:52:00Z">
        <w:r w:rsidR="00FD033D">
          <w:t>powers</w:t>
        </w:r>
      </w:ins>
      <w:r>
        <w:t xml:space="preserve"> used </w:t>
      </w:r>
      <w:proofErr w:type="gramStart"/>
      <w:r>
        <w:t>using</w:t>
      </w:r>
      <w:proofErr w:type="gramEnd"/>
      <w:r>
        <w:t xml:space="preserve"> total electricity consumption at peak load of 35 kWh and total electricity consumption at peak load of 544 kWh with customers using installed capacity between 450 kWh to 10,600 kWh. The third group describes as much as 2,226,351 full </w:t>
      </w:r>
      <w:del w:id="2259" w:author="Radit Rahmadhan" w:date="2022-01-19T12:52:00Z">
        <w:r w:rsidDel="00FD033D">
          <w:delText>power</w:delText>
        </w:r>
      </w:del>
      <w:ins w:id="2260" w:author="Radit Rahmadhan" w:date="2022-01-19T12:52:00Z">
        <w:r w:rsidR="00FD033D">
          <w:t>powers</w:t>
        </w:r>
      </w:ins>
      <w:r>
        <w:t xml:space="preserve"> used </w:t>
      </w:r>
      <w:proofErr w:type="gramStart"/>
      <w:r>
        <w:t>using</w:t>
      </w:r>
      <w:proofErr w:type="gramEnd"/>
      <w:r>
        <w:t xml:space="preserve"> total electricity consumption at peak load of 123,297 kWh and total electricity consumption at peak load time of 390,803 kWh with customers using installed capacity above 200,000 kWh.</w:t>
      </w:r>
    </w:p>
    <w:p w14:paraId="1B722C8E" w14:textId="77777777" w:rsidR="00312529" w:rsidRDefault="00312529" w:rsidP="00312529">
      <w:pPr>
        <w:spacing w:line="360" w:lineRule="auto"/>
        <w:ind w:left="720"/>
        <w:jc w:val="both"/>
      </w:pPr>
    </w:p>
    <w:p w14:paraId="062413D7" w14:textId="528996A2" w:rsidR="00312529" w:rsidRDefault="00240F0B" w:rsidP="00312529">
      <w:pPr>
        <w:pStyle w:val="Caption"/>
        <w:keepNext/>
      </w:pPr>
      <w:r>
        <w:t xml:space="preserve">Table </w:t>
      </w:r>
      <w:ins w:id="2261" w:author="Radit Rahmadhan" w:date="2022-01-19T16:33:00Z">
        <w:r w:rsidR="000428B3">
          <w:t>1</w:t>
        </w:r>
      </w:ins>
      <w:ins w:id="2262" w:author="Radit Rahmadhan" w:date="2022-01-20T18:00:00Z">
        <w:r w:rsidR="008A4206">
          <w:t>0</w:t>
        </w:r>
      </w:ins>
      <w:del w:id="2263" w:author="Radit Rahmadhan" w:date="2022-01-19T16:33:00Z">
        <w:r w:rsidDel="000428B3">
          <w:delText>7</w:delText>
        </w:r>
      </w:del>
      <w:r>
        <w:t xml:space="preserve">    The Result of Clustering</w:t>
      </w:r>
    </w:p>
    <w:tbl>
      <w:tblPr>
        <w:tblStyle w:val="TableGridLight"/>
        <w:tblpPr w:leftFromText="180" w:rightFromText="180" w:vertAnchor="text" w:horzAnchor="margin" w:tblpXSpec="center" w:tblpY="45"/>
        <w:tblW w:w="7653" w:type="dxa"/>
        <w:tblLook w:val="04A0" w:firstRow="1" w:lastRow="0" w:firstColumn="1" w:lastColumn="0" w:noHBand="0" w:noVBand="1"/>
      </w:tblPr>
      <w:tblGrid>
        <w:gridCol w:w="1069"/>
        <w:gridCol w:w="972"/>
        <w:gridCol w:w="1403"/>
        <w:gridCol w:w="1403"/>
        <w:gridCol w:w="1403"/>
        <w:gridCol w:w="1403"/>
      </w:tblGrid>
      <w:tr w:rsidR="0049064C" w14:paraId="525ACE73" w14:textId="77777777" w:rsidTr="00992DFF">
        <w:trPr>
          <w:trHeight w:val="365"/>
        </w:trPr>
        <w:tc>
          <w:tcPr>
            <w:tcW w:w="1069" w:type="dxa"/>
            <w:noWrap/>
            <w:hideMark/>
          </w:tcPr>
          <w:p w14:paraId="3119C0D3" w14:textId="77777777" w:rsidR="00992DFF" w:rsidRPr="00312529" w:rsidRDefault="00240F0B" w:rsidP="00992DFF">
            <w:pPr>
              <w:widowControl/>
              <w:autoSpaceDE/>
              <w:autoSpaceDN/>
              <w:jc w:val="center"/>
              <w:rPr>
                <w:b/>
                <w:bCs/>
                <w:color w:val="000000"/>
                <w:sz w:val="16"/>
                <w:szCs w:val="16"/>
                <w:lang w:val="en-ID" w:eastAsia="en-ID"/>
              </w:rPr>
            </w:pPr>
            <w:r w:rsidRPr="00312529">
              <w:rPr>
                <w:b/>
                <w:bCs/>
                <w:color w:val="000000"/>
                <w:sz w:val="16"/>
                <w:szCs w:val="16"/>
                <w:lang w:val="en-ID" w:eastAsia="en-ID"/>
              </w:rPr>
              <w:t>Cluster</w:t>
            </w:r>
          </w:p>
        </w:tc>
        <w:tc>
          <w:tcPr>
            <w:tcW w:w="972" w:type="dxa"/>
          </w:tcPr>
          <w:p w14:paraId="44072E73" w14:textId="77777777" w:rsidR="00992DFF" w:rsidRPr="00546A4D" w:rsidRDefault="00240F0B" w:rsidP="00992DFF">
            <w:pPr>
              <w:widowControl/>
              <w:autoSpaceDE/>
              <w:autoSpaceDN/>
              <w:jc w:val="center"/>
              <w:rPr>
                <w:b/>
                <w:bCs/>
                <w:color w:val="000000"/>
                <w:sz w:val="16"/>
                <w:szCs w:val="16"/>
                <w:lang w:val="en-ID" w:eastAsia="en-ID"/>
              </w:rPr>
            </w:pPr>
            <w:r>
              <w:rPr>
                <w:b/>
                <w:bCs/>
                <w:color w:val="000000"/>
                <w:sz w:val="16"/>
                <w:szCs w:val="16"/>
                <w:lang w:val="en-ID" w:eastAsia="en-ID"/>
              </w:rPr>
              <w:t>Number of</w:t>
            </w:r>
          </w:p>
          <w:p w14:paraId="628DDCC6" w14:textId="77777777" w:rsidR="00992DFF" w:rsidRPr="00546A4D" w:rsidRDefault="00240F0B" w:rsidP="00992DFF">
            <w:pPr>
              <w:widowControl/>
              <w:autoSpaceDE/>
              <w:autoSpaceDN/>
              <w:jc w:val="center"/>
              <w:rPr>
                <w:b/>
                <w:bCs/>
                <w:color w:val="000000"/>
                <w:sz w:val="16"/>
                <w:szCs w:val="16"/>
                <w:lang w:val="en-ID" w:eastAsia="en-ID"/>
              </w:rPr>
            </w:pPr>
            <w:r>
              <w:rPr>
                <w:b/>
                <w:bCs/>
                <w:color w:val="000000"/>
                <w:sz w:val="16"/>
                <w:szCs w:val="16"/>
                <w:lang w:val="en-ID" w:eastAsia="en-ID"/>
              </w:rPr>
              <w:t>Customer</w:t>
            </w:r>
          </w:p>
        </w:tc>
        <w:tc>
          <w:tcPr>
            <w:tcW w:w="1403" w:type="dxa"/>
            <w:noWrap/>
            <w:hideMark/>
          </w:tcPr>
          <w:p w14:paraId="775B8074" w14:textId="77777777" w:rsidR="00992DFF" w:rsidRPr="00312529"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Total</w:t>
            </w:r>
          </w:p>
          <w:p w14:paraId="0C5BCAE5" w14:textId="77777777" w:rsidR="00992DFF" w:rsidRPr="00312529"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Power</w:t>
            </w:r>
          </w:p>
        </w:tc>
        <w:tc>
          <w:tcPr>
            <w:tcW w:w="1403" w:type="dxa"/>
            <w:noWrap/>
            <w:hideMark/>
          </w:tcPr>
          <w:p w14:paraId="38836445" w14:textId="77777777" w:rsidR="00992DFF" w:rsidRPr="00312529"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KWH Peak Off Load</w:t>
            </w:r>
          </w:p>
        </w:tc>
        <w:tc>
          <w:tcPr>
            <w:tcW w:w="1403" w:type="dxa"/>
            <w:noWrap/>
            <w:hideMark/>
          </w:tcPr>
          <w:p w14:paraId="23AA83EF" w14:textId="77777777" w:rsidR="00992DFF" w:rsidRPr="00312529"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KWH Peak Load</w:t>
            </w:r>
          </w:p>
        </w:tc>
        <w:tc>
          <w:tcPr>
            <w:tcW w:w="1403" w:type="dxa"/>
          </w:tcPr>
          <w:p w14:paraId="5F942BA2" w14:textId="77777777" w:rsidR="00992DFF" w:rsidRPr="00546A4D" w:rsidRDefault="00240F0B" w:rsidP="00992DFF">
            <w:pPr>
              <w:widowControl/>
              <w:autoSpaceDE/>
              <w:autoSpaceDN/>
              <w:jc w:val="center"/>
              <w:rPr>
                <w:b/>
                <w:bCs/>
                <w:color w:val="000000"/>
                <w:sz w:val="16"/>
                <w:szCs w:val="16"/>
                <w:lang w:val="en-ID" w:eastAsia="en-ID"/>
              </w:rPr>
            </w:pPr>
            <w:r w:rsidRPr="00546A4D">
              <w:rPr>
                <w:b/>
                <w:bCs/>
                <w:color w:val="000000"/>
                <w:sz w:val="16"/>
                <w:szCs w:val="16"/>
                <w:lang w:val="en-ID" w:eastAsia="en-ID"/>
              </w:rPr>
              <w:t>Installed Power</w:t>
            </w:r>
          </w:p>
        </w:tc>
      </w:tr>
      <w:tr w:rsidR="0049064C" w14:paraId="09B586CE" w14:textId="77777777" w:rsidTr="00992DFF">
        <w:trPr>
          <w:trHeight w:val="365"/>
        </w:trPr>
        <w:tc>
          <w:tcPr>
            <w:tcW w:w="1069" w:type="dxa"/>
            <w:noWrap/>
            <w:hideMark/>
          </w:tcPr>
          <w:p w14:paraId="00AF0180"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1</w:t>
            </w:r>
          </w:p>
        </w:tc>
        <w:tc>
          <w:tcPr>
            <w:tcW w:w="972" w:type="dxa"/>
          </w:tcPr>
          <w:p w14:paraId="54D9384E" w14:textId="77777777" w:rsidR="00992DFF" w:rsidRPr="00312529" w:rsidRDefault="00240F0B" w:rsidP="00992DFF">
            <w:pPr>
              <w:widowControl/>
              <w:autoSpaceDE/>
              <w:autoSpaceDN/>
              <w:jc w:val="center"/>
              <w:rPr>
                <w:color w:val="000000"/>
                <w:sz w:val="18"/>
                <w:szCs w:val="18"/>
                <w:lang w:val="en-ID" w:eastAsia="en-ID"/>
              </w:rPr>
            </w:pPr>
            <w:r>
              <w:rPr>
                <w:color w:val="000000"/>
                <w:sz w:val="18"/>
                <w:szCs w:val="18"/>
                <w:lang w:val="en-ID" w:eastAsia="en-ID"/>
              </w:rPr>
              <w:t>282</w:t>
            </w:r>
          </w:p>
        </w:tc>
        <w:tc>
          <w:tcPr>
            <w:tcW w:w="1403" w:type="dxa"/>
            <w:noWrap/>
            <w:hideMark/>
          </w:tcPr>
          <w:p w14:paraId="2C51FA01"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937</w:t>
            </w:r>
            <w:r>
              <w:rPr>
                <w:color w:val="000000"/>
                <w:sz w:val="18"/>
                <w:szCs w:val="18"/>
                <w:lang w:val="en-ID" w:eastAsia="en-ID"/>
              </w:rPr>
              <w:t>,</w:t>
            </w:r>
            <w:r w:rsidRPr="00312529">
              <w:rPr>
                <w:color w:val="000000"/>
                <w:sz w:val="18"/>
                <w:szCs w:val="18"/>
                <w:lang w:val="en-ID" w:eastAsia="en-ID"/>
              </w:rPr>
              <w:t>837</w:t>
            </w:r>
            <w:r>
              <w:rPr>
                <w:color w:val="000000"/>
                <w:sz w:val="18"/>
                <w:szCs w:val="18"/>
                <w:lang w:val="en-ID" w:eastAsia="en-ID"/>
              </w:rPr>
              <w:t xml:space="preserve"> kwh</w:t>
            </w:r>
          </w:p>
        </w:tc>
        <w:tc>
          <w:tcPr>
            <w:tcW w:w="1403" w:type="dxa"/>
            <w:noWrap/>
            <w:hideMark/>
          </w:tcPr>
          <w:p w14:paraId="5FF0CC5B"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115</w:t>
            </w:r>
            <w:r>
              <w:rPr>
                <w:color w:val="000000"/>
                <w:sz w:val="18"/>
                <w:szCs w:val="18"/>
                <w:lang w:val="en-ID" w:eastAsia="en-ID"/>
              </w:rPr>
              <w:t>,</w:t>
            </w:r>
            <w:r w:rsidRPr="00312529">
              <w:rPr>
                <w:color w:val="000000"/>
                <w:sz w:val="18"/>
                <w:szCs w:val="18"/>
                <w:lang w:val="en-ID" w:eastAsia="en-ID"/>
              </w:rPr>
              <w:t>194</w:t>
            </w:r>
            <w:r>
              <w:rPr>
                <w:color w:val="000000"/>
                <w:sz w:val="18"/>
                <w:szCs w:val="18"/>
                <w:lang w:val="en-ID" w:eastAsia="en-ID"/>
              </w:rPr>
              <w:t xml:space="preserve"> kwh</w:t>
            </w:r>
          </w:p>
        </w:tc>
        <w:tc>
          <w:tcPr>
            <w:tcW w:w="1403" w:type="dxa"/>
            <w:noWrap/>
            <w:hideMark/>
          </w:tcPr>
          <w:p w14:paraId="33DCB0A7"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27</w:t>
            </w:r>
            <w:r>
              <w:rPr>
                <w:color w:val="000000"/>
                <w:sz w:val="18"/>
                <w:szCs w:val="18"/>
                <w:lang w:val="en-ID" w:eastAsia="en-ID"/>
              </w:rPr>
              <w:t>,</w:t>
            </w:r>
            <w:r w:rsidRPr="00312529">
              <w:rPr>
                <w:color w:val="000000"/>
                <w:sz w:val="18"/>
                <w:szCs w:val="18"/>
                <w:lang w:val="en-ID" w:eastAsia="en-ID"/>
              </w:rPr>
              <w:t>827</w:t>
            </w:r>
            <w:r>
              <w:rPr>
                <w:color w:val="000000"/>
                <w:sz w:val="18"/>
                <w:szCs w:val="18"/>
                <w:lang w:val="en-ID" w:eastAsia="en-ID"/>
              </w:rPr>
              <w:t xml:space="preserve"> kwh</w:t>
            </w:r>
          </w:p>
        </w:tc>
        <w:tc>
          <w:tcPr>
            <w:tcW w:w="1403" w:type="dxa"/>
          </w:tcPr>
          <w:p w14:paraId="3471B83B" w14:textId="77777777" w:rsidR="00992DFF" w:rsidRPr="00546A4D" w:rsidRDefault="00240F0B" w:rsidP="00992DFF">
            <w:pPr>
              <w:widowControl/>
              <w:autoSpaceDE/>
              <w:autoSpaceDN/>
              <w:jc w:val="center"/>
              <w:rPr>
                <w:color w:val="000000"/>
                <w:sz w:val="18"/>
                <w:szCs w:val="18"/>
                <w:lang w:val="en-ID" w:eastAsia="en-ID"/>
              </w:rPr>
            </w:pPr>
            <w:r>
              <w:rPr>
                <w:color w:val="000000"/>
                <w:sz w:val="18"/>
                <w:szCs w:val="18"/>
                <w:lang w:val="en-ID" w:eastAsia="en-ID"/>
              </w:rPr>
              <w:t>(11,000 -</w:t>
            </w:r>
            <w:r w:rsidR="005B59F4">
              <w:rPr>
                <w:color w:val="000000"/>
                <w:sz w:val="18"/>
                <w:szCs w:val="18"/>
                <w:lang w:val="en-ID" w:eastAsia="en-ID"/>
              </w:rPr>
              <w:t xml:space="preserve"> </w:t>
            </w:r>
            <w:proofErr w:type="gramStart"/>
            <w:r w:rsidR="005B59F4">
              <w:rPr>
                <w:color w:val="000000"/>
                <w:sz w:val="18"/>
                <w:szCs w:val="18"/>
                <w:lang w:val="en-ID" w:eastAsia="en-ID"/>
              </w:rPr>
              <w:t xml:space="preserve">200,000 </w:t>
            </w:r>
            <w:r>
              <w:rPr>
                <w:color w:val="000000"/>
                <w:sz w:val="18"/>
                <w:szCs w:val="18"/>
                <w:lang w:val="en-ID" w:eastAsia="en-ID"/>
              </w:rPr>
              <w:t>)</w:t>
            </w:r>
            <w:r w:rsidR="005B59F4">
              <w:rPr>
                <w:color w:val="000000"/>
                <w:sz w:val="18"/>
                <w:szCs w:val="18"/>
                <w:lang w:val="en-ID" w:eastAsia="en-ID"/>
              </w:rPr>
              <w:t>kwh</w:t>
            </w:r>
            <w:proofErr w:type="gramEnd"/>
          </w:p>
        </w:tc>
      </w:tr>
      <w:tr w:rsidR="0049064C" w14:paraId="572BBFAF" w14:textId="77777777" w:rsidTr="00992DFF">
        <w:trPr>
          <w:trHeight w:val="365"/>
        </w:trPr>
        <w:tc>
          <w:tcPr>
            <w:tcW w:w="1069" w:type="dxa"/>
            <w:noWrap/>
            <w:hideMark/>
          </w:tcPr>
          <w:p w14:paraId="1401385F"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2</w:t>
            </w:r>
          </w:p>
        </w:tc>
        <w:tc>
          <w:tcPr>
            <w:tcW w:w="972" w:type="dxa"/>
          </w:tcPr>
          <w:p w14:paraId="0DDC5C72" w14:textId="77777777" w:rsidR="00992DFF" w:rsidRPr="00312529" w:rsidRDefault="00240F0B" w:rsidP="00992DFF">
            <w:pPr>
              <w:widowControl/>
              <w:autoSpaceDE/>
              <w:autoSpaceDN/>
              <w:jc w:val="center"/>
              <w:rPr>
                <w:color w:val="000000"/>
                <w:sz w:val="18"/>
                <w:szCs w:val="18"/>
                <w:lang w:val="en-ID" w:eastAsia="en-ID"/>
              </w:rPr>
            </w:pPr>
            <w:r>
              <w:rPr>
                <w:color w:val="000000"/>
                <w:sz w:val="18"/>
                <w:szCs w:val="18"/>
                <w:lang w:val="en-ID" w:eastAsia="en-ID"/>
              </w:rPr>
              <w:t>508615</w:t>
            </w:r>
          </w:p>
        </w:tc>
        <w:tc>
          <w:tcPr>
            <w:tcW w:w="1403" w:type="dxa"/>
            <w:noWrap/>
            <w:hideMark/>
          </w:tcPr>
          <w:p w14:paraId="59D34346"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4</w:t>
            </w:r>
            <w:r>
              <w:rPr>
                <w:color w:val="000000"/>
                <w:sz w:val="18"/>
                <w:szCs w:val="18"/>
                <w:lang w:val="en-ID" w:eastAsia="en-ID"/>
              </w:rPr>
              <w:t>,</w:t>
            </w:r>
            <w:r w:rsidRPr="00312529">
              <w:rPr>
                <w:color w:val="000000"/>
                <w:sz w:val="18"/>
                <w:szCs w:val="18"/>
                <w:lang w:val="en-ID" w:eastAsia="en-ID"/>
              </w:rPr>
              <w:t>260</w:t>
            </w:r>
            <w:r>
              <w:rPr>
                <w:color w:val="000000"/>
                <w:sz w:val="18"/>
                <w:szCs w:val="18"/>
                <w:lang w:val="en-ID" w:eastAsia="en-ID"/>
              </w:rPr>
              <w:t xml:space="preserve"> kwh</w:t>
            </w:r>
          </w:p>
        </w:tc>
        <w:tc>
          <w:tcPr>
            <w:tcW w:w="1403" w:type="dxa"/>
            <w:noWrap/>
            <w:hideMark/>
          </w:tcPr>
          <w:p w14:paraId="18C8C7AC"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544</w:t>
            </w:r>
            <w:r>
              <w:rPr>
                <w:color w:val="000000"/>
                <w:sz w:val="18"/>
                <w:szCs w:val="18"/>
                <w:lang w:val="en-ID" w:eastAsia="en-ID"/>
              </w:rPr>
              <w:t xml:space="preserve"> kwh</w:t>
            </w:r>
          </w:p>
        </w:tc>
        <w:tc>
          <w:tcPr>
            <w:tcW w:w="1403" w:type="dxa"/>
            <w:noWrap/>
            <w:hideMark/>
          </w:tcPr>
          <w:p w14:paraId="69A0D2E5"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35</w:t>
            </w:r>
            <w:r>
              <w:rPr>
                <w:color w:val="000000"/>
                <w:sz w:val="18"/>
                <w:szCs w:val="18"/>
                <w:lang w:val="en-ID" w:eastAsia="en-ID"/>
              </w:rPr>
              <w:t xml:space="preserve"> kwh</w:t>
            </w:r>
          </w:p>
        </w:tc>
        <w:tc>
          <w:tcPr>
            <w:tcW w:w="1403" w:type="dxa"/>
          </w:tcPr>
          <w:p w14:paraId="59C78AFC" w14:textId="77777777" w:rsidR="00992DFF" w:rsidRPr="00546A4D" w:rsidRDefault="00240F0B" w:rsidP="00992DFF">
            <w:pPr>
              <w:widowControl/>
              <w:autoSpaceDE/>
              <w:autoSpaceDN/>
              <w:jc w:val="center"/>
              <w:rPr>
                <w:color w:val="000000"/>
                <w:sz w:val="18"/>
                <w:szCs w:val="18"/>
                <w:lang w:val="en-ID" w:eastAsia="en-ID"/>
              </w:rPr>
            </w:pPr>
            <w:r>
              <w:rPr>
                <w:color w:val="000000"/>
                <w:sz w:val="18"/>
                <w:szCs w:val="18"/>
                <w:lang w:val="en-ID" w:eastAsia="en-ID"/>
              </w:rPr>
              <w:t>(450- 10600) kwh</w:t>
            </w:r>
          </w:p>
        </w:tc>
      </w:tr>
      <w:tr w:rsidR="0049064C" w14:paraId="39552138" w14:textId="77777777" w:rsidTr="00992DFF">
        <w:trPr>
          <w:trHeight w:val="365"/>
        </w:trPr>
        <w:tc>
          <w:tcPr>
            <w:tcW w:w="1069" w:type="dxa"/>
            <w:noWrap/>
            <w:hideMark/>
          </w:tcPr>
          <w:p w14:paraId="44658A1F"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3</w:t>
            </w:r>
          </w:p>
        </w:tc>
        <w:tc>
          <w:tcPr>
            <w:tcW w:w="972" w:type="dxa"/>
          </w:tcPr>
          <w:p w14:paraId="0670902C" w14:textId="77777777" w:rsidR="00992DFF" w:rsidRPr="00312529" w:rsidRDefault="00240F0B" w:rsidP="00992DFF">
            <w:pPr>
              <w:widowControl/>
              <w:autoSpaceDE/>
              <w:autoSpaceDN/>
              <w:jc w:val="center"/>
              <w:rPr>
                <w:color w:val="000000"/>
                <w:sz w:val="18"/>
                <w:szCs w:val="18"/>
                <w:lang w:val="en-ID" w:eastAsia="en-ID"/>
              </w:rPr>
            </w:pPr>
            <w:r>
              <w:rPr>
                <w:color w:val="000000"/>
                <w:sz w:val="18"/>
                <w:szCs w:val="18"/>
                <w:lang w:val="en-ID" w:eastAsia="en-ID"/>
              </w:rPr>
              <w:t>37</w:t>
            </w:r>
          </w:p>
        </w:tc>
        <w:tc>
          <w:tcPr>
            <w:tcW w:w="1403" w:type="dxa"/>
            <w:noWrap/>
            <w:hideMark/>
          </w:tcPr>
          <w:p w14:paraId="27579159"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2</w:t>
            </w:r>
            <w:r>
              <w:rPr>
                <w:color w:val="000000"/>
                <w:sz w:val="18"/>
                <w:szCs w:val="18"/>
                <w:lang w:val="en-ID" w:eastAsia="en-ID"/>
              </w:rPr>
              <w:t>,</w:t>
            </w:r>
            <w:r w:rsidRPr="00312529">
              <w:rPr>
                <w:color w:val="000000"/>
                <w:sz w:val="18"/>
                <w:szCs w:val="18"/>
                <w:lang w:val="en-ID" w:eastAsia="en-ID"/>
              </w:rPr>
              <w:t>226</w:t>
            </w:r>
            <w:r>
              <w:rPr>
                <w:color w:val="000000"/>
                <w:sz w:val="18"/>
                <w:szCs w:val="18"/>
                <w:lang w:val="en-ID" w:eastAsia="en-ID"/>
              </w:rPr>
              <w:t>,</w:t>
            </w:r>
            <w:r w:rsidRPr="00312529">
              <w:rPr>
                <w:color w:val="000000"/>
                <w:sz w:val="18"/>
                <w:szCs w:val="18"/>
                <w:lang w:val="en-ID" w:eastAsia="en-ID"/>
              </w:rPr>
              <w:t>351</w:t>
            </w:r>
            <w:r>
              <w:rPr>
                <w:color w:val="000000"/>
                <w:sz w:val="18"/>
                <w:szCs w:val="18"/>
                <w:lang w:val="en-ID" w:eastAsia="en-ID"/>
              </w:rPr>
              <w:t xml:space="preserve"> kwh</w:t>
            </w:r>
          </w:p>
        </w:tc>
        <w:tc>
          <w:tcPr>
            <w:tcW w:w="1403" w:type="dxa"/>
            <w:noWrap/>
            <w:hideMark/>
          </w:tcPr>
          <w:p w14:paraId="656FC0FF"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390</w:t>
            </w:r>
            <w:r>
              <w:rPr>
                <w:color w:val="000000"/>
                <w:sz w:val="18"/>
                <w:szCs w:val="18"/>
                <w:lang w:val="en-ID" w:eastAsia="en-ID"/>
              </w:rPr>
              <w:t>,</w:t>
            </w:r>
            <w:r w:rsidRPr="00312529">
              <w:rPr>
                <w:color w:val="000000"/>
                <w:sz w:val="18"/>
                <w:szCs w:val="18"/>
                <w:lang w:val="en-ID" w:eastAsia="en-ID"/>
              </w:rPr>
              <w:t>803</w:t>
            </w:r>
            <w:r>
              <w:rPr>
                <w:color w:val="000000"/>
                <w:sz w:val="18"/>
                <w:szCs w:val="18"/>
                <w:lang w:val="en-ID" w:eastAsia="en-ID"/>
              </w:rPr>
              <w:t xml:space="preserve"> kwh</w:t>
            </w:r>
          </w:p>
        </w:tc>
        <w:tc>
          <w:tcPr>
            <w:tcW w:w="1403" w:type="dxa"/>
            <w:noWrap/>
            <w:hideMark/>
          </w:tcPr>
          <w:p w14:paraId="0B4BE349" w14:textId="77777777" w:rsidR="00992DFF" w:rsidRPr="00312529" w:rsidRDefault="00240F0B" w:rsidP="00992DFF">
            <w:pPr>
              <w:widowControl/>
              <w:autoSpaceDE/>
              <w:autoSpaceDN/>
              <w:jc w:val="center"/>
              <w:rPr>
                <w:color w:val="000000"/>
                <w:sz w:val="18"/>
                <w:szCs w:val="18"/>
                <w:lang w:val="en-ID" w:eastAsia="en-ID"/>
              </w:rPr>
            </w:pPr>
            <w:r w:rsidRPr="00312529">
              <w:rPr>
                <w:color w:val="000000"/>
                <w:sz w:val="18"/>
                <w:szCs w:val="18"/>
                <w:lang w:val="en-ID" w:eastAsia="en-ID"/>
              </w:rPr>
              <w:t>123</w:t>
            </w:r>
            <w:r>
              <w:rPr>
                <w:color w:val="000000"/>
                <w:sz w:val="18"/>
                <w:szCs w:val="18"/>
                <w:lang w:val="en-ID" w:eastAsia="en-ID"/>
              </w:rPr>
              <w:t>,</w:t>
            </w:r>
            <w:r w:rsidRPr="00312529">
              <w:rPr>
                <w:color w:val="000000"/>
                <w:sz w:val="18"/>
                <w:szCs w:val="18"/>
                <w:lang w:val="en-ID" w:eastAsia="en-ID"/>
              </w:rPr>
              <w:t>297</w:t>
            </w:r>
            <w:r>
              <w:rPr>
                <w:color w:val="000000"/>
                <w:sz w:val="18"/>
                <w:szCs w:val="18"/>
                <w:lang w:val="en-ID" w:eastAsia="en-ID"/>
              </w:rPr>
              <w:t xml:space="preserve"> kwh</w:t>
            </w:r>
          </w:p>
        </w:tc>
        <w:tc>
          <w:tcPr>
            <w:tcW w:w="1403" w:type="dxa"/>
          </w:tcPr>
          <w:p w14:paraId="795B2987" w14:textId="77777777" w:rsidR="00992DFF" w:rsidRPr="00111DF0" w:rsidRDefault="00240F0B" w:rsidP="00992DFF">
            <w:pPr>
              <w:widowControl/>
              <w:autoSpaceDE/>
              <w:autoSpaceDN/>
              <w:ind w:left="360"/>
              <w:rPr>
                <w:color w:val="000000"/>
                <w:sz w:val="18"/>
                <w:szCs w:val="18"/>
                <w:lang w:val="en-ID" w:eastAsia="en-ID"/>
              </w:rPr>
            </w:pPr>
            <w:r>
              <w:rPr>
                <w:color w:val="000000"/>
                <w:sz w:val="18"/>
                <w:szCs w:val="18"/>
                <w:lang w:val="en-ID" w:eastAsia="en-ID"/>
              </w:rPr>
              <w:t>&gt;</w:t>
            </w:r>
            <w:r w:rsidRPr="00111DF0">
              <w:rPr>
                <w:color w:val="000000"/>
                <w:sz w:val="18"/>
                <w:szCs w:val="18"/>
                <w:lang w:val="en-ID" w:eastAsia="en-ID"/>
              </w:rPr>
              <w:t>200</w:t>
            </w:r>
            <w:r>
              <w:rPr>
                <w:color w:val="000000"/>
                <w:sz w:val="18"/>
                <w:szCs w:val="18"/>
                <w:lang w:val="en-ID" w:eastAsia="en-ID"/>
              </w:rPr>
              <w:t>,</w:t>
            </w:r>
            <w:r w:rsidRPr="00111DF0">
              <w:rPr>
                <w:color w:val="000000"/>
                <w:sz w:val="18"/>
                <w:szCs w:val="18"/>
                <w:lang w:val="en-ID" w:eastAsia="en-ID"/>
              </w:rPr>
              <w:t>000 kwh</w:t>
            </w:r>
          </w:p>
        </w:tc>
      </w:tr>
    </w:tbl>
    <w:p w14:paraId="11E840E1" w14:textId="77777777" w:rsidR="00F62E2C" w:rsidRPr="00312529" w:rsidRDefault="00F62E2C" w:rsidP="00673D80">
      <w:pPr>
        <w:rPr>
          <w:b/>
          <w:bCs/>
        </w:rPr>
      </w:pPr>
    </w:p>
    <w:p w14:paraId="160DC1EC" w14:textId="77777777" w:rsidR="00F62E2C" w:rsidRDefault="00F62E2C" w:rsidP="00673D80"/>
    <w:p w14:paraId="28D52778" w14:textId="77777777" w:rsidR="00B85E7F" w:rsidRDefault="00240F0B" w:rsidP="002D3386">
      <w:pPr>
        <w:spacing w:line="360" w:lineRule="auto"/>
        <w:ind w:left="426"/>
        <w:jc w:val="both"/>
      </w:pPr>
      <w:r w:rsidRPr="00CD733C">
        <w:t>Based on table 7, which was previously explained, many customers use electricity at off-peak load times rather than peak load times; therefore, each cluster is analyzed, described as follows.</w:t>
      </w:r>
    </w:p>
    <w:p w14:paraId="1457EAEE" w14:textId="77777777" w:rsidR="00B85E7F" w:rsidRDefault="00B85E7F" w:rsidP="00B85E7F">
      <w:pPr>
        <w:jc w:val="both"/>
      </w:pPr>
    </w:p>
    <w:p w14:paraId="0BDC791E" w14:textId="77777777" w:rsidR="00F62E2C" w:rsidRDefault="00240F0B" w:rsidP="00104002">
      <w:pPr>
        <w:pStyle w:val="ListParagraph"/>
        <w:numPr>
          <w:ilvl w:val="0"/>
          <w:numId w:val="16"/>
        </w:numPr>
      </w:pPr>
      <w:r>
        <w:t>Cluster 1</w:t>
      </w:r>
    </w:p>
    <w:p w14:paraId="241F2068" w14:textId="77777777" w:rsidR="00104002" w:rsidRDefault="00104002" w:rsidP="00104002">
      <w:pPr>
        <w:ind w:left="360"/>
      </w:pPr>
    </w:p>
    <w:p w14:paraId="592B0B93" w14:textId="77777777" w:rsidR="003D0A4C" w:rsidRDefault="00240F0B" w:rsidP="00425AE7">
      <w:pPr>
        <w:spacing w:line="360" w:lineRule="auto"/>
        <w:ind w:left="360"/>
        <w:jc w:val="both"/>
      </w:pPr>
      <w:r w:rsidRPr="00C07397">
        <w:t>Cluster 1 consists of 282 business customers using power between 11,000 kWh to 200,000 k</w:t>
      </w:r>
      <w:r w:rsidR="00425AE7" w:rsidRPr="00425AE7">
        <w:t xml:space="preserve">Wh of energy with a total operating capacity of 937,000 kWh in 1 month. This class reflects the tendency to use electricity at peak off-load times rather than peak loads, thus indicating a too large gap. This shows peak external load usage between 30,000 kWh to 230,000 kWh but peak load usage between 0 to 75,000 kWh. Therefore, the use of electricity outside the peak load that is too high results in suboptimal electricity consumption because the peak load electricity consumption is too little. Figure </w:t>
      </w:r>
      <w:r w:rsidR="00A86378">
        <w:t>7</w:t>
      </w:r>
      <w:r w:rsidR="00425AE7" w:rsidRPr="00425AE7">
        <w:t xml:space="preserve"> shows the electricity usage of a business </w:t>
      </w:r>
      <w:r w:rsidR="00425AE7" w:rsidRPr="00425AE7">
        <w:lastRenderedPageBreak/>
        <w:t>customer.</w:t>
      </w:r>
    </w:p>
    <w:p w14:paraId="6367DF6A" w14:textId="77777777" w:rsidR="006C24AF" w:rsidRDefault="006C24AF" w:rsidP="00104002">
      <w:pPr>
        <w:ind w:left="360"/>
      </w:pPr>
    </w:p>
    <w:p w14:paraId="22F2DD9F" w14:textId="77777777" w:rsidR="006C24AF" w:rsidRDefault="006C24AF" w:rsidP="00104002">
      <w:pPr>
        <w:ind w:left="360"/>
      </w:pPr>
    </w:p>
    <w:p w14:paraId="5A2CD6C1" w14:textId="77777777" w:rsidR="006C24AF" w:rsidRDefault="006C24AF" w:rsidP="00104002">
      <w:pPr>
        <w:ind w:left="360"/>
      </w:pPr>
    </w:p>
    <w:p w14:paraId="05379A96" w14:textId="77777777" w:rsidR="00104002" w:rsidRDefault="00240F0B" w:rsidP="00104002">
      <w:pPr>
        <w:ind w:left="360"/>
      </w:pPr>
      <w:r>
        <w:rPr>
          <w:noProof/>
        </w:rPr>
        <w:drawing>
          <wp:inline distT="0" distB="0" distL="0" distR="0" wp14:anchorId="0DA7C26D" wp14:editId="77DA7C1A">
            <wp:extent cx="5420481" cy="286742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20481" cy="2867425"/>
                    </a:xfrm>
                    <a:prstGeom prst="rect">
                      <a:avLst/>
                    </a:prstGeom>
                  </pic:spPr>
                </pic:pic>
              </a:graphicData>
            </a:graphic>
          </wp:inline>
        </w:drawing>
      </w:r>
    </w:p>
    <w:p w14:paraId="41321242" w14:textId="77777777" w:rsidR="007A0E82" w:rsidRDefault="00240F0B" w:rsidP="007A0E82">
      <w:pPr>
        <w:pStyle w:val="Caption"/>
        <w:keepNext/>
      </w:pPr>
      <w:r>
        <w:t xml:space="preserve">Figure </w:t>
      </w:r>
      <w:r w:rsidR="00A86378">
        <w:t>7</w:t>
      </w:r>
      <w:r>
        <w:t xml:space="preserve">   </w:t>
      </w:r>
      <w:r w:rsidR="00E311E0">
        <w:t>The results</w:t>
      </w:r>
      <w:r w:rsidR="00F2608E" w:rsidRPr="00F2608E">
        <w:t xml:space="preserve"> from cluster 1</w:t>
      </w:r>
    </w:p>
    <w:p w14:paraId="38F3366F" w14:textId="77777777" w:rsidR="009F4CC9" w:rsidRDefault="009F4CC9" w:rsidP="00104002">
      <w:pPr>
        <w:ind w:left="360"/>
      </w:pPr>
    </w:p>
    <w:p w14:paraId="657C0C99" w14:textId="77777777" w:rsidR="000674BD" w:rsidRDefault="000674BD" w:rsidP="00104002">
      <w:pPr>
        <w:ind w:left="360"/>
      </w:pPr>
    </w:p>
    <w:p w14:paraId="62FC4656" w14:textId="77777777" w:rsidR="00104002" w:rsidRDefault="00240F0B" w:rsidP="00104002">
      <w:pPr>
        <w:pStyle w:val="ListParagraph"/>
        <w:numPr>
          <w:ilvl w:val="0"/>
          <w:numId w:val="16"/>
        </w:numPr>
      </w:pPr>
      <w:r>
        <w:t>Cluster 2</w:t>
      </w:r>
    </w:p>
    <w:p w14:paraId="03233BA5" w14:textId="77777777" w:rsidR="00335677" w:rsidRDefault="00335677" w:rsidP="00E311E0">
      <w:pPr>
        <w:spacing w:line="360" w:lineRule="auto"/>
        <w:ind w:left="360"/>
        <w:jc w:val="both"/>
      </w:pPr>
    </w:p>
    <w:p w14:paraId="79B3D9B7" w14:textId="77777777" w:rsidR="00E311E0" w:rsidRDefault="00240F0B" w:rsidP="00E311E0">
      <w:pPr>
        <w:spacing w:line="360" w:lineRule="auto"/>
        <w:ind w:left="360"/>
        <w:jc w:val="both"/>
      </w:pPr>
      <w:r w:rsidRPr="00425AE7">
        <w:t xml:space="preserve">Cluster 2 illustrates the high use of electricity when outside the peak load compared to the peak load, which is used only 1% of the total capable power for the peak load provided each month. This class reflects that business customers use power from 450 kWh to 10,600 kWh. Therefore, this class is like household customers because it has in common some customers use peak load electricity and use electricity outside the peak load, which is 0 kWh. Customers in this class are likely the building has not been occupied for a long time. Figure </w:t>
      </w:r>
      <w:r w:rsidR="00A86378">
        <w:t>8</w:t>
      </w:r>
      <w:r w:rsidRPr="00425AE7">
        <w:t xml:space="preserve"> shows the results of cluster 2</w:t>
      </w:r>
      <w:r>
        <w:t>.</w:t>
      </w:r>
    </w:p>
    <w:p w14:paraId="03B44B34" w14:textId="77777777" w:rsidR="00335677" w:rsidRDefault="00335677" w:rsidP="009F4CC9">
      <w:pPr>
        <w:spacing w:line="360" w:lineRule="auto"/>
        <w:ind w:left="360"/>
        <w:jc w:val="both"/>
      </w:pPr>
    </w:p>
    <w:p w14:paraId="36B5CEE7" w14:textId="77777777" w:rsidR="00335677" w:rsidRDefault="00335677" w:rsidP="00335677"/>
    <w:p w14:paraId="77CF328E" w14:textId="77777777" w:rsidR="00104002" w:rsidRDefault="00240F0B" w:rsidP="00104002">
      <w:pPr>
        <w:ind w:left="360"/>
      </w:pPr>
      <w:r>
        <w:rPr>
          <w:noProof/>
        </w:rPr>
        <w:lastRenderedPageBreak/>
        <w:drawing>
          <wp:inline distT="0" distB="0" distL="0" distR="0" wp14:anchorId="13D7ED9B" wp14:editId="5DC30609">
            <wp:extent cx="5420481" cy="3277057"/>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420481" cy="3277057"/>
                    </a:xfrm>
                    <a:prstGeom prst="rect">
                      <a:avLst/>
                    </a:prstGeom>
                  </pic:spPr>
                </pic:pic>
              </a:graphicData>
            </a:graphic>
          </wp:inline>
        </w:drawing>
      </w:r>
    </w:p>
    <w:p w14:paraId="62D36C18" w14:textId="77777777" w:rsidR="000D53E7" w:rsidRDefault="00240F0B" w:rsidP="000D53E7">
      <w:pPr>
        <w:pStyle w:val="Caption"/>
        <w:keepNext/>
      </w:pPr>
      <w:r>
        <w:t xml:space="preserve">Figure </w:t>
      </w:r>
      <w:r w:rsidR="00A86378">
        <w:t>8</w:t>
      </w:r>
      <w:r>
        <w:t xml:space="preserve">   The results</w:t>
      </w:r>
      <w:r w:rsidRPr="00F2608E">
        <w:t xml:space="preserve"> from cluster </w:t>
      </w:r>
      <w:r>
        <w:t>2</w:t>
      </w:r>
    </w:p>
    <w:p w14:paraId="63E6ADF5" w14:textId="77777777" w:rsidR="00185FC7" w:rsidRDefault="00185FC7" w:rsidP="00104002">
      <w:pPr>
        <w:ind w:left="360"/>
      </w:pPr>
    </w:p>
    <w:p w14:paraId="23AC76A8" w14:textId="77777777" w:rsidR="00852F04" w:rsidRDefault="00852F04" w:rsidP="00104002">
      <w:pPr>
        <w:ind w:left="360"/>
      </w:pPr>
    </w:p>
    <w:p w14:paraId="2A50DF07" w14:textId="77777777" w:rsidR="00852F04" w:rsidRDefault="00852F04" w:rsidP="00104002">
      <w:pPr>
        <w:ind w:left="360"/>
      </w:pPr>
    </w:p>
    <w:p w14:paraId="7B88DAC5" w14:textId="77777777" w:rsidR="00852F04" w:rsidRDefault="00852F04" w:rsidP="00104002">
      <w:pPr>
        <w:ind w:left="360"/>
      </w:pPr>
    </w:p>
    <w:p w14:paraId="4C3D9F7E" w14:textId="77777777" w:rsidR="00185FC7" w:rsidRDefault="00185FC7" w:rsidP="00104002">
      <w:pPr>
        <w:ind w:left="360"/>
      </w:pPr>
    </w:p>
    <w:p w14:paraId="731C7C36" w14:textId="77777777" w:rsidR="00104002" w:rsidRDefault="00240F0B" w:rsidP="00104002">
      <w:pPr>
        <w:pStyle w:val="ListParagraph"/>
        <w:numPr>
          <w:ilvl w:val="0"/>
          <w:numId w:val="16"/>
        </w:numPr>
      </w:pPr>
      <w:r>
        <w:t>Cluster 3</w:t>
      </w:r>
    </w:p>
    <w:p w14:paraId="26D622D9" w14:textId="77777777" w:rsidR="00104002" w:rsidRDefault="00104002" w:rsidP="00104002">
      <w:pPr>
        <w:ind w:left="360"/>
      </w:pPr>
    </w:p>
    <w:p w14:paraId="0003A2CC" w14:textId="77777777" w:rsidR="00532946" w:rsidRDefault="00240F0B" w:rsidP="00532946">
      <w:pPr>
        <w:spacing w:line="360" w:lineRule="auto"/>
        <w:ind w:left="360"/>
        <w:jc w:val="both"/>
      </w:pPr>
      <w:r w:rsidRPr="00425AE7">
        <w:t>Cluster</w:t>
      </w:r>
      <w:r>
        <w:t xml:space="preserve"> 3</w:t>
      </w:r>
      <w:r w:rsidRPr="00425AE7">
        <w:t xml:space="preserve"> describes the highest electricity usage compared to other classes in one month. This class shows peak external load electricity use, which is still high, but peak load electricity consumption is higher than the previous classes. However, this class of business customers mainly uses peak load electricity. Therefore, the possibility of customers in this class continuing to use peak load electricity in the future will be higher, as shown in Figure </w:t>
      </w:r>
      <w:r w:rsidR="00A86378">
        <w:t>9</w:t>
      </w:r>
      <w:r w:rsidRPr="00425AE7">
        <w:t>, which is the result of cluster 3.</w:t>
      </w:r>
    </w:p>
    <w:p w14:paraId="268915EC" w14:textId="77777777" w:rsidR="008E2135" w:rsidRDefault="008E2135" w:rsidP="00532946">
      <w:pPr>
        <w:spacing w:line="360" w:lineRule="auto"/>
        <w:ind w:left="360"/>
        <w:jc w:val="both"/>
      </w:pPr>
    </w:p>
    <w:p w14:paraId="741ABFD8" w14:textId="77777777" w:rsidR="00532946" w:rsidRDefault="00532946" w:rsidP="00104002">
      <w:pPr>
        <w:ind w:left="360"/>
      </w:pPr>
    </w:p>
    <w:p w14:paraId="413EC994" w14:textId="77777777" w:rsidR="00104002" w:rsidRDefault="00240F0B" w:rsidP="0039704E">
      <w:pPr>
        <w:spacing w:line="360" w:lineRule="auto"/>
        <w:ind w:left="360"/>
        <w:jc w:val="both"/>
      </w:pPr>
      <w:r>
        <w:rPr>
          <w:noProof/>
        </w:rPr>
        <w:lastRenderedPageBreak/>
        <w:drawing>
          <wp:inline distT="0" distB="0" distL="0" distR="0" wp14:anchorId="1DCB5FFD" wp14:editId="1E2E22C9">
            <wp:extent cx="5372850" cy="3229426"/>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72850" cy="3229426"/>
                    </a:xfrm>
                    <a:prstGeom prst="rect">
                      <a:avLst/>
                    </a:prstGeom>
                  </pic:spPr>
                </pic:pic>
              </a:graphicData>
            </a:graphic>
          </wp:inline>
        </w:drawing>
      </w:r>
    </w:p>
    <w:p w14:paraId="20C7F7A1" w14:textId="77777777" w:rsidR="001354E2" w:rsidRDefault="00240F0B" w:rsidP="001354E2">
      <w:pPr>
        <w:pStyle w:val="Caption"/>
        <w:keepNext/>
      </w:pPr>
      <w:r>
        <w:t xml:space="preserve">Figure </w:t>
      </w:r>
      <w:r w:rsidR="00A86378">
        <w:t>9</w:t>
      </w:r>
      <w:r>
        <w:t xml:space="preserve">   The results</w:t>
      </w:r>
      <w:r w:rsidRPr="00F2608E">
        <w:t xml:space="preserve"> from cluster </w:t>
      </w:r>
      <w:r>
        <w:t>3</w:t>
      </w:r>
    </w:p>
    <w:p w14:paraId="32738C31" w14:textId="77777777" w:rsidR="00673D80" w:rsidRDefault="00673D80" w:rsidP="001354E2">
      <w:pPr>
        <w:jc w:val="both"/>
      </w:pPr>
    </w:p>
    <w:p w14:paraId="15D61031" w14:textId="77777777" w:rsidR="00673D80" w:rsidRDefault="00673D80" w:rsidP="00673D80"/>
    <w:p w14:paraId="5037D9DA" w14:textId="77777777" w:rsidR="002C628E" w:rsidRDefault="00240F0B" w:rsidP="00423DEB">
      <w:pPr>
        <w:spacing w:line="360" w:lineRule="auto"/>
        <w:ind w:left="426"/>
        <w:jc w:val="both"/>
      </w:pPr>
      <w:r>
        <w:t>The electrical load described above is characterized by peak load electricity, peak external load electricity, and installed power. The above analysis results found that business customers used a lot of electricity outside the dominant peak load from the three groups above. Business customers dominate electricity usage at peak load in cluster 3. Based on the problems described in section 1, it was found that the high peak load usage was caused by customers using electricity above 200,000 kWh, causing frequent blackouts due to the power being capable of peak loads. This is limited, and this is comparable to the results that have been done previously using the K-means Clustering model.</w:t>
      </w:r>
    </w:p>
    <w:p w14:paraId="09AD66ED" w14:textId="77777777" w:rsidR="002C628E" w:rsidRDefault="002C628E" w:rsidP="00423DEB">
      <w:pPr>
        <w:spacing w:line="360" w:lineRule="auto"/>
        <w:ind w:left="426"/>
        <w:jc w:val="both"/>
      </w:pPr>
    </w:p>
    <w:p w14:paraId="5C5246B2" w14:textId="77777777" w:rsidR="009E310B" w:rsidRDefault="00240F0B" w:rsidP="00423DEB">
      <w:pPr>
        <w:spacing w:line="360" w:lineRule="auto"/>
        <w:ind w:left="426"/>
        <w:jc w:val="both"/>
      </w:pPr>
      <w:r>
        <w:t>Based on the analysis results done previously, three customer groupings will be ranked for different actions for each customer. The first group is ranked second because this business customer will potentially one-day use peak loads. Activities that will be possible with the company will educate customers so that the power used does not exceed what is provided. The second group is in the third rank because this business customer uses almost the same electricity as a household. Actions that will be possible are done by giving bonuses to increase electricity consumption. The third group is in the first rank, and this is because these business customers have the potential to increase the company's revenue; therefore, it is vital to maintain these customers by providing education on the use of balanced peak and off-peak loads or giving bonuses to business customers so that they use a balanced electricity load balanced. Table 8 describes the ranking of business customers based on the model results carried out.</w:t>
      </w:r>
    </w:p>
    <w:p w14:paraId="5B6F0822" w14:textId="77777777" w:rsidR="005242B7" w:rsidRDefault="005242B7" w:rsidP="00193C09">
      <w:pPr>
        <w:spacing w:line="360" w:lineRule="auto"/>
        <w:jc w:val="both"/>
      </w:pPr>
    </w:p>
    <w:p w14:paraId="4D97E8A7" w14:textId="55BDD3B7" w:rsidR="009E310B" w:rsidRDefault="00240F0B" w:rsidP="005242B7">
      <w:pPr>
        <w:pStyle w:val="Caption"/>
        <w:keepNext/>
      </w:pPr>
      <w:r>
        <w:t xml:space="preserve">Table </w:t>
      </w:r>
      <w:ins w:id="2264" w:author="Radit Rahmadhan" w:date="2022-01-19T16:33:00Z">
        <w:r w:rsidR="000428B3">
          <w:t>12</w:t>
        </w:r>
      </w:ins>
      <w:del w:id="2265" w:author="Radit Rahmadhan" w:date="2022-01-19T16:33:00Z">
        <w:r w:rsidDel="000428B3">
          <w:delText>8</w:delText>
        </w:r>
      </w:del>
      <w:r>
        <w:t xml:space="preserve">    </w:t>
      </w:r>
      <w:r w:rsidRPr="005242B7">
        <w:t>Business Customer Ranking</w:t>
      </w:r>
    </w:p>
    <w:tbl>
      <w:tblPr>
        <w:tblStyle w:val="TableGrid"/>
        <w:tblW w:w="5710" w:type="dxa"/>
        <w:tblInd w:w="1736" w:type="dxa"/>
        <w:tblLook w:val="04A0" w:firstRow="1" w:lastRow="0" w:firstColumn="1" w:lastColumn="0" w:noHBand="0" w:noVBand="1"/>
      </w:tblPr>
      <w:tblGrid>
        <w:gridCol w:w="930"/>
        <w:gridCol w:w="1144"/>
        <w:gridCol w:w="1097"/>
        <w:gridCol w:w="1078"/>
        <w:gridCol w:w="1461"/>
      </w:tblGrid>
      <w:tr w:rsidR="0049064C" w14:paraId="1C0B9096" w14:textId="77777777" w:rsidTr="002367DD">
        <w:trPr>
          <w:trHeight w:val="748"/>
        </w:trPr>
        <w:tc>
          <w:tcPr>
            <w:tcW w:w="930" w:type="dxa"/>
          </w:tcPr>
          <w:p w14:paraId="57C52283" w14:textId="77777777" w:rsidR="002367DD" w:rsidRPr="0035060B" w:rsidRDefault="00240F0B" w:rsidP="00B61B6E">
            <w:pPr>
              <w:jc w:val="center"/>
              <w:rPr>
                <w:b/>
                <w:bCs/>
                <w:sz w:val="18"/>
                <w:szCs w:val="18"/>
              </w:rPr>
            </w:pPr>
            <w:r w:rsidRPr="0035060B">
              <w:rPr>
                <w:b/>
                <w:bCs/>
                <w:sz w:val="18"/>
                <w:szCs w:val="18"/>
              </w:rPr>
              <w:t>Group</w:t>
            </w:r>
          </w:p>
        </w:tc>
        <w:tc>
          <w:tcPr>
            <w:tcW w:w="1144" w:type="dxa"/>
          </w:tcPr>
          <w:p w14:paraId="40C9DF3F" w14:textId="77777777" w:rsidR="002367DD" w:rsidRPr="0035060B" w:rsidRDefault="00240F0B" w:rsidP="00B61B6E">
            <w:pPr>
              <w:jc w:val="center"/>
              <w:rPr>
                <w:b/>
                <w:bCs/>
                <w:sz w:val="18"/>
                <w:szCs w:val="18"/>
              </w:rPr>
            </w:pPr>
            <w:r w:rsidRPr="0035060B">
              <w:rPr>
                <w:b/>
                <w:bCs/>
                <w:sz w:val="18"/>
                <w:szCs w:val="18"/>
              </w:rPr>
              <w:t>Number Of Customers</w:t>
            </w:r>
          </w:p>
        </w:tc>
        <w:tc>
          <w:tcPr>
            <w:tcW w:w="1097" w:type="dxa"/>
          </w:tcPr>
          <w:p w14:paraId="1B863DB2" w14:textId="77777777" w:rsidR="002367DD" w:rsidRPr="0035060B" w:rsidRDefault="00240F0B" w:rsidP="00B61B6E">
            <w:pPr>
              <w:jc w:val="center"/>
              <w:rPr>
                <w:b/>
                <w:bCs/>
                <w:sz w:val="18"/>
                <w:szCs w:val="18"/>
              </w:rPr>
            </w:pPr>
            <w:r w:rsidRPr="0035060B">
              <w:rPr>
                <w:b/>
                <w:bCs/>
                <w:color w:val="000000"/>
                <w:sz w:val="18"/>
                <w:szCs w:val="18"/>
                <w:lang w:val="en-ID" w:eastAsia="en-ID"/>
              </w:rPr>
              <w:t>Total</w:t>
            </w:r>
          </w:p>
          <w:p w14:paraId="07F985EC" w14:textId="77777777" w:rsidR="002367DD" w:rsidRPr="0035060B" w:rsidRDefault="00240F0B" w:rsidP="00B61B6E">
            <w:pPr>
              <w:jc w:val="center"/>
              <w:rPr>
                <w:b/>
                <w:bCs/>
                <w:sz w:val="18"/>
                <w:szCs w:val="18"/>
              </w:rPr>
            </w:pPr>
            <w:r w:rsidRPr="0035060B">
              <w:rPr>
                <w:b/>
                <w:bCs/>
                <w:color w:val="000000"/>
                <w:sz w:val="18"/>
                <w:szCs w:val="18"/>
                <w:lang w:val="en-ID" w:eastAsia="en-ID"/>
              </w:rPr>
              <w:t>Power</w:t>
            </w:r>
          </w:p>
        </w:tc>
        <w:tc>
          <w:tcPr>
            <w:tcW w:w="1078" w:type="dxa"/>
          </w:tcPr>
          <w:p w14:paraId="0A936151" w14:textId="77777777" w:rsidR="002367DD" w:rsidRPr="0035060B" w:rsidRDefault="00240F0B" w:rsidP="00B61B6E">
            <w:pPr>
              <w:jc w:val="center"/>
              <w:rPr>
                <w:b/>
                <w:bCs/>
                <w:sz w:val="18"/>
                <w:szCs w:val="18"/>
              </w:rPr>
            </w:pPr>
            <w:r w:rsidRPr="0035060B">
              <w:rPr>
                <w:b/>
                <w:bCs/>
                <w:sz w:val="18"/>
                <w:szCs w:val="18"/>
              </w:rPr>
              <w:t>Ranking</w:t>
            </w:r>
          </w:p>
        </w:tc>
        <w:tc>
          <w:tcPr>
            <w:tcW w:w="1461" w:type="dxa"/>
          </w:tcPr>
          <w:p w14:paraId="530904D7" w14:textId="77777777" w:rsidR="002367DD" w:rsidRPr="0035060B" w:rsidRDefault="00240F0B" w:rsidP="00B61B6E">
            <w:pPr>
              <w:jc w:val="center"/>
              <w:rPr>
                <w:b/>
                <w:bCs/>
                <w:sz w:val="18"/>
                <w:szCs w:val="18"/>
              </w:rPr>
            </w:pPr>
            <w:r w:rsidRPr="0035060B">
              <w:rPr>
                <w:b/>
                <w:bCs/>
                <w:sz w:val="18"/>
                <w:szCs w:val="18"/>
              </w:rPr>
              <w:t>Ranking Meaning</w:t>
            </w:r>
          </w:p>
        </w:tc>
      </w:tr>
      <w:tr w:rsidR="0049064C" w14:paraId="38754F3F" w14:textId="77777777" w:rsidTr="002367DD">
        <w:trPr>
          <w:trHeight w:val="359"/>
        </w:trPr>
        <w:tc>
          <w:tcPr>
            <w:tcW w:w="930" w:type="dxa"/>
          </w:tcPr>
          <w:p w14:paraId="02B6943A" w14:textId="77777777" w:rsidR="002367DD" w:rsidRPr="0035060B" w:rsidRDefault="00240F0B" w:rsidP="00B61B6E">
            <w:pPr>
              <w:jc w:val="center"/>
              <w:rPr>
                <w:sz w:val="18"/>
                <w:szCs w:val="18"/>
              </w:rPr>
            </w:pPr>
            <w:r w:rsidRPr="0035060B">
              <w:rPr>
                <w:sz w:val="18"/>
                <w:szCs w:val="18"/>
              </w:rPr>
              <w:t>1</w:t>
            </w:r>
          </w:p>
        </w:tc>
        <w:tc>
          <w:tcPr>
            <w:tcW w:w="1144" w:type="dxa"/>
          </w:tcPr>
          <w:p w14:paraId="31611E5B" w14:textId="77777777" w:rsidR="002367DD" w:rsidRPr="0035060B" w:rsidRDefault="00240F0B" w:rsidP="00B61B6E">
            <w:pPr>
              <w:jc w:val="center"/>
              <w:rPr>
                <w:sz w:val="18"/>
                <w:szCs w:val="18"/>
              </w:rPr>
            </w:pPr>
            <w:r w:rsidRPr="0035060B">
              <w:rPr>
                <w:sz w:val="18"/>
                <w:szCs w:val="18"/>
              </w:rPr>
              <w:t>282</w:t>
            </w:r>
          </w:p>
        </w:tc>
        <w:tc>
          <w:tcPr>
            <w:tcW w:w="1097" w:type="dxa"/>
          </w:tcPr>
          <w:p w14:paraId="75D6661E" w14:textId="77777777" w:rsidR="002367DD" w:rsidRPr="0035060B" w:rsidRDefault="00240F0B" w:rsidP="00B61B6E">
            <w:pPr>
              <w:jc w:val="center"/>
              <w:rPr>
                <w:sz w:val="18"/>
                <w:szCs w:val="18"/>
              </w:rPr>
            </w:pPr>
            <w:r w:rsidRPr="0035060B">
              <w:rPr>
                <w:color w:val="000000"/>
                <w:sz w:val="18"/>
                <w:szCs w:val="18"/>
                <w:lang w:val="en-ID" w:eastAsia="en-ID"/>
              </w:rPr>
              <w:t>937,837 kwh</w:t>
            </w:r>
          </w:p>
        </w:tc>
        <w:tc>
          <w:tcPr>
            <w:tcW w:w="1078" w:type="dxa"/>
          </w:tcPr>
          <w:p w14:paraId="3D1894AB" w14:textId="77777777" w:rsidR="002367DD" w:rsidRPr="0035060B" w:rsidRDefault="00240F0B" w:rsidP="00B61B6E">
            <w:pPr>
              <w:jc w:val="center"/>
              <w:rPr>
                <w:sz w:val="18"/>
                <w:szCs w:val="18"/>
              </w:rPr>
            </w:pPr>
            <w:r w:rsidRPr="0035060B">
              <w:rPr>
                <w:sz w:val="18"/>
                <w:szCs w:val="18"/>
              </w:rPr>
              <w:t>2</w:t>
            </w:r>
          </w:p>
        </w:tc>
        <w:tc>
          <w:tcPr>
            <w:tcW w:w="1461" w:type="dxa"/>
          </w:tcPr>
          <w:p w14:paraId="730C430D" w14:textId="77777777" w:rsidR="002367DD" w:rsidRPr="0035060B" w:rsidRDefault="00240F0B" w:rsidP="00B61B6E">
            <w:pPr>
              <w:jc w:val="center"/>
              <w:rPr>
                <w:sz w:val="18"/>
                <w:szCs w:val="18"/>
              </w:rPr>
            </w:pPr>
            <w:r>
              <w:rPr>
                <w:sz w:val="18"/>
                <w:szCs w:val="18"/>
              </w:rPr>
              <w:t>I</w:t>
            </w:r>
            <w:r w:rsidRPr="00261F53">
              <w:rPr>
                <w:sz w:val="18"/>
                <w:szCs w:val="18"/>
              </w:rPr>
              <w:t xml:space="preserve">mportant </w:t>
            </w:r>
            <w:r>
              <w:rPr>
                <w:sz w:val="18"/>
                <w:szCs w:val="18"/>
              </w:rPr>
              <w:t>D</w:t>
            </w:r>
            <w:r w:rsidRPr="00261F53">
              <w:rPr>
                <w:sz w:val="18"/>
                <w:szCs w:val="18"/>
              </w:rPr>
              <w:t>evelopment-</w:t>
            </w:r>
            <w:r>
              <w:rPr>
                <w:sz w:val="18"/>
                <w:szCs w:val="18"/>
              </w:rPr>
              <w:t>C</w:t>
            </w:r>
            <w:r w:rsidRPr="00261F53">
              <w:rPr>
                <w:sz w:val="18"/>
                <w:szCs w:val="18"/>
              </w:rPr>
              <w:t>ustomer</w:t>
            </w:r>
          </w:p>
        </w:tc>
      </w:tr>
      <w:tr w:rsidR="0049064C" w14:paraId="7306A12B" w14:textId="77777777" w:rsidTr="002367DD">
        <w:trPr>
          <w:trHeight w:val="386"/>
        </w:trPr>
        <w:tc>
          <w:tcPr>
            <w:tcW w:w="930" w:type="dxa"/>
          </w:tcPr>
          <w:p w14:paraId="076DF1BE" w14:textId="77777777" w:rsidR="002367DD" w:rsidRPr="0035060B" w:rsidRDefault="00240F0B" w:rsidP="00B61B6E">
            <w:pPr>
              <w:jc w:val="center"/>
              <w:rPr>
                <w:sz w:val="18"/>
                <w:szCs w:val="18"/>
              </w:rPr>
            </w:pPr>
            <w:r w:rsidRPr="0035060B">
              <w:rPr>
                <w:sz w:val="18"/>
                <w:szCs w:val="18"/>
              </w:rPr>
              <w:t>2</w:t>
            </w:r>
          </w:p>
        </w:tc>
        <w:tc>
          <w:tcPr>
            <w:tcW w:w="1144" w:type="dxa"/>
          </w:tcPr>
          <w:p w14:paraId="1FDFAEF0" w14:textId="77777777" w:rsidR="002367DD" w:rsidRPr="0035060B" w:rsidRDefault="00240F0B" w:rsidP="00B61B6E">
            <w:pPr>
              <w:jc w:val="center"/>
              <w:rPr>
                <w:sz w:val="18"/>
                <w:szCs w:val="18"/>
              </w:rPr>
            </w:pPr>
            <w:r w:rsidRPr="0035060B">
              <w:rPr>
                <w:color w:val="000000"/>
                <w:sz w:val="18"/>
                <w:szCs w:val="18"/>
                <w:lang w:val="en-ID" w:eastAsia="en-ID"/>
              </w:rPr>
              <w:t>508615</w:t>
            </w:r>
          </w:p>
        </w:tc>
        <w:tc>
          <w:tcPr>
            <w:tcW w:w="1097" w:type="dxa"/>
          </w:tcPr>
          <w:p w14:paraId="6346E768" w14:textId="77777777" w:rsidR="002367DD" w:rsidRPr="0035060B" w:rsidRDefault="00240F0B" w:rsidP="00B61B6E">
            <w:pPr>
              <w:jc w:val="center"/>
              <w:rPr>
                <w:sz w:val="18"/>
                <w:szCs w:val="18"/>
              </w:rPr>
            </w:pPr>
            <w:r w:rsidRPr="0035060B">
              <w:rPr>
                <w:color w:val="000000"/>
                <w:sz w:val="18"/>
                <w:szCs w:val="18"/>
                <w:lang w:val="en-ID" w:eastAsia="en-ID"/>
              </w:rPr>
              <w:t>4,260 kwh</w:t>
            </w:r>
          </w:p>
        </w:tc>
        <w:tc>
          <w:tcPr>
            <w:tcW w:w="1078" w:type="dxa"/>
          </w:tcPr>
          <w:p w14:paraId="32285FCB" w14:textId="77777777" w:rsidR="002367DD" w:rsidRPr="0035060B" w:rsidRDefault="00240F0B" w:rsidP="00B61B6E">
            <w:pPr>
              <w:jc w:val="center"/>
              <w:rPr>
                <w:sz w:val="18"/>
                <w:szCs w:val="18"/>
              </w:rPr>
            </w:pPr>
            <w:r w:rsidRPr="0035060B">
              <w:rPr>
                <w:sz w:val="18"/>
                <w:szCs w:val="18"/>
              </w:rPr>
              <w:t>3</w:t>
            </w:r>
          </w:p>
        </w:tc>
        <w:tc>
          <w:tcPr>
            <w:tcW w:w="1461" w:type="dxa"/>
          </w:tcPr>
          <w:p w14:paraId="51EFAE82" w14:textId="77777777" w:rsidR="002367DD" w:rsidRPr="0035060B" w:rsidRDefault="00240F0B" w:rsidP="00B61B6E">
            <w:pPr>
              <w:jc w:val="center"/>
              <w:rPr>
                <w:sz w:val="18"/>
                <w:szCs w:val="18"/>
              </w:rPr>
            </w:pPr>
            <w:r>
              <w:rPr>
                <w:sz w:val="18"/>
                <w:szCs w:val="18"/>
              </w:rPr>
              <w:t>General Customer</w:t>
            </w:r>
          </w:p>
        </w:tc>
      </w:tr>
      <w:tr w:rsidR="0049064C" w14:paraId="5FD3B1D7" w14:textId="77777777" w:rsidTr="002367DD">
        <w:trPr>
          <w:trHeight w:val="359"/>
        </w:trPr>
        <w:tc>
          <w:tcPr>
            <w:tcW w:w="930" w:type="dxa"/>
          </w:tcPr>
          <w:p w14:paraId="6061D6B2" w14:textId="77777777" w:rsidR="002367DD" w:rsidRPr="0035060B" w:rsidRDefault="00240F0B" w:rsidP="00B61B6E">
            <w:pPr>
              <w:jc w:val="center"/>
              <w:rPr>
                <w:sz w:val="18"/>
                <w:szCs w:val="18"/>
              </w:rPr>
            </w:pPr>
            <w:r w:rsidRPr="0035060B">
              <w:rPr>
                <w:sz w:val="18"/>
                <w:szCs w:val="18"/>
              </w:rPr>
              <w:t>3</w:t>
            </w:r>
          </w:p>
        </w:tc>
        <w:tc>
          <w:tcPr>
            <w:tcW w:w="1144" w:type="dxa"/>
          </w:tcPr>
          <w:p w14:paraId="2476500B" w14:textId="77777777" w:rsidR="002367DD" w:rsidRPr="0035060B" w:rsidRDefault="00240F0B" w:rsidP="00B61B6E">
            <w:pPr>
              <w:jc w:val="center"/>
              <w:rPr>
                <w:sz w:val="18"/>
                <w:szCs w:val="18"/>
              </w:rPr>
            </w:pPr>
            <w:r w:rsidRPr="0035060B">
              <w:rPr>
                <w:color w:val="000000"/>
                <w:sz w:val="18"/>
                <w:szCs w:val="18"/>
                <w:lang w:val="en-ID" w:eastAsia="en-ID"/>
              </w:rPr>
              <w:t>37</w:t>
            </w:r>
          </w:p>
        </w:tc>
        <w:tc>
          <w:tcPr>
            <w:tcW w:w="1097" w:type="dxa"/>
          </w:tcPr>
          <w:p w14:paraId="69E9869E" w14:textId="77777777" w:rsidR="002367DD" w:rsidRPr="0035060B" w:rsidRDefault="00240F0B" w:rsidP="00B61B6E">
            <w:pPr>
              <w:jc w:val="center"/>
              <w:rPr>
                <w:sz w:val="18"/>
                <w:szCs w:val="18"/>
              </w:rPr>
            </w:pPr>
            <w:r w:rsidRPr="0035060B">
              <w:rPr>
                <w:color w:val="000000"/>
                <w:sz w:val="18"/>
                <w:szCs w:val="18"/>
                <w:lang w:val="en-ID" w:eastAsia="en-ID"/>
              </w:rPr>
              <w:t>2,226,351 kwh</w:t>
            </w:r>
          </w:p>
        </w:tc>
        <w:tc>
          <w:tcPr>
            <w:tcW w:w="1078" w:type="dxa"/>
          </w:tcPr>
          <w:p w14:paraId="3EDE4652" w14:textId="77777777" w:rsidR="002367DD" w:rsidRPr="0035060B" w:rsidRDefault="00240F0B" w:rsidP="00B61B6E">
            <w:pPr>
              <w:jc w:val="center"/>
              <w:rPr>
                <w:sz w:val="18"/>
                <w:szCs w:val="18"/>
              </w:rPr>
            </w:pPr>
            <w:r w:rsidRPr="0035060B">
              <w:rPr>
                <w:sz w:val="18"/>
                <w:szCs w:val="18"/>
              </w:rPr>
              <w:t>1</w:t>
            </w:r>
          </w:p>
        </w:tc>
        <w:tc>
          <w:tcPr>
            <w:tcW w:w="1461" w:type="dxa"/>
          </w:tcPr>
          <w:p w14:paraId="703C9958" w14:textId="77777777" w:rsidR="002367DD" w:rsidRPr="0035060B" w:rsidRDefault="00240F0B" w:rsidP="00B61B6E">
            <w:pPr>
              <w:jc w:val="center"/>
              <w:rPr>
                <w:sz w:val="18"/>
                <w:szCs w:val="18"/>
              </w:rPr>
            </w:pPr>
            <w:r>
              <w:rPr>
                <w:sz w:val="18"/>
                <w:szCs w:val="18"/>
              </w:rPr>
              <w:t>I</w:t>
            </w:r>
            <w:r w:rsidRPr="00204C54">
              <w:rPr>
                <w:sz w:val="18"/>
                <w:szCs w:val="18"/>
              </w:rPr>
              <w:t xml:space="preserve">mportant </w:t>
            </w:r>
            <w:r>
              <w:rPr>
                <w:sz w:val="18"/>
                <w:szCs w:val="18"/>
              </w:rPr>
              <w:t>M</w:t>
            </w:r>
            <w:r w:rsidRPr="00204C54">
              <w:rPr>
                <w:sz w:val="18"/>
                <w:szCs w:val="18"/>
              </w:rPr>
              <w:t>aintain-customer</w:t>
            </w:r>
          </w:p>
        </w:tc>
      </w:tr>
    </w:tbl>
    <w:p w14:paraId="575A5C19" w14:textId="77777777" w:rsidR="00193C09" w:rsidRDefault="00240F0B" w:rsidP="00193C09">
      <w:pPr>
        <w:spacing w:line="360" w:lineRule="auto"/>
        <w:jc w:val="both"/>
      </w:pPr>
      <w:r>
        <w:t xml:space="preserve"> </w:t>
      </w:r>
      <w:r w:rsidR="00A92871">
        <w:tab/>
      </w:r>
    </w:p>
    <w:p w14:paraId="408C0080" w14:textId="77777777" w:rsidR="00C802AE" w:rsidRDefault="00240F0B" w:rsidP="00723446">
      <w:pPr>
        <w:spacing w:line="360" w:lineRule="auto"/>
        <w:ind w:left="426"/>
        <w:jc w:val="both"/>
      </w:pPr>
      <w:r w:rsidRPr="00423DEB">
        <w:t>The clustering model detailed in this paper can be applied to any intelligent measurement data set. However, depending on the electrical load in the use of electricity customers, the number of clusters can vary. Finally, a balance is sought in this research paper between peak load and off-peak power consumption, reflecting different ways of using electricity depending on customer usage.</w:t>
      </w:r>
    </w:p>
    <w:p w14:paraId="55FC0B09" w14:textId="77777777" w:rsidR="00193C09" w:rsidRDefault="00193C09" w:rsidP="00673D80"/>
    <w:p w14:paraId="41403E9F" w14:textId="77777777" w:rsidR="00673D80" w:rsidRDefault="00240F0B" w:rsidP="00185FC7">
      <w:pPr>
        <w:pStyle w:val="Heading1"/>
        <w:numPr>
          <w:ilvl w:val="0"/>
          <w:numId w:val="13"/>
        </w:numPr>
        <w:tabs>
          <w:tab w:val="left" w:pos="774"/>
        </w:tabs>
        <w:ind w:left="709"/>
        <w:jc w:val="both"/>
      </w:pPr>
      <w:r>
        <w:t>Conclusion</w:t>
      </w:r>
    </w:p>
    <w:p w14:paraId="58AF383F" w14:textId="77777777" w:rsidR="003D2D5F" w:rsidRDefault="003D2D5F" w:rsidP="00673D80"/>
    <w:p w14:paraId="550DA499" w14:textId="77777777" w:rsidR="00D02699" w:rsidRDefault="00240F0B" w:rsidP="002A493B">
      <w:pPr>
        <w:spacing w:line="360" w:lineRule="auto"/>
        <w:ind w:left="426"/>
        <w:jc w:val="both"/>
      </w:pPr>
      <w:r w:rsidRPr="00C64909">
        <w:t xml:space="preserve">This paper presents a method of grouping based on the electricity load consumed by breaking down customers who use peak load electricity and off-peak loads for electricity consumption </w:t>
      </w:r>
      <w:r w:rsidR="003D06B2" w:rsidRPr="00C64909">
        <w:t>in ​</w:t>
      </w:r>
      <w:r w:rsidRPr="00C64909">
        <w:t xml:space="preserve">​West Sumatra, Indonesia. The clustering method is applied by the K-Means Clustering model with validation of the number of groupings using the elbow method and the Principal Component Analysis (PCA) method to group data into different electricity usage patterns for each customer. The Elbow method proved to be the most suitable for validation and was used to define customer clustering before performing actions in the clustering model. This model can reflect customer behavior towards consuming the consumed electricity load. In most cases, individual customer characteristics show a positive or negative relationship, with each class showing various patterns of electricity load consumption. As a result, it's possible to group customers and uses electricity based on the electricity consumed. </w:t>
      </w:r>
    </w:p>
    <w:p w14:paraId="07706803" w14:textId="24D4B753" w:rsidR="00746410" w:rsidRDefault="00240F0B" w:rsidP="002A493B">
      <w:pPr>
        <w:spacing w:line="360" w:lineRule="auto"/>
        <w:ind w:left="426"/>
        <w:jc w:val="both"/>
      </w:pPr>
      <w:r w:rsidRPr="00C64909">
        <w:t>This finding can inform companies that by grouping customers based on the characteristics of customers using electrical loads, they can improve their predictions that the electrical loads used can be more optimal based on the power that has been provided. In terms of ranked groupings, this research can also help companies act according to the findings that have been made.</w:t>
      </w:r>
      <w:r w:rsidR="00DF5EFA" w:rsidRPr="00DF5EFA">
        <w:t xml:space="preserve"> In terms of the contribution of the literature, this study presents a predictive model using segmentation or customer grouping based on the consumption of electricity used by business customers in the context of a power company. This study only focuses on business customers because they can increase company revenue and only use k-means clustering to explore other clustering methods in further research.</w:t>
      </w:r>
    </w:p>
    <w:p w14:paraId="0F89B2C9" w14:textId="77777777" w:rsidR="000357A0" w:rsidRDefault="000357A0" w:rsidP="002A493B">
      <w:pPr>
        <w:spacing w:line="360" w:lineRule="auto"/>
        <w:ind w:left="426"/>
        <w:jc w:val="both"/>
      </w:pPr>
    </w:p>
    <w:p w14:paraId="7E52FA2D" w14:textId="77777777" w:rsidR="00191515" w:rsidRDefault="00240F0B" w:rsidP="00187F44">
      <w:pPr>
        <w:pStyle w:val="Heading1"/>
      </w:pPr>
      <w:r>
        <w:lastRenderedPageBreak/>
        <w:t>References</w:t>
      </w:r>
    </w:p>
    <w:p w14:paraId="50548E4D" w14:textId="77777777" w:rsidR="00191515" w:rsidRDefault="00191515" w:rsidP="00187F44"/>
    <w:sdt>
      <w:sdtPr>
        <w:rPr>
          <w:sz w:val="20"/>
          <w:szCs w:val="20"/>
        </w:rPr>
        <w:tag w:val="MENDELEY_BIBLIOGRAPHY"/>
        <w:id w:val="1726408138"/>
        <w:placeholder>
          <w:docPart w:val="DefaultPlaceholder_-1854013440"/>
        </w:placeholder>
      </w:sdtPr>
      <w:sdtEndPr/>
      <w:sdtContent>
        <w:p w14:paraId="05FE88AB" w14:textId="77777777" w:rsidR="001A0A97" w:rsidRDefault="001A0A97">
          <w:pPr>
            <w:ind w:hanging="640"/>
            <w:divId w:val="2011327727"/>
            <w:rPr>
              <w:ins w:id="2266" w:author="Radit Rahmadhan" w:date="2022-01-20T17:59:00Z"/>
              <w:sz w:val="24"/>
              <w:szCs w:val="24"/>
            </w:rPr>
          </w:pPr>
          <w:ins w:id="2267" w:author="Radit Rahmadhan" w:date="2022-01-20T17:59:00Z">
            <w:r>
              <w:t>[1]</w:t>
            </w:r>
            <w:r>
              <w:tab/>
            </w:r>
            <w:proofErr w:type="spellStart"/>
            <w:r>
              <w:t>Katadata</w:t>
            </w:r>
            <w:proofErr w:type="spellEnd"/>
            <w:r>
              <w:t>, “</w:t>
            </w:r>
            <w:proofErr w:type="spellStart"/>
            <w:r>
              <w:t>Konsumsi</w:t>
            </w:r>
            <w:proofErr w:type="spellEnd"/>
            <w:r>
              <w:t xml:space="preserve"> Listrik Nasional Terus </w:t>
            </w:r>
            <w:proofErr w:type="spellStart"/>
            <w:r>
              <w:t>Meningkat</w:t>
            </w:r>
            <w:proofErr w:type="spellEnd"/>
            <w:r>
              <w:t xml:space="preserve">,” </w:t>
            </w:r>
            <w:r>
              <w:rPr>
                <w:i/>
                <w:iCs/>
              </w:rPr>
              <w:t>www.databook.com</w:t>
            </w:r>
            <w:r>
              <w:t>, Jan. 09, 2020. https://databoks.katadata.co.id/datapublish/2020/01/10/konsumsi-listrik-nasional-terus-meningkat (accessed Jan. 04, 2022).</w:t>
            </w:r>
          </w:ins>
        </w:p>
        <w:p w14:paraId="10CDB83A" w14:textId="77777777" w:rsidR="001A0A97" w:rsidRDefault="001A0A97">
          <w:pPr>
            <w:ind w:hanging="640"/>
            <w:divId w:val="642583208"/>
            <w:rPr>
              <w:ins w:id="2268" w:author="Radit Rahmadhan" w:date="2022-01-20T17:59:00Z"/>
            </w:rPr>
          </w:pPr>
          <w:ins w:id="2269" w:author="Radit Rahmadhan" w:date="2022-01-20T17:59:00Z">
            <w:r>
              <w:t>[2]</w:t>
            </w:r>
            <w:r>
              <w:tab/>
            </w:r>
            <w:proofErr w:type="spellStart"/>
            <w:r>
              <w:t>Yusrizal</w:t>
            </w:r>
            <w:proofErr w:type="spellEnd"/>
            <w:r>
              <w:t>, “</w:t>
            </w:r>
            <w:proofErr w:type="spellStart"/>
            <w:r>
              <w:t>Sering</w:t>
            </w:r>
            <w:proofErr w:type="spellEnd"/>
            <w:r>
              <w:t xml:space="preserve"> Mati </w:t>
            </w:r>
            <w:proofErr w:type="spellStart"/>
            <w:r>
              <w:t>Lampu</w:t>
            </w:r>
            <w:proofErr w:type="spellEnd"/>
            <w:r>
              <w:t xml:space="preserve">, Legislator Minta PLN </w:t>
            </w:r>
            <w:proofErr w:type="spellStart"/>
            <w:r>
              <w:t>Segera</w:t>
            </w:r>
            <w:proofErr w:type="spellEnd"/>
            <w:r>
              <w:t xml:space="preserve"> </w:t>
            </w:r>
            <w:proofErr w:type="spellStart"/>
            <w:r>
              <w:t>Bertindak</w:t>
            </w:r>
            <w:proofErr w:type="spellEnd"/>
            <w:r>
              <w:t xml:space="preserve"> Di </w:t>
            </w:r>
            <w:proofErr w:type="spellStart"/>
            <w:r>
              <w:t>Agam</w:t>
            </w:r>
            <w:proofErr w:type="spellEnd"/>
            <w:r>
              <w:t xml:space="preserve">,” </w:t>
            </w:r>
            <w:r>
              <w:rPr>
                <w:i/>
                <w:iCs/>
              </w:rPr>
              <w:t xml:space="preserve">Antara </w:t>
            </w:r>
            <w:proofErr w:type="spellStart"/>
            <w:r>
              <w:rPr>
                <w:i/>
                <w:iCs/>
              </w:rPr>
              <w:t>Sumbar</w:t>
            </w:r>
            <w:proofErr w:type="spellEnd"/>
            <w:r>
              <w:t>, Jun. 17, 2017. https://sumbar.antaranews.com/berita/206333/sering-mati-lampu-legislator-minta-pln-segera-bertindak-di-agam (accessed Jan. 15, 2022).</w:t>
            </w:r>
          </w:ins>
        </w:p>
        <w:p w14:paraId="3F215413" w14:textId="77777777" w:rsidR="001A0A97" w:rsidRDefault="001A0A97">
          <w:pPr>
            <w:ind w:hanging="640"/>
            <w:divId w:val="1539079218"/>
            <w:rPr>
              <w:ins w:id="2270" w:author="Radit Rahmadhan" w:date="2022-01-20T17:59:00Z"/>
            </w:rPr>
          </w:pPr>
          <w:ins w:id="2271" w:author="Radit Rahmadhan" w:date="2022-01-20T17:59:00Z">
            <w:r>
              <w:t>[3]</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ins>
        </w:p>
        <w:p w14:paraId="7CA32FEB" w14:textId="77777777" w:rsidR="001A0A97" w:rsidRDefault="001A0A97">
          <w:pPr>
            <w:ind w:hanging="640"/>
            <w:divId w:val="698897210"/>
            <w:rPr>
              <w:ins w:id="2272" w:author="Radit Rahmadhan" w:date="2022-01-20T17:59:00Z"/>
            </w:rPr>
          </w:pPr>
          <w:ins w:id="2273" w:author="Radit Rahmadhan" w:date="2022-01-20T17:59:00Z">
            <w:r>
              <w:t>[4]</w:t>
            </w:r>
            <w:r>
              <w:tab/>
              <w:t xml:space="preserve">J. Ye, “Analysis on E-commerce Order Cancellations Using Market Segmentation Approach,” in </w:t>
            </w:r>
            <w:r>
              <w:rPr>
                <w:i/>
                <w:iCs/>
              </w:rPr>
              <w:t>ACM International Conference Proceeding Series</w:t>
            </w:r>
            <w:r>
              <w:t xml:space="preserve">, Jan. 2021, pp. 33–40. </w:t>
            </w:r>
            <w:proofErr w:type="spellStart"/>
            <w:r>
              <w:t>doi</w:t>
            </w:r>
            <w:proofErr w:type="spellEnd"/>
            <w:r>
              <w:t>: 10.1145/3450588.3450596.</w:t>
            </w:r>
          </w:ins>
        </w:p>
        <w:p w14:paraId="1B725477" w14:textId="77777777" w:rsidR="001A0A97" w:rsidRDefault="001A0A97">
          <w:pPr>
            <w:ind w:hanging="640"/>
            <w:divId w:val="1812358902"/>
            <w:rPr>
              <w:ins w:id="2274" w:author="Radit Rahmadhan" w:date="2022-01-20T17:59:00Z"/>
            </w:rPr>
          </w:pPr>
          <w:ins w:id="2275" w:author="Radit Rahmadhan" w:date="2022-01-20T17:59:00Z">
            <w:r>
              <w:t>[5]</w:t>
            </w:r>
            <w:r>
              <w:tab/>
              <w:t xml:space="preserve">F. McLoughlin, A. Duffy, and M. Conlon, “A clustering approach to domestic electricity load profile </w:t>
            </w:r>
            <w:proofErr w:type="spellStart"/>
            <w:r>
              <w:t>characterisation</w:t>
            </w:r>
            <w:proofErr w:type="spellEnd"/>
            <w:r>
              <w:t xml:space="preserve"> using smart metering data,” </w:t>
            </w:r>
            <w:r>
              <w:rPr>
                <w:i/>
                <w:iCs/>
              </w:rPr>
              <w:t>Applied Energy</w:t>
            </w:r>
            <w:r>
              <w:t xml:space="preserve">, vol. 141, pp. 190–199, Mar. 2015, </w:t>
            </w:r>
            <w:proofErr w:type="spellStart"/>
            <w:r>
              <w:t>doi</w:t>
            </w:r>
            <w:proofErr w:type="spellEnd"/>
            <w:r>
              <w:t>: 10.1016/j.apenergy.2014.12.039.</w:t>
            </w:r>
          </w:ins>
        </w:p>
        <w:p w14:paraId="0C1F2A15" w14:textId="77777777" w:rsidR="001A0A97" w:rsidRDefault="001A0A97">
          <w:pPr>
            <w:ind w:hanging="640"/>
            <w:divId w:val="103765670"/>
            <w:rPr>
              <w:ins w:id="2276" w:author="Radit Rahmadhan" w:date="2022-01-20T17:59:00Z"/>
            </w:rPr>
          </w:pPr>
          <w:ins w:id="2277" w:author="Radit Rahmadhan" w:date="2022-01-20T17:59:00Z">
            <w:r>
              <w:t>[6]</w:t>
            </w:r>
            <w:r>
              <w:tab/>
              <w:t xml:space="preserve">R. </w:t>
            </w:r>
            <w:proofErr w:type="spellStart"/>
            <w:r>
              <w:t>Bapna</w:t>
            </w:r>
            <w:proofErr w:type="spellEnd"/>
            <w:r>
              <w:t xml:space="preserve">, P. Goes, A. Gupta, and Y. </w:t>
            </w:r>
            <w:proofErr w:type="spellStart"/>
            <w:r>
              <w:t>Jin</w:t>
            </w:r>
            <w:proofErr w:type="spellEnd"/>
            <w:r>
              <w:t>, “USER HETEROGENEITY AND ITS IMPACT ON ELECTRONIC AUCTION MARKET DESIGN: AN EMPIRICAL EXPLORATION 1,” 2004.</w:t>
            </w:r>
          </w:ins>
        </w:p>
        <w:p w14:paraId="229E1ABB" w14:textId="77777777" w:rsidR="001A0A97" w:rsidRDefault="001A0A97">
          <w:pPr>
            <w:ind w:hanging="640"/>
            <w:divId w:val="839320679"/>
            <w:rPr>
              <w:ins w:id="2278" w:author="Radit Rahmadhan" w:date="2022-01-20T17:59:00Z"/>
            </w:rPr>
          </w:pPr>
          <w:ins w:id="2279" w:author="Radit Rahmadhan" w:date="2022-01-20T17:59:00Z">
            <w:r>
              <w:t>[7]</w:t>
            </w:r>
            <w:r>
              <w:tab/>
              <w:t xml:space="preserve">Z. J. Lee, C. Y. Lee, L. Y. Chang, and N. Sano, “Clustering and classification based on distributed automatic feature engineering for customer segmentation,” </w:t>
            </w:r>
            <w:r>
              <w:rPr>
                <w:i/>
                <w:iCs/>
              </w:rPr>
              <w:t>Symmetry</w:t>
            </w:r>
            <w:r>
              <w:t xml:space="preserve">, vol. 13, no. 9, Sep. 2021, </w:t>
            </w:r>
            <w:proofErr w:type="spellStart"/>
            <w:r>
              <w:t>doi</w:t>
            </w:r>
            <w:proofErr w:type="spellEnd"/>
            <w:r>
              <w:t>: 10.3390/sym13091557.</w:t>
            </w:r>
          </w:ins>
        </w:p>
        <w:p w14:paraId="26744D21" w14:textId="77777777" w:rsidR="001A0A97" w:rsidRDefault="001A0A97">
          <w:pPr>
            <w:ind w:hanging="640"/>
            <w:divId w:val="1989280567"/>
            <w:rPr>
              <w:ins w:id="2280" w:author="Radit Rahmadhan" w:date="2022-01-20T17:59:00Z"/>
            </w:rPr>
          </w:pPr>
          <w:ins w:id="2281" w:author="Radit Rahmadhan" w:date="2022-01-20T17:59:00Z">
            <w:r>
              <w:t>[8]</w:t>
            </w:r>
            <w:r>
              <w:tab/>
              <w:t xml:space="preserve">H. </w:t>
            </w:r>
            <w:proofErr w:type="spellStart"/>
            <w:r>
              <w:t>Haugdal</w:t>
            </w:r>
            <w:proofErr w:type="spellEnd"/>
            <w:r>
              <w:t xml:space="preserve"> and K. </w:t>
            </w:r>
            <w:proofErr w:type="spellStart"/>
            <w:r>
              <w:t>Uhlen</w:t>
            </w:r>
            <w:proofErr w:type="spellEnd"/>
            <w:r>
              <w:t xml:space="preserve">, “Mode shape estimation using complex principal component analysis and k-means clustering,” May 2019. </w:t>
            </w:r>
            <w:proofErr w:type="spellStart"/>
            <w:r>
              <w:t>doi</w:t>
            </w:r>
            <w:proofErr w:type="spellEnd"/>
            <w:r>
              <w:t>: 10.1109/SGSMA.2019.8784556.</w:t>
            </w:r>
          </w:ins>
        </w:p>
        <w:p w14:paraId="56BFB29E" w14:textId="77777777" w:rsidR="001A0A97" w:rsidRDefault="001A0A97">
          <w:pPr>
            <w:ind w:hanging="640"/>
            <w:divId w:val="1863546620"/>
            <w:rPr>
              <w:ins w:id="2282" w:author="Radit Rahmadhan" w:date="2022-01-20T17:59:00Z"/>
            </w:rPr>
          </w:pPr>
          <w:ins w:id="2283" w:author="Radit Rahmadhan" w:date="2022-01-20T17:59:00Z">
            <w:r>
              <w:t>[9]</w:t>
            </w:r>
            <w:r>
              <w:tab/>
              <w:t xml:space="preserve">T. </w:t>
            </w:r>
            <w:proofErr w:type="spellStart"/>
            <w:r>
              <w:t>Celik</w:t>
            </w:r>
            <w:proofErr w:type="spellEnd"/>
            <w:r>
              <w:t xml:space="preserve">, “Unsupervised change detection in satellite images using principal component analysis and κ-means clustering,” </w:t>
            </w:r>
            <w:r>
              <w:rPr>
                <w:i/>
                <w:iCs/>
              </w:rPr>
              <w:t>IEEE Geoscience and Remote Sensing Letters</w:t>
            </w:r>
            <w:r>
              <w:t xml:space="preserve">, vol. 6, no. 4, pp. 772–776, Oct. 2009, </w:t>
            </w:r>
            <w:proofErr w:type="spellStart"/>
            <w:r>
              <w:t>doi</w:t>
            </w:r>
            <w:proofErr w:type="spellEnd"/>
            <w:r>
              <w:t>: 10.1109/LGRS.2009.2025059.</w:t>
            </w:r>
          </w:ins>
        </w:p>
        <w:p w14:paraId="13344A1E" w14:textId="77777777" w:rsidR="001A0A97" w:rsidRDefault="001A0A97">
          <w:pPr>
            <w:ind w:hanging="640"/>
            <w:divId w:val="1223057028"/>
            <w:rPr>
              <w:ins w:id="2284" w:author="Radit Rahmadhan" w:date="2022-01-20T17:59:00Z"/>
            </w:rPr>
          </w:pPr>
          <w:ins w:id="2285" w:author="Radit Rahmadhan" w:date="2022-01-20T17:59:00Z">
            <w:r>
              <w:t>[10]</w:t>
            </w:r>
            <w:r>
              <w:tab/>
              <w:t xml:space="preserve">F. Marisa, S. Sakinah Syed Ahmad, Z. Izzah </w:t>
            </w:r>
            <w:proofErr w:type="spellStart"/>
            <w:r>
              <w:t>Mohd</w:t>
            </w:r>
            <w:proofErr w:type="spellEnd"/>
            <w:r>
              <w:t xml:space="preserve"> Yusof, T. Mohammad </w:t>
            </w:r>
            <w:proofErr w:type="spellStart"/>
            <w:r>
              <w:t>Akhriza</w:t>
            </w:r>
            <w:proofErr w:type="spellEnd"/>
            <w:r>
              <w:t xml:space="preserve">, W. </w:t>
            </w:r>
            <w:proofErr w:type="spellStart"/>
            <w:r>
              <w:t>Purnomowati</w:t>
            </w:r>
            <w:proofErr w:type="spellEnd"/>
            <w:r>
              <w:t xml:space="preserve">, and R. Kumar Pandey, “The Analyze of Relationship between Revenue and Customer Payment Methods in Small Medium Enterprise Based on Clustering K-Means,” in </w:t>
            </w:r>
            <w:r>
              <w:rPr>
                <w:i/>
                <w:iCs/>
              </w:rPr>
              <w:t>Journal of Physics: Conference Series</w:t>
            </w:r>
            <w:r>
              <w:t xml:space="preserve">, Jul. 2021, vol. 1908, no. 1. </w:t>
            </w:r>
            <w:proofErr w:type="spellStart"/>
            <w:r>
              <w:t>doi</w:t>
            </w:r>
            <w:proofErr w:type="spellEnd"/>
            <w:r>
              <w:t>: 10.1088/1742-6596/1908/1/012021.</w:t>
            </w:r>
          </w:ins>
        </w:p>
        <w:p w14:paraId="580C17E5" w14:textId="77777777" w:rsidR="001A0A97" w:rsidRDefault="001A0A97">
          <w:pPr>
            <w:ind w:hanging="640"/>
            <w:divId w:val="207911060"/>
            <w:rPr>
              <w:ins w:id="2286" w:author="Radit Rahmadhan" w:date="2022-01-20T17:59:00Z"/>
            </w:rPr>
          </w:pPr>
          <w:ins w:id="2287" w:author="Radit Rahmadhan" w:date="2022-01-20T17:59:00Z">
            <w:r>
              <w:t>[11]</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ins>
        </w:p>
        <w:p w14:paraId="62FD9277" w14:textId="77777777" w:rsidR="001A0A97" w:rsidRDefault="001A0A97">
          <w:pPr>
            <w:ind w:hanging="640"/>
            <w:divId w:val="1827625090"/>
            <w:rPr>
              <w:ins w:id="2288" w:author="Radit Rahmadhan" w:date="2022-01-20T17:59:00Z"/>
            </w:rPr>
          </w:pPr>
          <w:ins w:id="2289" w:author="Radit Rahmadhan" w:date="2022-01-20T17:59:00Z">
            <w:r>
              <w:t>[12]</w:t>
            </w:r>
            <w:r>
              <w:tab/>
              <w:t xml:space="preserve">S. </w:t>
            </w:r>
            <w:proofErr w:type="spellStart"/>
            <w:r>
              <w:t>Janardhanan</w:t>
            </w:r>
            <w:proofErr w:type="spellEnd"/>
            <w:r>
              <w:t xml:space="preserve"> and R. </w:t>
            </w:r>
            <w:proofErr w:type="spellStart"/>
            <w:r>
              <w:t>Muthalagu</w:t>
            </w:r>
            <w:proofErr w:type="spellEnd"/>
            <w:r>
              <w:t xml:space="preserve">, “Market segmentation for profit maximization using machine learning algorithms,” in </w:t>
            </w:r>
            <w:r>
              <w:rPr>
                <w:i/>
                <w:iCs/>
              </w:rPr>
              <w:t>Journal of Physics: Conference Series</w:t>
            </w:r>
            <w:r>
              <w:t xml:space="preserve">, Dec. 2020, vol. 1706, no. 1. </w:t>
            </w:r>
            <w:proofErr w:type="spellStart"/>
            <w:r>
              <w:t>doi</w:t>
            </w:r>
            <w:proofErr w:type="spellEnd"/>
            <w:r>
              <w:t>: 10.1088/1742-6596/1706/1/012160.</w:t>
            </w:r>
          </w:ins>
        </w:p>
        <w:p w14:paraId="34E8DD1C" w14:textId="77777777" w:rsidR="001A0A97" w:rsidRDefault="001A0A97">
          <w:pPr>
            <w:ind w:hanging="640"/>
            <w:divId w:val="569584640"/>
            <w:rPr>
              <w:ins w:id="2290" w:author="Radit Rahmadhan" w:date="2022-01-20T17:59:00Z"/>
            </w:rPr>
          </w:pPr>
          <w:ins w:id="2291" w:author="Radit Rahmadhan" w:date="2022-01-20T17:59:00Z">
            <w:r>
              <w:t>[13]</w:t>
            </w:r>
            <w:r>
              <w:tab/>
              <w:t xml:space="preserve">F. Abdi and S. </w:t>
            </w:r>
            <w:proofErr w:type="spellStart"/>
            <w:r>
              <w:t>Abolmakarem</w:t>
            </w:r>
            <w:proofErr w:type="spellEnd"/>
            <w:r>
              <w:t xml:space="preserve">, “Customer Behavior Mining Framework (CBMF) using clustering and classification techniques,” </w:t>
            </w:r>
            <w:r>
              <w:rPr>
                <w:i/>
                <w:iCs/>
              </w:rPr>
              <w:t>Journal of Industrial Engineering International</w:t>
            </w:r>
            <w:r>
              <w:t xml:space="preserve">, vol. 15, pp. 1–18, Dec. 2019, </w:t>
            </w:r>
            <w:proofErr w:type="spellStart"/>
            <w:r>
              <w:t>doi</w:t>
            </w:r>
            <w:proofErr w:type="spellEnd"/>
            <w:r>
              <w:t>: 10.1007/s40092-018-0285-3.</w:t>
            </w:r>
          </w:ins>
        </w:p>
        <w:p w14:paraId="64775B01" w14:textId="77777777" w:rsidR="001A0A97" w:rsidRDefault="001A0A97">
          <w:pPr>
            <w:ind w:hanging="640"/>
            <w:divId w:val="467551702"/>
            <w:rPr>
              <w:ins w:id="2292" w:author="Radit Rahmadhan" w:date="2022-01-20T17:59:00Z"/>
            </w:rPr>
          </w:pPr>
          <w:ins w:id="2293" w:author="Radit Rahmadhan" w:date="2022-01-20T17:59:00Z">
            <w:r>
              <w:t>[14]</w:t>
            </w:r>
            <w:r>
              <w:tab/>
              <w:t xml:space="preserve">M. </w:t>
            </w:r>
            <w:proofErr w:type="spellStart"/>
            <w:r>
              <w:t>Grbovic</w:t>
            </w:r>
            <w:proofErr w:type="spellEnd"/>
            <w:r>
              <w:t>, N. Djuric, and S. Vucetic, “Supervised Clustering of Label Ranking Data.” [Online]. Available: https://epubs.siam.org/page/terms</w:t>
            </w:r>
          </w:ins>
        </w:p>
        <w:p w14:paraId="51EB1B6A" w14:textId="77777777" w:rsidR="001A0A97" w:rsidRDefault="001A0A97">
          <w:pPr>
            <w:ind w:hanging="640"/>
            <w:divId w:val="824128307"/>
            <w:rPr>
              <w:ins w:id="2294" w:author="Radit Rahmadhan" w:date="2022-01-20T17:59:00Z"/>
            </w:rPr>
          </w:pPr>
          <w:ins w:id="2295" w:author="Radit Rahmadhan" w:date="2022-01-20T17:59:00Z">
            <w:r>
              <w:t>[15]</w:t>
            </w:r>
            <w:r>
              <w:tab/>
              <w:t xml:space="preserve">F. Marisa, S. S. S. Ahmad, Z. I. M. Yusof, </w:t>
            </w:r>
            <w:proofErr w:type="spellStart"/>
            <w:r>
              <w:t>Fachrudin</w:t>
            </w:r>
            <w:proofErr w:type="spellEnd"/>
            <w:r>
              <w:t xml:space="preserve">, and T. M. A. Aziz, “Segmentation model of customer lifetime value in Small and Medium Enterprise (SMEs) using K-Means Clustering and LRFM model,” </w:t>
            </w:r>
            <w:r>
              <w:rPr>
                <w:i/>
                <w:iCs/>
              </w:rPr>
              <w:t>International Journal of Integrated Engineering</w:t>
            </w:r>
            <w:r>
              <w:t xml:space="preserve">, vol. 11, no. 3, pp. 169–180, 2019, </w:t>
            </w:r>
            <w:proofErr w:type="spellStart"/>
            <w:r>
              <w:t>doi</w:t>
            </w:r>
            <w:proofErr w:type="spellEnd"/>
            <w:r>
              <w:t>: 10.30880/ijie.2019.11.03.018.</w:t>
            </w:r>
          </w:ins>
        </w:p>
        <w:p w14:paraId="43879A7C" w14:textId="77777777" w:rsidR="001A0A97" w:rsidRDefault="001A0A97">
          <w:pPr>
            <w:ind w:hanging="640"/>
            <w:divId w:val="1207984036"/>
            <w:rPr>
              <w:ins w:id="2296" w:author="Radit Rahmadhan" w:date="2022-01-20T17:59:00Z"/>
            </w:rPr>
          </w:pPr>
          <w:ins w:id="2297" w:author="Radit Rahmadhan" w:date="2022-01-20T17:59:00Z">
            <w:r>
              <w:t>[16]</w:t>
            </w:r>
            <w:r>
              <w:tab/>
              <w:t xml:space="preserve">R. </w:t>
            </w:r>
            <w:proofErr w:type="spellStart"/>
            <w:r>
              <w:t>Gustriansyah</w:t>
            </w:r>
            <w:proofErr w:type="spellEnd"/>
            <w:r>
              <w:t xml:space="preserve">, N. </w:t>
            </w:r>
            <w:proofErr w:type="spellStart"/>
            <w:r>
              <w:t>Suhandi</w:t>
            </w:r>
            <w:proofErr w:type="spellEnd"/>
            <w:r>
              <w:t xml:space="preserve">, and F. Antony, “Clustering optimization in RFM analysis based on k-means,” </w:t>
            </w:r>
            <w:r>
              <w:rPr>
                <w:i/>
                <w:iCs/>
              </w:rPr>
              <w:t>Indonesian Journal of Electrical Engineering and Computer Science</w:t>
            </w:r>
            <w:r>
              <w:t xml:space="preserve">, vol. 18, no. 1, pp. 470–477, 2019, </w:t>
            </w:r>
            <w:proofErr w:type="spellStart"/>
            <w:r>
              <w:t>doi</w:t>
            </w:r>
            <w:proofErr w:type="spellEnd"/>
            <w:r>
              <w:t>: 10.11591/</w:t>
            </w:r>
            <w:proofErr w:type="gramStart"/>
            <w:r>
              <w:t>ijeecs.v18.i</w:t>
            </w:r>
            <w:proofErr w:type="gramEnd"/>
            <w:r>
              <w:t>1.pp470-477.</w:t>
            </w:r>
          </w:ins>
        </w:p>
        <w:p w14:paraId="443E4CE1" w14:textId="77777777" w:rsidR="001A0A97" w:rsidRDefault="001A0A97">
          <w:pPr>
            <w:ind w:hanging="640"/>
            <w:divId w:val="713117346"/>
            <w:rPr>
              <w:ins w:id="2298" w:author="Radit Rahmadhan" w:date="2022-01-20T17:59:00Z"/>
            </w:rPr>
          </w:pPr>
          <w:ins w:id="2299" w:author="Radit Rahmadhan" w:date="2022-01-20T17:59:00Z">
            <w:r>
              <w:t>[17]</w:t>
            </w:r>
            <w:r>
              <w:tab/>
              <w:t xml:space="preserve">H. Li, X. Yang, Y. Xia, L. Zheng, G. Yang, and P. </w:t>
            </w:r>
            <w:proofErr w:type="spellStart"/>
            <w:r>
              <w:t>Lv</w:t>
            </w:r>
            <w:proofErr w:type="spellEnd"/>
            <w:r>
              <w:t xml:space="preserve">, “K-LRFMD: Method of Customer Value Segmentation in Shared Transportation Filed Based on Improved K-means Algorithm,” in </w:t>
            </w:r>
            <w:r>
              <w:rPr>
                <w:i/>
                <w:iCs/>
              </w:rPr>
              <w:t>Journal of Physics: Conference Series</w:t>
            </w:r>
            <w:r>
              <w:t xml:space="preserve">, Jul. 2018, vol. 1060, no. 1. </w:t>
            </w:r>
            <w:proofErr w:type="spellStart"/>
            <w:r>
              <w:t>doi</w:t>
            </w:r>
            <w:proofErr w:type="spellEnd"/>
            <w:r>
              <w:t xml:space="preserve">: </w:t>
            </w:r>
            <w:r>
              <w:lastRenderedPageBreak/>
              <w:t>10.1088/1742-6596/1060/1/012012.</w:t>
            </w:r>
          </w:ins>
        </w:p>
        <w:p w14:paraId="251838AB" w14:textId="77777777" w:rsidR="001A0A97" w:rsidRDefault="001A0A97">
          <w:pPr>
            <w:ind w:hanging="640"/>
            <w:divId w:val="961155929"/>
            <w:rPr>
              <w:ins w:id="2300" w:author="Radit Rahmadhan" w:date="2022-01-20T17:59:00Z"/>
            </w:rPr>
          </w:pPr>
          <w:ins w:id="2301" w:author="Radit Rahmadhan" w:date="2022-01-20T17:59:00Z">
            <w:r>
              <w:t>[18]</w:t>
            </w:r>
            <w:r>
              <w:tab/>
              <w:t xml:space="preserve">M. </w:t>
            </w:r>
            <w:proofErr w:type="spellStart"/>
            <w:r>
              <w:t>Chindyana</w:t>
            </w:r>
            <w:proofErr w:type="spellEnd"/>
            <w:r>
              <w:t xml:space="preserve"> and L. A. </w:t>
            </w:r>
            <w:proofErr w:type="spellStart"/>
            <w:r>
              <w:t>Wulandhari</w:t>
            </w:r>
            <w:proofErr w:type="spellEnd"/>
            <w:r>
              <w:t xml:space="preserve">, “Segmentation of tourist interest on tourism object categories by comparing PSO K-means and DBSCAN method,” </w:t>
            </w:r>
            <w:r>
              <w:rPr>
                <w:i/>
                <w:iCs/>
              </w:rPr>
              <w:t xml:space="preserve">Revue </w:t>
            </w:r>
            <w:proofErr w:type="spellStart"/>
            <w:r>
              <w:rPr>
                <w:i/>
                <w:iCs/>
              </w:rPr>
              <w:t>d’Intelligence</w:t>
            </w:r>
            <w:proofErr w:type="spellEnd"/>
            <w:r>
              <w:rPr>
                <w:i/>
                <w:iCs/>
              </w:rPr>
              <w:t xml:space="preserve"> </w:t>
            </w:r>
            <w:proofErr w:type="spellStart"/>
            <w:r>
              <w:rPr>
                <w:i/>
                <w:iCs/>
              </w:rPr>
              <w:t>Artificielle</w:t>
            </w:r>
            <w:proofErr w:type="spellEnd"/>
            <w:r>
              <w:t xml:space="preserve">, vol. 35, no. 1, pp. 23–37, Feb. 2021, </w:t>
            </w:r>
            <w:proofErr w:type="spellStart"/>
            <w:r>
              <w:t>doi</w:t>
            </w:r>
            <w:proofErr w:type="spellEnd"/>
            <w:r>
              <w:t>: 10.18280/ria.350103.</w:t>
            </w:r>
          </w:ins>
        </w:p>
        <w:p w14:paraId="2D42C54C" w14:textId="77777777" w:rsidR="001A0A97" w:rsidRDefault="001A0A97">
          <w:pPr>
            <w:ind w:hanging="640"/>
            <w:divId w:val="1570463497"/>
            <w:rPr>
              <w:ins w:id="2302" w:author="Radit Rahmadhan" w:date="2022-01-20T17:59:00Z"/>
            </w:rPr>
          </w:pPr>
          <w:ins w:id="2303" w:author="Radit Rahmadhan" w:date="2022-01-20T17:59:00Z">
            <w:r>
              <w:t>[19]</w:t>
            </w:r>
            <w:r>
              <w:tab/>
              <w:t xml:space="preserve">H. </w:t>
            </w:r>
            <w:proofErr w:type="spellStart"/>
            <w:r>
              <w:t>Haugdal</w:t>
            </w:r>
            <w:proofErr w:type="spellEnd"/>
            <w:r>
              <w:t xml:space="preserve"> and K. </w:t>
            </w:r>
            <w:proofErr w:type="spellStart"/>
            <w:r>
              <w:t>Uhlen</w:t>
            </w:r>
            <w:proofErr w:type="spellEnd"/>
            <w:r>
              <w:t xml:space="preserve">, “Mode shape estimation using complex principal component analysis and k-means clustering,” May 2019. </w:t>
            </w:r>
            <w:proofErr w:type="spellStart"/>
            <w:r>
              <w:t>doi</w:t>
            </w:r>
            <w:proofErr w:type="spellEnd"/>
            <w:r>
              <w:t>: 10.1109/SGSMA.2019.8784556.</w:t>
            </w:r>
          </w:ins>
        </w:p>
        <w:p w14:paraId="7597D1E4" w14:textId="77777777" w:rsidR="001A0A97" w:rsidRDefault="001A0A97">
          <w:pPr>
            <w:ind w:hanging="640"/>
            <w:divId w:val="2032224532"/>
            <w:rPr>
              <w:ins w:id="2304" w:author="Radit Rahmadhan" w:date="2022-01-20T17:59:00Z"/>
            </w:rPr>
          </w:pPr>
          <w:ins w:id="2305" w:author="Radit Rahmadhan" w:date="2022-01-20T17:59:00Z">
            <w:r>
              <w:t>[20]</w:t>
            </w:r>
            <w:r>
              <w:tab/>
              <w:t xml:space="preserve">S. L. Lo, R. </w:t>
            </w:r>
            <w:proofErr w:type="spellStart"/>
            <w:r>
              <w:t>Chiong</w:t>
            </w:r>
            <w:proofErr w:type="spellEnd"/>
            <w:r>
              <w:t xml:space="preserve">, and D. Cornforth, “Ranking of high-value social audiences on Twitter,” </w:t>
            </w:r>
            <w:r>
              <w:rPr>
                <w:i/>
                <w:iCs/>
              </w:rPr>
              <w:t>Decision Support Systems</w:t>
            </w:r>
            <w:r>
              <w:t xml:space="preserve">, vol. 85, pp. 34–48, May 2016, </w:t>
            </w:r>
            <w:proofErr w:type="spellStart"/>
            <w:r>
              <w:t>doi</w:t>
            </w:r>
            <w:proofErr w:type="spellEnd"/>
            <w:r>
              <w:t>: 10.1016/j.dss.2016.02.010.</w:t>
            </w:r>
          </w:ins>
        </w:p>
        <w:p w14:paraId="5C5C1D80" w14:textId="77777777" w:rsidR="001A0A97" w:rsidRDefault="001A0A97">
          <w:pPr>
            <w:ind w:hanging="640"/>
            <w:divId w:val="545263434"/>
            <w:rPr>
              <w:ins w:id="2306" w:author="Radit Rahmadhan" w:date="2022-01-20T17:59:00Z"/>
            </w:rPr>
          </w:pPr>
          <w:ins w:id="2307" w:author="Radit Rahmadhan" w:date="2022-01-20T17:59:00Z">
            <w:r>
              <w:t>[21]</w:t>
            </w:r>
            <w:r>
              <w:tab/>
              <w:t xml:space="preserve">G. </w:t>
            </w:r>
            <w:proofErr w:type="spellStart"/>
            <w:r>
              <w:t>Shmueli</w:t>
            </w:r>
            <w:proofErr w:type="spellEnd"/>
            <w:r>
              <w:t xml:space="preserve"> and O. R. </w:t>
            </w:r>
            <w:proofErr w:type="spellStart"/>
            <w:r>
              <w:t>Koppius</w:t>
            </w:r>
            <w:proofErr w:type="spellEnd"/>
            <w:r>
              <w:t>, “PREDICTIVE ANALYTICS IN INFORMATION SYSTEMS RESEARCH 1.”</w:t>
            </w:r>
          </w:ins>
        </w:p>
        <w:p w14:paraId="54E49323" w14:textId="77777777" w:rsidR="001A0A97" w:rsidRDefault="001A0A97">
          <w:pPr>
            <w:ind w:hanging="640"/>
            <w:divId w:val="258223004"/>
            <w:rPr>
              <w:ins w:id="2308" w:author="Radit Rahmadhan" w:date="2022-01-20T17:59:00Z"/>
            </w:rPr>
          </w:pPr>
          <w:ins w:id="2309" w:author="Radit Rahmadhan" w:date="2022-01-20T17:59:00Z">
            <w:r>
              <w:t>[22]</w:t>
            </w:r>
            <w:r>
              <w:tab/>
              <w:t xml:space="preserve">P. </w:t>
            </w:r>
            <w:proofErr w:type="spellStart"/>
            <w:r>
              <w:t>Bholowalia</w:t>
            </w:r>
            <w:proofErr w:type="spellEnd"/>
            <w:r>
              <w:t xml:space="preserve"> and A. Kumar, “EBK-Means: A Clustering Technique based on Elbow Method and K-Means in WSN,” 2014.</w:t>
            </w:r>
          </w:ins>
        </w:p>
        <w:p w14:paraId="5FED852C" w14:textId="77777777" w:rsidR="001A0A97" w:rsidRDefault="001A0A97">
          <w:pPr>
            <w:ind w:hanging="640"/>
            <w:divId w:val="597567374"/>
            <w:rPr>
              <w:ins w:id="2310" w:author="Radit Rahmadhan" w:date="2022-01-20T17:59:00Z"/>
            </w:rPr>
          </w:pPr>
          <w:ins w:id="2311" w:author="Radit Rahmadhan" w:date="2022-01-20T17:59:00Z">
            <w:r>
              <w:t>[23]</w:t>
            </w:r>
            <w:r>
              <w:tab/>
              <w:t xml:space="preserve">C. D. </w:t>
            </w:r>
            <w:proofErr w:type="spellStart"/>
            <w:r>
              <w:t>Rumiarti</w:t>
            </w:r>
            <w:proofErr w:type="spellEnd"/>
            <w:r>
              <w:t xml:space="preserve"> and I. Budi, “SEGMENTASI PELANGGAN PADA CUSTOMER RELATIONSHIP MANAGEMENT DI PERUSAHAAN RITEL: STUDI KASUS PT GRAMEDIA ASRI MEDIA.”</w:t>
            </w:r>
          </w:ins>
        </w:p>
        <w:p w14:paraId="361AD28F" w14:textId="77777777" w:rsidR="001A0A97" w:rsidRDefault="001A0A97">
          <w:pPr>
            <w:ind w:hanging="640"/>
            <w:divId w:val="46733268"/>
            <w:rPr>
              <w:ins w:id="2312" w:author="Radit Rahmadhan" w:date="2022-01-20T17:59:00Z"/>
            </w:rPr>
          </w:pPr>
          <w:ins w:id="2313" w:author="Radit Rahmadhan" w:date="2022-01-20T17:59:00Z">
            <w:r>
              <w:t>[24]</w:t>
            </w:r>
            <w:r>
              <w:tab/>
              <w:t>“Customer Segmentation Model in E-commerce Using Clustering Techniques and LRFM Model: The Case of Online Stores in Morocco.” [Online]. Available: https://www.researchgate.net/publication/284899160</w:t>
            </w:r>
          </w:ins>
        </w:p>
        <w:p w14:paraId="3E0C8F2B" w14:textId="77777777" w:rsidR="001A0A97" w:rsidRDefault="001A0A97">
          <w:pPr>
            <w:ind w:hanging="640"/>
            <w:divId w:val="713624076"/>
            <w:rPr>
              <w:ins w:id="2314" w:author="Radit Rahmadhan" w:date="2022-01-20T17:59:00Z"/>
            </w:rPr>
          </w:pPr>
          <w:ins w:id="2315" w:author="Radit Rahmadhan" w:date="2022-01-20T17:59:00Z">
            <w:r>
              <w:t>[25]</w:t>
            </w:r>
            <w:r>
              <w:tab/>
              <w:t xml:space="preserve">S. M. S. Hosseini, A. </w:t>
            </w:r>
            <w:proofErr w:type="spellStart"/>
            <w:r>
              <w:t>Maleki</w:t>
            </w:r>
            <w:proofErr w:type="spellEnd"/>
            <w:r>
              <w:t xml:space="preserve">, and M. R. </w:t>
            </w:r>
            <w:proofErr w:type="spellStart"/>
            <w:r>
              <w:t>Gholamian</w:t>
            </w:r>
            <w:proofErr w:type="spellEnd"/>
            <w:r>
              <w:t xml:space="preserve">, “Cluster analysis using data mining approach to develop CRM methodology to assess the customer loyalty,” </w:t>
            </w:r>
            <w:r>
              <w:rPr>
                <w:i/>
                <w:iCs/>
              </w:rPr>
              <w:t>Expert Systems with Applications</w:t>
            </w:r>
            <w:r>
              <w:t xml:space="preserve">, vol. 37, no. 7, pp. 5259–5264, Jul. 2010, </w:t>
            </w:r>
            <w:proofErr w:type="spellStart"/>
            <w:r>
              <w:t>doi</w:t>
            </w:r>
            <w:proofErr w:type="spellEnd"/>
            <w:r>
              <w:t>: 10.1016/j.eswa.2009.12.070.</w:t>
            </w:r>
          </w:ins>
        </w:p>
        <w:p w14:paraId="02DD2896" w14:textId="77777777" w:rsidR="001A0A97" w:rsidRDefault="001A0A97">
          <w:pPr>
            <w:ind w:hanging="640"/>
            <w:divId w:val="119305283"/>
            <w:rPr>
              <w:ins w:id="2316" w:author="Radit Rahmadhan" w:date="2022-01-20T17:59:00Z"/>
            </w:rPr>
          </w:pPr>
          <w:ins w:id="2317" w:author="Radit Rahmadhan" w:date="2022-01-20T17:59:00Z">
            <w:r>
              <w:t>[26]</w:t>
            </w:r>
            <w:r>
              <w:tab/>
              <w:t xml:space="preserve">IEEE Power &amp; Energy Society, IEEE Industry Applications Society, and Institute of Electrical and Electronics Engineers, </w:t>
            </w:r>
            <w:r>
              <w:rPr>
                <w:i/>
                <w:iCs/>
              </w:rPr>
              <w:t xml:space="preserve">2018 IEEE PES/IAS </w:t>
            </w:r>
            <w:proofErr w:type="spellStart"/>
            <w:proofErr w:type="gramStart"/>
            <w:r>
              <w:rPr>
                <w:i/>
                <w:iCs/>
              </w:rPr>
              <w:t>PowerAfrica</w:t>
            </w:r>
            <w:proofErr w:type="spellEnd"/>
            <w:r>
              <w:rPr>
                <w:i/>
                <w:iCs/>
              </w:rPr>
              <w:t> :</w:t>
            </w:r>
            <w:proofErr w:type="gramEnd"/>
            <w:r>
              <w:rPr>
                <w:i/>
                <w:iCs/>
              </w:rPr>
              <w:t xml:space="preserve"> 28-29 June 2018.</w:t>
            </w:r>
            <w:r>
              <w:t xml:space="preserve"> </w:t>
            </w:r>
          </w:ins>
        </w:p>
        <w:p w14:paraId="56E406D9" w14:textId="796AAC4D" w:rsidR="00A20330" w:rsidDel="00806BC5" w:rsidRDefault="001A0A97">
          <w:pPr>
            <w:ind w:hanging="640"/>
            <w:divId w:val="186792525"/>
            <w:rPr>
              <w:del w:id="2318" w:author="Radit Rahmadhan" w:date="2022-01-14T22:22:00Z"/>
              <w:sz w:val="24"/>
              <w:szCs w:val="24"/>
            </w:rPr>
          </w:pPr>
          <w:ins w:id="2319" w:author="Radit Rahmadhan" w:date="2022-01-20T17:59:00Z">
            <w:r>
              <w:t> </w:t>
            </w:r>
          </w:ins>
          <w:del w:id="2320" w:author="Radit Rahmadhan" w:date="2022-01-14T22:22:00Z">
            <w:r w:rsidR="00240F0B" w:rsidDel="00806BC5">
              <w:delText>[1]</w:delText>
            </w:r>
            <w:r w:rsidR="00240F0B" w:rsidDel="00806BC5">
              <w:tab/>
              <w:delText xml:space="preserve">Katadata, “Konsumsi Listrik Nasional Terus Meningkat,” </w:delText>
            </w:r>
            <w:r w:rsidR="00240F0B" w:rsidDel="00806BC5">
              <w:rPr>
                <w:i/>
                <w:iCs/>
              </w:rPr>
              <w:delText>www.databook.com</w:delText>
            </w:r>
            <w:r w:rsidR="00240F0B" w:rsidDel="00806BC5">
              <w:delText>, Jan. 09, 2020. https://databoks.katadata.co.id/datapublish/2020/01/10/konsumsi-listrik-nasional-terus-meningkat (accessed Jan. 04, 2022).</w:delText>
            </w:r>
          </w:del>
        </w:p>
        <w:p w14:paraId="04E79BBC" w14:textId="5B32DABC" w:rsidR="00A20330" w:rsidDel="00806BC5" w:rsidRDefault="00240F0B">
          <w:pPr>
            <w:ind w:hanging="640"/>
            <w:divId w:val="1002195957"/>
            <w:rPr>
              <w:del w:id="2321" w:author="Radit Rahmadhan" w:date="2022-01-14T22:22:00Z"/>
            </w:rPr>
          </w:pPr>
          <w:del w:id="2322" w:author="Radit Rahmadhan" w:date="2022-01-14T22:22:00Z">
            <w:r w:rsidDel="00806BC5">
              <w:delText>[2]</w:delText>
            </w:r>
            <w:r w:rsidDel="00806BC5">
              <w:tab/>
              <w:delText xml:space="preserve">F. Marisa, S. S. S. Ahmad, Z. I. M. Yusof, Fachrudin, and T. M. A. Aziz, “Segmentation model of customer lifetime value in Small and Medium Enterprise (SMEs) using K-Means Clustering and LRFM model,” </w:delText>
            </w:r>
            <w:r w:rsidDel="00806BC5">
              <w:rPr>
                <w:i/>
                <w:iCs/>
              </w:rPr>
              <w:delText>International Journal of Integrated Engineering</w:delText>
            </w:r>
            <w:r w:rsidDel="00806BC5">
              <w:delText>, vol. 11, no. 3, pp. 169–180, 2019, doi: 10.30880/ijie.2019.11.03.018.</w:delText>
            </w:r>
          </w:del>
        </w:p>
        <w:p w14:paraId="444E3A29" w14:textId="3796B7E2" w:rsidR="00A20330" w:rsidDel="00806BC5" w:rsidRDefault="00240F0B">
          <w:pPr>
            <w:ind w:hanging="640"/>
            <w:divId w:val="505096065"/>
            <w:rPr>
              <w:del w:id="2323" w:author="Radit Rahmadhan" w:date="2022-01-14T22:22:00Z"/>
            </w:rPr>
          </w:pPr>
          <w:del w:id="2324" w:author="Radit Rahmadhan" w:date="2022-01-14T22:22:00Z">
            <w:r w:rsidDel="00806BC5">
              <w:delText>[3]</w:delText>
            </w:r>
            <w:r w:rsidDel="00806BC5">
              <w:tab/>
              <w:delText xml:space="preserve">J. Ye, “Analysis on E-commerce Order Cancellations Using Market Segmentation Approach,” in </w:delText>
            </w:r>
            <w:r w:rsidDel="00806BC5">
              <w:rPr>
                <w:i/>
                <w:iCs/>
              </w:rPr>
              <w:delText>ACM International Conference Proceeding Series</w:delText>
            </w:r>
            <w:r w:rsidDel="00806BC5">
              <w:delText>, Jan. 2021, pp. 33–40. doi: 10.1145/3450588.3450596.</w:delText>
            </w:r>
          </w:del>
        </w:p>
        <w:p w14:paraId="081A1FF3" w14:textId="7680B7B9" w:rsidR="00A20330" w:rsidDel="00806BC5" w:rsidRDefault="00240F0B">
          <w:pPr>
            <w:ind w:hanging="640"/>
            <w:divId w:val="363867544"/>
            <w:rPr>
              <w:del w:id="2325" w:author="Radit Rahmadhan" w:date="2022-01-14T22:22:00Z"/>
            </w:rPr>
          </w:pPr>
          <w:del w:id="2326" w:author="Radit Rahmadhan" w:date="2022-01-14T22:22:00Z">
            <w:r w:rsidDel="00806BC5">
              <w:delText>[4]</w:delText>
            </w:r>
            <w:r w:rsidDel="00806BC5">
              <w:tab/>
              <w:delText xml:space="preserve">F. McLoughlin, A. Duffy, and M. Conlon, “A clustering approach to domestic electricity load profile characterisation using smart metering data,” </w:delText>
            </w:r>
            <w:r w:rsidDel="00806BC5">
              <w:rPr>
                <w:i/>
                <w:iCs/>
              </w:rPr>
              <w:delText>Applied Energy</w:delText>
            </w:r>
            <w:r w:rsidDel="00806BC5">
              <w:delText>, vol. 141, pp. 190–199, Mar. 2015, doi: 10.1016/j.apenergy.2014.12.039.</w:delText>
            </w:r>
          </w:del>
        </w:p>
        <w:p w14:paraId="6D4853B7" w14:textId="7FDF1136" w:rsidR="00A20330" w:rsidDel="00806BC5" w:rsidRDefault="00240F0B">
          <w:pPr>
            <w:ind w:hanging="640"/>
            <w:divId w:val="963775532"/>
            <w:rPr>
              <w:del w:id="2327" w:author="Radit Rahmadhan" w:date="2022-01-14T22:22:00Z"/>
            </w:rPr>
          </w:pPr>
          <w:del w:id="2328" w:author="Radit Rahmadhan" w:date="2022-01-14T22:22:00Z">
            <w:r w:rsidDel="00806BC5">
              <w:delText>[5]</w:delText>
            </w:r>
            <w:r w:rsidDel="00806BC5">
              <w:tab/>
              <w:delText>R. Bapna, P. Goes, A. Gupta, and Y. Jin, “USER HETEROGENEITY AND ITS IMPACT ON ELECTRONIC AUCTION MARKET DESIGN: AN EMPIRICAL EXPLORATION 1,” 2004.</w:delText>
            </w:r>
          </w:del>
        </w:p>
        <w:p w14:paraId="0AC0744B" w14:textId="6CE9DEE9" w:rsidR="00A20330" w:rsidDel="00806BC5" w:rsidRDefault="00240F0B">
          <w:pPr>
            <w:ind w:hanging="640"/>
            <w:divId w:val="2020741136"/>
            <w:rPr>
              <w:del w:id="2329" w:author="Radit Rahmadhan" w:date="2022-01-14T22:22:00Z"/>
            </w:rPr>
          </w:pPr>
          <w:del w:id="2330" w:author="Radit Rahmadhan" w:date="2022-01-14T22:22:00Z">
            <w:r w:rsidDel="00806BC5">
              <w:delText>[6]</w:delText>
            </w:r>
            <w:r w:rsidDel="00806BC5">
              <w:tab/>
              <w:delText xml:space="preserve">Z. J. Lee, C. Y. Lee, L. Y. Chang, and N. Sano, “Clustering and classification based on distributed automatic feature engineering for customer segmentation,” </w:delText>
            </w:r>
            <w:r w:rsidDel="00806BC5">
              <w:rPr>
                <w:i/>
                <w:iCs/>
              </w:rPr>
              <w:delText>Symmetry</w:delText>
            </w:r>
            <w:r w:rsidDel="00806BC5">
              <w:delText>, vol. 13, no. 9, Sep. 2021, doi: 10.3390/sym13091557.</w:delText>
            </w:r>
          </w:del>
        </w:p>
        <w:p w14:paraId="143A0870" w14:textId="4226E31F" w:rsidR="00A20330" w:rsidDel="00806BC5" w:rsidRDefault="00240F0B">
          <w:pPr>
            <w:ind w:hanging="640"/>
            <w:divId w:val="1403261645"/>
            <w:rPr>
              <w:del w:id="2331" w:author="Radit Rahmadhan" w:date="2022-01-14T22:22:00Z"/>
            </w:rPr>
          </w:pPr>
          <w:del w:id="2332" w:author="Radit Rahmadhan" w:date="2022-01-14T22:22:00Z">
            <w:r w:rsidDel="00806BC5">
              <w:delText>[7]</w:delText>
            </w:r>
            <w:r w:rsidDel="00806BC5">
              <w:tab/>
              <w:delText>H. Haugdal and K. Uhlen, “Mode shape estimation using complex principal component analysis and k-means clustering,” May 2019. doi: 10.1109/SGSMA.2019.8784556.</w:delText>
            </w:r>
          </w:del>
        </w:p>
        <w:p w14:paraId="11626417" w14:textId="4EF5B675" w:rsidR="00A20330" w:rsidDel="00806BC5" w:rsidRDefault="00240F0B">
          <w:pPr>
            <w:ind w:hanging="640"/>
            <w:divId w:val="1361853223"/>
            <w:rPr>
              <w:del w:id="2333" w:author="Radit Rahmadhan" w:date="2022-01-14T22:22:00Z"/>
            </w:rPr>
          </w:pPr>
          <w:del w:id="2334" w:author="Radit Rahmadhan" w:date="2022-01-14T22:22:00Z">
            <w:r w:rsidDel="00806BC5">
              <w:delText>[8]</w:delText>
            </w:r>
            <w:r w:rsidDel="00806BC5">
              <w:tab/>
              <w:delText xml:space="preserve">T. Celik, “Unsupervised change detection in satellite images using principal component analysis and κ-means clustering,” </w:delText>
            </w:r>
            <w:r w:rsidDel="00806BC5">
              <w:rPr>
                <w:i/>
                <w:iCs/>
              </w:rPr>
              <w:delText>IEEE Geoscience and Remote Sensing Letters</w:delText>
            </w:r>
            <w:r w:rsidDel="00806BC5">
              <w:delText>, vol. 6, no. 4, pp. 772–776, Oct. 2009, doi: 10.1109/LGRS.2009.2025059.</w:delText>
            </w:r>
          </w:del>
        </w:p>
        <w:p w14:paraId="06A69110" w14:textId="2AB68ED1" w:rsidR="00A20330" w:rsidDel="00806BC5" w:rsidRDefault="00240F0B">
          <w:pPr>
            <w:ind w:hanging="640"/>
            <w:divId w:val="1480464915"/>
            <w:rPr>
              <w:del w:id="2335" w:author="Radit Rahmadhan" w:date="2022-01-14T22:22:00Z"/>
            </w:rPr>
          </w:pPr>
          <w:del w:id="2336" w:author="Radit Rahmadhan" w:date="2022-01-14T22:22:00Z">
            <w:r w:rsidDel="00806BC5">
              <w:delText>[9]</w:delText>
            </w:r>
            <w:r w:rsidDel="00806BC5">
              <w:tab/>
              <w:delText xml:space="preserve">F. Marisa, S. Sakinah Syed Ahmad, Z. Izzah Mohd Yusof, T. Mohammad Akhriza, W. Purnomowati, and R. Kumar Pandey, “The Analyze of Relationship between Revenue and Customer Payment Methods in Small Medium Enterprise Based on Clustering K-Means,” in </w:delText>
            </w:r>
            <w:r w:rsidDel="00806BC5">
              <w:rPr>
                <w:i/>
                <w:iCs/>
              </w:rPr>
              <w:delText>Journal of Physics: Conference Series</w:delText>
            </w:r>
            <w:r w:rsidDel="00806BC5">
              <w:delText>, Jul. 2021, vol. 1908, no. 1. doi: 10.1088/1742-6596/1908/1/012021.</w:delText>
            </w:r>
          </w:del>
        </w:p>
        <w:p w14:paraId="3F17C9F6" w14:textId="51A139D4" w:rsidR="00A20330" w:rsidDel="00806BC5" w:rsidRDefault="00240F0B">
          <w:pPr>
            <w:ind w:hanging="640"/>
            <w:divId w:val="1442069591"/>
            <w:rPr>
              <w:del w:id="2337" w:author="Radit Rahmadhan" w:date="2022-01-14T22:22:00Z"/>
            </w:rPr>
          </w:pPr>
          <w:del w:id="2338" w:author="Radit Rahmadhan" w:date="2022-01-14T22:22:00Z">
            <w:r w:rsidDel="00806BC5">
              <w:delText>[10]</w:delText>
            </w:r>
            <w:r w:rsidDel="00806BC5">
              <w:tab/>
              <w:delText xml:space="preserve">F. Marisa, S. S. S. Ahmad, Z. I. M. Yusof, Fachrudin, and T. M. A. Aziz, “Segmentation model of customer lifetime value in Small and Medium Enterprise (SMEs) using K-Means Clustering and LRFM model,” </w:delText>
            </w:r>
            <w:r w:rsidDel="00806BC5">
              <w:rPr>
                <w:i/>
                <w:iCs/>
              </w:rPr>
              <w:delText>International Journal of Integrated Engineering</w:delText>
            </w:r>
            <w:r w:rsidDel="00806BC5">
              <w:delText>, vol. 11, no. 3, pp. 169–180, 2019, doi: 10.30880/ijie.2019.11.03.018.</w:delText>
            </w:r>
          </w:del>
        </w:p>
        <w:p w14:paraId="0EABB039" w14:textId="54892A09" w:rsidR="00A20330" w:rsidDel="00806BC5" w:rsidRDefault="00240F0B">
          <w:pPr>
            <w:ind w:hanging="640"/>
            <w:divId w:val="2144805090"/>
            <w:rPr>
              <w:del w:id="2339" w:author="Radit Rahmadhan" w:date="2022-01-14T22:22:00Z"/>
            </w:rPr>
          </w:pPr>
          <w:del w:id="2340" w:author="Radit Rahmadhan" w:date="2022-01-14T22:22:00Z">
            <w:r w:rsidDel="00806BC5">
              <w:delText>[11]</w:delText>
            </w:r>
            <w:r w:rsidDel="00806BC5">
              <w:tab/>
              <w:delText xml:space="preserve">S. Janardhanan and R. Muthalagu, “Market segmentation for profit maximization using machine learning algorithms,” in </w:delText>
            </w:r>
            <w:r w:rsidDel="00806BC5">
              <w:rPr>
                <w:i/>
                <w:iCs/>
              </w:rPr>
              <w:delText>Journal of Physics: Conference Series</w:delText>
            </w:r>
            <w:r w:rsidDel="00806BC5">
              <w:delText>, Dec. 2020, vol. 1706, no. 1. doi: 10.1088/1742-6596/1706/1/012160.</w:delText>
            </w:r>
          </w:del>
        </w:p>
        <w:p w14:paraId="6B94239E" w14:textId="19C119E0" w:rsidR="00A20330" w:rsidDel="00806BC5" w:rsidRDefault="00240F0B">
          <w:pPr>
            <w:ind w:hanging="640"/>
            <w:divId w:val="259027731"/>
            <w:rPr>
              <w:del w:id="2341" w:author="Radit Rahmadhan" w:date="2022-01-14T22:22:00Z"/>
            </w:rPr>
          </w:pPr>
          <w:del w:id="2342" w:author="Radit Rahmadhan" w:date="2022-01-14T22:22:00Z">
            <w:r w:rsidDel="00806BC5">
              <w:delText>[12]</w:delText>
            </w:r>
            <w:r w:rsidDel="00806BC5">
              <w:tab/>
              <w:delText xml:space="preserve">F. Abdi and S. Abolmakarem, “Customer Behavior Mining Framework (CBMF) using clustering and classification techniques,” </w:delText>
            </w:r>
            <w:r w:rsidDel="00806BC5">
              <w:rPr>
                <w:i/>
                <w:iCs/>
              </w:rPr>
              <w:delText>Journal of Industrial Engineering International</w:delText>
            </w:r>
            <w:r w:rsidDel="00806BC5">
              <w:delText>, vol. 15, pp. 1–18, Dec. 2019, doi: 10.1007/s40092-018-0285-3.</w:delText>
            </w:r>
          </w:del>
        </w:p>
        <w:p w14:paraId="2D2744FC" w14:textId="6DD1EDEE" w:rsidR="00A20330" w:rsidDel="00806BC5" w:rsidRDefault="00240F0B">
          <w:pPr>
            <w:ind w:hanging="640"/>
            <w:divId w:val="1238974373"/>
            <w:rPr>
              <w:del w:id="2343" w:author="Radit Rahmadhan" w:date="2022-01-14T22:22:00Z"/>
            </w:rPr>
          </w:pPr>
          <w:del w:id="2344" w:author="Radit Rahmadhan" w:date="2022-01-14T22:22:00Z">
            <w:r w:rsidDel="00806BC5">
              <w:delText>[13]</w:delText>
            </w:r>
            <w:r w:rsidDel="00806BC5">
              <w:tab/>
              <w:delText>M. Grbovic, N. Djuric, and S. Vucetic, “Supervised Clustering of Label Ranking Data.” [Online]. Available: https://epubs.siam.org/page/terms</w:delText>
            </w:r>
          </w:del>
        </w:p>
        <w:p w14:paraId="568E3044" w14:textId="4AA42277" w:rsidR="00A20330" w:rsidDel="00806BC5" w:rsidRDefault="00240F0B">
          <w:pPr>
            <w:ind w:hanging="640"/>
            <w:divId w:val="1221863218"/>
            <w:rPr>
              <w:del w:id="2345" w:author="Radit Rahmadhan" w:date="2022-01-14T22:22:00Z"/>
            </w:rPr>
          </w:pPr>
          <w:del w:id="2346" w:author="Radit Rahmadhan" w:date="2022-01-14T22:22:00Z">
            <w:r w:rsidDel="00806BC5">
              <w:delText>[14]</w:delText>
            </w:r>
            <w:r w:rsidDel="00806BC5">
              <w:tab/>
              <w:delText xml:space="preserve">S. L. Lo, R. Chiong, and D. Cornforth, “Ranking of high-value social audiences on Twitter,” </w:delText>
            </w:r>
            <w:r w:rsidDel="00806BC5">
              <w:rPr>
                <w:i/>
                <w:iCs/>
              </w:rPr>
              <w:delText>Decision Support Systems</w:delText>
            </w:r>
            <w:r w:rsidDel="00806BC5">
              <w:delText>, vol. 85, pp. 34–48, May 2016, doi: 10.1016/j.dss.2016.02.010.</w:delText>
            </w:r>
          </w:del>
        </w:p>
        <w:p w14:paraId="27DE8DCD" w14:textId="13DF3BD3" w:rsidR="00A20330" w:rsidDel="00806BC5" w:rsidRDefault="00240F0B">
          <w:pPr>
            <w:ind w:hanging="640"/>
            <w:divId w:val="853298620"/>
            <w:rPr>
              <w:del w:id="2347" w:author="Radit Rahmadhan" w:date="2022-01-14T22:22:00Z"/>
            </w:rPr>
          </w:pPr>
          <w:del w:id="2348" w:author="Radit Rahmadhan" w:date="2022-01-14T22:22:00Z">
            <w:r w:rsidDel="00806BC5">
              <w:delText>[15]</w:delText>
            </w:r>
            <w:r w:rsidDel="00806BC5">
              <w:tab/>
              <w:delText>G. Shmueli and O. R. Koppius, “PREDICTIVE ANALYTICS IN INFORMATION SYSTEMS RESEARCH 1.”</w:delText>
            </w:r>
          </w:del>
        </w:p>
        <w:p w14:paraId="1FF2B6EF" w14:textId="01E7461C" w:rsidR="00A20330" w:rsidDel="00806BC5" w:rsidRDefault="00240F0B">
          <w:pPr>
            <w:ind w:hanging="640"/>
            <w:divId w:val="1453330717"/>
            <w:rPr>
              <w:del w:id="2349" w:author="Radit Rahmadhan" w:date="2022-01-14T22:22:00Z"/>
            </w:rPr>
          </w:pPr>
          <w:del w:id="2350" w:author="Radit Rahmadhan" w:date="2022-01-14T22:22:00Z">
            <w:r w:rsidDel="00806BC5">
              <w:delText>[16]</w:delText>
            </w:r>
            <w:r w:rsidDel="00806BC5">
              <w:tab/>
              <w:delText xml:space="preserve">R. Gustriansyah, N. Suhandi, and F. Antony, “Clustering optimization in RFM analysis based on k-means,” </w:delText>
            </w:r>
            <w:r w:rsidDel="00806BC5">
              <w:rPr>
                <w:i/>
                <w:iCs/>
              </w:rPr>
              <w:delText>Indonesian Journal of Electrical Engineering and Computer Science</w:delText>
            </w:r>
            <w:r w:rsidDel="00806BC5">
              <w:delText>, vol. 18, no. 1, pp. 470–477, 2019, doi: 10.11591/ijeecs.v18.i1.pp470-477.</w:delText>
            </w:r>
          </w:del>
        </w:p>
        <w:p w14:paraId="3D60B0E9" w14:textId="6A095349" w:rsidR="00A20330" w:rsidDel="00806BC5" w:rsidRDefault="00240F0B">
          <w:pPr>
            <w:ind w:hanging="640"/>
            <w:divId w:val="128399938"/>
            <w:rPr>
              <w:del w:id="2351" w:author="Radit Rahmadhan" w:date="2022-01-14T22:22:00Z"/>
            </w:rPr>
          </w:pPr>
          <w:del w:id="2352" w:author="Radit Rahmadhan" w:date="2022-01-14T22:22:00Z">
            <w:r w:rsidDel="00806BC5">
              <w:delText>[17]</w:delText>
            </w:r>
            <w:r w:rsidDel="00806BC5">
              <w:tab/>
              <w:delText>P. Bholowalia and A. Kumar, “EBK-Means: A Clustering Technique based on Elbow Method and K-Means in WSN,” 2014.</w:delText>
            </w:r>
          </w:del>
        </w:p>
        <w:p w14:paraId="416FBC6D" w14:textId="46C6D8D5" w:rsidR="00A20330" w:rsidDel="00806BC5" w:rsidRDefault="00240F0B">
          <w:pPr>
            <w:ind w:hanging="640"/>
            <w:divId w:val="64842105"/>
            <w:rPr>
              <w:del w:id="2353" w:author="Radit Rahmadhan" w:date="2022-01-14T22:22:00Z"/>
            </w:rPr>
          </w:pPr>
          <w:del w:id="2354" w:author="Radit Rahmadhan" w:date="2022-01-14T22:22:00Z">
            <w:r w:rsidDel="00806BC5">
              <w:delText>[18]</w:delText>
            </w:r>
            <w:r w:rsidDel="00806BC5">
              <w:tab/>
              <w:delText xml:space="preserve">F. Marisa, S. S. S. Ahmad, Z. I. M. Yusof, Fachrudin, and T. M. A. Aziz, “Segmentation model of customer lifetime value in Small and Medium Enterprise (SMEs) using K-Means Clustering and LRFM model,” </w:delText>
            </w:r>
            <w:r w:rsidDel="00806BC5">
              <w:rPr>
                <w:i/>
                <w:iCs/>
              </w:rPr>
              <w:delText>International Journal of Integrated Engineering</w:delText>
            </w:r>
            <w:r w:rsidDel="00806BC5">
              <w:delText>, vol. 11, no. 3, pp. 169–180, 2019, doi: 10.30880/ijie.2019.11.03.018.</w:delText>
            </w:r>
          </w:del>
        </w:p>
        <w:p w14:paraId="769C7D02" w14:textId="6C64F136" w:rsidR="00A20330" w:rsidDel="00806BC5" w:rsidRDefault="00240F0B">
          <w:pPr>
            <w:ind w:hanging="640"/>
            <w:divId w:val="1940988755"/>
            <w:rPr>
              <w:del w:id="2355" w:author="Radit Rahmadhan" w:date="2022-01-14T22:22:00Z"/>
            </w:rPr>
          </w:pPr>
          <w:del w:id="2356" w:author="Radit Rahmadhan" w:date="2022-01-14T22:22:00Z">
            <w:r w:rsidDel="00806BC5">
              <w:delText>[19]</w:delText>
            </w:r>
            <w:r w:rsidDel="00806BC5">
              <w:tab/>
              <w:delText>C. D. Rumiarti and I. Budi, “SEGMENTASI PELANGGAN PADA CUSTOMER RELATIONSHIP MANAGEMENT DI PERUSAHAAN RITEL: STUDI KASUS PT GRAMEDIA ASRI MEDIA.”</w:delText>
            </w:r>
          </w:del>
        </w:p>
        <w:p w14:paraId="6C74A6A4" w14:textId="721393A7" w:rsidR="00A20330" w:rsidDel="00806BC5" w:rsidRDefault="00240F0B">
          <w:pPr>
            <w:ind w:hanging="640"/>
            <w:divId w:val="791368744"/>
            <w:rPr>
              <w:del w:id="2357" w:author="Radit Rahmadhan" w:date="2022-01-14T22:22:00Z"/>
            </w:rPr>
          </w:pPr>
          <w:del w:id="2358" w:author="Radit Rahmadhan" w:date="2022-01-14T22:22:00Z">
            <w:r w:rsidDel="00806BC5">
              <w:delText>[20]</w:delText>
            </w:r>
            <w:r w:rsidDel="00806BC5">
              <w:tab/>
              <w:delText>“Customer Segmentation Model in E-commerce Using Clustering Techniques and LRFM Model: The Case of Online Stores in Morocco.” [Online]. Available: https://www.researchgate.net/publication/284899160</w:delText>
            </w:r>
          </w:del>
        </w:p>
        <w:p w14:paraId="5229D797" w14:textId="27725231" w:rsidR="00A20330" w:rsidDel="00806BC5" w:rsidRDefault="00240F0B">
          <w:pPr>
            <w:ind w:hanging="640"/>
            <w:divId w:val="352614408"/>
            <w:rPr>
              <w:del w:id="2359" w:author="Radit Rahmadhan" w:date="2022-01-14T22:22:00Z"/>
            </w:rPr>
          </w:pPr>
          <w:del w:id="2360" w:author="Radit Rahmadhan" w:date="2022-01-14T22:22:00Z">
            <w:r w:rsidDel="00806BC5">
              <w:delText>[21]</w:delText>
            </w:r>
            <w:r w:rsidDel="00806BC5">
              <w:tab/>
              <w:delText xml:space="preserve">S. M. S. Hosseini, A. Maleki, and M. R. Gholamian, “Cluster analysis using data mining approach to develop CRM methodology to assess the customer loyalty,” </w:delText>
            </w:r>
            <w:r w:rsidDel="00806BC5">
              <w:rPr>
                <w:i/>
                <w:iCs/>
              </w:rPr>
              <w:delText>Expert Systems with Applications</w:delText>
            </w:r>
            <w:r w:rsidDel="00806BC5">
              <w:delText>, vol. 37, no. 7, pp. 5259–5264, Jul. 2010, doi: 10.1016/j.eswa.2009.12.070.</w:delText>
            </w:r>
          </w:del>
        </w:p>
        <w:p w14:paraId="2A4098FE" w14:textId="452E27ED" w:rsidR="00A20330" w:rsidDel="00806BC5" w:rsidRDefault="00240F0B">
          <w:pPr>
            <w:ind w:hanging="640"/>
            <w:divId w:val="2139835552"/>
            <w:rPr>
              <w:del w:id="2361" w:author="Radit Rahmadhan" w:date="2022-01-14T22:22:00Z"/>
            </w:rPr>
          </w:pPr>
          <w:del w:id="2362" w:author="Radit Rahmadhan" w:date="2022-01-14T22:22:00Z">
            <w:r w:rsidDel="00806BC5">
              <w:delText>[22]</w:delText>
            </w:r>
            <w:r w:rsidDel="00806BC5">
              <w:tab/>
              <w:delText xml:space="preserve">IEEE Power &amp; Energy Society, IEEE Industry Applications Society, and Institute of Electrical and Electronics Engineers, </w:delText>
            </w:r>
            <w:r w:rsidDel="00806BC5">
              <w:rPr>
                <w:i/>
                <w:iCs/>
              </w:rPr>
              <w:delText>2018 IEEE PES/IAS PowerAfrica : 28-29 June 2018.</w:delText>
            </w:r>
            <w:r w:rsidDel="00806BC5">
              <w:delText xml:space="preserve"> </w:delText>
            </w:r>
          </w:del>
        </w:p>
        <w:p w14:paraId="0B3A19A6" w14:textId="16BE8292" w:rsidR="009779E4" w:rsidRDefault="00240F0B" w:rsidP="009779E4">
          <w:pPr>
            <w:ind w:left="1295" w:hanging="480"/>
            <w:rPr>
              <w:sz w:val="20"/>
              <w:szCs w:val="20"/>
            </w:rPr>
          </w:pPr>
          <w:del w:id="2363" w:author="Radit Rahmadhan" w:date="2022-01-14T22:22:00Z">
            <w:r w:rsidDel="00806BC5">
              <w:delText> </w:delText>
            </w:r>
          </w:del>
        </w:p>
      </w:sdtContent>
    </w:sdt>
    <w:sectPr w:rsidR="009779E4">
      <w:pgSz w:w="11900" w:h="16820"/>
      <w:pgMar w:top="1600" w:right="1680" w:bottom="940" w:left="1680" w:header="0" w:footer="74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editya Wasesa, S.T.,M.Sc.,Ph.D" w:date="2022-01-14T09:53:00Z" w:initials="MWS">
    <w:p w14:paraId="2C4B68A0" w14:textId="1AFEBD23" w:rsidR="00B33BDB" w:rsidRDefault="00B33BDB">
      <w:pPr>
        <w:pStyle w:val="CommentText"/>
      </w:pPr>
      <w:r>
        <w:rPr>
          <w:rStyle w:val="CommentReference"/>
        </w:rPr>
        <w:annotationRef/>
      </w:r>
      <w:r>
        <w:t>Kasi reference</w:t>
      </w:r>
    </w:p>
  </w:comment>
  <w:comment w:id="7" w:author="Radit Rahmadhan" w:date="2022-01-15T01:57:00Z" w:initials="RR">
    <w:p w14:paraId="51A91B90" w14:textId="5F7C4EC2" w:rsidR="004349B0" w:rsidRDefault="004349B0">
      <w:pPr>
        <w:pStyle w:val="CommentText"/>
      </w:pPr>
      <w:r>
        <w:rPr>
          <w:rStyle w:val="CommentReference"/>
        </w:rPr>
        <w:annotationRef/>
      </w:r>
      <w:r w:rsidR="00057702">
        <w:t xml:space="preserve">Dari </w:t>
      </w:r>
      <w:proofErr w:type="spellStart"/>
      <w:r w:rsidR="00057702">
        <w:t>berita</w:t>
      </w:r>
      <w:proofErr w:type="spellEnd"/>
      <w:r w:rsidR="00057702">
        <w:t xml:space="preserve"> </w:t>
      </w:r>
      <w:proofErr w:type="spellStart"/>
      <w:r w:rsidR="00057702">
        <w:t>kemungkinan</w:t>
      </w:r>
      <w:proofErr w:type="spellEnd"/>
      <w:r w:rsidR="00057702">
        <w:t xml:space="preserve"> </w:t>
      </w:r>
      <w:proofErr w:type="spellStart"/>
      <w:r w:rsidR="00057702">
        <w:t>pak</w:t>
      </w:r>
      <w:proofErr w:type="spellEnd"/>
    </w:p>
  </w:comment>
  <w:comment w:id="12" w:author="Meditya Wasesa, S.T.,M.Sc.,Ph.D" w:date="2022-01-14T09:55:00Z" w:initials="MWS">
    <w:p w14:paraId="061A947E" w14:textId="11306B3C" w:rsidR="00B33BDB" w:rsidRDefault="00B33BDB">
      <w:pPr>
        <w:pStyle w:val="CommentText"/>
      </w:pPr>
      <w:r>
        <w:rPr>
          <w:rStyle w:val="CommentReference"/>
        </w:rPr>
        <w:annotationRef/>
      </w:r>
      <w:r>
        <w:t>reference</w:t>
      </w:r>
    </w:p>
  </w:comment>
  <w:comment w:id="13" w:author="Radit Rahmadhan" w:date="2022-01-15T01:56:00Z" w:initials="RR">
    <w:p w14:paraId="5AC8FC3C" w14:textId="6A0B42E5" w:rsidR="004349B0" w:rsidRDefault="004349B0">
      <w:pPr>
        <w:pStyle w:val="CommentText"/>
      </w:pPr>
      <w:r>
        <w:rPr>
          <w:rStyle w:val="CommentReference"/>
        </w:rPr>
        <w:annotationRef/>
      </w:r>
      <w:proofErr w:type="spellStart"/>
      <w:r>
        <w:t>hasil</w:t>
      </w:r>
      <w:proofErr w:type="spellEnd"/>
      <w:r>
        <w:t xml:space="preserve"> </w:t>
      </w:r>
      <w:proofErr w:type="spellStart"/>
      <w:r>
        <w:t>wawancara</w:t>
      </w:r>
      <w:proofErr w:type="spellEnd"/>
      <w:r>
        <w:t xml:space="preserve"> </w:t>
      </w:r>
      <w:proofErr w:type="spellStart"/>
      <w:r>
        <w:t>pak</w:t>
      </w:r>
      <w:proofErr w:type="spellEnd"/>
    </w:p>
  </w:comment>
  <w:comment w:id="43" w:author="Meditya Wasesa, S.T.,M.Sc.,Ph.D" w:date="2022-01-14T10:00:00Z" w:initials="MWS">
    <w:p w14:paraId="753517B0" w14:textId="1722C0EA" w:rsidR="003B349C" w:rsidRDefault="003B349C">
      <w:pPr>
        <w:pStyle w:val="CommentText"/>
      </w:pPr>
      <w:r>
        <w:rPr>
          <w:rStyle w:val="CommentReference"/>
        </w:rPr>
        <w:annotationRef/>
      </w:r>
      <w:r>
        <w:t xml:space="preserve">kasi paragraph </w:t>
      </w:r>
      <w:proofErr w:type="spellStart"/>
      <w:r>
        <w:t>terkait</w:t>
      </w:r>
      <w:proofErr w:type="spellEnd"/>
      <w:r w:rsidR="00751726">
        <w:t xml:space="preserve"> section </w:t>
      </w:r>
      <w:proofErr w:type="spellStart"/>
      <w:r w:rsidR="00751726">
        <w:t>section</w:t>
      </w:r>
      <w:proofErr w:type="spellEnd"/>
      <w:r w:rsidR="00751726">
        <w:t xml:space="preserve"> </w:t>
      </w:r>
      <w:proofErr w:type="spellStart"/>
      <w:r w:rsidR="00751726">
        <w:t>selanjutnya</w:t>
      </w:r>
      <w:proofErr w:type="spellEnd"/>
      <w:r w:rsidR="00751726">
        <w:t>.</w:t>
      </w:r>
    </w:p>
  </w:comment>
  <w:comment w:id="46" w:author="Radit Rahmadhan" w:date="2022-01-15T01:40:00Z" w:initials="RR">
    <w:p w14:paraId="0BF60DA7" w14:textId="5B24E7D6" w:rsidR="00494C1D" w:rsidRDefault="00494C1D">
      <w:pPr>
        <w:pStyle w:val="CommentText"/>
      </w:pPr>
      <w:r>
        <w:rPr>
          <w:rStyle w:val="CommentReference"/>
        </w:rPr>
        <w:annotationRef/>
      </w:r>
      <w:r>
        <w:t xml:space="preserve">Paragraph yang </w:t>
      </w:r>
      <w:proofErr w:type="spellStart"/>
      <w:r>
        <w:t>terkait</w:t>
      </w:r>
      <w:proofErr w:type="spellEnd"/>
    </w:p>
  </w:comment>
  <w:comment w:id="73" w:author="Meditya Wasesa, S.T.,M.Sc.,Ph.D" w:date="2022-01-14T10:15:00Z" w:initials="MWS">
    <w:p w14:paraId="216728B1" w14:textId="493FF23F" w:rsidR="00173923" w:rsidRDefault="00173923">
      <w:pPr>
        <w:pStyle w:val="CommentText"/>
      </w:pPr>
      <w:r>
        <w:rPr>
          <w:rStyle w:val="CommentReference"/>
        </w:rPr>
        <w:annotationRef/>
      </w:r>
      <w:r>
        <w:t>Please cite every article in the table</w:t>
      </w:r>
    </w:p>
  </w:comment>
  <w:comment w:id="83" w:author="Radit Rahmadhan" w:date="2022-01-15T01:42:00Z" w:initials="RR">
    <w:p w14:paraId="2FEE767D" w14:textId="15159500" w:rsidR="00494C1D" w:rsidRDefault="00494C1D">
      <w:pPr>
        <w:pStyle w:val="CommentText"/>
      </w:pPr>
      <w:r>
        <w:rPr>
          <w:rStyle w:val="CommentReference"/>
        </w:rPr>
        <w:annotationRef/>
      </w:r>
      <w:r>
        <w:t>All Cite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4B68A0" w15:done="0"/>
  <w15:commentEx w15:paraId="51A91B90" w15:paraIdParent="2C4B68A0" w15:done="0"/>
  <w15:commentEx w15:paraId="061A947E" w15:done="0"/>
  <w15:commentEx w15:paraId="5AC8FC3C" w15:paraIdParent="061A947E" w15:done="0"/>
  <w15:commentEx w15:paraId="753517B0" w15:done="1"/>
  <w15:commentEx w15:paraId="0BF60DA7" w15:done="0"/>
  <w15:commentEx w15:paraId="216728B1" w15:done="0"/>
  <w15:commentEx w15:paraId="2FEE76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C695" w16cex:dateUtc="2022-01-14T02:53:00Z"/>
  <w16cex:commentExtensible w16cex:durableId="258CA879" w16cex:dateUtc="2022-01-14T18:57:00Z"/>
  <w16cex:commentExtensible w16cex:durableId="258BC70C" w16cex:dateUtc="2022-01-14T02:55:00Z"/>
  <w16cex:commentExtensible w16cex:durableId="258CA869" w16cex:dateUtc="2022-01-14T18:56:00Z"/>
  <w16cex:commentExtensible w16cex:durableId="258BC855" w16cex:dateUtc="2022-01-14T03:00:00Z"/>
  <w16cex:commentExtensible w16cex:durableId="258CA477" w16cex:dateUtc="2022-01-14T18:40:00Z"/>
  <w16cex:commentExtensible w16cex:durableId="258BCBCF" w16cex:dateUtc="2022-01-14T03:15:00Z"/>
  <w16cex:commentExtensible w16cex:durableId="258CA4F3" w16cex:dateUtc="2022-01-14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4B68A0" w16cid:durableId="258BC695"/>
  <w16cid:commentId w16cid:paraId="51A91B90" w16cid:durableId="258CA879"/>
  <w16cid:commentId w16cid:paraId="061A947E" w16cid:durableId="258BC70C"/>
  <w16cid:commentId w16cid:paraId="5AC8FC3C" w16cid:durableId="258CA869"/>
  <w16cid:commentId w16cid:paraId="753517B0" w16cid:durableId="258BC855"/>
  <w16cid:commentId w16cid:paraId="0BF60DA7" w16cid:durableId="258CA477"/>
  <w16cid:commentId w16cid:paraId="216728B1" w16cid:durableId="258BCBCF"/>
  <w16cid:commentId w16cid:paraId="2FEE767D" w16cid:durableId="258CA4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D0E9" w14:textId="77777777" w:rsidR="000E281A" w:rsidRDefault="000E281A">
      <w:r>
        <w:separator/>
      </w:r>
    </w:p>
  </w:endnote>
  <w:endnote w:type="continuationSeparator" w:id="0">
    <w:p w14:paraId="5727E6C4" w14:textId="77777777" w:rsidR="000E281A" w:rsidRDefault="000E2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F4A" w14:textId="130A57DA" w:rsidR="002717C6" w:rsidRDefault="0034655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53FB562" wp14:editId="3AFCE5D8">
              <wp:simplePos x="0" y="0"/>
              <wp:positionH relativeFrom="page">
                <wp:posOffset>6012180</wp:posOffset>
              </wp:positionH>
              <wp:positionV relativeFrom="page">
                <wp:posOffset>10067925</wp:posOffset>
              </wp:positionV>
              <wp:extent cx="146050" cy="180340"/>
              <wp:effectExtent l="1905" t="0" r="4445" b="63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3FB562"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" filled="f" stroked="f">
              <v:textbox inset="0,0,0,0">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E02A9" w14:textId="77777777" w:rsidR="000E281A" w:rsidRDefault="000E281A">
      <w:r>
        <w:separator/>
      </w:r>
    </w:p>
  </w:footnote>
  <w:footnote w:type="continuationSeparator" w:id="0">
    <w:p w14:paraId="3CECC3C8" w14:textId="77777777" w:rsidR="000E281A" w:rsidRDefault="000E2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707CC4F8">
      <w:start w:val="1"/>
      <w:numFmt w:val="decimal"/>
      <w:lvlText w:val="%1."/>
      <w:lvlJc w:val="left"/>
      <w:pPr>
        <w:ind w:left="720" w:hanging="360"/>
      </w:pPr>
    </w:lvl>
    <w:lvl w:ilvl="1" w:tplc="DE0623E2" w:tentative="1">
      <w:start w:val="1"/>
      <w:numFmt w:val="lowerLetter"/>
      <w:lvlText w:val="%2."/>
      <w:lvlJc w:val="left"/>
      <w:pPr>
        <w:ind w:left="1440" w:hanging="360"/>
      </w:pPr>
    </w:lvl>
    <w:lvl w:ilvl="2" w:tplc="FC062746" w:tentative="1">
      <w:start w:val="1"/>
      <w:numFmt w:val="lowerRoman"/>
      <w:lvlText w:val="%3."/>
      <w:lvlJc w:val="right"/>
      <w:pPr>
        <w:ind w:left="2160" w:hanging="180"/>
      </w:pPr>
    </w:lvl>
    <w:lvl w:ilvl="3" w:tplc="05C2571C" w:tentative="1">
      <w:start w:val="1"/>
      <w:numFmt w:val="decimal"/>
      <w:lvlText w:val="%4."/>
      <w:lvlJc w:val="left"/>
      <w:pPr>
        <w:ind w:left="2880" w:hanging="360"/>
      </w:pPr>
    </w:lvl>
    <w:lvl w:ilvl="4" w:tplc="5076201C" w:tentative="1">
      <w:start w:val="1"/>
      <w:numFmt w:val="lowerLetter"/>
      <w:lvlText w:val="%5."/>
      <w:lvlJc w:val="left"/>
      <w:pPr>
        <w:ind w:left="3600" w:hanging="360"/>
      </w:pPr>
    </w:lvl>
    <w:lvl w:ilvl="5" w:tplc="3A065848" w:tentative="1">
      <w:start w:val="1"/>
      <w:numFmt w:val="lowerRoman"/>
      <w:lvlText w:val="%6."/>
      <w:lvlJc w:val="right"/>
      <w:pPr>
        <w:ind w:left="4320" w:hanging="180"/>
      </w:pPr>
    </w:lvl>
    <w:lvl w:ilvl="6" w:tplc="50DA1172" w:tentative="1">
      <w:start w:val="1"/>
      <w:numFmt w:val="decimal"/>
      <w:lvlText w:val="%7."/>
      <w:lvlJc w:val="left"/>
      <w:pPr>
        <w:ind w:left="5040" w:hanging="360"/>
      </w:pPr>
    </w:lvl>
    <w:lvl w:ilvl="7" w:tplc="9D2AC914" w:tentative="1">
      <w:start w:val="1"/>
      <w:numFmt w:val="lowerLetter"/>
      <w:lvlText w:val="%8."/>
      <w:lvlJc w:val="left"/>
      <w:pPr>
        <w:ind w:left="5760" w:hanging="360"/>
      </w:pPr>
    </w:lvl>
    <w:lvl w:ilvl="8" w:tplc="BB7653F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7F2A596">
      <w:numFmt w:val="bullet"/>
      <w:lvlText w:val=""/>
      <w:lvlJc w:val="left"/>
      <w:pPr>
        <w:ind w:left="188" w:hanging="173"/>
      </w:pPr>
      <w:rPr>
        <w:rFonts w:ascii="Symbol" w:eastAsia="Symbol" w:hAnsi="Symbol" w:cs="Symbol" w:hint="default"/>
        <w:w w:val="99"/>
        <w:sz w:val="24"/>
        <w:szCs w:val="24"/>
        <w:lang w:val="en-US" w:eastAsia="en-US" w:bidi="ar-SA"/>
      </w:rPr>
    </w:lvl>
    <w:lvl w:ilvl="1" w:tplc="FC2CAA6A">
      <w:numFmt w:val="bullet"/>
      <w:lvlText w:val="•"/>
      <w:lvlJc w:val="left"/>
      <w:pPr>
        <w:ind w:left="310" w:hanging="173"/>
      </w:pPr>
      <w:rPr>
        <w:rFonts w:hint="default"/>
        <w:lang w:val="en-US" w:eastAsia="en-US" w:bidi="ar-SA"/>
      </w:rPr>
    </w:lvl>
    <w:lvl w:ilvl="2" w:tplc="1376110A">
      <w:numFmt w:val="bullet"/>
      <w:lvlText w:val="•"/>
      <w:lvlJc w:val="left"/>
      <w:pPr>
        <w:ind w:left="440" w:hanging="173"/>
      </w:pPr>
      <w:rPr>
        <w:rFonts w:hint="default"/>
        <w:lang w:val="en-US" w:eastAsia="en-US" w:bidi="ar-SA"/>
      </w:rPr>
    </w:lvl>
    <w:lvl w:ilvl="3" w:tplc="1B98DA72">
      <w:numFmt w:val="bullet"/>
      <w:lvlText w:val="•"/>
      <w:lvlJc w:val="left"/>
      <w:pPr>
        <w:ind w:left="570" w:hanging="173"/>
      </w:pPr>
      <w:rPr>
        <w:rFonts w:hint="default"/>
        <w:lang w:val="en-US" w:eastAsia="en-US" w:bidi="ar-SA"/>
      </w:rPr>
    </w:lvl>
    <w:lvl w:ilvl="4" w:tplc="CA500162">
      <w:numFmt w:val="bullet"/>
      <w:lvlText w:val="•"/>
      <w:lvlJc w:val="left"/>
      <w:pPr>
        <w:ind w:left="700" w:hanging="173"/>
      </w:pPr>
      <w:rPr>
        <w:rFonts w:hint="default"/>
        <w:lang w:val="en-US" w:eastAsia="en-US" w:bidi="ar-SA"/>
      </w:rPr>
    </w:lvl>
    <w:lvl w:ilvl="5" w:tplc="87568A82">
      <w:numFmt w:val="bullet"/>
      <w:lvlText w:val="•"/>
      <w:lvlJc w:val="left"/>
      <w:pPr>
        <w:ind w:left="830" w:hanging="173"/>
      </w:pPr>
      <w:rPr>
        <w:rFonts w:hint="default"/>
        <w:lang w:val="en-US" w:eastAsia="en-US" w:bidi="ar-SA"/>
      </w:rPr>
    </w:lvl>
    <w:lvl w:ilvl="6" w:tplc="124A1C12">
      <w:numFmt w:val="bullet"/>
      <w:lvlText w:val="•"/>
      <w:lvlJc w:val="left"/>
      <w:pPr>
        <w:ind w:left="960" w:hanging="173"/>
      </w:pPr>
      <w:rPr>
        <w:rFonts w:hint="default"/>
        <w:lang w:val="en-US" w:eastAsia="en-US" w:bidi="ar-SA"/>
      </w:rPr>
    </w:lvl>
    <w:lvl w:ilvl="7" w:tplc="28C6A80A">
      <w:numFmt w:val="bullet"/>
      <w:lvlText w:val="•"/>
      <w:lvlJc w:val="left"/>
      <w:pPr>
        <w:ind w:left="1090" w:hanging="173"/>
      </w:pPr>
      <w:rPr>
        <w:rFonts w:hint="default"/>
        <w:lang w:val="en-US" w:eastAsia="en-US" w:bidi="ar-SA"/>
      </w:rPr>
    </w:lvl>
    <w:lvl w:ilvl="8" w:tplc="106EC750">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5F98B566">
      <w:numFmt w:val="bullet"/>
      <w:lvlText w:val=""/>
      <w:lvlJc w:val="left"/>
      <w:pPr>
        <w:ind w:left="1042" w:hanging="227"/>
      </w:pPr>
      <w:rPr>
        <w:rFonts w:ascii="Symbol" w:eastAsia="Symbol" w:hAnsi="Symbol" w:cs="Symbol" w:hint="default"/>
        <w:w w:val="100"/>
        <w:sz w:val="22"/>
        <w:szCs w:val="22"/>
        <w:lang w:val="en-US" w:eastAsia="en-US" w:bidi="ar-SA"/>
      </w:rPr>
    </w:lvl>
    <w:lvl w:ilvl="1" w:tplc="BAA6FA7E">
      <w:numFmt w:val="bullet"/>
      <w:lvlText w:val="•"/>
      <w:lvlJc w:val="left"/>
      <w:pPr>
        <w:ind w:left="1790" w:hanging="227"/>
      </w:pPr>
      <w:rPr>
        <w:rFonts w:hint="default"/>
        <w:lang w:val="en-US" w:eastAsia="en-US" w:bidi="ar-SA"/>
      </w:rPr>
    </w:lvl>
    <w:lvl w:ilvl="2" w:tplc="675A74AA">
      <w:numFmt w:val="bullet"/>
      <w:lvlText w:val="•"/>
      <w:lvlJc w:val="left"/>
      <w:pPr>
        <w:ind w:left="2540" w:hanging="227"/>
      </w:pPr>
      <w:rPr>
        <w:rFonts w:hint="default"/>
        <w:lang w:val="en-US" w:eastAsia="en-US" w:bidi="ar-SA"/>
      </w:rPr>
    </w:lvl>
    <w:lvl w:ilvl="3" w:tplc="1C9AA6B8">
      <w:numFmt w:val="bullet"/>
      <w:lvlText w:val="•"/>
      <w:lvlJc w:val="left"/>
      <w:pPr>
        <w:ind w:left="3290" w:hanging="227"/>
      </w:pPr>
      <w:rPr>
        <w:rFonts w:hint="default"/>
        <w:lang w:val="en-US" w:eastAsia="en-US" w:bidi="ar-SA"/>
      </w:rPr>
    </w:lvl>
    <w:lvl w:ilvl="4" w:tplc="82626C0A">
      <w:numFmt w:val="bullet"/>
      <w:lvlText w:val="•"/>
      <w:lvlJc w:val="left"/>
      <w:pPr>
        <w:ind w:left="4040" w:hanging="227"/>
      </w:pPr>
      <w:rPr>
        <w:rFonts w:hint="default"/>
        <w:lang w:val="en-US" w:eastAsia="en-US" w:bidi="ar-SA"/>
      </w:rPr>
    </w:lvl>
    <w:lvl w:ilvl="5" w:tplc="5BD458D2">
      <w:numFmt w:val="bullet"/>
      <w:lvlText w:val="•"/>
      <w:lvlJc w:val="left"/>
      <w:pPr>
        <w:ind w:left="4790" w:hanging="227"/>
      </w:pPr>
      <w:rPr>
        <w:rFonts w:hint="default"/>
        <w:lang w:val="en-US" w:eastAsia="en-US" w:bidi="ar-SA"/>
      </w:rPr>
    </w:lvl>
    <w:lvl w:ilvl="6" w:tplc="EF5662DE">
      <w:numFmt w:val="bullet"/>
      <w:lvlText w:val="•"/>
      <w:lvlJc w:val="left"/>
      <w:pPr>
        <w:ind w:left="5540" w:hanging="227"/>
      </w:pPr>
      <w:rPr>
        <w:rFonts w:hint="default"/>
        <w:lang w:val="en-US" w:eastAsia="en-US" w:bidi="ar-SA"/>
      </w:rPr>
    </w:lvl>
    <w:lvl w:ilvl="7" w:tplc="7110CC52">
      <w:numFmt w:val="bullet"/>
      <w:lvlText w:val="•"/>
      <w:lvlJc w:val="left"/>
      <w:pPr>
        <w:ind w:left="6290" w:hanging="227"/>
      </w:pPr>
      <w:rPr>
        <w:rFonts w:hint="default"/>
        <w:lang w:val="en-US" w:eastAsia="en-US" w:bidi="ar-SA"/>
      </w:rPr>
    </w:lvl>
    <w:lvl w:ilvl="8" w:tplc="E5327556">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D80B92">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520ABB7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2A99E0">
      <w:numFmt w:val="bullet"/>
      <w:lvlText w:val="•"/>
      <w:lvlJc w:val="left"/>
      <w:pPr>
        <w:ind w:left="2317" w:hanging="360"/>
      </w:pPr>
      <w:rPr>
        <w:rFonts w:hint="default"/>
        <w:lang w:val="en-US" w:eastAsia="en-US" w:bidi="ar-SA"/>
      </w:rPr>
    </w:lvl>
    <w:lvl w:ilvl="3" w:tplc="B7DAA9D4">
      <w:numFmt w:val="bullet"/>
      <w:lvlText w:val="•"/>
      <w:lvlJc w:val="left"/>
      <w:pPr>
        <w:ind w:left="3095" w:hanging="360"/>
      </w:pPr>
      <w:rPr>
        <w:rFonts w:hint="default"/>
        <w:lang w:val="en-US" w:eastAsia="en-US" w:bidi="ar-SA"/>
      </w:rPr>
    </w:lvl>
    <w:lvl w:ilvl="4" w:tplc="DCF67E30">
      <w:numFmt w:val="bullet"/>
      <w:lvlText w:val="•"/>
      <w:lvlJc w:val="left"/>
      <w:pPr>
        <w:ind w:left="3873" w:hanging="360"/>
      </w:pPr>
      <w:rPr>
        <w:rFonts w:hint="default"/>
        <w:lang w:val="en-US" w:eastAsia="en-US" w:bidi="ar-SA"/>
      </w:rPr>
    </w:lvl>
    <w:lvl w:ilvl="5" w:tplc="82768CEE">
      <w:numFmt w:val="bullet"/>
      <w:lvlText w:val="•"/>
      <w:lvlJc w:val="left"/>
      <w:pPr>
        <w:ind w:left="4651" w:hanging="360"/>
      </w:pPr>
      <w:rPr>
        <w:rFonts w:hint="default"/>
        <w:lang w:val="en-US" w:eastAsia="en-US" w:bidi="ar-SA"/>
      </w:rPr>
    </w:lvl>
    <w:lvl w:ilvl="6" w:tplc="0EA8A006">
      <w:numFmt w:val="bullet"/>
      <w:lvlText w:val="•"/>
      <w:lvlJc w:val="left"/>
      <w:pPr>
        <w:ind w:left="5428" w:hanging="360"/>
      </w:pPr>
      <w:rPr>
        <w:rFonts w:hint="default"/>
        <w:lang w:val="en-US" w:eastAsia="en-US" w:bidi="ar-SA"/>
      </w:rPr>
    </w:lvl>
    <w:lvl w:ilvl="7" w:tplc="9A9271A0">
      <w:numFmt w:val="bullet"/>
      <w:lvlText w:val="•"/>
      <w:lvlJc w:val="left"/>
      <w:pPr>
        <w:ind w:left="6206" w:hanging="360"/>
      </w:pPr>
      <w:rPr>
        <w:rFonts w:hint="default"/>
        <w:lang w:val="en-US" w:eastAsia="en-US" w:bidi="ar-SA"/>
      </w:rPr>
    </w:lvl>
    <w:lvl w:ilvl="8" w:tplc="9B323618">
      <w:numFmt w:val="bullet"/>
      <w:lvlText w:val="•"/>
      <w:lvlJc w:val="left"/>
      <w:pPr>
        <w:ind w:left="6984" w:hanging="360"/>
      </w:pPr>
      <w:rPr>
        <w:rFonts w:hint="default"/>
        <w:lang w:val="en-US" w:eastAsia="en-US" w:bidi="ar-SA"/>
      </w:rPr>
    </w:lvl>
  </w:abstractNum>
  <w:abstractNum w:abstractNumId="4" w15:restartNumberingAfterBreak="0">
    <w:nsid w:val="1D8D5420"/>
    <w:multiLevelType w:val="hybridMultilevel"/>
    <w:tmpl w:val="B718902E"/>
    <w:lvl w:ilvl="0" w:tplc="4134F4E8">
      <w:start w:val="450"/>
      <w:numFmt w:val="bullet"/>
      <w:lvlText w:val=""/>
      <w:lvlJc w:val="left"/>
      <w:pPr>
        <w:ind w:left="720" w:hanging="360"/>
      </w:pPr>
      <w:rPr>
        <w:rFonts w:ascii="Wingdings" w:eastAsia="Times New Roman" w:hAnsi="Wingdings" w:cs="Times New Roman" w:hint="default"/>
      </w:rPr>
    </w:lvl>
    <w:lvl w:ilvl="1" w:tplc="FC700B38" w:tentative="1">
      <w:start w:val="1"/>
      <w:numFmt w:val="bullet"/>
      <w:lvlText w:val="o"/>
      <w:lvlJc w:val="left"/>
      <w:pPr>
        <w:ind w:left="1440" w:hanging="360"/>
      </w:pPr>
      <w:rPr>
        <w:rFonts w:ascii="Courier New" w:hAnsi="Courier New" w:cs="Courier New" w:hint="default"/>
      </w:rPr>
    </w:lvl>
    <w:lvl w:ilvl="2" w:tplc="BD38C3A8" w:tentative="1">
      <w:start w:val="1"/>
      <w:numFmt w:val="bullet"/>
      <w:lvlText w:val=""/>
      <w:lvlJc w:val="left"/>
      <w:pPr>
        <w:ind w:left="2160" w:hanging="360"/>
      </w:pPr>
      <w:rPr>
        <w:rFonts w:ascii="Wingdings" w:hAnsi="Wingdings" w:hint="default"/>
      </w:rPr>
    </w:lvl>
    <w:lvl w:ilvl="3" w:tplc="A53A4CBE" w:tentative="1">
      <w:start w:val="1"/>
      <w:numFmt w:val="bullet"/>
      <w:lvlText w:val=""/>
      <w:lvlJc w:val="left"/>
      <w:pPr>
        <w:ind w:left="2880" w:hanging="360"/>
      </w:pPr>
      <w:rPr>
        <w:rFonts w:ascii="Symbol" w:hAnsi="Symbol" w:hint="default"/>
      </w:rPr>
    </w:lvl>
    <w:lvl w:ilvl="4" w:tplc="883E382A" w:tentative="1">
      <w:start w:val="1"/>
      <w:numFmt w:val="bullet"/>
      <w:lvlText w:val="o"/>
      <w:lvlJc w:val="left"/>
      <w:pPr>
        <w:ind w:left="3600" w:hanging="360"/>
      </w:pPr>
      <w:rPr>
        <w:rFonts w:ascii="Courier New" w:hAnsi="Courier New" w:cs="Courier New" w:hint="default"/>
      </w:rPr>
    </w:lvl>
    <w:lvl w:ilvl="5" w:tplc="1B807800" w:tentative="1">
      <w:start w:val="1"/>
      <w:numFmt w:val="bullet"/>
      <w:lvlText w:val=""/>
      <w:lvlJc w:val="left"/>
      <w:pPr>
        <w:ind w:left="4320" w:hanging="360"/>
      </w:pPr>
      <w:rPr>
        <w:rFonts w:ascii="Wingdings" w:hAnsi="Wingdings" w:hint="default"/>
      </w:rPr>
    </w:lvl>
    <w:lvl w:ilvl="6" w:tplc="1E7CDE72" w:tentative="1">
      <w:start w:val="1"/>
      <w:numFmt w:val="bullet"/>
      <w:lvlText w:val=""/>
      <w:lvlJc w:val="left"/>
      <w:pPr>
        <w:ind w:left="5040" w:hanging="360"/>
      </w:pPr>
      <w:rPr>
        <w:rFonts w:ascii="Symbol" w:hAnsi="Symbol" w:hint="default"/>
      </w:rPr>
    </w:lvl>
    <w:lvl w:ilvl="7" w:tplc="7DC09F54" w:tentative="1">
      <w:start w:val="1"/>
      <w:numFmt w:val="bullet"/>
      <w:lvlText w:val="o"/>
      <w:lvlJc w:val="left"/>
      <w:pPr>
        <w:ind w:left="5760" w:hanging="360"/>
      </w:pPr>
      <w:rPr>
        <w:rFonts w:ascii="Courier New" w:hAnsi="Courier New" w:cs="Courier New" w:hint="default"/>
      </w:rPr>
    </w:lvl>
    <w:lvl w:ilvl="8" w:tplc="FD729990" w:tentative="1">
      <w:start w:val="1"/>
      <w:numFmt w:val="bullet"/>
      <w:lvlText w:val=""/>
      <w:lvlJc w:val="left"/>
      <w:pPr>
        <w:ind w:left="6480" w:hanging="360"/>
      </w:pPr>
      <w:rPr>
        <w:rFonts w:ascii="Wingdings" w:hAnsi="Wingdings" w:hint="default"/>
      </w:rPr>
    </w:lvl>
  </w:abstractNum>
  <w:abstractNum w:abstractNumId="5"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C2824A1"/>
    <w:multiLevelType w:val="hybridMultilevel"/>
    <w:tmpl w:val="EA36BA40"/>
    <w:lvl w:ilvl="0" w:tplc="C07A784E">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D3E47492">
      <w:numFmt w:val="bullet"/>
      <w:lvlText w:val="•"/>
      <w:lvlJc w:val="left"/>
      <w:pPr>
        <w:ind w:left="1772" w:hanging="200"/>
      </w:pPr>
      <w:rPr>
        <w:rFonts w:hint="default"/>
        <w:lang w:val="en-US" w:eastAsia="en-US" w:bidi="ar-SA"/>
      </w:rPr>
    </w:lvl>
    <w:lvl w:ilvl="2" w:tplc="867CA754">
      <w:numFmt w:val="bullet"/>
      <w:lvlText w:val="•"/>
      <w:lvlJc w:val="left"/>
      <w:pPr>
        <w:ind w:left="2524" w:hanging="200"/>
      </w:pPr>
      <w:rPr>
        <w:rFonts w:hint="default"/>
        <w:lang w:val="en-US" w:eastAsia="en-US" w:bidi="ar-SA"/>
      </w:rPr>
    </w:lvl>
    <w:lvl w:ilvl="3" w:tplc="F072FAF6">
      <w:numFmt w:val="bullet"/>
      <w:lvlText w:val="•"/>
      <w:lvlJc w:val="left"/>
      <w:pPr>
        <w:ind w:left="3276" w:hanging="200"/>
      </w:pPr>
      <w:rPr>
        <w:rFonts w:hint="default"/>
        <w:lang w:val="en-US" w:eastAsia="en-US" w:bidi="ar-SA"/>
      </w:rPr>
    </w:lvl>
    <w:lvl w:ilvl="4" w:tplc="6BE4A3D6">
      <w:numFmt w:val="bullet"/>
      <w:lvlText w:val="•"/>
      <w:lvlJc w:val="left"/>
      <w:pPr>
        <w:ind w:left="4028" w:hanging="200"/>
      </w:pPr>
      <w:rPr>
        <w:rFonts w:hint="default"/>
        <w:lang w:val="en-US" w:eastAsia="en-US" w:bidi="ar-SA"/>
      </w:rPr>
    </w:lvl>
    <w:lvl w:ilvl="5" w:tplc="C3229C3E">
      <w:numFmt w:val="bullet"/>
      <w:lvlText w:val="•"/>
      <w:lvlJc w:val="left"/>
      <w:pPr>
        <w:ind w:left="4780" w:hanging="200"/>
      </w:pPr>
      <w:rPr>
        <w:rFonts w:hint="default"/>
        <w:lang w:val="en-US" w:eastAsia="en-US" w:bidi="ar-SA"/>
      </w:rPr>
    </w:lvl>
    <w:lvl w:ilvl="6" w:tplc="841E0024">
      <w:numFmt w:val="bullet"/>
      <w:lvlText w:val="•"/>
      <w:lvlJc w:val="left"/>
      <w:pPr>
        <w:ind w:left="5532" w:hanging="200"/>
      </w:pPr>
      <w:rPr>
        <w:rFonts w:hint="default"/>
        <w:lang w:val="en-US" w:eastAsia="en-US" w:bidi="ar-SA"/>
      </w:rPr>
    </w:lvl>
    <w:lvl w:ilvl="7" w:tplc="A3509E2E">
      <w:numFmt w:val="bullet"/>
      <w:lvlText w:val="•"/>
      <w:lvlJc w:val="left"/>
      <w:pPr>
        <w:ind w:left="6284" w:hanging="200"/>
      </w:pPr>
      <w:rPr>
        <w:rFonts w:hint="default"/>
        <w:lang w:val="en-US" w:eastAsia="en-US" w:bidi="ar-SA"/>
      </w:rPr>
    </w:lvl>
    <w:lvl w:ilvl="8" w:tplc="E50A58A0">
      <w:numFmt w:val="bullet"/>
      <w:lvlText w:val="•"/>
      <w:lvlJc w:val="left"/>
      <w:pPr>
        <w:ind w:left="7036" w:hanging="200"/>
      </w:pPr>
      <w:rPr>
        <w:rFonts w:hint="default"/>
        <w:lang w:val="en-US" w:eastAsia="en-US" w:bidi="ar-SA"/>
      </w:rPr>
    </w:lvl>
  </w:abstractNum>
  <w:abstractNum w:abstractNumId="7" w15:restartNumberingAfterBreak="0">
    <w:nsid w:val="2C685BA6"/>
    <w:multiLevelType w:val="hybridMultilevel"/>
    <w:tmpl w:val="76C497FC"/>
    <w:lvl w:ilvl="0" w:tplc="C3F8A200">
      <w:start w:val="1"/>
      <w:numFmt w:val="upperLetter"/>
      <w:lvlText w:val="%1."/>
      <w:lvlJc w:val="left"/>
      <w:pPr>
        <w:ind w:left="720" w:hanging="360"/>
      </w:pPr>
    </w:lvl>
    <w:lvl w:ilvl="1" w:tplc="69B4ABF6" w:tentative="1">
      <w:start w:val="1"/>
      <w:numFmt w:val="lowerLetter"/>
      <w:lvlText w:val="%2."/>
      <w:lvlJc w:val="left"/>
      <w:pPr>
        <w:ind w:left="1440" w:hanging="360"/>
      </w:pPr>
    </w:lvl>
    <w:lvl w:ilvl="2" w:tplc="7BB8CC0E" w:tentative="1">
      <w:start w:val="1"/>
      <w:numFmt w:val="lowerRoman"/>
      <w:lvlText w:val="%3."/>
      <w:lvlJc w:val="right"/>
      <w:pPr>
        <w:ind w:left="2160" w:hanging="180"/>
      </w:pPr>
    </w:lvl>
    <w:lvl w:ilvl="3" w:tplc="CE0AFADA" w:tentative="1">
      <w:start w:val="1"/>
      <w:numFmt w:val="decimal"/>
      <w:lvlText w:val="%4."/>
      <w:lvlJc w:val="left"/>
      <w:pPr>
        <w:ind w:left="2880" w:hanging="360"/>
      </w:pPr>
    </w:lvl>
    <w:lvl w:ilvl="4" w:tplc="1A708A94" w:tentative="1">
      <w:start w:val="1"/>
      <w:numFmt w:val="lowerLetter"/>
      <w:lvlText w:val="%5."/>
      <w:lvlJc w:val="left"/>
      <w:pPr>
        <w:ind w:left="3600" w:hanging="360"/>
      </w:pPr>
    </w:lvl>
    <w:lvl w:ilvl="5" w:tplc="F48C2A4E" w:tentative="1">
      <w:start w:val="1"/>
      <w:numFmt w:val="lowerRoman"/>
      <w:lvlText w:val="%6."/>
      <w:lvlJc w:val="right"/>
      <w:pPr>
        <w:ind w:left="4320" w:hanging="180"/>
      </w:pPr>
    </w:lvl>
    <w:lvl w:ilvl="6" w:tplc="59B61C8A" w:tentative="1">
      <w:start w:val="1"/>
      <w:numFmt w:val="decimal"/>
      <w:lvlText w:val="%7."/>
      <w:lvlJc w:val="left"/>
      <w:pPr>
        <w:ind w:left="5040" w:hanging="360"/>
      </w:pPr>
    </w:lvl>
    <w:lvl w:ilvl="7" w:tplc="4ED4B1B0" w:tentative="1">
      <w:start w:val="1"/>
      <w:numFmt w:val="lowerLetter"/>
      <w:lvlText w:val="%8."/>
      <w:lvlJc w:val="left"/>
      <w:pPr>
        <w:ind w:left="5760" w:hanging="360"/>
      </w:pPr>
    </w:lvl>
    <w:lvl w:ilvl="8" w:tplc="442810EA" w:tentative="1">
      <w:start w:val="1"/>
      <w:numFmt w:val="lowerRoman"/>
      <w:lvlText w:val="%9."/>
      <w:lvlJc w:val="right"/>
      <w:pPr>
        <w:ind w:left="6480" w:hanging="180"/>
      </w:pPr>
    </w:lvl>
  </w:abstractNum>
  <w:abstractNum w:abstractNumId="8" w15:restartNumberingAfterBreak="0">
    <w:nsid w:val="2C696D67"/>
    <w:multiLevelType w:val="hybridMultilevel"/>
    <w:tmpl w:val="B9B4C8EE"/>
    <w:lvl w:ilvl="0" w:tplc="2398F390">
      <w:start w:val="1"/>
      <w:numFmt w:val="upperLetter"/>
      <w:lvlText w:val="%1."/>
      <w:lvlJc w:val="left"/>
      <w:pPr>
        <w:ind w:left="1080" w:hanging="360"/>
      </w:pPr>
    </w:lvl>
    <w:lvl w:ilvl="1" w:tplc="66D46022" w:tentative="1">
      <w:start w:val="1"/>
      <w:numFmt w:val="lowerLetter"/>
      <w:lvlText w:val="%2."/>
      <w:lvlJc w:val="left"/>
      <w:pPr>
        <w:ind w:left="1800" w:hanging="360"/>
      </w:pPr>
    </w:lvl>
    <w:lvl w:ilvl="2" w:tplc="6F92B7C8" w:tentative="1">
      <w:start w:val="1"/>
      <w:numFmt w:val="lowerRoman"/>
      <w:lvlText w:val="%3."/>
      <w:lvlJc w:val="right"/>
      <w:pPr>
        <w:ind w:left="2520" w:hanging="180"/>
      </w:pPr>
    </w:lvl>
    <w:lvl w:ilvl="3" w:tplc="0F0C806A" w:tentative="1">
      <w:start w:val="1"/>
      <w:numFmt w:val="decimal"/>
      <w:lvlText w:val="%4."/>
      <w:lvlJc w:val="left"/>
      <w:pPr>
        <w:ind w:left="3240" w:hanging="360"/>
      </w:pPr>
    </w:lvl>
    <w:lvl w:ilvl="4" w:tplc="F5985882" w:tentative="1">
      <w:start w:val="1"/>
      <w:numFmt w:val="lowerLetter"/>
      <w:lvlText w:val="%5."/>
      <w:lvlJc w:val="left"/>
      <w:pPr>
        <w:ind w:left="3960" w:hanging="360"/>
      </w:pPr>
    </w:lvl>
    <w:lvl w:ilvl="5" w:tplc="EF58A452" w:tentative="1">
      <w:start w:val="1"/>
      <w:numFmt w:val="lowerRoman"/>
      <w:lvlText w:val="%6."/>
      <w:lvlJc w:val="right"/>
      <w:pPr>
        <w:ind w:left="4680" w:hanging="180"/>
      </w:pPr>
    </w:lvl>
    <w:lvl w:ilvl="6" w:tplc="8D1CDE6E" w:tentative="1">
      <w:start w:val="1"/>
      <w:numFmt w:val="decimal"/>
      <w:lvlText w:val="%7."/>
      <w:lvlJc w:val="left"/>
      <w:pPr>
        <w:ind w:left="5400" w:hanging="360"/>
      </w:pPr>
    </w:lvl>
    <w:lvl w:ilvl="7" w:tplc="B3A2FDA8" w:tentative="1">
      <w:start w:val="1"/>
      <w:numFmt w:val="lowerLetter"/>
      <w:lvlText w:val="%8."/>
      <w:lvlJc w:val="left"/>
      <w:pPr>
        <w:ind w:left="6120" w:hanging="360"/>
      </w:pPr>
    </w:lvl>
    <w:lvl w:ilvl="8" w:tplc="D12AF99A" w:tentative="1">
      <w:start w:val="1"/>
      <w:numFmt w:val="lowerRoman"/>
      <w:lvlText w:val="%9."/>
      <w:lvlJc w:val="right"/>
      <w:pPr>
        <w:ind w:left="6840" w:hanging="180"/>
      </w:pPr>
    </w:lvl>
  </w:abstractNum>
  <w:abstractNum w:abstractNumId="9" w15:restartNumberingAfterBreak="0">
    <w:nsid w:val="35111C5E"/>
    <w:multiLevelType w:val="hybridMultilevel"/>
    <w:tmpl w:val="8A58DEF4"/>
    <w:lvl w:ilvl="0" w:tplc="0B006DCE">
      <w:start w:val="1"/>
      <w:numFmt w:val="decimal"/>
      <w:lvlText w:val="%1."/>
      <w:lvlJc w:val="left"/>
      <w:pPr>
        <w:ind w:left="720" w:hanging="360"/>
      </w:pPr>
    </w:lvl>
    <w:lvl w:ilvl="1" w:tplc="E1D64B86" w:tentative="1">
      <w:start w:val="1"/>
      <w:numFmt w:val="lowerLetter"/>
      <w:lvlText w:val="%2."/>
      <w:lvlJc w:val="left"/>
      <w:pPr>
        <w:ind w:left="1440" w:hanging="360"/>
      </w:pPr>
    </w:lvl>
    <w:lvl w:ilvl="2" w:tplc="B8A63986" w:tentative="1">
      <w:start w:val="1"/>
      <w:numFmt w:val="lowerRoman"/>
      <w:lvlText w:val="%3."/>
      <w:lvlJc w:val="right"/>
      <w:pPr>
        <w:ind w:left="2160" w:hanging="180"/>
      </w:pPr>
    </w:lvl>
    <w:lvl w:ilvl="3" w:tplc="33BACC90" w:tentative="1">
      <w:start w:val="1"/>
      <w:numFmt w:val="decimal"/>
      <w:lvlText w:val="%4."/>
      <w:lvlJc w:val="left"/>
      <w:pPr>
        <w:ind w:left="2880" w:hanging="360"/>
      </w:pPr>
    </w:lvl>
    <w:lvl w:ilvl="4" w:tplc="3E12A1A0" w:tentative="1">
      <w:start w:val="1"/>
      <w:numFmt w:val="lowerLetter"/>
      <w:lvlText w:val="%5."/>
      <w:lvlJc w:val="left"/>
      <w:pPr>
        <w:ind w:left="3600" w:hanging="360"/>
      </w:pPr>
    </w:lvl>
    <w:lvl w:ilvl="5" w:tplc="10D649D6" w:tentative="1">
      <w:start w:val="1"/>
      <w:numFmt w:val="lowerRoman"/>
      <w:lvlText w:val="%6."/>
      <w:lvlJc w:val="right"/>
      <w:pPr>
        <w:ind w:left="4320" w:hanging="180"/>
      </w:pPr>
    </w:lvl>
    <w:lvl w:ilvl="6" w:tplc="E3B2BFC6" w:tentative="1">
      <w:start w:val="1"/>
      <w:numFmt w:val="decimal"/>
      <w:lvlText w:val="%7."/>
      <w:lvlJc w:val="left"/>
      <w:pPr>
        <w:ind w:left="5040" w:hanging="360"/>
      </w:pPr>
    </w:lvl>
    <w:lvl w:ilvl="7" w:tplc="81028B6E" w:tentative="1">
      <w:start w:val="1"/>
      <w:numFmt w:val="lowerLetter"/>
      <w:lvlText w:val="%8."/>
      <w:lvlJc w:val="left"/>
      <w:pPr>
        <w:ind w:left="5760" w:hanging="360"/>
      </w:pPr>
    </w:lvl>
    <w:lvl w:ilvl="8" w:tplc="642679F2" w:tentative="1">
      <w:start w:val="1"/>
      <w:numFmt w:val="lowerRoman"/>
      <w:lvlText w:val="%9."/>
      <w:lvlJc w:val="right"/>
      <w:pPr>
        <w:ind w:left="6480" w:hanging="180"/>
      </w:pPr>
    </w:lvl>
  </w:abstractNum>
  <w:abstractNum w:abstractNumId="10" w15:restartNumberingAfterBreak="0">
    <w:nsid w:val="3B5F5CF4"/>
    <w:multiLevelType w:val="hybridMultilevel"/>
    <w:tmpl w:val="9078BD0A"/>
    <w:lvl w:ilvl="0" w:tplc="4FA02318">
      <w:start w:val="1"/>
      <w:numFmt w:val="decimal"/>
      <w:lvlText w:val="%1."/>
      <w:lvlJc w:val="left"/>
      <w:pPr>
        <w:tabs>
          <w:tab w:val="num" w:pos="1535"/>
        </w:tabs>
        <w:ind w:left="1535" w:hanging="360"/>
      </w:pPr>
    </w:lvl>
    <w:lvl w:ilvl="1" w:tplc="B32C1E6A" w:tentative="1">
      <w:start w:val="1"/>
      <w:numFmt w:val="decimal"/>
      <w:lvlText w:val="%2."/>
      <w:lvlJc w:val="left"/>
      <w:pPr>
        <w:tabs>
          <w:tab w:val="num" w:pos="2255"/>
        </w:tabs>
        <w:ind w:left="2255" w:hanging="360"/>
      </w:pPr>
    </w:lvl>
    <w:lvl w:ilvl="2" w:tplc="4FF6FD5E" w:tentative="1">
      <w:start w:val="1"/>
      <w:numFmt w:val="decimal"/>
      <w:lvlText w:val="%3."/>
      <w:lvlJc w:val="left"/>
      <w:pPr>
        <w:tabs>
          <w:tab w:val="num" w:pos="2975"/>
        </w:tabs>
        <w:ind w:left="2975" w:hanging="360"/>
      </w:pPr>
    </w:lvl>
    <w:lvl w:ilvl="3" w:tplc="C24A4CEC" w:tentative="1">
      <w:start w:val="1"/>
      <w:numFmt w:val="decimal"/>
      <w:lvlText w:val="%4."/>
      <w:lvlJc w:val="left"/>
      <w:pPr>
        <w:tabs>
          <w:tab w:val="num" w:pos="3695"/>
        </w:tabs>
        <w:ind w:left="3695" w:hanging="360"/>
      </w:pPr>
    </w:lvl>
    <w:lvl w:ilvl="4" w:tplc="8C68D35A" w:tentative="1">
      <w:start w:val="1"/>
      <w:numFmt w:val="decimal"/>
      <w:lvlText w:val="%5."/>
      <w:lvlJc w:val="left"/>
      <w:pPr>
        <w:tabs>
          <w:tab w:val="num" w:pos="4415"/>
        </w:tabs>
        <w:ind w:left="4415" w:hanging="360"/>
      </w:pPr>
    </w:lvl>
    <w:lvl w:ilvl="5" w:tplc="C86088E2" w:tentative="1">
      <w:start w:val="1"/>
      <w:numFmt w:val="decimal"/>
      <w:lvlText w:val="%6."/>
      <w:lvlJc w:val="left"/>
      <w:pPr>
        <w:tabs>
          <w:tab w:val="num" w:pos="5135"/>
        </w:tabs>
        <w:ind w:left="5135" w:hanging="360"/>
      </w:pPr>
    </w:lvl>
    <w:lvl w:ilvl="6" w:tplc="D31456EE" w:tentative="1">
      <w:start w:val="1"/>
      <w:numFmt w:val="decimal"/>
      <w:lvlText w:val="%7."/>
      <w:lvlJc w:val="left"/>
      <w:pPr>
        <w:tabs>
          <w:tab w:val="num" w:pos="5855"/>
        </w:tabs>
        <w:ind w:left="5855" w:hanging="360"/>
      </w:pPr>
    </w:lvl>
    <w:lvl w:ilvl="7" w:tplc="3E3ACBFC" w:tentative="1">
      <w:start w:val="1"/>
      <w:numFmt w:val="decimal"/>
      <w:lvlText w:val="%8."/>
      <w:lvlJc w:val="left"/>
      <w:pPr>
        <w:tabs>
          <w:tab w:val="num" w:pos="6575"/>
        </w:tabs>
        <w:ind w:left="6575" w:hanging="360"/>
      </w:pPr>
    </w:lvl>
    <w:lvl w:ilvl="8" w:tplc="23BC6802" w:tentative="1">
      <w:start w:val="1"/>
      <w:numFmt w:val="decimal"/>
      <w:lvlText w:val="%9."/>
      <w:lvlJc w:val="left"/>
      <w:pPr>
        <w:tabs>
          <w:tab w:val="num" w:pos="7295"/>
        </w:tabs>
        <w:ind w:left="7295" w:hanging="360"/>
      </w:pPr>
    </w:lvl>
  </w:abstractNum>
  <w:abstractNum w:abstractNumId="11"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2"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EBC0CBB"/>
    <w:multiLevelType w:val="hybridMultilevel"/>
    <w:tmpl w:val="74BCB3AC"/>
    <w:lvl w:ilvl="0" w:tplc="644C1230">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FF6C687C" w:tentative="1">
      <w:start w:val="1"/>
      <w:numFmt w:val="lowerLetter"/>
      <w:lvlText w:val="%2."/>
      <w:lvlJc w:val="left"/>
      <w:pPr>
        <w:ind w:left="2255" w:hanging="360"/>
      </w:pPr>
    </w:lvl>
    <w:lvl w:ilvl="2" w:tplc="E8022B12" w:tentative="1">
      <w:start w:val="1"/>
      <w:numFmt w:val="lowerRoman"/>
      <w:lvlText w:val="%3."/>
      <w:lvlJc w:val="right"/>
      <w:pPr>
        <w:ind w:left="2975" w:hanging="180"/>
      </w:pPr>
    </w:lvl>
    <w:lvl w:ilvl="3" w:tplc="95F677F8" w:tentative="1">
      <w:start w:val="1"/>
      <w:numFmt w:val="decimal"/>
      <w:lvlText w:val="%4."/>
      <w:lvlJc w:val="left"/>
      <w:pPr>
        <w:ind w:left="3695" w:hanging="360"/>
      </w:pPr>
    </w:lvl>
    <w:lvl w:ilvl="4" w:tplc="02606B50" w:tentative="1">
      <w:start w:val="1"/>
      <w:numFmt w:val="lowerLetter"/>
      <w:lvlText w:val="%5."/>
      <w:lvlJc w:val="left"/>
      <w:pPr>
        <w:ind w:left="4415" w:hanging="360"/>
      </w:pPr>
    </w:lvl>
    <w:lvl w:ilvl="5" w:tplc="3FD40356" w:tentative="1">
      <w:start w:val="1"/>
      <w:numFmt w:val="lowerRoman"/>
      <w:lvlText w:val="%6."/>
      <w:lvlJc w:val="right"/>
      <w:pPr>
        <w:ind w:left="5135" w:hanging="180"/>
      </w:pPr>
    </w:lvl>
    <w:lvl w:ilvl="6" w:tplc="73AE3352" w:tentative="1">
      <w:start w:val="1"/>
      <w:numFmt w:val="decimal"/>
      <w:lvlText w:val="%7."/>
      <w:lvlJc w:val="left"/>
      <w:pPr>
        <w:ind w:left="5855" w:hanging="360"/>
      </w:pPr>
    </w:lvl>
    <w:lvl w:ilvl="7" w:tplc="5B06480E" w:tentative="1">
      <w:start w:val="1"/>
      <w:numFmt w:val="lowerLetter"/>
      <w:lvlText w:val="%8."/>
      <w:lvlJc w:val="left"/>
      <w:pPr>
        <w:ind w:left="6575" w:hanging="360"/>
      </w:pPr>
    </w:lvl>
    <w:lvl w:ilvl="8" w:tplc="AE92A574" w:tentative="1">
      <w:start w:val="1"/>
      <w:numFmt w:val="lowerRoman"/>
      <w:lvlText w:val="%9."/>
      <w:lvlJc w:val="right"/>
      <w:pPr>
        <w:ind w:left="7295" w:hanging="180"/>
      </w:pPr>
    </w:lvl>
  </w:abstractNum>
  <w:abstractNum w:abstractNumId="14" w15:restartNumberingAfterBreak="0">
    <w:nsid w:val="63EC21C6"/>
    <w:multiLevelType w:val="hybridMultilevel"/>
    <w:tmpl w:val="5F0E09AC"/>
    <w:lvl w:ilvl="0" w:tplc="ED184A04">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0B6C8568">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56044C08">
      <w:numFmt w:val="bullet"/>
      <w:lvlText w:val="•"/>
      <w:lvlJc w:val="left"/>
      <w:pPr>
        <w:ind w:left="2317" w:hanging="360"/>
      </w:pPr>
      <w:rPr>
        <w:rFonts w:hint="default"/>
        <w:lang w:val="en-US" w:eastAsia="en-US" w:bidi="ar-SA"/>
      </w:rPr>
    </w:lvl>
    <w:lvl w:ilvl="3" w:tplc="3ED279A4">
      <w:numFmt w:val="bullet"/>
      <w:lvlText w:val="•"/>
      <w:lvlJc w:val="left"/>
      <w:pPr>
        <w:ind w:left="3095" w:hanging="360"/>
      </w:pPr>
      <w:rPr>
        <w:rFonts w:hint="default"/>
        <w:lang w:val="en-US" w:eastAsia="en-US" w:bidi="ar-SA"/>
      </w:rPr>
    </w:lvl>
    <w:lvl w:ilvl="4" w:tplc="19F2B27A">
      <w:numFmt w:val="bullet"/>
      <w:lvlText w:val="•"/>
      <w:lvlJc w:val="left"/>
      <w:pPr>
        <w:ind w:left="3873" w:hanging="360"/>
      </w:pPr>
      <w:rPr>
        <w:rFonts w:hint="default"/>
        <w:lang w:val="en-US" w:eastAsia="en-US" w:bidi="ar-SA"/>
      </w:rPr>
    </w:lvl>
    <w:lvl w:ilvl="5" w:tplc="74344A9C">
      <w:numFmt w:val="bullet"/>
      <w:lvlText w:val="•"/>
      <w:lvlJc w:val="left"/>
      <w:pPr>
        <w:ind w:left="4651" w:hanging="360"/>
      </w:pPr>
      <w:rPr>
        <w:rFonts w:hint="default"/>
        <w:lang w:val="en-US" w:eastAsia="en-US" w:bidi="ar-SA"/>
      </w:rPr>
    </w:lvl>
    <w:lvl w:ilvl="6" w:tplc="A7B8E81C">
      <w:numFmt w:val="bullet"/>
      <w:lvlText w:val="•"/>
      <w:lvlJc w:val="left"/>
      <w:pPr>
        <w:ind w:left="5428" w:hanging="360"/>
      </w:pPr>
      <w:rPr>
        <w:rFonts w:hint="default"/>
        <w:lang w:val="en-US" w:eastAsia="en-US" w:bidi="ar-SA"/>
      </w:rPr>
    </w:lvl>
    <w:lvl w:ilvl="7" w:tplc="0FB05710">
      <w:numFmt w:val="bullet"/>
      <w:lvlText w:val="•"/>
      <w:lvlJc w:val="left"/>
      <w:pPr>
        <w:ind w:left="6206" w:hanging="360"/>
      </w:pPr>
      <w:rPr>
        <w:rFonts w:hint="default"/>
        <w:lang w:val="en-US" w:eastAsia="en-US" w:bidi="ar-SA"/>
      </w:rPr>
    </w:lvl>
    <w:lvl w:ilvl="8" w:tplc="72883B8A">
      <w:numFmt w:val="bullet"/>
      <w:lvlText w:val="•"/>
      <w:lvlJc w:val="left"/>
      <w:pPr>
        <w:ind w:left="6984" w:hanging="360"/>
      </w:pPr>
      <w:rPr>
        <w:rFonts w:hint="default"/>
        <w:lang w:val="en-US" w:eastAsia="en-US" w:bidi="ar-SA"/>
      </w:rPr>
    </w:lvl>
  </w:abstractNum>
  <w:abstractNum w:abstractNumId="15" w15:restartNumberingAfterBreak="0">
    <w:nsid w:val="6E741FBB"/>
    <w:multiLevelType w:val="hybridMultilevel"/>
    <w:tmpl w:val="21040ACC"/>
    <w:lvl w:ilvl="0" w:tplc="FD58C40C">
      <w:start w:val="1"/>
      <w:numFmt w:val="decimal"/>
      <w:lvlText w:val="%1."/>
      <w:lvlJc w:val="left"/>
      <w:pPr>
        <w:tabs>
          <w:tab w:val="num" w:pos="1440"/>
        </w:tabs>
        <w:ind w:left="1440" w:hanging="360"/>
      </w:pPr>
    </w:lvl>
    <w:lvl w:ilvl="1" w:tplc="8A70525C" w:tentative="1">
      <w:start w:val="1"/>
      <w:numFmt w:val="decimal"/>
      <w:lvlText w:val="%2."/>
      <w:lvlJc w:val="left"/>
      <w:pPr>
        <w:tabs>
          <w:tab w:val="num" w:pos="2160"/>
        </w:tabs>
        <w:ind w:left="2160" w:hanging="360"/>
      </w:pPr>
    </w:lvl>
    <w:lvl w:ilvl="2" w:tplc="F1B8D402" w:tentative="1">
      <w:start w:val="1"/>
      <w:numFmt w:val="decimal"/>
      <w:lvlText w:val="%3."/>
      <w:lvlJc w:val="left"/>
      <w:pPr>
        <w:tabs>
          <w:tab w:val="num" w:pos="2880"/>
        </w:tabs>
        <w:ind w:left="2880" w:hanging="360"/>
      </w:pPr>
    </w:lvl>
    <w:lvl w:ilvl="3" w:tplc="D5EC5878" w:tentative="1">
      <w:start w:val="1"/>
      <w:numFmt w:val="decimal"/>
      <w:lvlText w:val="%4."/>
      <w:lvlJc w:val="left"/>
      <w:pPr>
        <w:tabs>
          <w:tab w:val="num" w:pos="3600"/>
        </w:tabs>
        <w:ind w:left="3600" w:hanging="360"/>
      </w:pPr>
    </w:lvl>
    <w:lvl w:ilvl="4" w:tplc="47FE5960" w:tentative="1">
      <w:start w:val="1"/>
      <w:numFmt w:val="decimal"/>
      <w:lvlText w:val="%5."/>
      <w:lvlJc w:val="left"/>
      <w:pPr>
        <w:tabs>
          <w:tab w:val="num" w:pos="4320"/>
        </w:tabs>
        <w:ind w:left="4320" w:hanging="360"/>
      </w:pPr>
    </w:lvl>
    <w:lvl w:ilvl="5" w:tplc="4114266A" w:tentative="1">
      <w:start w:val="1"/>
      <w:numFmt w:val="decimal"/>
      <w:lvlText w:val="%6."/>
      <w:lvlJc w:val="left"/>
      <w:pPr>
        <w:tabs>
          <w:tab w:val="num" w:pos="5040"/>
        </w:tabs>
        <w:ind w:left="5040" w:hanging="360"/>
      </w:pPr>
    </w:lvl>
    <w:lvl w:ilvl="6" w:tplc="11925860" w:tentative="1">
      <w:start w:val="1"/>
      <w:numFmt w:val="decimal"/>
      <w:lvlText w:val="%7."/>
      <w:lvlJc w:val="left"/>
      <w:pPr>
        <w:tabs>
          <w:tab w:val="num" w:pos="5760"/>
        </w:tabs>
        <w:ind w:left="5760" w:hanging="360"/>
      </w:pPr>
    </w:lvl>
    <w:lvl w:ilvl="7" w:tplc="D6BC8740" w:tentative="1">
      <w:start w:val="1"/>
      <w:numFmt w:val="decimal"/>
      <w:lvlText w:val="%8."/>
      <w:lvlJc w:val="left"/>
      <w:pPr>
        <w:tabs>
          <w:tab w:val="num" w:pos="6480"/>
        </w:tabs>
        <w:ind w:left="6480" w:hanging="360"/>
      </w:pPr>
    </w:lvl>
    <w:lvl w:ilvl="8" w:tplc="0938EBBA" w:tentative="1">
      <w:start w:val="1"/>
      <w:numFmt w:val="decimal"/>
      <w:lvlText w:val="%9."/>
      <w:lvlJc w:val="left"/>
      <w:pPr>
        <w:tabs>
          <w:tab w:val="num" w:pos="7200"/>
        </w:tabs>
        <w:ind w:left="7200" w:hanging="360"/>
      </w:pPr>
    </w:lvl>
  </w:abstractNum>
  <w:abstractNum w:abstractNumId="16"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6"/>
  </w:num>
  <w:num w:numId="3">
    <w:abstractNumId w:val="1"/>
  </w:num>
  <w:num w:numId="4">
    <w:abstractNumId w:val="11"/>
  </w:num>
  <w:num w:numId="5">
    <w:abstractNumId w:val="3"/>
  </w:num>
  <w:num w:numId="6">
    <w:abstractNumId w:val="13"/>
  </w:num>
  <w:num w:numId="7">
    <w:abstractNumId w:val="8"/>
  </w:num>
  <w:num w:numId="8">
    <w:abstractNumId w:val="0"/>
  </w:num>
  <w:num w:numId="9">
    <w:abstractNumId w:val="9"/>
  </w:num>
  <w:num w:numId="10">
    <w:abstractNumId w:val="16"/>
  </w:num>
  <w:num w:numId="11">
    <w:abstractNumId w:val="15"/>
  </w:num>
  <w:num w:numId="12">
    <w:abstractNumId w:val="10"/>
  </w:num>
  <w:num w:numId="13">
    <w:abstractNumId w:val="5"/>
  </w:num>
  <w:num w:numId="14">
    <w:abstractNumId w:val="12"/>
  </w:num>
  <w:num w:numId="15">
    <w:abstractNumId w:val="14"/>
  </w:num>
  <w:num w:numId="16">
    <w:abstractNumId w:val="7"/>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dit Rahmadhan">
    <w15:presenceInfo w15:providerId="None" w15:userId="Radit Rahmadhan"/>
  </w15:person>
  <w15:person w15:author="Meditya Wasesa, S.T.,M.Sc.,Ph.D">
    <w15:presenceInfo w15:providerId="None" w15:userId="Meditya Wasesa, S.T.,M.Sc.,Ph.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5"/>
    <w:rsid w:val="000042B8"/>
    <w:rsid w:val="0000690C"/>
    <w:rsid w:val="00006E92"/>
    <w:rsid w:val="00017A41"/>
    <w:rsid w:val="000262E4"/>
    <w:rsid w:val="00026DF0"/>
    <w:rsid w:val="0003121A"/>
    <w:rsid w:val="000357A0"/>
    <w:rsid w:val="00036D32"/>
    <w:rsid w:val="000428B3"/>
    <w:rsid w:val="00044AF4"/>
    <w:rsid w:val="00044F08"/>
    <w:rsid w:val="00045261"/>
    <w:rsid w:val="00057702"/>
    <w:rsid w:val="00061CE6"/>
    <w:rsid w:val="000623DB"/>
    <w:rsid w:val="00065658"/>
    <w:rsid w:val="000674BD"/>
    <w:rsid w:val="00071518"/>
    <w:rsid w:val="00072110"/>
    <w:rsid w:val="00076782"/>
    <w:rsid w:val="000837BB"/>
    <w:rsid w:val="0009268C"/>
    <w:rsid w:val="00095DB8"/>
    <w:rsid w:val="000A5D16"/>
    <w:rsid w:val="000A7747"/>
    <w:rsid w:val="000B34C2"/>
    <w:rsid w:val="000B449E"/>
    <w:rsid w:val="000C47AD"/>
    <w:rsid w:val="000D34EC"/>
    <w:rsid w:val="000D37E1"/>
    <w:rsid w:val="000D53E7"/>
    <w:rsid w:val="000E281A"/>
    <w:rsid w:val="000E40AE"/>
    <w:rsid w:val="000E6058"/>
    <w:rsid w:val="000F715A"/>
    <w:rsid w:val="00100AB5"/>
    <w:rsid w:val="0010103F"/>
    <w:rsid w:val="00104002"/>
    <w:rsid w:val="00110C7F"/>
    <w:rsid w:val="00111DF0"/>
    <w:rsid w:val="0011217B"/>
    <w:rsid w:val="00114484"/>
    <w:rsid w:val="00125A73"/>
    <w:rsid w:val="00125C5F"/>
    <w:rsid w:val="00131FD5"/>
    <w:rsid w:val="001354E2"/>
    <w:rsid w:val="00136F01"/>
    <w:rsid w:val="00142AD8"/>
    <w:rsid w:val="0014596C"/>
    <w:rsid w:val="00153A4C"/>
    <w:rsid w:val="00154919"/>
    <w:rsid w:val="00156449"/>
    <w:rsid w:val="00167189"/>
    <w:rsid w:val="001672CF"/>
    <w:rsid w:val="00170125"/>
    <w:rsid w:val="00173923"/>
    <w:rsid w:val="00183FD5"/>
    <w:rsid w:val="001844B9"/>
    <w:rsid w:val="00185EA2"/>
    <w:rsid w:val="00185FC7"/>
    <w:rsid w:val="00187F44"/>
    <w:rsid w:val="00191515"/>
    <w:rsid w:val="00193C09"/>
    <w:rsid w:val="001A0A97"/>
    <w:rsid w:val="001A0BFC"/>
    <w:rsid w:val="001A133D"/>
    <w:rsid w:val="001B761D"/>
    <w:rsid w:val="001C3FAF"/>
    <w:rsid w:val="001C4F67"/>
    <w:rsid w:val="001C721D"/>
    <w:rsid w:val="001D1291"/>
    <w:rsid w:val="001D4C11"/>
    <w:rsid w:val="001E15FC"/>
    <w:rsid w:val="001E1D53"/>
    <w:rsid w:val="001E5CD2"/>
    <w:rsid w:val="001F4C81"/>
    <w:rsid w:val="001F776A"/>
    <w:rsid w:val="00204C54"/>
    <w:rsid w:val="00206F41"/>
    <w:rsid w:val="0021622D"/>
    <w:rsid w:val="00220D5F"/>
    <w:rsid w:val="002236A7"/>
    <w:rsid w:val="002367DD"/>
    <w:rsid w:val="00240F0B"/>
    <w:rsid w:val="00244759"/>
    <w:rsid w:val="0026164E"/>
    <w:rsid w:val="00261F53"/>
    <w:rsid w:val="00266261"/>
    <w:rsid w:val="00270E17"/>
    <w:rsid w:val="002717C6"/>
    <w:rsid w:val="00281F16"/>
    <w:rsid w:val="00282E5A"/>
    <w:rsid w:val="002860E3"/>
    <w:rsid w:val="002940EE"/>
    <w:rsid w:val="002A0820"/>
    <w:rsid w:val="002A0870"/>
    <w:rsid w:val="002A493B"/>
    <w:rsid w:val="002A7D2A"/>
    <w:rsid w:val="002B7904"/>
    <w:rsid w:val="002C5488"/>
    <w:rsid w:val="002C628E"/>
    <w:rsid w:val="002C6901"/>
    <w:rsid w:val="002C7225"/>
    <w:rsid w:val="002C7402"/>
    <w:rsid w:val="002D1C3E"/>
    <w:rsid w:val="002D3386"/>
    <w:rsid w:val="002D6D88"/>
    <w:rsid w:val="002D6E45"/>
    <w:rsid w:val="002E0907"/>
    <w:rsid w:val="002E0D2F"/>
    <w:rsid w:val="002E319F"/>
    <w:rsid w:val="002E38C9"/>
    <w:rsid w:val="0030201C"/>
    <w:rsid w:val="00312529"/>
    <w:rsid w:val="003130F3"/>
    <w:rsid w:val="00314E5A"/>
    <w:rsid w:val="00317D82"/>
    <w:rsid w:val="00321476"/>
    <w:rsid w:val="00324055"/>
    <w:rsid w:val="00325754"/>
    <w:rsid w:val="00326025"/>
    <w:rsid w:val="00334426"/>
    <w:rsid w:val="00335677"/>
    <w:rsid w:val="00337F2F"/>
    <w:rsid w:val="00341199"/>
    <w:rsid w:val="00346553"/>
    <w:rsid w:val="00346DC7"/>
    <w:rsid w:val="0035060B"/>
    <w:rsid w:val="00352D2A"/>
    <w:rsid w:val="003565BA"/>
    <w:rsid w:val="0035718E"/>
    <w:rsid w:val="0036264E"/>
    <w:rsid w:val="00372799"/>
    <w:rsid w:val="00383CC9"/>
    <w:rsid w:val="0039704E"/>
    <w:rsid w:val="003977B2"/>
    <w:rsid w:val="003A1EC2"/>
    <w:rsid w:val="003A5982"/>
    <w:rsid w:val="003B04A6"/>
    <w:rsid w:val="003B0A0C"/>
    <w:rsid w:val="003B0C91"/>
    <w:rsid w:val="003B2AD1"/>
    <w:rsid w:val="003B349C"/>
    <w:rsid w:val="003B67E0"/>
    <w:rsid w:val="003C0BBC"/>
    <w:rsid w:val="003C277A"/>
    <w:rsid w:val="003C3799"/>
    <w:rsid w:val="003D00BE"/>
    <w:rsid w:val="003D06B2"/>
    <w:rsid w:val="003D0A4C"/>
    <w:rsid w:val="003D2AF1"/>
    <w:rsid w:val="003D2D5F"/>
    <w:rsid w:val="003D37CC"/>
    <w:rsid w:val="003D794C"/>
    <w:rsid w:val="003E1D28"/>
    <w:rsid w:val="003E49E5"/>
    <w:rsid w:val="003E5E36"/>
    <w:rsid w:val="003E726E"/>
    <w:rsid w:val="003F0129"/>
    <w:rsid w:val="003F1184"/>
    <w:rsid w:val="003F578E"/>
    <w:rsid w:val="00407F5E"/>
    <w:rsid w:val="00423DEB"/>
    <w:rsid w:val="00425AE7"/>
    <w:rsid w:val="00432538"/>
    <w:rsid w:val="004349B0"/>
    <w:rsid w:val="00434CE5"/>
    <w:rsid w:val="00440BEA"/>
    <w:rsid w:val="00455838"/>
    <w:rsid w:val="004772DF"/>
    <w:rsid w:val="00482E2C"/>
    <w:rsid w:val="0048363F"/>
    <w:rsid w:val="00484415"/>
    <w:rsid w:val="00486DE1"/>
    <w:rsid w:val="0049064C"/>
    <w:rsid w:val="00490C1C"/>
    <w:rsid w:val="004922DF"/>
    <w:rsid w:val="00493ED7"/>
    <w:rsid w:val="00494C1D"/>
    <w:rsid w:val="004A2F1D"/>
    <w:rsid w:val="004A3318"/>
    <w:rsid w:val="004A445A"/>
    <w:rsid w:val="004A7424"/>
    <w:rsid w:val="004B771E"/>
    <w:rsid w:val="004C5AD8"/>
    <w:rsid w:val="004C5B9C"/>
    <w:rsid w:val="004E19ED"/>
    <w:rsid w:val="004E47B5"/>
    <w:rsid w:val="004E63E2"/>
    <w:rsid w:val="004F2683"/>
    <w:rsid w:val="004F615F"/>
    <w:rsid w:val="005119FE"/>
    <w:rsid w:val="00513FFB"/>
    <w:rsid w:val="00522460"/>
    <w:rsid w:val="00523C87"/>
    <w:rsid w:val="005242B7"/>
    <w:rsid w:val="00527788"/>
    <w:rsid w:val="00532946"/>
    <w:rsid w:val="00535DF2"/>
    <w:rsid w:val="00542A51"/>
    <w:rsid w:val="00543C3C"/>
    <w:rsid w:val="00544FF4"/>
    <w:rsid w:val="00546A4D"/>
    <w:rsid w:val="005559BE"/>
    <w:rsid w:val="00561B80"/>
    <w:rsid w:val="00565BC2"/>
    <w:rsid w:val="0057134E"/>
    <w:rsid w:val="00582339"/>
    <w:rsid w:val="00591C59"/>
    <w:rsid w:val="0059463F"/>
    <w:rsid w:val="00596D43"/>
    <w:rsid w:val="00596FF1"/>
    <w:rsid w:val="005970D8"/>
    <w:rsid w:val="005A039E"/>
    <w:rsid w:val="005A1790"/>
    <w:rsid w:val="005A2495"/>
    <w:rsid w:val="005A2CAC"/>
    <w:rsid w:val="005A4797"/>
    <w:rsid w:val="005B1B3A"/>
    <w:rsid w:val="005B3EAF"/>
    <w:rsid w:val="005B4A3C"/>
    <w:rsid w:val="005B59F4"/>
    <w:rsid w:val="005C0AA6"/>
    <w:rsid w:val="005C5E1C"/>
    <w:rsid w:val="005E2565"/>
    <w:rsid w:val="005F09ED"/>
    <w:rsid w:val="0060503E"/>
    <w:rsid w:val="0062348C"/>
    <w:rsid w:val="006245FD"/>
    <w:rsid w:val="00626AB4"/>
    <w:rsid w:val="00632150"/>
    <w:rsid w:val="0063353C"/>
    <w:rsid w:val="006379EB"/>
    <w:rsid w:val="00637F52"/>
    <w:rsid w:val="00642AFA"/>
    <w:rsid w:val="00643919"/>
    <w:rsid w:val="006576D8"/>
    <w:rsid w:val="00661CD5"/>
    <w:rsid w:val="0067165A"/>
    <w:rsid w:val="00671A75"/>
    <w:rsid w:val="00673D80"/>
    <w:rsid w:val="0068747C"/>
    <w:rsid w:val="00692638"/>
    <w:rsid w:val="006B476D"/>
    <w:rsid w:val="006C24AF"/>
    <w:rsid w:val="006C3E21"/>
    <w:rsid w:val="006C508B"/>
    <w:rsid w:val="006D0207"/>
    <w:rsid w:val="006D18CC"/>
    <w:rsid w:val="006D5F8C"/>
    <w:rsid w:val="006D67CD"/>
    <w:rsid w:val="006E5395"/>
    <w:rsid w:val="006E75D2"/>
    <w:rsid w:val="006F0A5B"/>
    <w:rsid w:val="006F36CB"/>
    <w:rsid w:val="00700313"/>
    <w:rsid w:val="007059F5"/>
    <w:rsid w:val="00706FDC"/>
    <w:rsid w:val="007104E5"/>
    <w:rsid w:val="00713050"/>
    <w:rsid w:val="00717B2D"/>
    <w:rsid w:val="00723446"/>
    <w:rsid w:val="0072547D"/>
    <w:rsid w:val="00727998"/>
    <w:rsid w:val="007305C8"/>
    <w:rsid w:val="00733C96"/>
    <w:rsid w:val="00746410"/>
    <w:rsid w:val="00746A8C"/>
    <w:rsid w:val="00751726"/>
    <w:rsid w:val="00756418"/>
    <w:rsid w:val="00756EA8"/>
    <w:rsid w:val="00757F09"/>
    <w:rsid w:val="00761C08"/>
    <w:rsid w:val="0076790B"/>
    <w:rsid w:val="007724EC"/>
    <w:rsid w:val="007768CB"/>
    <w:rsid w:val="00786BCA"/>
    <w:rsid w:val="00790D84"/>
    <w:rsid w:val="007923C8"/>
    <w:rsid w:val="00792573"/>
    <w:rsid w:val="00796237"/>
    <w:rsid w:val="007A0E82"/>
    <w:rsid w:val="007A361C"/>
    <w:rsid w:val="007B37B1"/>
    <w:rsid w:val="007B5D46"/>
    <w:rsid w:val="007B6A09"/>
    <w:rsid w:val="007C15BA"/>
    <w:rsid w:val="007D295F"/>
    <w:rsid w:val="007D57E5"/>
    <w:rsid w:val="007F0345"/>
    <w:rsid w:val="007F0B74"/>
    <w:rsid w:val="007F4B41"/>
    <w:rsid w:val="007F7917"/>
    <w:rsid w:val="00804C89"/>
    <w:rsid w:val="00806BC5"/>
    <w:rsid w:val="00811FBE"/>
    <w:rsid w:val="00816F67"/>
    <w:rsid w:val="008172A5"/>
    <w:rsid w:val="008204B3"/>
    <w:rsid w:val="0082565F"/>
    <w:rsid w:val="00826CDD"/>
    <w:rsid w:val="00843989"/>
    <w:rsid w:val="00850D5B"/>
    <w:rsid w:val="00852F04"/>
    <w:rsid w:val="008607BD"/>
    <w:rsid w:val="00861FA5"/>
    <w:rsid w:val="00861FFD"/>
    <w:rsid w:val="008659D9"/>
    <w:rsid w:val="008702D7"/>
    <w:rsid w:val="00885064"/>
    <w:rsid w:val="008872CE"/>
    <w:rsid w:val="008901C5"/>
    <w:rsid w:val="00891A7F"/>
    <w:rsid w:val="0089281A"/>
    <w:rsid w:val="008A4206"/>
    <w:rsid w:val="008A5C84"/>
    <w:rsid w:val="008A79B3"/>
    <w:rsid w:val="008B1394"/>
    <w:rsid w:val="008B78A3"/>
    <w:rsid w:val="008C2DAC"/>
    <w:rsid w:val="008C2E65"/>
    <w:rsid w:val="008D687A"/>
    <w:rsid w:val="008E1226"/>
    <w:rsid w:val="008E2135"/>
    <w:rsid w:val="008F18A6"/>
    <w:rsid w:val="008F7B0F"/>
    <w:rsid w:val="009022F8"/>
    <w:rsid w:val="0090328C"/>
    <w:rsid w:val="00916211"/>
    <w:rsid w:val="00921D2F"/>
    <w:rsid w:val="009268EB"/>
    <w:rsid w:val="00931352"/>
    <w:rsid w:val="0093478B"/>
    <w:rsid w:val="00936B7E"/>
    <w:rsid w:val="0094306C"/>
    <w:rsid w:val="009470B0"/>
    <w:rsid w:val="009472C7"/>
    <w:rsid w:val="0094731B"/>
    <w:rsid w:val="0095327A"/>
    <w:rsid w:val="00966F8D"/>
    <w:rsid w:val="0097701F"/>
    <w:rsid w:val="009779E4"/>
    <w:rsid w:val="00992DFF"/>
    <w:rsid w:val="0099402F"/>
    <w:rsid w:val="009B0139"/>
    <w:rsid w:val="009B12B5"/>
    <w:rsid w:val="009B15DD"/>
    <w:rsid w:val="009B3CFA"/>
    <w:rsid w:val="009B57DD"/>
    <w:rsid w:val="009B5C12"/>
    <w:rsid w:val="009B758F"/>
    <w:rsid w:val="009C27A4"/>
    <w:rsid w:val="009E1668"/>
    <w:rsid w:val="009E310B"/>
    <w:rsid w:val="009E3B98"/>
    <w:rsid w:val="009E6392"/>
    <w:rsid w:val="009E6F22"/>
    <w:rsid w:val="009F0BE5"/>
    <w:rsid w:val="009F4CC9"/>
    <w:rsid w:val="00A03EE1"/>
    <w:rsid w:val="00A074FC"/>
    <w:rsid w:val="00A10704"/>
    <w:rsid w:val="00A1218A"/>
    <w:rsid w:val="00A12618"/>
    <w:rsid w:val="00A20330"/>
    <w:rsid w:val="00A21EF2"/>
    <w:rsid w:val="00A237B0"/>
    <w:rsid w:val="00A309C2"/>
    <w:rsid w:val="00A32B29"/>
    <w:rsid w:val="00A334A7"/>
    <w:rsid w:val="00A369C9"/>
    <w:rsid w:val="00A41E2F"/>
    <w:rsid w:val="00A46B5E"/>
    <w:rsid w:val="00A5184D"/>
    <w:rsid w:val="00A53822"/>
    <w:rsid w:val="00A56C12"/>
    <w:rsid w:val="00A650F8"/>
    <w:rsid w:val="00A67163"/>
    <w:rsid w:val="00A70C52"/>
    <w:rsid w:val="00A7176D"/>
    <w:rsid w:val="00A736AD"/>
    <w:rsid w:val="00A73D7E"/>
    <w:rsid w:val="00A7528F"/>
    <w:rsid w:val="00A8021E"/>
    <w:rsid w:val="00A834E4"/>
    <w:rsid w:val="00A83D12"/>
    <w:rsid w:val="00A86378"/>
    <w:rsid w:val="00A9074D"/>
    <w:rsid w:val="00A91297"/>
    <w:rsid w:val="00A9259D"/>
    <w:rsid w:val="00A92871"/>
    <w:rsid w:val="00A9321A"/>
    <w:rsid w:val="00A947C0"/>
    <w:rsid w:val="00AA4011"/>
    <w:rsid w:val="00AB0E74"/>
    <w:rsid w:val="00AB5D20"/>
    <w:rsid w:val="00AB6B81"/>
    <w:rsid w:val="00AD5258"/>
    <w:rsid w:val="00AD6EE3"/>
    <w:rsid w:val="00AE0938"/>
    <w:rsid w:val="00AE4DFB"/>
    <w:rsid w:val="00AE77B8"/>
    <w:rsid w:val="00AF46AC"/>
    <w:rsid w:val="00AF7AFC"/>
    <w:rsid w:val="00B1029E"/>
    <w:rsid w:val="00B14A3C"/>
    <w:rsid w:val="00B33BDB"/>
    <w:rsid w:val="00B37E02"/>
    <w:rsid w:val="00B426E1"/>
    <w:rsid w:val="00B454F1"/>
    <w:rsid w:val="00B551E4"/>
    <w:rsid w:val="00B56A90"/>
    <w:rsid w:val="00B60F38"/>
    <w:rsid w:val="00B61B6E"/>
    <w:rsid w:val="00B7103B"/>
    <w:rsid w:val="00B751D4"/>
    <w:rsid w:val="00B75DAE"/>
    <w:rsid w:val="00B77823"/>
    <w:rsid w:val="00B823F8"/>
    <w:rsid w:val="00B846CB"/>
    <w:rsid w:val="00B85E7F"/>
    <w:rsid w:val="00B86EBA"/>
    <w:rsid w:val="00B928A4"/>
    <w:rsid w:val="00BA2239"/>
    <w:rsid w:val="00BA6194"/>
    <w:rsid w:val="00BB04B3"/>
    <w:rsid w:val="00BB3D44"/>
    <w:rsid w:val="00BC0A3E"/>
    <w:rsid w:val="00BC5751"/>
    <w:rsid w:val="00BD27AF"/>
    <w:rsid w:val="00BD3F9B"/>
    <w:rsid w:val="00BD52FB"/>
    <w:rsid w:val="00BD5D88"/>
    <w:rsid w:val="00BE38C8"/>
    <w:rsid w:val="00BE5497"/>
    <w:rsid w:val="00BE54FE"/>
    <w:rsid w:val="00BF0E46"/>
    <w:rsid w:val="00BF30D5"/>
    <w:rsid w:val="00BF5033"/>
    <w:rsid w:val="00C02653"/>
    <w:rsid w:val="00C07397"/>
    <w:rsid w:val="00C103D4"/>
    <w:rsid w:val="00C11907"/>
    <w:rsid w:val="00C138B9"/>
    <w:rsid w:val="00C16F21"/>
    <w:rsid w:val="00C17942"/>
    <w:rsid w:val="00C20C01"/>
    <w:rsid w:val="00C22BE3"/>
    <w:rsid w:val="00C23269"/>
    <w:rsid w:val="00C31B98"/>
    <w:rsid w:val="00C3453D"/>
    <w:rsid w:val="00C360BA"/>
    <w:rsid w:val="00C417C7"/>
    <w:rsid w:val="00C43307"/>
    <w:rsid w:val="00C51CDE"/>
    <w:rsid w:val="00C55655"/>
    <w:rsid w:val="00C56C5D"/>
    <w:rsid w:val="00C57AF6"/>
    <w:rsid w:val="00C60C09"/>
    <w:rsid w:val="00C63201"/>
    <w:rsid w:val="00C64909"/>
    <w:rsid w:val="00C735DC"/>
    <w:rsid w:val="00C802AE"/>
    <w:rsid w:val="00C84F8F"/>
    <w:rsid w:val="00C872D0"/>
    <w:rsid w:val="00C876F3"/>
    <w:rsid w:val="00C87DC9"/>
    <w:rsid w:val="00C9524F"/>
    <w:rsid w:val="00CA1C4E"/>
    <w:rsid w:val="00CA201B"/>
    <w:rsid w:val="00CA285D"/>
    <w:rsid w:val="00CA2C5F"/>
    <w:rsid w:val="00CA6119"/>
    <w:rsid w:val="00CB2257"/>
    <w:rsid w:val="00CB5089"/>
    <w:rsid w:val="00CB7216"/>
    <w:rsid w:val="00CC7876"/>
    <w:rsid w:val="00CD2BE9"/>
    <w:rsid w:val="00CD733C"/>
    <w:rsid w:val="00CE1E5A"/>
    <w:rsid w:val="00CE3551"/>
    <w:rsid w:val="00CF395E"/>
    <w:rsid w:val="00CF400B"/>
    <w:rsid w:val="00CF6B36"/>
    <w:rsid w:val="00D02699"/>
    <w:rsid w:val="00D06D26"/>
    <w:rsid w:val="00D16BA4"/>
    <w:rsid w:val="00D2020A"/>
    <w:rsid w:val="00D3125A"/>
    <w:rsid w:val="00D31F5A"/>
    <w:rsid w:val="00D4101E"/>
    <w:rsid w:val="00D4177A"/>
    <w:rsid w:val="00D43FDC"/>
    <w:rsid w:val="00D51BC2"/>
    <w:rsid w:val="00D53648"/>
    <w:rsid w:val="00D5425A"/>
    <w:rsid w:val="00D56D6C"/>
    <w:rsid w:val="00D60DE5"/>
    <w:rsid w:val="00D60FBD"/>
    <w:rsid w:val="00D747CE"/>
    <w:rsid w:val="00D80009"/>
    <w:rsid w:val="00D8312E"/>
    <w:rsid w:val="00D86220"/>
    <w:rsid w:val="00D90565"/>
    <w:rsid w:val="00D96A32"/>
    <w:rsid w:val="00DC2CCD"/>
    <w:rsid w:val="00DC50C9"/>
    <w:rsid w:val="00DC77F9"/>
    <w:rsid w:val="00DE0098"/>
    <w:rsid w:val="00DE07CB"/>
    <w:rsid w:val="00DE3B48"/>
    <w:rsid w:val="00DF181B"/>
    <w:rsid w:val="00DF37CA"/>
    <w:rsid w:val="00DF5EFA"/>
    <w:rsid w:val="00DF65DF"/>
    <w:rsid w:val="00E1065E"/>
    <w:rsid w:val="00E115BC"/>
    <w:rsid w:val="00E16093"/>
    <w:rsid w:val="00E160C5"/>
    <w:rsid w:val="00E260CF"/>
    <w:rsid w:val="00E311E0"/>
    <w:rsid w:val="00E3191E"/>
    <w:rsid w:val="00E42DCF"/>
    <w:rsid w:val="00E4555B"/>
    <w:rsid w:val="00E47047"/>
    <w:rsid w:val="00E471FE"/>
    <w:rsid w:val="00E57FA7"/>
    <w:rsid w:val="00E57FC3"/>
    <w:rsid w:val="00E87471"/>
    <w:rsid w:val="00E90CC4"/>
    <w:rsid w:val="00E92053"/>
    <w:rsid w:val="00E95BC4"/>
    <w:rsid w:val="00E95EF7"/>
    <w:rsid w:val="00E97851"/>
    <w:rsid w:val="00EA2D8E"/>
    <w:rsid w:val="00EA2E3C"/>
    <w:rsid w:val="00EA4422"/>
    <w:rsid w:val="00EC7B54"/>
    <w:rsid w:val="00EE169B"/>
    <w:rsid w:val="00EE6D3A"/>
    <w:rsid w:val="00EF3DA0"/>
    <w:rsid w:val="00F03380"/>
    <w:rsid w:val="00F20F82"/>
    <w:rsid w:val="00F21E49"/>
    <w:rsid w:val="00F2608E"/>
    <w:rsid w:val="00F26D20"/>
    <w:rsid w:val="00F455A5"/>
    <w:rsid w:val="00F53B6A"/>
    <w:rsid w:val="00F568DC"/>
    <w:rsid w:val="00F6196F"/>
    <w:rsid w:val="00F62E2C"/>
    <w:rsid w:val="00F83868"/>
    <w:rsid w:val="00F83C52"/>
    <w:rsid w:val="00F87C4F"/>
    <w:rsid w:val="00F93F07"/>
    <w:rsid w:val="00F94864"/>
    <w:rsid w:val="00F968F7"/>
    <w:rsid w:val="00F96C0E"/>
    <w:rsid w:val="00F97B16"/>
    <w:rsid w:val="00FA2835"/>
    <w:rsid w:val="00FC6505"/>
    <w:rsid w:val="00FC6EB0"/>
    <w:rsid w:val="00FD033D"/>
    <w:rsid w:val="00FD0CBB"/>
    <w:rsid w:val="00FD0ED0"/>
    <w:rsid w:val="00FD0F6F"/>
    <w:rsid w:val="00FD331F"/>
    <w:rsid w:val="00FD703A"/>
    <w:rsid w:val="00FD75CD"/>
    <w:rsid w:val="00FE0363"/>
    <w:rsid w:val="00FF0263"/>
    <w:rsid w:val="00FF140E"/>
    <w:rsid w:val="00FF4A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5653"/>
  <w15:docId w15:val="{39AD7572-E515-4BBB-8164-B236D06A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semiHidden/>
    <w:unhideWhenUsed/>
    <w:rsid w:val="00700313"/>
    <w:rPr>
      <w:sz w:val="20"/>
      <w:szCs w:val="20"/>
    </w:rPr>
  </w:style>
  <w:style w:type="character" w:customStyle="1" w:styleId="CommentTextChar">
    <w:name w:val="Comment Text Char"/>
    <w:basedOn w:val="DefaultParagraphFont"/>
    <w:link w:val="CommentText"/>
    <w:uiPriority w:val="99"/>
    <w:semiHidden/>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25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33BDB"/>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97">
      <w:bodyDiv w:val="1"/>
      <w:marLeft w:val="0"/>
      <w:marRight w:val="0"/>
      <w:marTop w:val="0"/>
      <w:marBottom w:val="0"/>
      <w:divBdr>
        <w:top w:val="none" w:sz="0" w:space="0" w:color="auto"/>
        <w:left w:val="none" w:sz="0" w:space="0" w:color="auto"/>
        <w:bottom w:val="none" w:sz="0" w:space="0" w:color="auto"/>
        <w:right w:val="none" w:sz="0" w:space="0" w:color="auto"/>
      </w:divBdr>
      <w:divsChild>
        <w:div w:id="489565579">
          <w:marLeft w:val="640"/>
          <w:marRight w:val="0"/>
          <w:marTop w:val="0"/>
          <w:marBottom w:val="0"/>
          <w:divBdr>
            <w:top w:val="none" w:sz="0" w:space="0" w:color="auto"/>
            <w:left w:val="none" w:sz="0" w:space="0" w:color="auto"/>
            <w:bottom w:val="none" w:sz="0" w:space="0" w:color="auto"/>
            <w:right w:val="none" w:sz="0" w:space="0" w:color="auto"/>
          </w:divBdr>
        </w:div>
        <w:div w:id="850804697">
          <w:marLeft w:val="640"/>
          <w:marRight w:val="0"/>
          <w:marTop w:val="0"/>
          <w:marBottom w:val="0"/>
          <w:divBdr>
            <w:top w:val="none" w:sz="0" w:space="0" w:color="auto"/>
            <w:left w:val="none" w:sz="0" w:space="0" w:color="auto"/>
            <w:bottom w:val="none" w:sz="0" w:space="0" w:color="auto"/>
            <w:right w:val="none" w:sz="0" w:space="0" w:color="auto"/>
          </w:divBdr>
        </w:div>
        <w:div w:id="4329626">
          <w:marLeft w:val="640"/>
          <w:marRight w:val="0"/>
          <w:marTop w:val="0"/>
          <w:marBottom w:val="0"/>
          <w:divBdr>
            <w:top w:val="none" w:sz="0" w:space="0" w:color="auto"/>
            <w:left w:val="none" w:sz="0" w:space="0" w:color="auto"/>
            <w:bottom w:val="none" w:sz="0" w:space="0" w:color="auto"/>
            <w:right w:val="none" w:sz="0" w:space="0" w:color="auto"/>
          </w:divBdr>
        </w:div>
        <w:div w:id="2012180688">
          <w:marLeft w:val="640"/>
          <w:marRight w:val="0"/>
          <w:marTop w:val="0"/>
          <w:marBottom w:val="0"/>
          <w:divBdr>
            <w:top w:val="none" w:sz="0" w:space="0" w:color="auto"/>
            <w:left w:val="none" w:sz="0" w:space="0" w:color="auto"/>
            <w:bottom w:val="none" w:sz="0" w:space="0" w:color="auto"/>
            <w:right w:val="none" w:sz="0" w:space="0" w:color="auto"/>
          </w:divBdr>
        </w:div>
        <w:div w:id="368264894">
          <w:marLeft w:val="640"/>
          <w:marRight w:val="0"/>
          <w:marTop w:val="0"/>
          <w:marBottom w:val="0"/>
          <w:divBdr>
            <w:top w:val="none" w:sz="0" w:space="0" w:color="auto"/>
            <w:left w:val="none" w:sz="0" w:space="0" w:color="auto"/>
            <w:bottom w:val="none" w:sz="0" w:space="0" w:color="auto"/>
            <w:right w:val="none" w:sz="0" w:space="0" w:color="auto"/>
          </w:divBdr>
        </w:div>
        <w:div w:id="2002274955">
          <w:marLeft w:val="640"/>
          <w:marRight w:val="0"/>
          <w:marTop w:val="0"/>
          <w:marBottom w:val="0"/>
          <w:divBdr>
            <w:top w:val="none" w:sz="0" w:space="0" w:color="auto"/>
            <w:left w:val="none" w:sz="0" w:space="0" w:color="auto"/>
            <w:bottom w:val="none" w:sz="0" w:space="0" w:color="auto"/>
            <w:right w:val="none" w:sz="0" w:space="0" w:color="auto"/>
          </w:divBdr>
        </w:div>
        <w:div w:id="1666739771">
          <w:marLeft w:val="640"/>
          <w:marRight w:val="0"/>
          <w:marTop w:val="0"/>
          <w:marBottom w:val="0"/>
          <w:divBdr>
            <w:top w:val="none" w:sz="0" w:space="0" w:color="auto"/>
            <w:left w:val="none" w:sz="0" w:space="0" w:color="auto"/>
            <w:bottom w:val="none" w:sz="0" w:space="0" w:color="auto"/>
            <w:right w:val="none" w:sz="0" w:space="0" w:color="auto"/>
          </w:divBdr>
        </w:div>
        <w:div w:id="1906794256">
          <w:marLeft w:val="640"/>
          <w:marRight w:val="0"/>
          <w:marTop w:val="0"/>
          <w:marBottom w:val="0"/>
          <w:divBdr>
            <w:top w:val="none" w:sz="0" w:space="0" w:color="auto"/>
            <w:left w:val="none" w:sz="0" w:space="0" w:color="auto"/>
            <w:bottom w:val="none" w:sz="0" w:space="0" w:color="auto"/>
            <w:right w:val="none" w:sz="0" w:space="0" w:color="auto"/>
          </w:divBdr>
        </w:div>
        <w:div w:id="404030370">
          <w:marLeft w:val="640"/>
          <w:marRight w:val="0"/>
          <w:marTop w:val="0"/>
          <w:marBottom w:val="0"/>
          <w:divBdr>
            <w:top w:val="none" w:sz="0" w:space="0" w:color="auto"/>
            <w:left w:val="none" w:sz="0" w:space="0" w:color="auto"/>
            <w:bottom w:val="none" w:sz="0" w:space="0" w:color="auto"/>
            <w:right w:val="none" w:sz="0" w:space="0" w:color="auto"/>
          </w:divBdr>
        </w:div>
        <w:div w:id="1621842425">
          <w:marLeft w:val="640"/>
          <w:marRight w:val="0"/>
          <w:marTop w:val="0"/>
          <w:marBottom w:val="0"/>
          <w:divBdr>
            <w:top w:val="none" w:sz="0" w:space="0" w:color="auto"/>
            <w:left w:val="none" w:sz="0" w:space="0" w:color="auto"/>
            <w:bottom w:val="none" w:sz="0" w:space="0" w:color="auto"/>
            <w:right w:val="none" w:sz="0" w:space="0" w:color="auto"/>
          </w:divBdr>
        </w:div>
        <w:div w:id="1476292785">
          <w:marLeft w:val="640"/>
          <w:marRight w:val="0"/>
          <w:marTop w:val="0"/>
          <w:marBottom w:val="0"/>
          <w:divBdr>
            <w:top w:val="none" w:sz="0" w:space="0" w:color="auto"/>
            <w:left w:val="none" w:sz="0" w:space="0" w:color="auto"/>
            <w:bottom w:val="none" w:sz="0" w:space="0" w:color="auto"/>
            <w:right w:val="none" w:sz="0" w:space="0" w:color="auto"/>
          </w:divBdr>
        </w:div>
        <w:div w:id="1701280848">
          <w:marLeft w:val="640"/>
          <w:marRight w:val="0"/>
          <w:marTop w:val="0"/>
          <w:marBottom w:val="0"/>
          <w:divBdr>
            <w:top w:val="none" w:sz="0" w:space="0" w:color="auto"/>
            <w:left w:val="none" w:sz="0" w:space="0" w:color="auto"/>
            <w:bottom w:val="none" w:sz="0" w:space="0" w:color="auto"/>
            <w:right w:val="none" w:sz="0" w:space="0" w:color="auto"/>
          </w:divBdr>
        </w:div>
        <w:div w:id="870846894">
          <w:marLeft w:val="640"/>
          <w:marRight w:val="0"/>
          <w:marTop w:val="0"/>
          <w:marBottom w:val="0"/>
          <w:divBdr>
            <w:top w:val="none" w:sz="0" w:space="0" w:color="auto"/>
            <w:left w:val="none" w:sz="0" w:space="0" w:color="auto"/>
            <w:bottom w:val="none" w:sz="0" w:space="0" w:color="auto"/>
            <w:right w:val="none" w:sz="0" w:space="0" w:color="auto"/>
          </w:divBdr>
        </w:div>
        <w:div w:id="1427189610">
          <w:marLeft w:val="640"/>
          <w:marRight w:val="0"/>
          <w:marTop w:val="0"/>
          <w:marBottom w:val="0"/>
          <w:divBdr>
            <w:top w:val="none" w:sz="0" w:space="0" w:color="auto"/>
            <w:left w:val="none" w:sz="0" w:space="0" w:color="auto"/>
            <w:bottom w:val="none" w:sz="0" w:space="0" w:color="auto"/>
            <w:right w:val="none" w:sz="0" w:space="0" w:color="auto"/>
          </w:divBdr>
        </w:div>
        <w:div w:id="2041278892">
          <w:marLeft w:val="640"/>
          <w:marRight w:val="0"/>
          <w:marTop w:val="0"/>
          <w:marBottom w:val="0"/>
          <w:divBdr>
            <w:top w:val="none" w:sz="0" w:space="0" w:color="auto"/>
            <w:left w:val="none" w:sz="0" w:space="0" w:color="auto"/>
            <w:bottom w:val="none" w:sz="0" w:space="0" w:color="auto"/>
            <w:right w:val="none" w:sz="0" w:space="0" w:color="auto"/>
          </w:divBdr>
        </w:div>
        <w:div w:id="269091412">
          <w:marLeft w:val="640"/>
          <w:marRight w:val="0"/>
          <w:marTop w:val="0"/>
          <w:marBottom w:val="0"/>
          <w:divBdr>
            <w:top w:val="none" w:sz="0" w:space="0" w:color="auto"/>
            <w:left w:val="none" w:sz="0" w:space="0" w:color="auto"/>
            <w:bottom w:val="none" w:sz="0" w:space="0" w:color="auto"/>
            <w:right w:val="none" w:sz="0" w:space="0" w:color="auto"/>
          </w:divBdr>
        </w:div>
        <w:div w:id="1281768487">
          <w:marLeft w:val="640"/>
          <w:marRight w:val="0"/>
          <w:marTop w:val="0"/>
          <w:marBottom w:val="0"/>
          <w:divBdr>
            <w:top w:val="none" w:sz="0" w:space="0" w:color="auto"/>
            <w:left w:val="none" w:sz="0" w:space="0" w:color="auto"/>
            <w:bottom w:val="none" w:sz="0" w:space="0" w:color="auto"/>
            <w:right w:val="none" w:sz="0" w:space="0" w:color="auto"/>
          </w:divBdr>
        </w:div>
        <w:div w:id="1223369064">
          <w:marLeft w:val="640"/>
          <w:marRight w:val="0"/>
          <w:marTop w:val="0"/>
          <w:marBottom w:val="0"/>
          <w:divBdr>
            <w:top w:val="none" w:sz="0" w:space="0" w:color="auto"/>
            <w:left w:val="none" w:sz="0" w:space="0" w:color="auto"/>
            <w:bottom w:val="none" w:sz="0" w:space="0" w:color="auto"/>
            <w:right w:val="none" w:sz="0" w:space="0" w:color="auto"/>
          </w:divBdr>
        </w:div>
        <w:div w:id="905719909">
          <w:marLeft w:val="640"/>
          <w:marRight w:val="0"/>
          <w:marTop w:val="0"/>
          <w:marBottom w:val="0"/>
          <w:divBdr>
            <w:top w:val="none" w:sz="0" w:space="0" w:color="auto"/>
            <w:left w:val="none" w:sz="0" w:space="0" w:color="auto"/>
            <w:bottom w:val="none" w:sz="0" w:space="0" w:color="auto"/>
            <w:right w:val="none" w:sz="0" w:space="0" w:color="auto"/>
          </w:divBdr>
        </w:div>
        <w:div w:id="416639614">
          <w:marLeft w:val="640"/>
          <w:marRight w:val="0"/>
          <w:marTop w:val="0"/>
          <w:marBottom w:val="0"/>
          <w:divBdr>
            <w:top w:val="none" w:sz="0" w:space="0" w:color="auto"/>
            <w:left w:val="none" w:sz="0" w:space="0" w:color="auto"/>
            <w:bottom w:val="none" w:sz="0" w:space="0" w:color="auto"/>
            <w:right w:val="none" w:sz="0" w:space="0" w:color="auto"/>
          </w:divBdr>
        </w:div>
        <w:div w:id="226963371">
          <w:marLeft w:val="640"/>
          <w:marRight w:val="0"/>
          <w:marTop w:val="0"/>
          <w:marBottom w:val="0"/>
          <w:divBdr>
            <w:top w:val="none" w:sz="0" w:space="0" w:color="auto"/>
            <w:left w:val="none" w:sz="0" w:space="0" w:color="auto"/>
            <w:bottom w:val="none" w:sz="0" w:space="0" w:color="auto"/>
            <w:right w:val="none" w:sz="0" w:space="0" w:color="auto"/>
          </w:divBdr>
        </w:div>
        <w:div w:id="1151212743">
          <w:marLeft w:val="640"/>
          <w:marRight w:val="0"/>
          <w:marTop w:val="0"/>
          <w:marBottom w:val="0"/>
          <w:divBdr>
            <w:top w:val="none" w:sz="0" w:space="0" w:color="auto"/>
            <w:left w:val="none" w:sz="0" w:space="0" w:color="auto"/>
            <w:bottom w:val="none" w:sz="0" w:space="0" w:color="auto"/>
            <w:right w:val="none" w:sz="0" w:space="0" w:color="auto"/>
          </w:divBdr>
        </w:div>
        <w:div w:id="388461708">
          <w:marLeft w:val="640"/>
          <w:marRight w:val="0"/>
          <w:marTop w:val="0"/>
          <w:marBottom w:val="0"/>
          <w:divBdr>
            <w:top w:val="none" w:sz="0" w:space="0" w:color="auto"/>
            <w:left w:val="none" w:sz="0" w:space="0" w:color="auto"/>
            <w:bottom w:val="none" w:sz="0" w:space="0" w:color="auto"/>
            <w:right w:val="none" w:sz="0" w:space="0" w:color="auto"/>
          </w:divBdr>
        </w:div>
        <w:div w:id="921255140">
          <w:marLeft w:val="640"/>
          <w:marRight w:val="0"/>
          <w:marTop w:val="0"/>
          <w:marBottom w:val="0"/>
          <w:divBdr>
            <w:top w:val="none" w:sz="0" w:space="0" w:color="auto"/>
            <w:left w:val="none" w:sz="0" w:space="0" w:color="auto"/>
            <w:bottom w:val="none" w:sz="0" w:space="0" w:color="auto"/>
            <w:right w:val="none" w:sz="0" w:space="0" w:color="auto"/>
          </w:divBdr>
        </w:div>
      </w:divsChild>
    </w:div>
    <w:div w:id="60837697">
      <w:bodyDiv w:val="1"/>
      <w:marLeft w:val="0"/>
      <w:marRight w:val="0"/>
      <w:marTop w:val="0"/>
      <w:marBottom w:val="0"/>
      <w:divBdr>
        <w:top w:val="none" w:sz="0" w:space="0" w:color="auto"/>
        <w:left w:val="none" w:sz="0" w:space="0" w:color="auto"/>
        <w:bottom w:val="none" w:sz="0" w:space="0" w:color="auto"/>
        <w:right w:val="none" w:sz="0" w:space="0" w:color="auto"/>
      </w:divBdr>
      <w:divsChild>
        <w:div w:id="1882858617">
          <w:marLeft w:val="640"/>
          <w:marRight w:val="0"/>
          <w:marTop w:val="0"/>
          <w:marBottom w:val="0"/>
          <w:divBdr>
            <w:top w:val="none" w:sz="0" w:space="0" w:color="auto"/>
            <w:left w:val="none" w:sz="0" w:space="0" w:color="auto"/>
            <w:bottom w:val="none" w:sz="0" w:space="0" w:color="auto"/>
            <w:right w:val="none" w:sz="0" w:space="0" w:color="auto"/>
          </w:divBdr>
        </w:div>
        <w:div w:id="1289513268">
          <w:marLeft w:val="640"/>
          <w:marRight w:val="0"/>
          <w:marTop w:val="0"/>
          <w:marBottom w:val="0"/>
          <w:divBdr>
            <w:top w:val="none" w:sz="0" w:space="0" w:color="auto"/>
            <w:left w:val="none" w:sz="0" w:space="0" w:color="auto"/>
            <w:bottom w:val="none" w:sz="0" w:space="0" w:color="auto"/>
            <w:right w:val="none" w:sz="0" w:space="0" w:color="auto"/>
          </w:divBdr>
        </w:div>
        <w:div w:id="666179318">
          <w:marLeft w:val="640"/>
          <w:marRight w:val="0"/>
          <w:marTop w:val="0"/>
          <w:marBottom w:val="0"/>
          <w:divBdr>
            <w:top w:val="none" w:sz="0" w:space="0" w:color="auto"/>
            <w:left w:val="none" w:sz="0" w:space="0" w:color="auto"/>
            <w:bottom w:val="none" w:sz="0" w:space="0" w:color="auto"/>
            <w:right w:val="none" w:sz="0" w:space="0" w:color="auto"/>
          </w:divBdr>
        </w:div>
        <w:div w:id="1775440797">
          <w:marLeft w:val="640"/>
          <w:marRight w:val="0"/>
          <w:marTop w:val="0"/>
          <w:marBottom w:val="0"/>
          <w:divBdr>
            <w:top w:val="none" w:sz="0" w:space="0" w:color="auto"/>
            <w:left w:val="none" w:sz="0" w:space="0" w:color="auto"/>
            <w:bottom w:val="none" w:sz="0" w:space="0" w:color="auto"/>
            <w:right w:val="none" w:sz="0" w:space="0" w:color="auto"/>
          </w:divBdr>
        </w:div>
        <w:div w:id="211160399">
          <w:marLeft w:val="640"/>
          <w:marRight w:val="0"/>
          <w:marTop w:val="0"/>
          <w:marBottom w:val="0"/>
          <w:divBdr>
            <w:top w:val="none" w:sz="0" w:space="0" w:color="auto"/>
            <w:left w:val="none" w:sz="0" w:space="0" w:color="auto"/>
            <w:bottom w:val="none" w:sz="0" w:space="0" w:color="auto"/>
            <w:right w:val="none" w:sz="0" w:space="0" w:color="auto"/>
          </w:divBdr>
        </w:div>
        <w:div w:id="634724615">
          <w:marLeft w:val="640"/>
          <w:marRight w:val="0"/>
          <w:marTop w:val="0"/>
          <w:marBottom w:val="0"/>
          <w:divBdr>
            <w:top w:val="none" w:sz="0" w:space="0" w:color="auto"/>
            <w:left w:val="none" w:sz="0" w:space="0" w:color="auto"/>
            <w:bottom w:val="none" w:sz="0" w:space="0" w:color="auto"/>
            <w:right w:val="none" w:sz="0" w:space="0" w:color="auto"/>
          </w:divBdr>
        </w:div>
        <w:div w:id="304702600">
          <w:marLeft w:val="640"/>
          <w:marRight w:val="0"/>
          <w:marTop w:val="0"/>
          <w:marBottom w:val="0"/>
          <w:divBdr>
            <w:top w:val="none" w:sz="0" w:space="0" w:color="auto"/>
            <w:left w:val="none" w:sz="0" w:space="0" w:color="auto"/>
            <w:bottom w:val="none" w:sz="0" w:space="0" w:color="auto"/>
            <w:right w:val="none" w:sz="0" w:space="0" w:color="auto"/>
          </w:divBdr>
        </w:div>
        <w:div w:id="1278173450">
          <w:marLeft w:val="640"/>
          <w:marRight w:val="0"/>
          <w:marTop w:val="0"/>
          <w:marBottom w:val="0"/>
          <w:divBdr>
            <w:top w:val="none" w:sz="0" w:space="0" w:color="auto"/>
            <w:left w:val="none" w:sz="0" w:space="0" w:color="auto"/>
            <w:bottom w:val="none" w:sz="0" w:space="0" w:color="auto"/>
            <w:right w:val="none" w:sz="0" w:space="0" w:color="auto"/>
          </w:divBdr>
        </w:div>
        <w:div w:id="1928465278">
          <w:marLeft w:val="640"/>
          <w:marRight w:val="0"/>
          <w:marTop w:val="0"/>
          <w:marBottom w:val="0"/>
          <w:divBdr>
            <w:top w:val="none" w:sz="0" w:space="0" w:color="auto"/>
            <w:left w:val="none" w:sz="0" w:space="0" w:color="auto"/>
            <w:bottom w:val="none" w:sz="0" w:space="0" w:color="auto"/>
            <w:right w:val="none" w:sz="0" w:space="0" w:color="auto"/>
          </w:divBdr>
        </w:div>
        <w:div w:id="2012020744">
          <w:marLeft w:val="640"/>
          <w:marRight w:val="0"/>
          <w:marTop w:val="0"/>
          <w:marBottom w:val="0"/>
          <w:divBdr>
            <w:top w:val="none" w:sz="0" w:space="0" w:color="auto"/>
            <w:left w:val="none" w:sz="0" w:space="0" w:color="auto"/>
            <w:bottom w:val="none" w:sz="0" w:space="0" w:color="auto"/>
            <w:right w:val="none" w:sz="0" w:space="0" w:color="auto"/>
          </w:divBdr>
        </w:div>
        <w:div w:id="1276865993">
          <w:marLeft w:val="640"/>
          <w:marRight w:val="0"/>
          <w:marTop w:val="0"/>
          <w:marBottom w:val="0"/>
          <w:divBdr>
            <w:top w:val="none" w:sz="0" w:space="0" w:color="auto"/>
            <w:left w:val="none" w:sz="0" w:space="0" w:color="auto"/>
            <w:bottom w:val="none" w:sz="0" w:space="0" w:color="auto"/>
            <w:right w:val="none" w:sz="0" w:space="0" w:color="auto"/>
          </w:divBdr>
        </w:div>
        <w:div w:id="1910647373">
          <w:marLeft w:val="640"/>
          <w:marRight w:val="0"/>
          <w:marTop w:val="0"/>
          <w:marBottom w:val="0"/>
          <w:divBdr>
            <w:top w:val="none" w:sz="0" w:space="0" w:color="auto"/>
            <w:left w:val="none" w:sz="0" w:space="0" w:color="auto"/>
            <w:bottom w:val="none" w:sz="0" w:space="0" w:color="auto"/>
            <w:right w:val="none" w:sz="0" w:space="0" w:color="auto"/>
          </w:divBdr>
        </w:div>
        <w:div w:id="1300957959">
          <w:marLeft w:val="640"/>
          <w:marRight w:val="0"/>
          <w:marTop w:val="0"/>
          <w:marBottom w:val="0"/>
          <w:divBdr>
            <w:top w:val="none" w:sz="0" w:space="0" w:color="auto"/>
            <w:left w:val="none" w:sz="0" w:space="0" w:color="auto"/>
            <w:bottom w:val="none" w:sz="0" w:space="0" w:color="auto"/>
            <w:right w:val="none" w:sz="0" w:space="0" w:color="auto"/>
          </w:divBdr>
        </w:div>
        <w:div w:id="473135310">
          <w:marLeft w:val="640"/>
          <w:marRight w:val="0"/>
          <w:marTop w:val="0"/>
          <w:marBottom w:val="0"/>
          <w:divBdr>
            <w:top w:val="none" w:sz="0" w:space="0" w:color="auto"/>
            <w:left w:val="none" w:sz="0" w:space="0" w:color="auto"/>
            <w:bottom w:val="none" w:sz="0" w:space="0" w:color="auto"/>
            <w:right w:val="none" w:sz="0" w:space="0" w:color="auto"/>
          </w:divBdr>
        </w:div>
        <w:div w:id="712772469">
          <w:marLeft w:val="640"/>
          <w:marRight w:val="0"/>
          <w:marTop w:val="0"/>
          <w:marBottom w:val="0"/>
          <w:divBdr>
            <w:top w:val="none" w:sz="0" w:space="0" w:color="auto"/>
            <w:left w:val="none" w:sz="0" w:space="0" w:color="auto"/>
            <w:bottom w:val="none" w:sz="0" w:space="0" w:color="auto"/>
            <w:right w:val="none" w:sz="0" w:space="0" w:color="auto"/>
          </w:divBdr>
        </w:div>
        <w:div w:id="180554216">
          <w:marLeft w:val="640"/>
          <w:marRight w:val="0"/>
          <w:marTop w:val="0"/>
          <w:marBottom w:val="0"/>
          <w:divBdr>
            <w:top w:val="none" w:sz="0" w:space="0" w:color="auto"/>
            <w:left w:val="none" w:sz="0" w:space="0" w:color="auto"/>
            <w:bottom w:val="none" w:sz="0" w:space="0" w:color="auto"/>
            <w:right w:val="none" w:sz="0" w:space="0" w:color="auto"/>
          </w:divBdr>
        </w:div>
        <w:div w:id="207226034">
          <w:marLeft w:val="640"/>
          <w:marRight w:val="0"/>
          <w:marTop w:val="0"/>
          <w:marBottom w:val="0"/>
          <w:divBdr>
            <w:top w:val="none" w:sz="0" w:space="0" w:color="auto"/>
            <w:left w:val="none" w:sz="0" w:space="0" w:color="auto"/>
            <w:bottom w:val="none" w:sz="0" w:space="0" w:color="auto"/>
            <w:right w:val="none" w:sz="0" w:space="0" w:color="auto"/>
          </w:divBdr>
        </w:div>
        <w:div w:id="429470436">
          <w:marLeft w:val="640"/>
          <w:marRight w:val="0"/>
          <w:marTop w:val="0"/>
          <w:marBottom w:val="0"/>
          <w:divBdr>
            <w:top w:val="none" w:sz="0" w:space="0" w:color="auto"/>
            <w:left w:val="none" w:sz="0" w:space="0" w:color="auto"/>
            <w:bottom w:val="none" w:sz="0" w:space="0" w:color="auto"/>
            <w:right w:val="none" w:sz="0" w:space="0" w:color="auto"/>
          </w:divBdr>
        </w:div>
        <w:div w:id="1635334422">
          <w:marLeft w:val="640"/>
          <w:marRight w:val="0"/>
          <w:marTop w:val="0"/>
          <w:marBottom w:val="0"/>
          <w:divBdr>
            <w:top w:val="none" w:sz="0" w:space="0" w:color="auto"/>
            <w:left w:val="none" w:sz="0" w:space="0" w:color="auto"/>
            <w:bottom w:val="none" w:sz="0" w:space="0" w:color="auto"/>
            <w:right w:val="none" w:sz="0" w:space="0" w:color="auto"/>
          </w:divBdr>
        </w:div>
        <w:div w:id="548078278">
          <w:marLeft w:val="640"/>
          <w:marRight w:val="0"/>
          <w:marTop w:val="0"/>
          <w:marBottom w:val="0"/>
          <w:divBdr>
            <w:top w:val="none" w:sz="0" w:space="0" w:color="auto"/>
            <w:left w:val="none" w:sz="0" w:space="0" w:color="auto"/>
            <w:bottom w:val="none" w:sz="0" w:space="0" w:color="auto"/>
            <w:right w:val="none" w:sz="0" w:space="0" w:color="auto"/>
          </w:divBdr>
        </w:div>
        <w:div w:id="2085179023">
          <w:marLeft w:val="640"/>
          <w:marRight w:val="0"/>
          <w:marTop w:val="0"/>
          <w:marBottom w:val="0"/>
          <w:divBdr>
            <w:top w:val="none" w:sz="0" w:space="0" w:color="auto"/>
            <w:left w:val="none" w:sz="0" w:space="0" w:color="auto"/>
            <w:bottom w:val="none" w:sz="0" w:space="0" w:color="auto"/>
            <w:right w:val="none" w:sz="0" w:space="0" w:color="auto"/>
          </w:divBdr>
        </w:div>
        <w:div w:id="1696923984">
          <w:marLeft w:val="640"/>
          <w:marRight w:val="0"/>
          <w:marTop w:val="0"/>
          <w:marBottom w:val="0"/>
          <w:divBdr>
            <w:top w:val="none" w:sz="0" w:space="0" w:color="auto"/>
            <w:left w:val="none" w:sz="0" w:space="0" w:color="auto"/>
            <w:bottom w:val="none" w:sz="0" w:space="0" w:color="auto"/>
            <w:right w:val="none" w:sz="0" w:space="0" w:color="auto"/>
          </w:divBdr>
        </w:div>
        <w:div w:id="1637028778">
          <w:marLeft w:val="640"/>
          <w:marRight w:val="0"/>
          <w:marTop w:val="0"/>
          <w:marBottom w:val="0"/>
          <w:divBdr>
            <w:top w:val="none" w:sz="0" w:space="0" w:color="auto"/>
            <w:left w:val="none" w:sz="0" w:space="0" w:color="auto"/>
            <w:bottom w:val="none" w:sz="0" w:space="0" w:color="auto"/>
            <w:right w:val="none" w:sz="0" w:space="0" w:color="auto"/>
          </w:divBdr>
        </w:div>
        <w:div w:id="1557399165">
          <w:marLeft w:val="640"/>
          <w:marRight w:val="0"/>
          <w:marTop w:val="0"/>
          <w:marBottom w:val="0"/>
          <w:divBdr>
            <w:top w:val="none" w:sz="0" w:space="0" w:color="auto"/>
            <w:left w:val="none" w:sz="0" w:space="0" w:color="auto"/>
            <w:bottom w:val="none" w:sz="0" w:space="0" w:color="auto"/>
            <w:right w:val="none" w:sz="0" w:space="0" w:color="auto"/>
          </w:divBdr>
        </w:div>
      </w:divsChild>
    </w:div>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141973484">
      <w:bodyDiv w:val="1"/>
      <w:marLeft w:val="0"/>
      <w:marRight w:val="0"/>
      <w:marTop w:val="0"/>
      <w:marBottom w:val="0"/>
      <w:divBdr>
        <w:top w:val="none" w:sz="0" w:space="0" w:color="auto"/>
        <w:left w:val="none" w:sz="0" w:space="0" w:color="auto"/>
        <w:bottom w:val="none" w:sz="0" w:space="0" w:color="auto"/>
        <w:right w:val="none" w:sz="0" w:space="0" w:color="auto"/>
      </w:divBdr>
      <w:divsChild>
        <w:div w:id="439420275">
          <w:marLeft w:val="640"/>
          <w:marRight w:val="0"/>
          <w:marTop w:val="0"/>
          <w:marBottom w:val="0"/>
          <w:divBdr>
            <w:top w:val="none" w:sz="0" w:space="0" w:color="auto"/>
            <w:left w:val="none" w:sz="0" w:space="0" w:color="auto"/>
            <w:bottom w:val="none" w:sz="0" w:space="0" w:color="auto"/>
            <w:right w:val="none" w:sz="0" w:space="0" w:color="auto"/>
          </w:divBdr>
        </w:div>
        <w:div w:id="543634605">
          <w:marLeft w:val="640"/>
          <w:marRight w:val="0"/>
          <w:marTop w:val="0"/>
          <w:marBottom w:val="0"/>
          <w:divBdr>
            <w:top w:val="none" w:sz="0" w:space="0" w:color="auto"/>
            <w:left w:val="none" w:sz="0" w:space="0" w:color="auto"/>
            <w:bottom w:val="none" w:sz="0" w:space="0" w:color="auto"/>
            <w:right w:val="none" w:sz="0" w:space="0" w:color="auto"/>
          </w:divBdr>
        </w:div>
        <w:div w:id="1582183051">
          <w:marLeft w:val="640"/>
          <w:marRight w:val="0"/>
          <w:marTop w:val="0"/>
          <w:marBottom w:val="0"/>
          <w:divBdr>
            <w:top w:val="none" w:sz="0" w:space="0" w:color="auto"/>
            <w:left w:val="none" w:sz="0" w:space="0" w:color="auto"/>
            <w:bottom w:val="none" w:sz="0" w:space="0" w:color="auto"/>
            <w:right w:val="none" w:sz="0" w:space="0" w:color="auto"/>
          </w:divBdr>
        </w:div>
        <w:div w:id="602420435">
          <w:marLeft w:val="640"/>
          <w:marRight w:val="0"/>
          <w:marTop w:val="0"/>
          <w:marBottom w:val="0"/>
          <w:divBdr>
            <w:top w:val="none" w:sz="0" w:space="0" w:color="auto"/>
            <w:left w:val="none" w:sz="0" w:space="0" w:color="auto"/>
            <w:bottom w:val="none" w:sz="0" w:space="0" w:color="auto"/>
            <w:right w:val="none" w:sz="0" w:space="0" w:color="auto"/>
          </w:divBdr>
        </w:div>
        <w:div w:id="354429288">
          <w:marLeft w:val="640"/>
          <w:marRight w:val="0"/>
          <w:marTop w:val="0"/>
          <w:marBottom w:val="0"/>
          <w:divBdr>
            <w:top w:val="none" w:sz="0" w:space="0" w:color="auto"/>
            <w:left w:val="none" w:sz="0" w:space="0" w:color="auto"/>
            <w:bottom w:val="none" w:sz="0" w:space="0" w:color="auto"/>
            <w:right w:val="none" w:sz="0" w:space="0" w:color="auto"/>
          </w:divBdr>
        </w:div>
        <w:div w:id="370150798">
          <w:marLeft w:val="640"/>
          <w:marRight w:val="0"/>
          <w:marTop w:val="0"/>
          <w:marBottom w:val="0"/>
          <w:divBdr>
            <w:top w:val="none" w:sz="0" w:space="0" w:color="auto"/>
            <w:left w:val="none" w:sz="0" w:space="0" w:color="auto"/>
            <w:bottom w:val="none" w:sz="0" w:space="0" w:color="auto"/>
            <w:right w:val="none" w:sz="0" w:space="0" w:color="auto"/>
          </w:divBdr>
        </w:div>
        <w:div w:id="137499937">
          <w:marLeft w:val="640"/>
          <w:marRight w:val="0"/>
          <w:marTop w:val="0"/>
          <w:marBottom w:val="0"/>
          <w:divBdr>
            <w:top w:val="none" w:sz="0" w:space="0" w:color="auto"/>
            <w:left w:val="none" w:sz="0" w:space="0" w:color="auto"/>
            <w:bottom w:val="none" w:sz="0" w:space="0" w:color="auto"/>
            <w:right w:val="none" w:sz="0" w:space="0" w:color="auto"/>
          </w:divBdr>
        </w:div>
        <w:div w:id="850023210">
          <w:marLeft w:val="640"/>
          <w:marRight w:val="0"/>
          <w:marTop w:val="0"/>
          <w:marBottom w:val="0"/>
          <w:divBdr>
            <w:top w:val="none" w:sz="0" w:space="0" w:color="auto"/>
            <w:left w:val="none" w:sz="0" w:space="0" w:color="auto"/>
            <w:bottom w:val="none" w:sz="0" w:space="0" w:color="auto"/>
            <w:right w:val="none" w:sz="0" w:space="0" w:color="auto"/>
          </w:divBdr>
        </w:div>
        <w:div w:id="219171737">
          <w:marLeft w:val="640"/>
          <w:marRight w:val="0"/>
          <w:marTop w:val="0"/>
          <w:marBottom w:val="0"/>
          <w:divBdr>
            <w:top w:val="none" w:sz="0" w:space="0" w:color="auto"/>
            <w:left w:val="none" w:sz="0" w:space="0" w:color="auto"/>
            <w:bottom w:val="none" w:sz="0" w:space="0" w:color="auto"/>
            <w:right w:val="none" w:sz="0" w:space="0" w:color="auto"/>
          </w:divBdr>
        </w:div>
        <w:div w:id="1316105796">
          <w:marLeft w:val="640"/>
          <w:marRight w:val="0"/>
          <w:marTop w:val="0"/>
          <w:marBottom w:val="0"/>
          <w:divBdr>
            <w:top w:val="none" w:sz="0" w:space="0" w:color="auto"/>
            <w:left w:val="none" w:sz="0" w:space="0" w:color="auto"/>
            <w:bottom w:val="none" w:sz="0" w:space="0" w:color="auto"/>
            <w:right w:val="none" w:sz="0" w:space="0" w:color="auto"/>
          </w:divBdr>
        </w:div>
        <w:div w:id="68893468">
          <w:marLeft w:val="640"/>
          <w:marRight w:val="0"/>
          <w:marTop w:val="0"/>
          <w:marBottom w:val="0"/>
          <w:divBdr>
            <w:top w:val="none" w:sz="0" w:space="0" w:color="auto"/>
            <w:left w:val="none" w:sz="0" w:space="0" w:color="auto"/>
            <w:bottom w:val="none" w:sz="0" w:space="0" w:color="auto"/>
            <w:right w:val="none" w:sz="0" w:space="0" w:color="auto"/>
          </w:divBdr>
        </w:div>
        <w:div w:id="1163349511">
          <w:marLeft w:val="640"/>
          <w:marRight w:val="0"/>
          <w:marTop w:val="0"/>
          <w:marBottom w:val="0"/>
          <w:divBdr>
            <w:top w:val="none" w:sz="0" w:space="0" w:color="auto"/>
            <w:left w:val="none" w:sz="0" w:space="0" w:color="auto"/>
            <w:bottom w:val="none" w:sz="0" w:space="0" w:color="auto"/>
            <w:right w:val="none" w:sz="0" w:space="0" w:color="auto"/>
          </w:divBdr>
        </w:div>
        <w:div w:id="2054497853">
          <w:marLeft w:val="640"/>
          <w:marRight w:val="0"/>
          <w:marTop w:val="0"/>
          <w:marBottom w:val="0"/>
          <w:divBdr>
            <w:top w:val="none" w:sz="0" w:space="0" w:color="auto"/>
            <w:left w:val="none" w:sz="0" w:space="0" w:color="auto"/>
            <w:bottom w:val="none" w:sz="0" w:space="0" w:color="auto"/>
            <w:right w:val="none" w:sz="0" w:space="0" w:color="auto"/>
          </w:divBdr>
        </w:div>
        <w:div w:id="235669209">
          <w:marLeft w:val="640"/>
          <w:marRight w:val="0"/>
          <w:marTop w:val="0"/>
          <w:marBottom w:val="0"/>
          <w:divBdr>
            <w:top w:val="none" w:sz="0" w:space="0" w:color="auto"/>
            <w:left w:val="none" w:sz="0" w:space="0" w:color="auto"/>
            <w:bottom w:val="none" w:sz="0" w:space="0" w:color="auto"/>
            <w:right w:val="none" w:sz="0" w:space="0" w:color="auto"/>
          </w:divBdr>
        </w:div>
        <w:div w:id="711541398">
          <w:marLeft w:val="640"/>
          <w:marRight w:val="0"/>
          <w:marTop w:val="0"/>
          <w:marBottom w:val="0"/>
          <w:divBdr>
            <w:top w:val="none" w:sz="0" w:space="0" w:color="auto"/>
            <w:left w:val="none" w:sz="0" w:space="0" w:color="auto"/>
            <w:bottom w:val="none" w:sz="0" w:space="0" w:color="auto"/>
            <w:right w:val="none" w:sz="0" w:space="0" w:color="auto"/>
          </w:divBdr>
        </w:div>
        <w:div w:id="591624040">
          <w:marLeft w:val="640"/>
          <w:marRight w:val="0"/>
          <w:marTop w:val="0"/>
          <w:marBottom w:val="0"/>
          <w:divBdr>
            <w:top w:val="none" w:sz="0" w:space="0" w:color="auto"/>
            <w:left w:val="none" w:sz="0" w:space="0" w:color="auto"/>
            <w:bottom w:val="none" w:sz="0" w:space="0" w:color="auto"/>
            <w:right w:val="none" w:sz="0" w:space="0" w:color="auto"/>
          </w:divBdr>
        </w:div>
        <w:div w:id="2016956133">
          <w:marLeft w:val="640"/>
          <w:marRight w:val="0"/>
          <w:marTop w:val="0"/>
          <w:marBottom w:val="0"/>
          <w:divBdr>
            <w:top w:val="none" w:sz="0" w:space="0" w:color="auto"/>
            <w:left w:val="none" w:sz="0" w:space="0" w:color="auto"/>
            <w:bottom w:val="none" w:sz="0" w:space="0" w:color="auto"/>
            <w:right w:val="none" w:sz="0" w:space="0" w:color="auto"/>
          </w:divBdr>
        </w:div>
        <w:div w:id="1423449483">
          <w:marLeft w:val="640"/>
          <w:marRight w:val="0"/>
          <w:marTop w:val="0"/>
          <w:marBottom w:val="0"/>
          <w:divBdr>
            <w:top w:val="none" w:sz="0" w:space="0" w:color="auto"/>
            <w:left w:val="none" w:sz="0" w:space="0" w:color="auto"/>
            <w:bottom w:val="none" w:sz="0" w:space="0" w:color="auto"/>
            <w:right w:val="none" w:sz="0" w:space="0" w:color="auto"/>
          </w:divBdr>
        </w:div>
        <w:div w:id="1689327796">
          <w:marLeft w:val="640"/>
          <w:marRight w:val="0"/>
          <w:marTop w:val="0"/>
          <w:marBottom w:val="0"/>
          <w:divBdr>
            <w:top w:val="none" w:sz="0" w:space="0" w:color="auto"/>
            <w:left w:val="none" w:sz="0" w:space="0" w:color="auto"/>
            <w:bottom w:val="none" w:sz="0" w:space="0" w:color="auto"/>
            <w:right w:val="none" w:sz="0" w:space="0" w:color="auto"/>
          </w:divBdr>
        </w:div>
        <w:div w:id="964893476">
          <w:marLeft w:val="640"/>
          <w:marRight w:val="0"/>
          <w:marTop w:val="0"/>
          <w:marBottom w:val="0"/>
          <w:divBdr>
            <w:top w:val="none" w:sz="0" w:space="0" w:color="auto"/>
            <w:left w:val="none" w:sz="0" w:space="0" w:color="auto"/>
            <w:bottom w:val="none" w:sz="0" w:space="0" w:color="auto"/>
            <w:right w:val="none" w:sz="0" w:space="0" w:color="auto"/>
          </w:divBdr>
        </w:div>
        <w:div w:id="1275407540">
          <w:marLeft w:val="640"/>
          <w:marRight w:val="0"/>
          <w:marTop w:val="0"/>
          <w:marBottom w:val="0"/>
          <w:divBdr>
            <w:top w:val="none" w:sz="0" w:space="0" w:color="auto"/>
            <w:left w:val="none" w:sz="0" w:space="0" w:color="auto"/>
            <w:bottom w:val="none" w:sz="0" w:space="0" w:color="auto"/>
            <w:right w:val="none" w:sz="0" w:space="0" w:color="auto"/>
          </w:divBdr>
        </w:div>
        <w:div w:id="168373675">
          <w:marLeft w:val="640"/>
          <w:marRight w:val="0"/>
          <w:marTop w:val="0"/>
          <w:marBottom w:val="0"/>
          <w:divBdr>
            <w:top w:val="none" w:sz="0" w:space="0" w:color="auto"/>
            <w:left w:val="none" w:sz="0" w:space="0" w:color="auto"/>
            <w:bottom w:val="none" w:sz="0" w:space="0" w:color="auto"/>
            <w:right w:val="none" w:sz="0" w:space="0" w:color="auto"/>
          </w:divBdr>
        </w:div>
      </w:divsChild>
    </w:div>
    <w:div w:id="151725432">
      <w:bodyDiv w:val="1"/>
      <w:marLeft w:val="0"/>
      <w:marRight w:val="0"/>
      <w:marTop w:val="0"/>
      <w:marBottom w:val="0"/>
      <w:divBdr>
        <w:top w:val="none" w:sz="0" w:space="0" w:color="auto"/>
        <w:left w:val="none" w:sz="0" w:space="0" w:color="auto"/>
        <w:bottom w:val="none" w:sz="0" w:space="0" w:color="auto"/>
        <w:right w:val="none" w:sz="0" w:space="0" w:color="auto"/>
      </w:divBdr>
      <w:divsChild>
        <w:div w:id="619653416">
          <w:marLeft w:val="640"/>
          <w:marRight w:val="0"/>
          <w:marTop w:val="0"/>
          <w:marBottom w:val="0"/>
          <w:divBdr>
            <w:top w:val="none" w:sz="0" w:space="0" w:color="auto"/>
            <w:left w:val="none" w:sz="0" w:space="0" w:color="auto"/>
            <w:bottom w:val="none" w:sz="0" w:space="0" w:color="auto"/>
            <w:right w:val="none" w:sz="0" w:space="0" w:color="auto"/>
          </w:divBdr>
        </w:div>
        <w:div w:id="1758750536">
          <w:marLeft w:val="640"/>
          <w:marRight w:val="0"/>
          <w:marTop w:val="0"/>
          <w:marBottom w:val="0"/>
          <w:divBdr>
            <w:top w:val="none" w:sz="0" w:space="0" w:color="auto"/>
            <w:left w:val="none" w:sz="0" w:space="0" w:color="auto"/>
            <w:bottom w:val="none" w:sz="0" w:space="0" w:color="auto"/>
            <w:right w:val="none" w:sz="0" w:space="0" w:color="auto"/>
          </w:divBdr>
        </w:div>
        <w:div w:id="1562253231">
          <w:marLeft w:val="640"/>
          <w:marRight w:val="0"/>
          <w:marTop w:val="0"/>
          <w:marBottom w:val="0"/>
          <w:divBdr>
            <w:top w:val="none" w:sz="0" w:space="0" w:color="auto"/>
            <w:left w:val="none" w:sz="0" w:space="0" w:color="auto"/>
            <w:bottom w:val="none" w:sz="0" w:space="0" w:color="auto"/>
            <w:right w:val="none" w:sz="0" w:space="0" w:color="auto"/>
          </w:divBdr>
        </w:div>
        <w:div w:id="847787669">
          <w:marLeft w:val="640"/>
          <w:marRight w:val="0"/>
          <w:marTop w:val="0"/>
          <w:marBottom w:val="0"/>
          <w:divBdr>
            <w:top w:val="none" w:sz="0" w:space="0" w:color="auto"/>
            <w:left w:val="none" w:sz="0" w:space="0" w:color="auto"/>
            <w:bottom w:val="none" w:sz="0" w:space="0" w:color="auto"/>
            <w:right w:val="none" w:sz="0" w:space="0" w:color="auto"/>
          </w:divBdr>
        </w:div>
        <w:div w:id="58215176">
          <w:marLeft w:val="640"/>
          <w:marRight w:val="0"/>
          <w:marTop w:val="0"/>
          <w:marBottom w:val="0"/>
          <w:divBdr>
            <w:top w:val="none" w:sz="0" w:space="0" w:color="auto"/>
            <w:left w:val="none" w:sz="0" w:space="0" w:color="auto"/>
            <w:bottom w:val="none" w:sz="0" w:space="0" w:color="auto"/>
            <w:right w:val="none" w:sz="0" w:space="0" w:color="auto"/>
          </w:divBdr>
        </w:div>
        <w:div w:id="130561052">
          <w:marLeft w:val="640"/>
          <w:marRight w:val="0"/>
          <w:marTop w:val="0"/>
          <w:marBottom w:val="0"/>
          <w:divBdr>
            <w:top w:val="none" w:sz="0" w:space="0" w:color="auto"/>
            <w:left w:val="none" w:sz="0" w:space="0" w:color="auto"/>
            <w:bottom w:val="none" w:sz="0" w:space="0" w:color="auto"/>
            <w:right w:val="none" w:sz="0" w:space="0" w:color="auto"/>
          </w:divBdr>
        </w:div>
        <w:div w:id="886141311">
          <w:marLeft w:val="640"/>
          <w:marRight w:val="0"/>
          <w:marTop w:val="0"/>
          <w:marBottom w:val="0"/>
          <w:divBdr>
            <w:top w:val="none" w:sz="0" w:space="0" w:color="auto"/>
            <w:left w:val="none" w:sz="0" w:space="0" w:color="auto"/>
            <w:bottom w:val="none" w:sz="0" w:space="0" w:color="auto"/>
            <w:right w:val="none" w:sz="0" w:space="0" w:color="auto"/>
          </w:divBdr>
        </w:div>
        <w:div w:id="1119952284">
          <w:marLeft w:val="640"/>
          <w:marRight w:val="0"/>
          <w:marTop w:val="0"/>
          <w:marBottom w:val="0"/>
          <w:divBdr>
            <w:top w:val="none" w:sz="0" w:space="0" w:color="auto"/>
            <w:left w:val="none" w:sz="0" w:space="0" w:color="auto"/>
            <w:bottom w:val="none" w:sz="0" w:space="0" w:color="auto"/>
            <w:right w:val="none" w:sz="0" w:space="0" w:color="auto"/>
          </w:divBdr>
        </w:div>
        <w:div w:id="2019261278">
          <w:marLeft w:val="640"/>
          <w:marRight w:val="0"/>
          <w:marTop w:val="0"/>
          <w:marBottom w:val="0"/>
          <w:divBdr>
            <w:top w:val="none" w:sz="0" w:space="0" w:color="auto"/>
            <w:left w:val="none" w:sz="0" w:space="0" w:color="auto"/>
            <w:bottom w:val="none" w:sz="0" w:space="0" w:color="auto"/>
            <w:right w:val="none" w:sz="0" w:space="0" w:color="auto"/>
          </w:divBdr>
        </w:div>
        <w:div w:id="1976060018">
          <w:marLeft w:val="640"/>
          <w:marRight w:val="0"/>
          <w:marTop w:val="0"/>
          <w:marBottom w:val="0"/>
          <w:divBdr>
            <w:top w:val="none" w:sz="0" w:space="0" w:color="auto"/>
            <w:left w:val="none" w:sz="0" w:space="0" w:color="auto"/>
            <w:bottom w:val="none" w:sz="0" w:space="0" w:color="auto"/>
            <w:right w:val="none" w:sz="0" w:space="0" w:color="auto"/>
          </w:divBdr>
        </w:div>
        <w:div w:id="1427073498">
          <w:marLeft w:val="640"/>
          <w:marRight w:val="0"/>
          <w:marTop w:val="0"/>
          <w:marBottom w:val="0"/>
          <w:divBdr>
            <w:top w:val="none" w:sz="0" w:space="0" w:color="auto"/>
            <w:left w:val="none" w:sz="0" w:space="0" w:color="auto"/>
            <w:bottom w:val="none" w:sz="0" w:space="0" w:color="auto"/>
            <w:right w:val="none" w:sz="0" w:space="0" w:color="auto"/>
          </w:divBdr>
        </w:div>
        <w:div w:id="2021470434">
          <w:marLeft w:val="640"/>
          <w:marRight w:val="0"/>
          <w:marTop w:val="0"/>
          <w:marBottom w:val="0"/>
          <w:divBdr>
            <w:top w:val="none" w:sz="0" w:space="0" w:color="auto"/>
            <w:left w:val="none" w:sz="0" w:space="0" w:color="auto"/>
            <w:bottom w:val="none" w:sz="0" w:space="0" w:color="auto"/>
            <w:right w:val="none" w:sz="0" w:space="0" w:color="auto"/>
          </w:divBdr>
        </w:div>
        <w:div w:id="1764372058">
          <w:marLeft w:val="640"/>
          <w:marRight w:val="0"/>
          <w:marTop w:val="0"/>
          <w:marBottom w:val="0"/>
          <w:divBdr>
            <w:top w:val="none" w:sz="0" w:space="0" w:color="auto"/>
            <w:left w:val="none" w:sz="0" w:space="0" w:color="auto"/>
            <w:bottom w:val="none" w:sz="0" w:space="0" w:color="auto"/>
            <w:right w:val="none" w:sz="0" w:space="0" w:color="auto"/>
          </w:divBdr>
        </w:div>
        <w:div w:id="1213149169">
          <w:marLeft w:val="640"/>
          <w:marRight w:val="0"/>
          <w:marTop w:val="0"/>
          <w:marBottom w:val="0"/>
          <w:divBdr>
            <w:top w:val="none" w:sz="0" w:space="0" w:color="auto"/>
            <w:left w:val="none" w:sz="0" w:space="0" w:color="auto"/>
            <w:bottom w:val="none" w:sz="0" w:space="0" w:color="auto"/>
            <w:right w:val="none" w:sz="0" w:space="0" w:color="auto"/>
          </w:divBdr>
        </w:div>
        <w:div w:id="1236159979">
          <w:marLeft w:val="640"/>
          <w:marRight w:val="0"/>
          <w:marTop w:val="0"/>
          <w:marBottom w:val="0"/>
          <w:divBdr>
            <w:top w:val="none" w:sz="0" w:space="0" w:color="auto"/>
            <w:left w:val="none" w:sz="0" w:space="0" w:color="auto"/>
            <w:bottom w:val="none" w:sz="0" w:space="0" w:color="auto"/>
            <w:right w:val="none" w:sz="0" w:space="0" w:color="auto"/>
          </w:divBdr>
        </w:div>
        <w:div w:id="1331760065">
          <w:marLeft w:val="640"/>
          <w:marRight w:val="0"/>
          <w:marTop w:val="0"/>
          <w:marBottom w:val="0"/>
          <w:divBdr>
            <w:top w:val="none" w:sz="0" w:space="0" w:color="auto"/>
            <w:left w:val="none" w:sz="0" w:space="0" w:color="auto"/>
            <w:bottom w:val="none" w:sz="0" w:space="0" w:color="auto"/>
            <w:right w:val="none" w:sz="0" w:space="0" w:color="auto"/>
          </w:divBdr>
        </w:div>
        <w:div w:id="147941665">
          <w:marLeft w:val="640"/>
          <w:marRight w:val="0"/>
          <w:marTop w:val="0"/>
          <w:marBottom w:val="0"/>
          <w:divBdr>
            <w:top w:val="none" w:sz="0" w:space="0" w:color="auto"/>
            <w:left w:val="none" w:sz="0" w:space="0" w:color="auto"/>
            <w:bottom w:val="none" w:sz="0" w:space="0" w:color="auto"/>
            <w:right w:val="none" w:sz="0" w:space="0" w:color="auto"/>
          </w:divBdr>
        </w:div>
        <w:div w:id="1325552963">
          <w:marLeft w:val="640"/>
          <w:marRight w:val="0"/>
          <w:marTop w:val="0"/>
          <w:marBottom w:val="0"/>
          <w:divBdr>
            <w:top w:val="none" w:sz="0" w:space="0" w:color="auto"/>
            <w:left w:val="none" w:sz="0" w:space="0" w:color="auto"/>
            <w:bottom w:val="none" w:sz="0" w:space="0" w:color="auto"/>
            <w:right w:val="none" w:sz="0" w:space="0" w:color="auto"/>
          </w:divBdr>
        </w:div>
        <w:div w:id="2093969906">
          <w:marLeft w:val="640"/>
          <w:marRight w:val="0"/>
          <w:marTop w:val="0"/>
          <w:marBottom w:val="0"/>
          <w:divBdr>
            <w:top w:val="none" w:sz="0" w:space="0" w:color="auto"/>
            <w:left w:val="none" w:sz="0" w:space="0" w:color="auto"/>
            <w:bottom w:val="none" w:sz="0" w:space="0" w:color="auto"/>
            <w:right w:val="none" w:sz="0" w:space="0" w:color="auto"/>
          </w:divBdr>
        </w:div>
        <w:div w:id="206770280">
          <w:marLeft w:val="640"/>
          <w:marRight w:val="0"/>
          <w:marTop w:val="0"/>
          <w:marBottom w:val="0"/>
          <w:divBdr>
            <w:top w:val="none" w:sz="0" w:space="0" w:color="auto"/>
            <w:left w:val="none" w:sz="0" w:space="0" w:color="auto"/>
            <w:bottom w:val="none" w:sz="0" w:space="0" w:color="auto"/>
            <w:right w:val="none" w:sz="0" w:space="0" w:color="auto"/>
          </w:divBdr>
        </w:div>
        <w:div w:id="1913150862">
          <w:marLeft w:val="640"/>
          <w:marRight w:val="0"/>
          <w:marTop w:val="0"/>
          <w:marBottom w:val="0"/>
          <w:divBdr>
            <w:top w:val="none" w:sz="0" w:space="0" w:color="auto"/>
            <w:left w:val="none" w:sz="0" w:space="0" w:color="auto"/>
            <w:bottom w:val="none" w:sz="0" w:space="0" w:color="auto"/>
            <w:right w:val="none" w:sz="0" w:space="0" w:color="auto"/>
          </w:divBdr>
        </w:div>
        <w:div w:id="630786592">
          <w:marLeft w:val="640"/>
          <w:marRight w:val="0"/>
          <w:marTop w:val="0"/>
          <w:marBottom w:val="0"/>
          <w:divBdr>
            <w:top w:val="none" w:sz="0" w:space="0" w:color="auto"/>
            <w:left w:val="none" w:sz="0" w:space="0" w:color="auto"/>
            <w:bottom w:val="none" w:sz="0" w:space="0" w:color="auto"/>
            <w:right w:val="none" w:sz="0" w:space="0" w:color="auto"/>
          </w:divBdr>
        </w:div>
      </w:divsChild>
    </w:div>
    <w:div w:id="174542653">
      <w:bodyDiv w:val="1"/>
      <w:marLeft w:val="0"/>
      <w:marRight w:val="0"/>
      <w:marTop w:val="0"/>
      <w:marBottom w:val="0"/>
      <w:divBdr>
        <w:top w:val="none" w:sz="0" w:space="0" w:color="auto"/>
        <w:left w:val="none" w:sz="0" w:space="0" w:color="auto"/>
        <w:bottom w:val="none" w:sz="0" w:space="0" w:color="auto"/>
        <w:right w:val="none" w:sz="0" w:space="0" w:color="auto"/>
      </w:divBdr>
      <w:divsChild>
        <w:div w:id="250048706">
          <w:marLeft w:val="640"/>
          <w:marRight w:val="0"/>
          <w:marTop w:val="0"/>
          <w:marBottom w:val="0"/>
          <w:divBdr>
            <w:top w:val="none" w:sz="0" w:space="0" w:color="auto"/>
            <w:left w:val="none" w:sz="0" w:space="0" w:color="auto"/>
            <w:bottom w:val="none" w:sz="0" w:space="0" w:color="auto"/>
            <w:right w:val="none" w:sz="0" w:space="0" w:color="auto"/>
          </w:divBdr>
        </w:div>
        <w:div w:id="1987199868">
          <w:marLeft w:val="640"/>
          <w:marRight w:val="0"/>
          <w:marTop w:val="0"/>
          <w:marBottom w:val="0"/>
          <w:divBdr>
            <w:top w:val="none" w:sz="0" w:space="0" w:color="auto"/>
            <w:left w:val="none" w:sz="0" w:space="0" w:color="auto"/>
            <w:bottom w:val="none" w:sz="0" w:space="0" w:color="auto"/>
            <w:right w:val="none" w:sz="0" w:space="0" w:color="auto"/>
          </w:divBdr>
        </w:div>
        <w:div w:id="426922756">
          <w:marLeft w:val="640"/>
          <w:marRight w:val="0"/>
          <w:marTop w:val="0"/>
          <w:marBottom w:val="0"/>
          <w:divBdr>
            <w:top w:val="none" w:sz="0" w:space="0" w:color="auto"/>
            <w:left w:val="none" w:sz="0" w:space="0" w:color="auto"/>
            <w:bottom w:val="none" w:sz="0" w:space="0" w:color="auto"/>
            <w:right w:val="none" w:sz="0" w:space="0" w:color="auto"/>
          </w:divBdr>
        </w:div>
        <w:div w:id="1537229088">
          <w:marLeft w:val="640"/>
          <w:marRight w:val="0"/>
          <w:marTop w:val="0"/>
          <w:marBottom w:val="0"/>
          <w:divBdr>
            <w:top w:val="none" w:sz="0" w:space="0" w:color="auto"/>
            <w:left w:val="none" w:sz="0" w:space="0" w:color="auto"/>
            <w:bottom w:val="none" w:sz="0" w:space="0" w:color="auto"/>
            <w:right w:val="none" w:sz="0" w:space="0" w:color="auto"/>
          </w:divBdr>
        </w:div>
        <w:div w:id="1922446708">
          <w:marLeft w:val="640"/>
          <w:marRight w:val="0"/>
          <w:marTop w:val="0"/>
          <w:marBottom w:val="0"/>
          <w:divBdr>
            <w:top w:val="none" w:sz="0" w:space="0" w:color="auto"/>
            <w:left w:val="none" w:sz="0" w:space="0" w:color="auto"/>
            <w:bottom w:val="none" w:sz="0" w:space="0" w:color="auto"/>
            <w:right w:val="none" w:sz="0" w:space="0" w:color="auto"/>
          </w:divBdr>
        </w:div>
        <w:div w:id="989872267">
          <w:marLeft w:val="640"/>
          <w:marRight w:val="0"/>
          <w:marTop w:val="0"/>
          <w:marBottom w:val="0"/>
          <w:divBdr>
            <w:top w:val="none" w:sz="0" w:space="0" w:color="auto"/>
            <w:left w:val="none" w:sz="0" w:space="0" w:color="auto"/>
            <w:bottom w:val="none" w:sz="0" w:space="0" w:color="auto"/>
            <w:right w:val="none" w:sz="0" w:space="0" w:color="auto"/>
          </w:divBdr>
        </w:div>
        <w:div w:id="990330951">
          <w:marLeft w:val="640"/>
          <w:marRight w:val="0"/>
          <w:marTop w:val="0"/>
          <w:marBottom w:val="0"/>
          <w:divBdr>
            <w:top w:val="none" w:sz="0" w:space="0" w:color="auto"/>
            <w:left w:val="none" w:sz="0" w:space="0" w:color="auto"/>
            <w:bottom w:val="none" w:sz="0" w:space="0" w:color="auto"/>
            <w:right w:val="none" w:sz="0" w:space="0" w:color="auto"/>
          </w:divBdr>
        </w:div>
        <w:div w:id="1991130255">
          <w:marLeft w:val="640"/>
          <w:marRight w:val="0"/>
          <w:marTop w:val="0"/>
          <w:marBottom w:val="0"/>
          <w:divBdr>
            <w:top w:val="none" w:sz="0" w:space="0" w:color="auto"/>
            <w:left w:val="none" w:sz="0" w:space="0" w:color="auto"/>
            <w:bottom w:val="none" w:sz="0" w:space="0" w:color="auto"/>
            <w:right w:val="none" w:sz="0" w:space="0" w:color="auto"/>
          </w:divBdr>
        </w:div>
        <w:div w:id="1599869024">
          <w:marLeft w:val="640"/>
          <w:marRight w:val="0"/>
          <w:marTop w:val="0"/>
          <w:marBottom w:val="0"/>
          <w:divBdr>
            <w:top w:val="none" w:sz="0" w:space="0" w:color="auto"/>
            <w:left w:val="none" w:sz="0" w:space="0" w:color="auto"/>
            <w:bottom w:val="none" w:sz="0" w:space="0" w:color="auto"/>
            <w:right w:val="none" w:sz="0" w:space="0" w:color="auto"/>
          </w:divBdr>
        </w:div>
        <w:div w:id="942498818">
          <w:marLeft w:val="640"/>
          <w:marRight w:val="0"/>
          <w:marTop w:val="0"/>
          <w:marBottom w:val="0"/>
          <w:divBdr>
            <w:top w:val="none" w:sz="0" w:space="0" w:color="auto"/>
            <w:left w:val="none" w:sz="0" w:space="0" w:color="auto"/>
            <w:bottom w:val="none" w:sz="0" w:space="0" w:color="auto"/>
            <w:right w:val="none" w:sz="0" w:space="0" w:color="auto"/>
          </w:divBdr>
        </w:div>
        <w:div w:id="1278177853">
          <w:marLeft w:val="640"/>
          <w:marRight w:val="0"/>
          <w:marTop w:val="0"/>
          <w:marBottom w:val="0"/>
          <w:divBdr>
            <w:top w:val="none" w:sz="0" w:space="0" w:color="auto"/>
            <w:left w:val="none" w:sz="0" w:space="0" w:color="auto"/>
            <w:bottom w:val="none" w:sz="0" w:space="0" w:color="auto"/>
            <w:right w:val="none" w:sz="0" w:space="0" w:color="auto"/>
          </w:divBdr>
        </w:div>
        <w:div w:id="1185484649">
          <w:marLeft w:val="640"/>
          <w:marRight w:val="0"/>
          <w:marTop w:val="0"/>
          <w:marBottom w:val="0"/>
          <w:divBdr>
            <w:top w:val="none" w:sz="0" w:space="0" w:color="auto"/>
            <w:left w:val="none" w:sz="0" w:space="0" w:color="auto"/>
            <w:bottom w:val="none" w:sz="0" w:space="0" w:color="auto"/>
            <w:right w:val="none" w:sz="0" w:space="0" w:color="auto"/>
          </w:divBdr>
        </w:div>
        <w:div w:id="788857342">
          <w:marLeft w:val="640"/>
          <w:marRight w:val="0"/>
          <w:marTop w:val="0"/>
          <w:marBottom w:val="0"/>
          <w:divBdr>
            <w:top w:val="none" w:sz="0" w:space="0" w:color="auto"/>
            <w:left w:val="none" w:sz="0" w:space="0" w:color="auto"/>
            <w:bottom w:val="none" w:sz="0" w:space="0" w:color="auto"/>
            <w:right w:val="none" w:sz="0" w:space="0" w:color="auto"/>
          </w:divBdr>
        </w:div>
        <w:div w:id="31460432">
          <w:marLeft w:val="640"/>
          <w:marRight w:val="0"/>
          <w:marTop w:val="0"/>
          <w:marBottom w:val="0"/>
          <w:divBdr>
            <w:top w:val="none" w:sz="0" w:space="0" w:color="auto"/>
            <w:left w:val="none" w:sz="0" w:space="0" w:color="auto"/>
            <w:bottom w:val="none" w:sz="0" w:space="0" w:color="auto"/>
            <w:right w:val="none" w:sz="0" w:space="0" w:color="auto"/>
          </w:divBdr>
        </w:div>
        <w:div w:id="1450121523">
          <w:marLeft w:val="640"/>
          <w:marRight w:val="0"/>
          <w:marTop w:val="0"/>
          <w:marBottom w:val="0"/>
          <w:divBdr>
            <w:top w:val="none" w:sz="0" w:space="0" w:color="auto"/>
            <w:left w:val="none" w:sz="0" w:space="0" w:color="auto"/>
            <w:bottom w:val="none" w:sz="0" w:space="0" w:color="auto"/>
            <w:right w:val="none" w:sz="0" w:space="0" w:color="auto"/>
          </w:divBdr>
        </w:div>
        <w:div w:id="1228372621">
          <w:marLeft w:val="640"/>
          <w:marRight w:val="0"/>
          <w:marTop w:val="0"/>
          <w:marBottom w:val="0"/>
          <w:divBdr>
            <w:top w:val="none" w:sz="0" w:space="0" w:color="auto"/>
            <w:left w:val="none" w:sz="0" w:space="0" w:color="auto"/>
            <w:bottom w:val="none" w:sz="0" w:space="0" w:color="auto"/>
            <w:right w:val="none" w:sz="0" w:space="0" w:color="auto"/>
          </w:divBdr>
        </w:div>
        <w:div w:id="480851509">
          <w:marLeft w:val="640"/>
          <w:marRight w:val="0"/>
          <w:marTop w:val="0"/>
          <w:marBottom w:val="0"/>
          <w:divBdr>
            <w:top w:val="none" w:sz="0" w:space="0" w:color="auto"/>
            <w:left w:val="none" w:sz="0" w:space="0" w:color="auto"/>
            <w:bottom w:val="none" w:sz="0" w:space="0" w:color="auto"/>
            <w:right w:val="none" w:sz="0" w:space="0" w:color="auto"/>
          </w:divBdr>
        </w:div>
        <w:div w:id="965894678">
          <w:marLeft w:val="640"/>
          <w:marRight w:val="0"/>
          <w:marTop w:val="0"/>
          <w:marBottom w:val="0"/>
          <w:divBdr>
            <w:top w:val="none" w:sz="0" w:space="0" w:color="auto"/>
            <w:left w:val="none" w:sz="0" w:space="0" w:color="auto"/>
            <w:bottom w:val="none" w:sz="0" w:space="0" w:color="auto"/>
            <w:right w:val="none" w:sz="0" w:space="0" w:color="auto"/>
          </w:divBdr>
        </w:div>
        <w:div w:id="2064404205">
          <w:marLeft w:val="640"/>
          <w:marRight w:val="0"/>
          <w:marTop w:val="0"/>
          <w:marBottom w:val="0"/>
          <w:divBdr>
            <w:top w:val="none" w:sz="0" w:space="0" w:color="auto"/>
            <w:left w:val="none" w:sz="0" w:space="0" w:color="auto"/>
            <w:bottom w:val="none" w:sz="0" w:space="0" w:color="auto"/>
            <w:right w:val="none" w:sz="0" w:space="0" w:color="auto"/>
          </w:divBdr>
        </w:div>
        <w:div w:id="1867524962">
          <w:marLeft w:val="640"/>
          <w:marRight w:val="0"/>
          <w:marTop w:val="0"/>
          <w:marBottom w:val="0"/>
          <w:divBdr>
            <w:top w:val="none" w:sz="0" w:space="0" w:color="auto"/>
            <w:left w:val="none" w:sz="0" w:space="0" w:color="auto"/>
            <w:bottom w:val="none" w:sz="0" w:space="0" w:color="auto"/>
            <w:right w:val="none" w:sz="0" w:space="0" w:color="auto"/>
          </w:divBdr>
        </w:div>
        <w:div w:id="1359551638">
          <w:marLeft w:val="640"/>
          <w:marRight w:val="0"/>
          <w:marTop w:val="0"/>
          <w:marBottom w:val="0"/>
          <w:divBdr>
            <w:top w:val="none" w:sz="0" w:space="0" w:color="auto"/>
            <w:left w:val="none" w:sz="0" w:space="0" w:color="auto"/>
            <w:bottom w:val="none" w:sz="0" w:space="0" w:color="auto"/>
            <w:right w:val="none" w:sz="0" w:space="0" w:color="auto"/>
          </w:divBdr>
        </w:div>
        <w:div w:id="886599940">
          <w:marLeft w:val="640"/>
          <w:marRight w:val="0"/>
          <w:marTop w:val="0"/>
          <w:marBottom w:val="0"/>
          <w:divBdr>
            <w:top w:val="none" w:sz="0" w:space="0" w:color="auto"/>
            <w:left w:val="none" w:sz="0" w:space="0" w:color="auto"/>
            <w:bottom w:val="none" w:sz="0" w:space="0" w:color="auto"/>
            <w:right w:val="none" w:sz="0" w:space="0" w:color="auto"/>
          </w:divBdr>
        </w:div>
        <w:div w:id="1225407174">
          <w:marLeft w:val="640"/>
          <w:marRight w:val="0"/>
          <w:marTop w:val="0"/>
          <w:marBottom w:val="0"/>
          <w:divBdr>
            <w:top w:val="none" w:sz="0" w:space="0" w:color="auto"/>
            <w:left w:val="none" w:sz="0" w:space="0" w:color="auto"/>
            <w:bottom w:val="none" w:sz="0" w:space="0" w:color="auto"/>
            <w:right w:val="none" w:sz="0" w:space="0" w:color="auto"/>
          </w:divBdr>
        </w:div>
        <w:div w:id="1460225510">
          <w:marLeft w:val="640"/>
          <w:marRight w:val="0"/>
          <w:marTop w:val="0"/>
          <w:marBottom w:val="0"/>
          <w:divBdr>
            <w:top w:val="none" w:sz="0" w:space="0" w:color="auto"/>
            <w:left w:val="none" w:sz="0" w:space="0" w:color="auto"/>
            <w:bottom w:val="none" w:sz="0" w:space="0" w:color="auto"/>
            <w:right w:val="none" w:sz="0" w:space="0" w:color="auto"/>
          </w:divBdr>
        </w:div>
        <w:div w:id="486671871">
          <w:marLeft w:val="640"/>
          <w:marRight w:val="0"/>
          <w:marTop w:val="0"/>
          <w:marBottom w:val="0"/>
          <w:divBdr>
            <w:top w:val="none" w:sz="0" w:space="0" w:color="auto"/>
            <w:left w:val="none" w:sz="0" w:space="0" w:color="auto"/>
            <w:bottom w:val="none" w:sz="0" w:space="0" w:color="auto"/>
            <w:right w:val="none" w:sz="0" w:space="0" w:color="auto"/>
          </w:divBdr>
        </w:div>
        <w:div w:id="414205053">
          <w:marLeft w:val="640"/>
          <w:marRight w:val="0"/>
          <w:marTop w:val="0"/>
          <w:marBottom w:val="0"/>
          <w:divBdr>
            <w:top w:val="none" w:sz="0" w:space="0" w:color="auto"/>
            <w:left w:val="none" w:sz="0" w:space="0" w:color="auto"/>
            <w:bottom w:val="none" w:sz="0" w:space="0" w:color="auto"/>
            <w:right w:val="none" w:sz="0" w:space="0" w:color="auto"/>
          </w:divBdr>
        </w:div>
      </w:divsChild>
    </w:div>
    <w:div w:id="191382883">
      <w:bodyDiv w:val="1"/>
      <w:marLeft w:val="0"/>
      <w:marRight w:val="0"/>
      <w:marTop w:val="0"/>
      <w:marBottom w:val="0"/>
      <w:divBdr>
        <w:top w:val="none" w:sz="0" w:space="0" w:color="auto"/>
        <w:left w:val="none" w:sz="0" w:space="0" w:color="auto"/>
        <w:bottom w:val="none" w:sz="0" w:space="0" w:color="auto"/>
        <w:right w:val="none" w:sz="0" w:space="0" w:color="auto"/>
      </w:divBdr>
      <w:divsChild>
        <w:div w:id="1776711464">
          <w:marLeft w:val="640"/>
          <w:marRight w:val="0"/>
          <w:marTop w:val="0"/>
          <w:marBottom w:val="0"/>
          <w:divBdr>
            <w:top w:val="none" w:sz="0" w:space="0" w:color="auto"/>
            <w:left w:val="none" w:sz="0" w:space="0" w:color="auto"/>
            <w:bottom w:val="none" w:sz="0" w:space="0" w:color="auto"/>
            <w:right w:val="none" w:sz="0" w:space="0" w:color="auto"/>
          </w:divBdr>
        </w:div>
        <w:div w:id="1464469341">
          <w:marLeft w:val="640"/>
          <w:marRight w:val="0"/>
          <w:marTop w:val="0"/>
          <w:marBottom w:val="0"/>
          <w:divBdr>
            <w:top w:val="none" w:sz="0" w:space="0" w:color="auto"/>
            <w:left w:val="none" w:sz="0" w:space="0" w:color="auto"/>
            <w:bottom w:val="none" w:sz="0" w:space="0" w:color="auto"/>
            <w:right w:val="none" w:sz="0" w:space="0" w:color="auto"/>
          </w:divBdr>
        </w:div>
        <w:div w:id="201792315">
          <w:marLeft w:val="640"/>
          <w:marRight w:val="0"/>
          <w:marTop w:val="0"/>
          <w:marBottom w:val="0"/>
          <w:divBdr>
            <w:top w:val="none" w:sz="0" w:space="0" w:color="auto"/>
            <w:left w:val="none" w:sz="0" w:space="0" w:color="auto"/>
            <w:bottom w:val="none" w:sz="0" w:space="0" w:color="auto"/>
            <w:right w:val="none" w:sz="0" w:space="0" w:color="auto"/>
          </w:divBdr>
        </w:div>
        <w:div w:id="1194269608">
          <w:marLeft w:val="640"/>
          <w:marRight w:val="0"/>
          <w:marTop w:val="0"/>
          <w:marBottom w:val="0"/>
          <w:divBdr>
            <w:top w:val="none" w:sz="0" w:space="0" w:color="auto"/>
            <w:left w:val="none" w:sz="0" w:space="0" w:color="auto"/>
            <w:bottom w:val="none" w:sz="0" w:space="0" w:color="auto"/>
            <w:right w:val="none" w:sz="0" w:space="0" w:color="auto"/>
          </w:divBdr>
        </w:div>
        <w:div w:id="288901316">
          <w:marLeft w:val="640"/>
          <w:marRight w:val="0"/>
          <w:marTop w:val="0"/>
          <w:marBottom w:val="0"/>
          <w:divBdr>
            <w:top w:val="none" w:sz="0" w:space="0" w:color="auto"/>
            <w:left w:val="none" w:sz="0" w:space="0" w:color="auto"/>
            <w:bottom w:val="none" w:sz="0" w:space="0" w:color="auto"/>
            <w:right w:val="none" w:sz="0" w:space="0" w:color="auto"/>
          </w:divBdr>
        </w:div>
        <w:div w:id="690761953">
          <w:marLeft w:val="640"/>
          <w:marRight w:val="0"/>
          <w:marTop w:val="0"/>
          <w:marBottom w:val="0"/>
          <w:divBdr>
            <w:top w:val="none" w:sz="0" w:space="0" w:color="auto"/>
            <w:left w:val="none" w:sz="0" w:space="0" w:color="auto"/>
            <w:bottom w:val="none" w:sz="0" w:space="0" w:color="auto"/>
            <w:right w:val="none" w:sz="0" w:space="0" w:color="auto"/>
          </w:divBdr>
        </w:div>
        <w:div w:id="883950123">
          <w:marLeft w:val="640"/>
          <w:marRight w:val="0"/>
          <w:marTop w:val="0"/>
          <w:marBottom w:val="0"/>
          <w:divBdr>
            <w:top w:val="none" w:sz="0" w:space="0" w:color="auto"/>
            <w:left w:val="none" w:sz="0" w:space="0" w:color="auto"/>
            <w:bottom w:val="none" w:sz="0" w:space="0" w:color="auto"/>
            <w:right w:val="none" w:sz="0" w:space="0" w:color="auto"/>
          </w:divBdr>
        </w:div>
        <w:div w:id="862745699">
          <w:marLeft w:val="640"/>
          <w:marRight w:val="0"/>
          <w:marTop w:val="0"/>
          <w:marBottom w:val="0"/>
          <w:divBdr>
            <w:top w:val="none" w:sz="0" w:space="0" w:color="auto"/>
            <w:left w:val="none" w:sz="0" w:space="0" w:color="auto"/>
            <w:bottom w:val="none" w:sz="0" w:space="0" w:color="auto"/>
            <w:right w:val="none" w:sz="0" w:space="0" w:color="auto"/>
          </w:divBdr>
        </w:div>
        <w:div w:id="425686202">
          <w:marLeft w:val="640"/>
          <w:marRight w:val="0"/>
          <w:marTop w:val="0"/>
          <w:marBottom w:val="0"/>
          <w:divBdr>
            <w:top w:val="none" w:sz="0" w:space="0" w:color="auto"/>
            <w:left w:val="none" w:sz="0" w:space="0" w:color="auto"/>
            <w:bottom w:val="none" w:sz="0" w:space="0" w:color="auto"/>
            <w:right w:val="none" w:sz="0" w:space="0" w:color="auto"/>
          </w:divBdr>
        </w:div>
        <w:div w:id="842623160">
          <w:marLeft w:val="640"/>
          <w:marRight w:val="0"/>
          <w:marTop w:val="0"/>
          <w:marBottom w:val="0"/>
          <w:divBdr>
            <w:top w:val="none" w:sz="0" w:space="0" w:color="auto"/>
            <w:left w:val="none" w:sz="0" w:space="0" w:color="auto"/>
            <w:bottom w:val="none" w:sz="0" w:space="0" w:color="auto"/>
            <w:right w:val="none" w:sz="0" w:space="0" w:color="auto"/>
          </w:divBdr>
        </w:div>
        <w:div w:id="36593204">
          <w:marLeft w:val="640"/>
          <w:marRight w:val="0"/>
          <w:marTop w:val="0"/>
          <w:marBottom w:val="0"/>
          <w:divBdr>
            <w:top w:val="none" w:sz="0" w:space="0" w:color="auto"/>
            <w:left w:val="none" w:sz="0" w:space="0" w:color="auto"/>
            <w:bottom w:val="none" w:sz="0" w:space="0" w:color="auto"/>
            <w:right w:val="none" w:sz="0" w:space="0" w:color="auto"/>
          </w:divBdr>
        </w:div>
        <w:div w:id="421073916">
          <w:marLeft w:val="640"/>
          <w:marRight w:val="0"/>
          <w:marTop w:val="0"/>
          <w:marBottom w:val="0"/>
          <w:divBdr>
            <w:top w:val="none" w:sz="0" w:space="0" w:color="auto"/>
            <w:left w:val="none" w:sz="0" w:space="0" w:color="auto"/>
            <w:bottom w:val="none" w:sz="0" w:space="0" w:color="auto"/>
            <w:right w:val="none" w:sz="0" w:space="0" w:color="auto"/>
          </w:divBdr>
        </w:div>
        <w:div w:id="696275829">
          <w:marLeft w:val="640"/>
          <w:marRight w:val="0"/>
          <w:marTop w:val="0"/>
          <w:marBottom w:val="0"/>
          <w:divBdr>
            <w:top w:val="none" w:sz="0" w:space="0" w:color="auto"/>
            <w:left w:val="none" w:sz="0" w:space="0" w:color="auto"/>
            <w:bottom w:val="none" w:sz="0" w:space="0" w:color="auto"/>
            <w:right w:val="none" w:sz="0" w:space="0" w:color="auto"/>
          </w:divBdr>
        </w:div>
        <w:div w:id="1435319182">
          <w:marLeft w:val="640"/>
          <w:marRight w:val="0"/>
          <w:marTop w:val="0"/>
          <w:marBottom w:val="0"/>
          <w:divBdr>
            <w:top w:val="none" w:sz="0" w:space="0" w:color="auto"/>
            <w:left w:val="none" w:sz="0" w:space="0" w:color="auto"/>
            <w:bottom w:val="none" w:sz="0" w:space="0" w:color="auto"/>
            <w:right w:val="none" w:sz="0" w:space="0" w:color="auto"/>
          </w:divBdr>
        </w:div>
        <w:div w:id="1095248586">
          <w:marLeft w:val="640"/>
          <w:marRight w:val="0"/>
          <w:marTop w:val="0"/>
          <w:marBottom w:val="0"/>
          <w:divBdr>
            <w:top w:val="none" w:sz="0" w:space="0" w:color="auto"/>
            <w:left w:val="none" w:sz="0" w:space="0" w:color="auto"/>
            <w:bottom w:val="none" w:sz="0" w:space="0" w:color="auto"/>
            <w:right w:val="none" w:sz="0" w:space="0" w:color="auto"/>
          </w:divBdr>
        </w:div>
        <w:div w:id="757485978">
          <w:marLeft w:val="640"/>
          <w:marRight w:val="0"/>
          <w:marTop w:val="0"/>
          <w:marBottom w:val="0"/>
          <w:divBdr>
            <w:top w:val="none" w:sz="0" w:space="0" w:color="auto"/>
            <w:left w:val="none" w:sz="0" w:space="0" w:color="auto"/>
            <w:bottom w:val="none" w:sz="0" w:space="0" w:color="auto"/>
            <w:right w:val="none" w:sz="0" w:space="0" w:color="auto"/>
          </w:divBdr>
        </w:div>
        <w:div w:id="302082250">
          <w:marLeft w:val="640"/>
          <w:marRight w:val="0"/>
          <w:marTop w:val="0"/>
          <w:marBottom w:val="0"/>
          <w:divBdr>
            <w:top w:val="none" w:sz="0" w:space="0" w:color="auto"/>
            <w:left w:val="none" w:sz="0" w:space="0" w:color="auto"/>
            <w:bottom w:val="none" w:sz="0" w:space="0" w:color="auto"/>
            <w:right w:val="none" w:sz="0" w:space="0" w:color="auto"/>
          </w:divBdr>
        </w:div>
        <w:div w:id="1088425749">
          <w:marLeft w:val="640"/>
          <w:marRight w:val="0"/>
          <w:marTop w:val="0"/>
          <w:marBottom w:val="0"/>
          <w:divBdr>
            <w:top w:val="none" w:sz="0" w:space="0" w:color="auto"/>
            <w:left w:val="none" w:sz="0" w:space="0" w:color="auto"/>
            <w:bottom w:val="none" w:sz="0" w:space="0" w:color="auto"/>
            <w:right w:val="none" w:sz="0" w:space="0" w:color="auto"/>
          </w:divBdr>
        </w:div>
        <w:div w:id="545876944">
          <w:marLeft w:val="640"/>
          <w:marRight w:val="0"/>
          <w:marTop w:val="0"/>
          <w:marBottom w:val="0"/>
          <w:divBdr>
            <w:top w:val="none" w:sz="0" w:space="0" w:color="auto"/>
            <w:left w:val="none" w:sz="0" w:space="0" w:color="auto"/>
            <w:bottom w:val="none" w:sz="0" w:space="0" w:color="auto"/>
            <w:right w:val="none" w:sz="0" w:space="0" w:color="auto"/>
          </w:divBdr>
        </w:div>
        <w:div w:id="1031035095">
          <w:marLeft w:val="640"/>
          <w:marRight w:val="0"/>
          <w:marTop w:val="0"/>
          <w:marBottom w:val="0"/>
          <w:divBdr>
            <w:top w:val="none" w:sz="0" w:space="0" w:color="auto"/>
            <w:left w:val="none" w:sz="0" w:space="0" w:color="auto"/>
            <w:bottom w:val="none" w:sz="0" w:space="0" w:color="auto"/>
            <w:right w:val="none" w:sz="0" w:space="0" w:color="auto"/>
          </w:divBdr>
        </w:div>
        <w:div w:id="1315570179">
          <w:marLeft w:val="640"/>
          <w:marRight w:val="0"/>
          <w:marTop w:val="0"/>
          <w:marBottom w:val="0"/>
          <w:divBdr>
            <w:top w:val="none" w:sz="0" w:space="0" w:color="auto"/>
            <w:left w:val="none" w:sz="0" w:space="0" w:color="auto"/>
            <w:bottom w:val="none" w:sz="0" w:space="0" w:color="auto"/>
            <w:right w:val="none" w:sz="0" w:space="0" w:color="auto"/>
          </w:divBdr>
        </w:div>
        <w:div w:id="996500081">
          <w:marLeft w:val="640"/>
          <w:marRight w:val="0"/>
          <w:marTop w:val="0"/>
          <w:marBottom w:val="0"/>
          <w:divBdr>
            <w:top w:val="none" w:sz="0" w:space="0" w:color="auto"/>
            <w:left w:val="none" w:sz="0" w:space="0" w:color="auto"/>
            <w:bottom w:val="none" w:sz="0" w:space="0" w:color="auto"/>
            <w:right w:val="none" w:sz="0" w:space="0" w:color="auto"/>
          </w:divBdr>
        </w:div>
        <w:div w:id="923955831">
          <w:marLeft w:val="640"/>
          <w:marRight w:val="0"/>
          <w:marTop w:val="0"/>
          <w:marBottom w:val="0"/>
          <w:divBdr>
            <w:top w:val="none" w:sz="0" w:space="0" w:color="auto"/>
            <w:left w:val="none" w:sz="0" w:space="0" w:color="auto"/>
            <w:bottom w:val="none" w:sz="0" w:space="0" w:color="auto"/>
            <w:right w:val="none" w:sz="0" w:space="0" w:color="auto"/>
          </w:divBdr>
        </w:div>
        <w:div w:id="1543979811">
          <w:marLeft w:val="640"/>
          <w:marRight w:val="0"/>
          <w:marTop w:val="0"/>
          <w:marBottom w:val="0"/>
          <w:divBdr>
            <w:top w:val="none" w:sz="0" w:space="0" w:color="auto"/>
            <w:left w:val="none" w:sz="0" w:space="0" w:color="auto"/>
            <w:bottom w:val="none" w:sz="0" w:space="0" w:color="auto"/>
            <w:right w:val="none" w:sz="0" w:space="0" w:color="auto"/>
          </w:divBdr>
        </w:div>
        <w:div w:id="1110467296">
          <w:marLeft w:val="640"/>
          <w:marRight w:val="0"/>
          <w:marTop w:val="0"/>
          <w:marBottom w:val="0"/>
          <w:divBdr>
            <w:top w:val="none" w:sz="0" w:space="0" w:color="auto"/>
            <w:left w:val="none" w:sz="0" w:space="0" w:color="auto"/>
            <w:bottom w:val="none" w:sz="0" w:space="0" w:color="auto"/>
            <w:right w:val="none" w:sz="0" w:space="0" w:color="auto"/>
          </w:divBdr>
        </w:div>
        <w:div w:id="1195390853">
          <w:marLeft w:val="640"/>
          <w:marRight w:val="0"/>
          <w:marTop w:val="0"/>
          <w:marBottom w:val="0"/>
          <w:divBdr>
            <w:top w:val="none" w:sz="0" w:space="0" w:color="auto"/>
            <w:left w:val="none" w:sz="0" w:space="0" w:color="auto"/>
            <w:bottom w:val="none" w:sz="0" w:space="0" w:color="auto"/>
            <w:right w:val="none" w:sz="0" w:space="0" w:color="auto"/>
          </w:divBdr>
        </w:div>
      </w:divsChild>
    </w:div>
    <w:div w:id="203293344">
      <w:bodyDiv w:val="1"/>
      <w:marLeft w:val="0"/>
      <w:marRight w:val="0"/>
      <w:marTop w:val="0"/>
      <w:marBottom w:val="0"/>
      <w:divBdr>
        <w:top w:val="none" w:sz="0" w:space="0" w:color="auto"/>
        <w:left w:val="none" w:sz="0" w:space="0" w:color="auto"/>
        <w:bottom w:val="none" w:sz="0" w:space="0" w:color="auto"/>
        <w:right w:val="none" w:sz="0" w:space="0" w:color="auto"/>
      </w:divBdr>
      <w:divsChild>
        <w:div w:id="745802831">
          <w:marLeft w:val="640"/>
          <w:marRight w:val="0"/>
          <w:marTop w:val="0"/>
          <w:marBottom w:val="0"/>
          <w:divBdr>
            <w:top w:val="none" w:sz="0" w:space="0" w:color="auto"/>
            <w:left w:val="none" w:sz="0" w:space="0" w:color="auto"/>
            <w:bottom w:val="none" w:sz="0" w:space="0" w:color="auto"/>
            <w:right w:val="none" w:sz="0" w:space="0" w:color="auto"/>
          </w:divBdr>
        </w:div>
        <w:div w:id="1332753438">
          <w:marLeft w:val="640"/>
          <w:marRight w:val="0"/>
          <w:marTop w:val="0"/>
          <w:marBottom w:val="0"/>
          <w:divBdr>
            <w:top w:val="none" w:sz="0" w:space="0" w:color="auto"/>
            <w:left w:val="none" w:sz="0" w:space="0" w:color="auto"/>
            <w:bottom w:val="none" w:sz="0" w:space="0" w:color="auto"/>
            <w:right w:val="none" w:sz="0" w:space="0" w:color="auto"/>
          </w:divBdr>
        </w:div>
        <w:div w:id="1814519131">
          <w:marLeft w:val="640"/>
          <w:marRight w:val="0"/>
          <w:marTop w:val="0"/>
          <w:marBottom w:val="0"/>
          <w:divBdr>
            <w:top w:val="none" w:sz="0" w:space="0" w:color="auto"/>
            <w:left w:val="none" w:sz="0" w:space="0" w:color="auto"/>
            <w:bottom w:val="none" w:sz="0" w:space="0" w:color="auto"/>
            <w:right w:val="none" w:sz="0" w:space="0" w:color="auto"/>
          </w:divBdr>
        </w:div>
        <w:div w:id="2135908564">
          <w:marLeft w:val="640"/>
          <w:marRight w:val="0"/>
          <w:marTop w:val="0"/>
          <w:marBottom w:val="0"/>
          <w:divBdr>
            <w:top w:val="none" w:sz="0" w:space="0" w:color="auto"/>
            <w:left w:val="none" w:sz="0" w:space="0" w:color="auto"/>
            <w:bottom w:val="none" w:sz="0" w:space="0" w:color="auto"/>
            <w:right w:val="none" w:sz="0" w:space="0" w:color="auto"/>
          </w:divBdr>
        </w:div>
        <w:div w:id="1237403719">
          <w:marLeft w:val="640"/>
          <w:marRight w:val="0"/>
          <w:marTop w:val="0"/>
          <w:marBottom w:val="0"/>
          <w:divBdr>
            <w:top w:val="none" w:sz="0" w:space="0" w:color="auto"/>
            <w:left w:val="none" w:sz="0" w:space="0" w:color="auto"/>
            <w:bottom w:val="none" w:sz="0" w:space="0" w:color="auto"/>
            <w:right w:val="none" w:sz="0" w:space="0" w:color="auto"/>
          </w:divBdr>
        </w:div>
        <w:div w:id="2008509987">
          <w:marLeft w:val="640"/>
          <w:marRight w:val="0"/>
          <w:marTop w:val="0"/>
          <w:marBottom w:val="0"/>
          <w:divBdr>
            <w:top w:val="none" w:sz="0" w:space="0" w:color="auto"/>
            <w:left w:val="none" w:sz="0" w:space="0" w:color="auto"/>
            <w:bottom w:val="none" w:sz="0" w:space="0" w:color="auto"/>
            <w:right w:val="none" w:sz="0" w:space="0" w:color="auto"/>
          </w:divBdr>
        </w:div>
        <w:div w:id="1870528697">
          <w:marLeft w:val="640"/>
          <w:marRight w:val="0"/>
          <w:marTop w:val="0"/>
          <w:marBottom w:val="0"/>
          <w:divBdr>
            <w:top w:val="none" w:sz="0" w:space="0" w:color="auto"/>
            <w:left w:val="none" w:sz="0" w:space="0" w:color="auto"/>
            <w:bottom w:val="none" w:sz="0" w:space="0" w:color="auto"/>
            <w:right w:val="none" w:sz="0" w:space="0" w:color="auto"/>
          </w:divBdr>
        </w:div>
        <w:div w:id="1014109789">
          <w:marLeft w:val="640"/>
          <w:marRight w:val="0"/>
          <w:marTop w:val="0"/>
          <w:marBottom w:val="0"/>
          <w:divBdr>
            <w:top w:val="none" w:sz="0" w:space="0" w:color="auto"/>
            <w:left w:val="none" w:sz="0" w:space="0" w:color="auto"/>
            <w:bottom w:val="none" w:sz="0" w:space="0" w:color="auto"/>
            <w:right w:val="none" w:sz="0" w:space="0" w:color="auto"/>
          </w:divBdr>
        </w:div>
        <w:div w:id="2048018869">
          <w:marLeft w:val="640"/>
          <w:marRight w:val="0"/>
          <w:marTop w:val="0"/>
          <w:marBottom w:val="0"/>
          <w:divBdr>
            <w:top w:val="none" w:sz="0" w:space="0" w:color="auto"/>
            <w:left w:val="none" w:sz="0" w:space="0" w:color="auto"/>
            <w:bottom w:val="none" w:sz="0" w:space="0" w:color="auto"/>
            <w:right w:val="none" w:sz="0" w:space="0" w:color="auto"/>
          </w:divBdr>
        </w:div>
        <w:div w:id="1138184325">
          <w:marLeft w:val="640"/>
          <w:marRight w:val="0"/>
          <w:marTop w:val="0"/>
          <w:marBottom w:val="0"/>
          <w:divBdr>
            <w:top w:val="none" w:sz="0" w:space="0" w:color="auto"/>
            <w:left w:val="none" w:sz="0" w:space="0" w:color="auto"/>
            <w:bottom w:val="none" w:sz="0" w:space="0" w:color="auto"/>
            <w:right w:val="none" w:sz="0" w:space="0" w:color="auto"/>
          </w:divBdr>
        </w:div>
        <w:div w:id="222062162">
          <w:marLeft w:val="640"/>
          <w:marRight w:val="0"/>
          <w:marTop w:val="0"/>
          <w:marBottom w:val="0"/>
          <w:divBdr>
            <w:top w:val="none" w:sz="0" w:space="0" w:color="auto"/>
            <w:left w:val="none" w:sz="0" w:space="0" w:color="auto"/>
            <w:bottom w:val="none" w:sz="0" w:space="0" w:color="auto"/>
            <w:right w:val="none" w:sz="0" w:space="0" w:color="auto"/>
          </w:divBdr>
        </w:div>
        <w:div w:id="2012370447">
          <w:marLeft w:val="640"/>
          <w:marRight w:val="0"/>
          <w:marTop w:val="0"/>
          <w:marBottom w:val="0"/>
          <w:divBdr>
            <w:top w:val="none" w:sz="0" w:space="0" w:color="auto"/>
            <w:left w:val="none" w:sz="0" w:space="0" w:color="auto"/>
            <w:bottom w:val="none" w:sz="0" w:space="0" w:color="auto"/>
            <w:right w:val="none" w:sz="0" w:space="0" w:color="auto"/>
          </w:divBdr>
        </w:div>
        <w:div w:id="593392437">
          <w:marLeft w:val="640"/>
          <w:marRight w:val="0"/>
          <w:marTop w:val="0"/>
          <w:marBottom w:val="0"/>
          <w:divBdr>
            <w:top w:val="none" w:sz="0" w:space="0" w:color="auto"/>
            <w:left w:val="none" w:sz="0" w:space="0" w:color="auto"/>
            <w:bottom w:val="none" w:sz="0" w:space="0" w:color="auto"/>
            <w:right w:val="none" w:sz="0" w:space="0" w:color="auto"/>
          </w:divBdr>
        </w:div>
        <w:div w:id="1654068976">
          <w:marLeft w:val="640"/>
          <w:marRight w:val="0"/>
          <w:marTop w:val="0"/>
          <w:marBottom w:val="0"/>
          <w:divBdr>
            <w:top w:val="none" w:sz="0" w:space="0" w:color="auto"/>
            <w:left w:val="none" w:sz="0" w:space="0" w:color="auto"/>
            <w:bottom w:val="none" w:sz="0" w:space="0" w:color="auto"/>
            <w:right w:val="none" w:sz="0" w:space="0" w:color="auto"/>
          </w:divBdr>
        </w:div>
        <w:div w:id="26412367">
          <w:marLeft w:val="640"/>
          <w:marRight w:val="0"/>
          <w:marTop w:val="0"/>
          <w:marBottom w:val="0"/>
          <w:divBdr>
            <w:top w:val="none" w:sz="0" w:space="0" w:color="auto"/>
            <w:left w:val="none" w:sz="0" w:space="0" w:color="auto"/>
            <w:bottom w:val="none" w:sz="0" w:space="0" w:color="auto"/>
            <w:right w:val="none" w:sz="0" w:space="0" w:color="auto"/>
          </w:divBdr>
        </w:div>
        <w:div w:id="869417311">
          <w:marLeft w:val="640"/>
          <w:marRight w:val="0"/>
          <w:marTop w:val="0"/>
          <w:marBottom w:val="0"/>
          <w:divBdr>
            <w:top w:val="none" w:sz="0" w:space="0" w:color="auto"/>
            <w:left w:val="none" w:sz="0" w:space="0" w:color="auto"/>
            <w:bottom w:val="none" w:sz="0" w:space="0" w:color="auto"/>
            <w:right w:val="none" w:sz="0" w:space="0" w:color="auto"/>
          </w:divBdr>
        </w:div>
        <w:div w:id="2136218661">
          <w:marLeft w:val="640"/>
          <w:marRight w:val="0"/>
          <w:marTop w:val="0"/>
          <w:marBottom w:val="0"/>
          <w:divBdr>
            <w:top w:val="none" w:sz="0" w:space="0" w:color="auto"/>
            <w:left w:val="none" w:sz="0" w:space="0" w:color="auto"/>
            <w:bottom w:val="none" w:sz="0" w:space="0" w:color="auto"/>
            <w:right w:val="none" w:sz="0" w:space="0" w:color="auto"/>
          </w:divBdr>
        </w:div>
        <w:div w:id="1214544643">
          <w:marLeft w:val="640"/>
          <w:marRight w:val="0"/>
          <w:marTop w:val="0"/>
          <w:marBottom w:val="0"/>
          <w:divBdr>
            <w:top w:val="none" w:sz="0" w:space="0" w:color="auto"/>
            <w:left w:val="none" w:sz="0" w:space="0" w:color="auto"/>
            <w:bottom w:val="none" w:sz="0" w:space="0" w:color="auto"/>
            <w:right w:val="none" w:sz="0" w:space="0" w:color="auto"/>
          </w:divBdr>
        </w:div>
        <w:div w:id="1575163729">
          <w:marLeft w:val="640"/>
          <w:marRight w:val="0"/>
          <w:marTop w:val="0"/>
          <w:marBottom w:val="0"/>
          <w:divBdr>
            <w:top w:val="none" w:sz="0" w:space="0" w:color="auto"/>
            <w:left w:val="none" w:sz="0" w:space="0" w:color="auto"/>
            <w:bottom w:val="none" w:sz="0" w:space="0" w:color="auto"/>
            <w:right w:val="none" w:sz="0" w:space="0" w:color="auto"/>
          </w:divBdr>
        </w:div>
        <w:div w:id="259338244">
          <w:marLeft w:val="640"/>
          <w:marRight w:val="0"/>
          <w:marTop w:val="0"/>
          <w:marBottom w:val="0"/>
          <w:divBdr>
            <w:top w:val="none" w:sz="0" w:space="0" w:color="auto"/>
            <w:left w:val="none" w:sz="0" w:space="0" w:color="auto"/>
            <w:bottom w:val="none" w:sz="0" w:space="0" w:color="auto"/>
            <w:right w:val="none" w:sz="0" w:space="0" w:color="auto"/>
          </w:divBdr>
        </w:div>
        <w:div w:id="625507869">
          <w:marLeft w:val="640"/>
          <w:marRight w:val="0"/>
          <w:marTop w:val="0"/>
          <w:marBottom w:val="0"/>
          <w:divBdr>
            <w:top w:val="none" w:sz="0" w:space="0" w:color="auto"/>
            <w:left w:val="none" w:sz="0" w:space="0" w:color="auto"/>
            <w:bottom w:val="none" w:sz="0" w:space="0" w:color="auto"/>
            <w:right w:val="none" w:sz="0" w:space="0" w:color="auto"/>
          </w:divBdr>
        </w:div>
        <w:div w:id="1268123092">
          <w:marLeft w:val="640"/>
          <w:marRight w:val="0"/>
          <w:marTop w:val="0"/>
          <w:marBottom w:val="0"/>
          <w:divBdr>
            <w:top w:val="none" w:sz="0" w:space="0" w:color="auto"/>
            <w:left w:val="none" w:sz="0" w:space="0" w:color="auto"/>
            <w:bottom w:val="none" w:sz="0" w:space="0" w:color="auto"/>
            <w:right w:val="none" w:sz="0" w:space="0" w:color="auto"/>
          </w:divBdr>
        </w:div>
        <w:div w:id="748578848">
          <w:marLeft w:val="640"/>
          <w:marRight w:val="0"/>
          <w:marTop w:val="0"/>
          <w:marBottom w:val="0"/>
          <w:divBdr>
            <w:top w:val="none" w:sz="0" w:space="0" w:color="auto"/>
            <w:left w:val="none" w:sz="0" w:space="0" w:color="auto"/>
            <w:bottom w:val="none" w:sz="0" w:space="0" w:color="auto"/>
            <w:right w:val="none" w:sz="0" w:space="0" w:color="auto"/>
          </w:divBdr>
        </w:div>
        <w:div w:id="1131480099">
          <w:marLeft w:val="640"/>
          <w:marRight w:val="0"/>
          <w:marTop w:val="0"/>
          <w:marBottom w:val="0"/>
          <w:divBdr>
            <w:top w:val="none" w:sz="0" w:space="0" w:color="auto"/>
            <w:left w:val="none" w:sz="0" w:space="0" w:color="auto"/>
            <w:bottom w:val="none" w:sz="0" w:space="0" w:color="auto"/>
            <w:right w:val="none" w:sz="0" w:space="0" w:color="auto"/>
          </w:divBdr>
        </w:div>
        <w:div w:id="1317874245">
          <w:marLeft w:val="640"/>
          <w:marRight w:val="0"/>
          <w:marTop w:val="0"/>
          <w:marBottom w:val="0"/>
          <w:divBdr>
            <w:top w:val="none" w:sz="0" w:space="0" w:color="auto"/>
            <w:left w:val="none" w:sz="0" w:space="0" w:color="auto"/>
            <w:bottom w:val="none" w:sz="0" w:space="0" w:color="auto"/>
            <w:right w:val="none" w:sz="0" w:space="0" w:color="auto"/>
          </w:divBdr>
        </w:div>
        <w:div w:id="702706339">
          <w:marLeft w:val="640"/>
          <w:marRight w:val="0"/>
          <w:marTop w:val="0"/>
          <w:marBottom w:val="0"/>
          <w:divBdr>
            <w:top w:val="none" w:sz="0" w:space="0" w:color="auto"/>
            <w:left w:val="none" w:sz="0" w:space="0" w:color="auto"/>
            <w:bottom w:val="none" w:sz="0" w:space="0" w:color="auto"/>
            <w:right w:val="none" w:sz="0" w:space="0" w:color="auto"/>
          </w:divBdr>
        </w:div>
      </w:divsChild>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25184368">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sChild>
    </w:div>
    <w:div w:id="246154612">
      <w:bodyDiv w:val="1"/>
      <w:marLeft w:val="0"/>
      <w:marRight w:val="0"/>
      <w:marTop w:val="0"/>
      <w:marBottom w:val="0"/>
      <w:divBdr>
        <w:top w:val="none" w:sz="0" w:space="0" w:color="auto"/>
        <w:left w:val="none" w:sz="0" w:space="0" w:color="auto"/>
        <w:bottom w:val="none" w:sz="0" w:space="0" w:color="auto"/>
        <w:right w:val="none" w:sz="0" w:space="0" w:color="auto"/>
      </w:divBdr>
      <w:divsChild>
        <w:div w:id="175921312">
          <w:marLeft w:val="640"/>
          <w:marRight w:val="0"/>
          <w:marTop w:val="0"/>
          <w:marBottom w:val="0"/>
          <w:divBdr>
            <w:top w:val="none" w:sz="0" w:space="0" w:color="auto"/>
            <w:left w:val="none" w:sz="0" w:space="0" w:color="auto"/>
            <w:bottom w:val="none" w:sz="0" w:space="0" w:color="auto"/>
            <w:right w:val="none" w:sz="0" w:space="0" w:color="auto"/>
          </w:divBdr>
        </w:div>
        <w:div w:id="298153130">
          <w:marLeft w:val="640"/>
          <w:marRight w:val="0"/>
          <w:marTop w:val="0"/>
          <w:marBottom w:val="0"/>
          <w:divBdr>
            <w:top w:val="none" w:sz="0" w:space="0" w:color="auto"/>
            <w:left w:val="none" w:sz="0" w:space="0" w:color="auto"/>
            <w:bottom w:val="none" w:sz="0" w:space="0" w:color="auto"/>
            <w:right w:val="none" w:sz="0" w:space="0" w:color="auto"/>
          </w:divBdr>
        </w:div>
        <w:div w:id="1249464238">
          <w:marLeft w:val="640"/>
          <w:marRight w:val="0"/>
          <w:marTop w:val="0"/>
          <w:marBottom w:val="0"/>
          <w:divBdr>
            <w:top w:val="none" w:sz="0" w:space="0" w:color="auto"/>
            <w:left w:val="none" w:sz="0" w:space="0" w:color="auto"/>
            <w:bottom w:val="none" w:sz="0" w:space="0" w:color="auto"/>
            <w:right w:val="none" w:sz="0" w:space="0" w:color="auto"/>
          </w:divBdr>
        </w:div>
        <w:div w:id="2016421100">
          <w:marLeft w:val="640"/>
          <w:marRight w:val="0"/>
          <w:marTop w:val="0"/>
          <w:marBottom w:val="0"/>
          <w:divBdr>
            <w:top w:val="none" w:sz="0" w:space="0" w:color="auto"/>
            <w:left w:val="none" w:sz="0" w:space="0" w:color="auto"/>
            <w:bottom w:val="none" w:sz="0" w:space="0" w:color="auto"/>
            <w:right w:val="none" w:sz="0" w:space="0" w:color="auto"/>
          </w:divBdr>
        </w:div>
        <w:div w:id="2022462345">
          <w:marLeft w:val="640"/>
          <w:marRight w:val="0"/>
          <w:marTop w:val="0"/>
          <w:marBottom w:val="0"/>
          <w:divBdr>
            <w:top w:val="none" w:sz="0" w:space="0" w:color="auto"/>
            <w:left w:val="none" w:sz="0" w:space="0" w:color="auto"/>
            <w:bottom w:val="none" w:sz="0" w:space="0" w:color="auto"/>
            <w:right w:val="none" w:sz="0" w:space="0" w:color="auto"/>
          </w:divBdr>
        </w:div>
        <w:div w:id="1593581906">
          <w:marLeft w:val="640"/>
          <w:marRight w:val="0"/>
          <w:marTop w:val="0"/>
          <w:marBottom w:val="0"/>
          <w:divBdr>
            <w:top w:val="none" w:sz="0" w:space="0" w:color="auto"/>
            <w:left w:val="none" w:sz="0" w:space="0" w:color="auto"/>
            <w:bottom w:val="none" w:sz="0" w:space="0" w:color="auto"/>
            <w:right w:val="none" w:sz="0" w:space="0" w:color="auto"/>
          </w:divBdr>
        </w:div>
        <w:div w:id="1562906830">
          <w:marLeft w:val="640"/>
          <w:marRight w:val="0"/>
          <w:marTop w:val="0"/>
          <w:marBottom w:val="0"/>
          <w:divBdr>
            <w:top w:val="none" w:sz="0" w:space="0" w:color="auto"/>
            <w:left w:val="none" w:sz="0" w:space="0" w:color="auto"/>
            <w:bottom w:val="none" w:sz="0" w:space="0" w:color="auto"/>
            <w:right w:val="none" w:sz="0" w:space="0" w:color="auto"/>
          </w:divBdr>
        </w:div>
        <w:div w:id="1079787484">
          <w:marLeft w:val="640"/>
          <w:marRight w:val="0"/>
          <w:marTop w:val="0"/>
          <w:marBottom w:val="0"/>
          <w:divBdr>
            <w:top w:val="none" w:sz="0" w:space="0" w:color="auto"/>
            <w:left w:val="none" w:sz="0" w:space="0" w:color="auto"/>
            <w:bottom w:val="none" w:sz="0" w:space="0" w:color="auto"/>
            <w:right w:val="none" w:sz="0" w:space="0" w:color="auto"/>
          </w:divBdr>
        </w:div>
        <w:div w:id="1711032650">
          <w:marLeft w:val="640"/>
          <w:marRight w:val="0"/>
          <w:marTop w:val="0"/>
          <w:marBottom w:val="0"/>
          <w:divBdr>
            <w:top w:val="none" w:sz="0" w:space="0" w:color="auto"/>
            <w:left w:val="none" w:sz="0" w:space="0" w:color="auto"/>
            <w:bottom w:val="none" w:sz="0" w:space="0" w:color="auto"/>
            <w:right w:val="none" w:sz="0" w:space="0" w:color="auto"/>
          </w:divBdr>
        </w:div>
        <w:div w:id="771123966">
          <w:marLeft w:val="640"/>
          <w:marRight w:val="0"/>
          <w:marTop w:val="0"/>
          <w:marBottom w:val="0"/>
          <w:divBdr>
            <w:top w:val="none" w:sz="0" w:space="0" w:color="auto"/>
            <w:left w:val="none" w:sz="0" w:space="0" w:color="auto"/>
            <w:bottom w:val="none" w:sz="0" w:space="0" w:color="auto"/>
            <w:right w:val="none" w:sz="0" w:space="0" w:color="auto"/>
          </w:divBdr>
        </w:div>
        <w:div w:id="807671615">
          <w:marLeft w:val="640"/>
          <w:marRight w:val="0"/>
          <w:marTop w:val="0"/>
          <w:marBottom w:val="0"/>
          <w:divBdr>
            <w:top w:val="none" w:sz="0" w:space="0" w:color="auto"/>
            <w:left w:val="none" w:sz="0" w:space="0" w:color="auto"/>
            <w:bottom w:val="none" w:sz="0" w:space="0" w:color="auto"/>
            <w:right w:val="none" w:sz="0" w:space="0" w:color="auto"/>
          </w:divBdr>
        </w:div>
        <w:div w:id="1830290716">
          <w:marLeft w:val="640"/>
          <w:marRight w:val="0"/>
          <w:marTop w:val="0"/>
          <w:marBottom w:val="0"/>
          <w:divBdr>
            <w:top w:val="none" w:sz="0" w:space="0" w:color="auto"/>
            <w:left w:val="none" w:sz="0" w:space="0" w:color="auto"/>
            <w:bottom w:val="none" w:sz="0" w:space="0" w:color="auto"/>
            <w:right w:val="none" w:sz="0" w:space="0" w:color="auto"/>
          </w:divBdr>
        </w:div>
        <w:div w:id="368341328">
          <w:marLeft w:val="640"/>
          <w:marRight w:val="0"/>
          <w:marTop w:val="0"/>
          <w:marBottom w:val="0"/>
          <w:divBdr>
            <w:top w:val="none" w:sz="0" w:space="0" w:color="auto"/>
            <w:left w:val="none" w:sz="0" w:space="0" w:color="auto"/>
            <w:bottom w:val="none" w:sz="0" w:space="0" w:color="auto"/>
            <w:right w:val="none" w:sz="0" w:space="0" w:color="auto"/>
          </w:divBdr>
        </w:div>
        <w:div w:id="878320693">
          <w:marLeft w:val="640"/>
          <w:marRight w:val="0"/>
          <w:marTop w:val="0"/>
          <w:marBottom w:val="0"/>
          <w:divBdr>
            <w:top w:val="none" w:sz="0" w:space="0" w:color="auto"/>
            <w:left w:val="none" w:sz="0" w:space="0" w:color="auto"/>
            <w:bottom w:val="none" w:sz="0" w:space="0" w:color="auto"/>
            <w:right w:val="none" w:sz="0" w:space="0" w:color="auto"/>
          </w:divBdr>
        </w:div>
        <w:div w:id="490947536">
          <w:marLeft w:val="640"/>
          <w:marRight w:val="0"/>
          <w:marTop w:val="0"/>
          <w:marBottom w:val="0"/>
          <w:divBdr>
            <w:top w:val="none" w:sz="0" w:space="0" w:color="auto"/>
            <w:left w:val="none" w:sz="0" w:space="0" w:color="auto"/>
            <w:bottom w:val="none" w:sz="0" w:space="0" w:color="auto"/>
            <w:right w:val="none" w:sz="0" w:space="0" w:color="auto"/>
          </w:divBdr>
        </w:div>
        <w:div w:id="554508745">
          <w:marLeft w:val="640"/>
          <w:marRight w:val="0"/>
          <w:marTop w:val="0"/>
          <w:marBottom w:val="0"/>
          <w:divBdr>
            <w:top w:val="none" w:sz="0" w:space="0" w:color="auto"/>
            <w:left w:val="none" w:sz="0" w:space="0" w:color="auto"/>
            <w:bottom w:val="none" w:sz="0" w:space="0" w:color="auto"/>
            <w:right w:val="none" w:sz="0" w:space="0" w:color="auto"/>
          </w:divBdr>
        </w:div>
        <w:div w:id="812336819">
          <w:marLeft w:val="640"/>
          <w:marRight w:val="0"/>
          <w:marTop w:val="0"/>
          <w:marBottom w:val="0"/>
          <w:divBdr>
            <w:top w:val="none" w:sz="0" w:space="0" w:color="auto"/>
            <w:left w:val="none" w:sz="0" w:space="0" w:color="auto"/>
            <w:bottom w:val="none" w:sz="0" w:space="0" w:color="auto"/>
            <w:right w:val="none" w:sz="0" w:space="0" w:color="auto"/>
          </w:divBdr>
        </w:div>
        <w:div w:id="1270238143">
          <w:marLeft w:val="640"/>
          <w:marRight w:val="0"/>
          <w:marTop w:val="0"/>
          <w:marBottom w:val="0"/>
          <w:divBdr>
            <w:top w:val="none" w:sz="0" w:space="0" w:color="auto"/>
            <w:left w:val="none" w:sz="0" w:space="0" w:color="auto"/>
            <w:bottom w:val="none" w:sz="0" w:space="0" w:color="auto"/>
            <w:right w:val="none" w:sz="0" w:space="0" w:color="auto"/>
          </w:divBdr>
        </w:div>
        <w:div w:id="17051875">
          <w:marLeft w:val="640"/>
          <w:marRight w:val="0"/>
          <w:marTop w:val="0"/>
          <w:marBottom w:val="0"/>
          <w:divBdr>
            <w:top w:val="none" w:sz="0" w:space="0" w:color="auto"/>
            <w:left w:val="none" w:sz="0" w:space="0" w:color="auto"/>
            <w:bottom w:val="none" w:sz="0" w:space="0" w:color="auto"/>
            <w:right w:val="none" w:sz="0" w:space="0" w:color="auto"/>
          </w:divBdr>
        </w:div>
        <w:div w:id="353649565">
          <w:marLeft w:val="640"/>
          <w:marRight w:val="0"/>
          <w:marTop w:val="0"/>
          <w:marBottom w:val="0"/>
          <w:divBdr>
            <w:top w:val="none" w:sz="0" w:space="0" w:color="auto"/>
            <w:left w:val="none" w:sz="0" w:space="0" w:color="auto"/>
            <w:bottom w:val="none" w:sz="0" w:space="0" w:color="auto"/>
            <w:right w:val="none" w:sz="0" w:space="0" w:color="auto"/>
          </w:divBdr>
        </w:div>
        <w:div w:id="1769033802">
          <w:marLeft w:val="640"/>
          <w:marRight w:val="0"/>
          <w:marTop w:val="0"/>
          <w:marBottom w:val="0"/>
          <w:divBdr>
            <w:top w:val="none" w:sz="0" w:space="0" w:color="auto"/>
            <w:left w:val="none" w:sz="0" w:space="0" w:color="auto"/>
            <w:bottom w:val="none" w:sz="0" w:space="0" w:color="auto"/>
            <w:right w:val="none" w:sz="0" w:space="0" w:color="auto"/>
          </w:divBdr>
        </w:div>
        <w:div w:id="892733185">
          <w:marLeft w:val="640"/>
          <w:marRight w:val="0"/>
          <w:marTop w:val="0"/>
          <w:marBottom w:val="0"/>
          <w:divBdr>
            <w:top w:val="none" w:sz="0" w:space="0" w:color="auto"/>
            <w:left w:val="none" w:sz="0" w:space="0" w:color="auto"/>
            <w:bottom w:val="none" w:sz="0" w:space="0" w:color="auto"/>
            <w:right w:val="none" w:sz="0" w:space="0" w:color="auto"/>
          </w:divBdr>
        </w:div>
        <w:div w:id="1159467911">
          <w:marLeft w:val="640"/>
          <w:marRight w:val="0"/>
          <w:marTop w:val="0"/>
          <w:marBottom w:val="0"/>
          <w:divBdr>
            <w:top w:val="none" w:sz="0" w:space="0" w:color="auto"/>
            <w:left w:val="none" w:sz="0" w:space="0" w:color="auto"/>
            <w:bottom w:val="none" w:sz="0" w:space="0" w:color="auto"/>
            <w:right w:val="none" w:sz="0" w:space="0" w:color="auto"/>
          </w:divBdr>
        </w:div>
        <w:div w:id="1073746358">
          <w:marLeft w:val="640"/>
          <w:marRight w:val="0"/>
          <w:marTop w:val="0"/>
          <w:marBottom w:val="0"/>
          <w:divBdr>
            <w:top w:val="none" w:sz="0" w:space="0" w:color="auto"/>
            <w:left w:val="none" w:sz="0" w:space="0" w:color="auto"/>
            <w:bottom w:val="none" w:sz="0" w:space="0" w:color="auto"/>
            <w:right w:val="none" w:sz="0" w:space="0" w:color="auto"/>
          </w:divBdr>
        </w:div>
      </w:divsChild>
    </w:div>
    <w:div w:id="306252298">
      <w:bodyDiv w:val="1"/>
      <w:marLeft w:val="0"/>
      <w:marRight w:val="0"/>
      <w:marTop w:val="0"/>
      <w:marBottom w:val="0"/>
      <w:divBdr>
        <w:top w:val="none" w:sz="0" w:space="0" w:color="auto"/>
        <w:left w:val="none" w:sz="0" w:space="0" w:color="auto"/>
        <w:bottom w:val="none" w:sz="0" w:space="0" w:color="auto"/>
        <w:right w:val="none" w:sz="0" w:space="0" w:color="auto"/>
      </w:divBdr>
    </w:div>
    <w:div w:id="325984449">
      <w:bodyDiv w:val="1"/>
      <w:marLeft w:val="0"/>
      <w:marRight w:val="0"/>
      <w:marTop w:val="0"/>
      <w:marBottom w:val="0"/>
      <w:divBdr>
        <w:top w:val="none" w:sz="0" w:space="0" w:color="auto"/>
        <w:left w:val="none" w:sz="0" w:space="0" w:color="auto"/>
        <w:bottom w:val="none" w:sz="0" w:space="0" w:color="auto"/>
        <w:right w:val="none" w:sz="0" w:space="0" w:color="auto"/>
      </w:divBdr>
      <w:divsChild>
        <w:div w:id="852886594">
          <w:marLeft w:val="640"/>
          <w:marRight w:val="0"/>
          <w:marTop w:val="0"/>
          <w:marBottom w:val="0"/>
          <w:divBdr>
            <w:top w:val="none" w:sz="0" w:space="0" w:color="auto"/>
            <w:left w:val="none" w:sz="0" w:space="0" w:color="auto"/>
            <w:bottom w:val="none" w:sz="0" w:space="0" w:color="auto"/>
            <w:right w:val="none" w:sz="0" w:space="0" w:color="auto"/>
          </w:divBdr>
        </w:div>
        <w:div w:id="1349217019">
          <w:marLeft w:val="640"/>
          <w:marRight w:val="0"/>
          <w:marTop w:val="0"/>
          <w:marBottom w:val="0"/>
          <w:divBdr>
            <w:top w:val="none" w:sz="0" w:space="0" w:color="auto"/>
            <w:left w:val="none" w:sz="0" w:space="0" w:color="auto"/>
            <w:bottom w:val="none" w:sz="0" w:space="0" w:color="auto"/>
            <w:right w:val="none" w:sz="0" w:space="0" w:color="auto"/>
          </w:divBdr>
        </w:div>
        <w:div w:id="1430158099">
          <w:marLeft w:val="640"/>
          <w:marRight w:val="0"/>
          <w:marTop w:val="0"/>
          <w:marBottom w:val="0"/>
          <w:divBdr>
            <w:top w:val="none" w:sz="0" w:space="0" w:color="auto"/>
            <w:left w:val="none" w:sz="0" w:space="0" w:color="auto"/>
            <w:bottom w:val="none" w:sz="0" w:space="0" w:color="auto"/>
            <w:right w:val="none" w:sz="0" w:space="0" w:color="auto"/>
          </w:divBdr>
        </w:div>
        <w:div w:id="1049449787">
          <w:marLeft w:val="640"/>
          <w:marRight w:val="0"/>
          <w:marTop w:val="0"/>
          <w:marBottom w:val="0"/>
          <w:divBdr>
            <w:top w:val="none" w:sz="0" w:space="0" w:color="auto"/>
            <w:left w:val="none" w:sz="0" w:space="0" w:color="auto"/>
            <w:bottom w:val="none" w:sz="0" w:space="0" w:color="auto"/>
            <w:right w:val="none" w:sz="0" w:space="0" w:color="auto"/>
          </w:divBdr>
        </w:div>
        <w:div w:id="1225988259">
          <w:marLeft w:val="640"/>
          <w:marRight w:val="0"/>
          <w:marTop w:val="0"/>
          <w:marBottom w:val="0"/>
          <w:divBdr>
            <w:top w:val="none" w:sz="0" w:space="0" w:color="auto"/>
            <w:left w:val="none" w:sz="0" w:space="0" w:color="auto"/>
            <w:bottom w:val="none" w:sz="0" w:space="0" w:color="auto"/>
            <w:right w:val="none" w:sz="0" w:space="0" w:color="auto"/>
          </w:divBdr>
        </w:div>
        <w:div w:id="814294750">
          <w:marLeft w:val="640"/>
          <w:marRight w:val="0"/>
          <w:marTop w:val="0"/>
          <w:marBottom w:val="0"/>
          <w:divBdr>
            <w:top w:val="none" w:sz="0" w:space="0" w:color="auto"/>
            <w:left w:val="none" w:sz="0" w:space="0" w:color="auto"/>
            <w:bottom w:val="none" w:sz="0" w:space="0" w:color="auto"/>
            <w:right w:val="none" w:sz="0" w:space="0" w:color="auto"/>
          </w:divBdr>
        </w:div>
        <w:div w:id="553738244">
          <w:marLeft w:val="640"/>
          <w:marRight w:val="0"/>
          <w:marTop w:val="0"/>
          <w:marBottom w:val="0"/>
          <w:divBdr>
            <w:top w:val="none" w:sz="0" w:space="0" w:color="auto"/>
            <w:left w:val="none" w:sz="0" w:space="0" w:color="auto"/>
            <w:bottom w:val="none" w:sz="0" w:space="0" w:color="auto"/>
            <w:right w:val="none" w:sz="0" w:space="0" w:color="auto"/>
          </w:divBdr>
        </w:div>
        <w:div w:id="801459090">
          <w:marLeft w:val="640"/>
          <w:marRight w:val="0"/>
          <w:marTop w:val="0"/>
          <w:marBottom w:val="0"/>
          <w:divBdr>
            <w:top w:val="none" w:sz="0" w:space="0" w:color="auto"/>
            <w:left w:val="none" w:sz="0" w:space="0" w:color="auto"/>
            <w:bottom w:val="none" w:sz="0" w:space="0" w:color="auto"/>
            <w:right w:val="none" w:sz="0" w:space="0" w:color="auto"/>
          </w:divBdr>
        </w:div>
        <w:div w:id="967469906">
          <w:marLeft w:val="640"/>
          <w:marRight w:val="0"/>
          <w:marTop w:val="0"/>
          <w:marBottom w:val="0"/>
          <w:divBdr>
            <w:top w:val="none" w:sz="0" w:space="0" w:color="auto"/>
            <w:left w:val="none" w:sz="0" w:space="0" w:color="auto"/>
            <w:bottom w:val="none" w:sz="0" w:space="0" w:color="auto"/>
            <w:right w:val="none" w:sz="0" w:space="0" w:color="auto"/>
          </w:divBdr>
        </w:div>
        <w:div w:id="1600479177">
          <w:marLeft w:val="640"/>
          <w:marRight w:val="0"/>
          <w:marTop w:val="0"/>
          <w:marBottom w:val="0"/>
          <w:divBdr>
            <w:top w:val="none" w:sz="0" w:space="0" w:color="auto"/>
            <w:left w:val="none" w:sz="0" w:space="0" w:color="auto"/>
            <w:bottom w:val="none" w:sz="0" w:space="0" w:color="auto"/>
            <w:right w:val="none" w:sz="0" w:space="0" w:color="auto"/>
          </w:divBdr>
        </w:div>
        <w:div w:id="1295018015">
          <w:marLeft w:val="640"/>
          <w:marRight w:val="0"/>
          <w:marTop w:val="0"/>
          <w:marBottom w:val="0"/>
          <w:divBdr>
            <w:top w:val="none" w:sz="0" w:space="0" w:color="auto"/>
            <w:left w:val="none" w:sz="0" w:space="0" w:color="auto"/>
            <w:bottom w:val="none" w:sz="0" w:space="0" w:color="auto"/>
            <w:right w:val="none" w:sz="0" w:space="0" w:color="auto"/>
          </w:divBdr>
        </w:div>
        <w:div w:id="604731682">
          <w:marLeft w:val="640"/>
          <w:marRight w:val="0"/>
          <w:marTop w:val="0"/>
          <w:marBottom w:val="0"/>
          <w:divBdr>
            <w:top w:val="none" w:sz="0" w:space="0" w:color="auto"/>
            <w:left w:val="none" w:sz="0" w:space="0" w:color="auto"/>
            <w:bottom w:val="none" w:sz="0" w:space="0" w:color="auto"/>
            <w:right w:val="none" w:sz="0" w:space="0" w:color="auto"/>
          </w:divBdr>
        </w:div>
        <w:div w:id="692998177">
          <w:marLeft w:val="640"/>
          <w:marRight w:val="0"/>
          <w:marTop w:val="0"/>
          <w:marBottom w:val="0"/>
          <w:divBdr>
            <w:top w:val="none" w:sz="0" w:space="0" w:color="auto"/>
            <w:left w:val="none" w:sz="0" w:space="0" w:color="auto"/>
            <w:bottom w:val="none" w:sz="0" w:space="0" w:color="auto"/>
            <w:right w:val="none" w:sz="0" w:space="0" w:color="auto"/>
          </w:divBdr>
        </w:div>
        <w:div w:id="555045015">
          <w:marLeft w:val="640"/>
          <w:marRight w:val="0"/>
          <w:marTop w:val="0"/>
          <w:marBottom w:val="0"/>
          <w:divBdr>
            <w:top w:val="none" w:sz="0" w:space="0" w:color="auto"/>
            <w:left w:val="none" w:sz="0" w:space="0" w:color="auto"/>
            <w:bottom w:val="none" w:sz="0" w:space="0" w:color="auto"/>
            <w:right w:val="none" w:sz="0" w:space="0" w:color="auto"/>
          </w:divBdr>
        </w:div>
        <w:div w:id="1583566872">
          <w:marLeft w:val="640"/>
          <w:marRight w:val="0"/>
          <w:marTop w:val="0"/>
          <w:marBottom w:val="0"/>
          <w:divBdr>
            <w:top w:val="none" w:sz="0" w:space="0" w:color="auto"/>
            <w:left w:val="none" w:sz="0" w:space="0" w:color="auto"/>
            <w:bottom w:val="none" w:sz="0" w:space="0" w:color="auto"/>
            <w:right w:val="none" w:sz="0" w:space="0" w:color="auto"/>
          </w:divBdr>
        </w:div>
        <w:div w:id="1288852542">
          <w:marLeft w:val="640"/>
          <w:marRight w:val="0"/>
          <w:marTop w:val="0"/>
          <w:marBottom w:val="0"/>
          <w:divBdr>
            <w:top w:val="none" w:sz="0" w:space="0" w:color="auto"/>
            <w:left w:val="none" w:sz="0" w:space="0" w:color="auto"/>
            <w:bottom w:val="none" w:sz="0" w:space="0" w:color="auto"/>
            <w:right w:val="none" w:sz="0" w:space="0" w:color="auto"/>
          </w:divBdr>
        </w:div>
        <w:div w:id="2058503290">
          <w:marLeft w:val="640"/>
          <w:marRight w:val="0"/>
          <w:marTop w:val="0"/>
          <w:marBottom w:val="0"/>
          <w:divBdr>
            <w:top w:val="none" w:sz="0" w:space="0" w:color="auto"/>
            <w:left w:val="none" w:sz="0" w:space="0" w:color="auto"/>
            <w:bottom w:val="none" w:sz="0" w:space="0" w:color="auto"/>
            <w:right w:val="none" w:sz="0" w:space="0" w:color="auto"/>
          </w:divBdr>
        </w:div>
        <w:div w:id="409157608">
          <w:marLeft w:val="640"/>
          <w:marRight w:val="0"/>
          <w:marTop w:val="0"/>
          <w:marBottom w:val="0"/>
          <w:divBdr>
            <w:top w:val="none" w:sz="0" w:space="0" w:color="auto"/>
            <w:left w:val="none" w:sz="0" w:space="0" w:color="auto"/>
            <w:bottom w:val="none" w:sz="0" w:space="0" w:color="auto"/>
            <w:right w:val="none" w:sz="0" w:space="0" w:color="auto"/>
          </w:divBdr>
        </w:div>
        <w:div w:id="999699177">
          <w:marLeft w:val="640"/>
          <w:marRight w:val="0"/>
          <w:marTop w:val="0"/>
          <w:marBottom w:val="0"/>
          <w:divBdr>
            <w:top w:val="none" w:sz="0" w:space="0" w:color="auto"/>
            <w:left w:val="none" w:sz="0" w:space="0" w:color="auto"/>
            <w:bottom w:val="none" w:sz="0" w:space="0" w:color="auto"/>
            <w:right w:val="none" w:sz="0" w:space="0" w:color="auto"/>
          </w:divBdr>
        </w:div>
        <w:div w:id="845637221">
          <w:marLeft w:val="640"/>
          <w:marRight w:val="0"/>
          <w:marTop w:val="0"/>
          <w:marBottom w:val="0"/>
          <w:divBdr>
            <w:top w:val="none" w:sz="0" w:space="0" w:color="auto"/>
            <w:left w:val="none" w:sz="0" w:space="0" w:color="auto"/>
            <w:bottom w:val="none" w:sz="0" w:space="0" w:color="auto"/>
            <w:right w:val="none" w:sz="0" w:space="0" w:color="auto"/>
          </w:divBdr>
        </w:div>
        <w:div w:id="1754548771">
          <w:marLeft w:val="640"/>
          <w:marRight w:val="0"/>
          <w:marTop w:val="0"/>
          <w:marBottom w:val="0"/>
          <w:divBdr>
            <w:top w:val="none" w:sz="0" w:space="0" w:color="auto"/>
            <w:left w:val="none" w:sz="0" w:space="0" w:color="auto"/>
            <w:bottom w:val="none" w:sz="0" w:space="0" w:color="auto"/>
            <w:right w:val="none" w:sz="0" w:space="0" w:color="auto"/>
          </w:divBdr>
        </w:div>
        <w:div w:id="993995549">
          <w:marLeft w:val="640"/>
          <w:marRight w:val="0"/>
          <w:marTop w:val="0"/>
          <w:marBottom w:val="0"/>
          <w:divBdr>
            <w:top w:val="none" w:sz="0" w:space="0" w:color="auto"/>
            <w:left w:val="none" w:sz="0" w:space="0" w:color="auto"/>
            <w:bottom w:val="none" w:sz="0" w:space="0" w:color="auto"/>
            <w:right w:val="none" w:sz="0" w:space="0" w:color="auto"/>
          </w:divBdr>
        </w:div>
        <w:div w:id="313606091">
          <w:marLeft w:val="640"/>
          <w:marRight w:val="0"/>
          <w:marTop w:val="0"/>
          <w:marBottom w:val="0"/>
          <w:divBdr>
            <w:top w:val="none" w:sz="0" w:space="0" w:color="auto"/>
            <w:left w:val="none" w:sz="0" w:space="0" w:color="auto"/>
            <w:bottom w:val="none" w:sz="0" w:space="0" w:color="auto"/>
            <w:right w:val="none" w:sz="0" w:space="0" w:color="auto"/>
          </w:divBdr>
        </w:div>
        <w:div w:id="1672830230">
          <w:marLeft w:val="640"/>
          <w:marRight w:val="0"/>
          <w:marTop w:val="0"/>
          <w:marBottom w:val="0"/>
          <w:divBdr>
            <w:top w:val="none" w:sz="0" w:space="0" w:color="auto"/>
            <w:left w:val="none" w:sz="0" w:space="0" w:color="auto"/>
            <w:bottom w:val="none" w:sz="0" w:space="0" w:color="auto"/>
            <w:right w:val="none" w:sz="0" w:space="0" w:color="auto"/>
          </w:divBdr>
        </w:div>
        <w:div w:id="801073452">
          <w:marLeft w:val="640"/>
          <w:marRight w:val="0"/>
          <w:marTop w:val="0"/>
          <w:marBottom w:val="0"/>
          <w:divBdr>
            <w:top w:val="none" w:sz="0" w:space="0" w:color="auto"/>
            <w:left w:val="none" w:sz="0" w:space="0" w:color="auto"/>
            <w:bottom w:val="none" w:sz="0" w:space="0" w:color="auto"/>
            <w:right w:val="none" w:sz="0" w:space="0" w:color="auto"/>
          </w:divBdr>
        </w:div>
        <w:div w:id="1985773104">
          <w:marLeft w:val="640"/>
          <w:marRight w:val="0"/>
          <w:marTop w:val="0"/>
          <w:marBottom w:val="0"/>
          <w:divBdr>
            <w:top w:val="none" w:sz="0" w:space="0" w:color="auto"/>
            <w:left w:val="none" w:sz="0" w:space="0" w:color="auto"/>
            <w:bottom w:val="none" w:sz="0" w:space="0" w:color="auto"/>
            <w:right w:val="none" w:sz="0" w:space="0" w:color="auto"/>
          </w:divBdr>
        </w:div>
      </w:divsChild>
    </w:div>
    <w:div w:id="348071146">
      <w:bodyDiv w:val="1"/>
      <w:marLeft w:val="0"/>
      <w:marRight w:val="0"/>
      <w:marTop w:val="0"/>
      <w:marBottom w:val="0"/>
      <w:divBdr>
        <w:top w:val="none" w:sz="0" w:space="0" w:color="auto"/>
        <w:left w:val="none" w:sz="0" w:space="0" w:color="auto"/>
        <w:bottom w:val="none" w:sz="0" w:space="0" w:color="auto"/>
        <w:right w:val="none" w:sz="0" w:space="0" w:color="auto"/>
      </w:divBdr>
      <w:divsChild>
        <w:div w:id="90786791">
          <w:marLeft w:val="640"/>
          <w:marRight w:val="0"/>
          <w:marTop w:val="0"/>
          <w:marBottom w:val="0"/>
          <w:divBdr>
            <w:top w:val="none" w:sz="0" w:space="0" w:color="auto"/>
            <w:left w:val="none" w:sz="0" w:space="0" w:color="auto"/>
            <w:bottom w:val="none" w:sz="0" w:space="0" w:color="auto"/>
            <w:right w:val="none" w:sz="0" w:space="0" w:color="auto"/>
          </w:divBdr>
        </w:div>
        <w:div w:id="153228759">
          <w:marLeft w:val="640"/>
          <w:marRight w:val="0"/>
          <w:marTop w:val="0"/>
          <w:marBottom w:val="0"/>
          <w:divBdr>
            <w:top w:val="none" w:sz="0" w:space="0" w:color="auto"/>
            <w:left w:val="none" w:sz="0" w:space="0" w:color="auto"/>
            <w:bottom w:val="none" w:sz="0" w:space="0" w:color="auto"/>
            <w:right w:val="none" w:sz="0" w:space="0" w:color="auto"/>
          </w:divBdr>
        </w:div>
        <w:div w:id="2038846840">
          <w:marLeft w:val="640"/>
          <w:marRight w:val="0"/>
          <w:marTop w:val="0"/>
          <w:marBottom w:val="0"/>
          <w:divBdr>
            <w:top w:val="none" w:sz="0" w:space="0" w:color="auto"/>
            <w:left w:val="none" w:sz="0" w:space="0" w:color="auto"/>
            <w:bottom w:val="none" w:sz="0" w:space="0" w:color="auto"/>
            <w:right w:val="none" w:sz="0" w:space="0" w:color="auto"/>
          </w:divBdr>
        </w:div>
        <w:div w:id="199317969">
          <w:marLeft w:val="640"/>
          <w:marRight w:val="0"/>
          <w:marTop w:val="0"/>
          <w:marBottom w:val="0"/>
          <w:divBdr>
            <w:top w:val="none" w:sz="0" w:space="0" w:color="auto"/>
            <w:left w:val="none" w:sz="0" w:space="0" w:color="auto"/>
            <w:bottom w:val="none" w:sz="0" w:space="0" w:color="auto"/>
            <w:right w:val="none" w:sz="0" w:space="0" w:color="auto"/>
          </w:divBdr>
        </w:div>
        <w:div w:id="1007751986">
          <w:marLeft w:val="640"/>
          <w:marRight w:val="0"/>
          <w:marTop w:val="0"/>
          <w:marBottom w:val="0"/>
          <w:divBdr>
            <w:top w:val="none" w:sz="0" w:space="0" w:color="auto"/>
            <w:left w:val="none" w:sz="0" w:space="0" w:color="auto"/>
            <w:bottom w:val="none" w:sz="0" w:space="0" w:color="auto"/>
            <w:right w:val="none" w:sz="0" w:space="0" w:color="auto"/>
          </w:divBdr>
        </w:div>
        <w:div w:id="1897159677">
          <w:marLeft w:val="640"/>
          <w:marRight w:val="0"/>
          <w:marTop w:val="0"/>
          <w:marBottom w:val="0"/>
          <w:divBdr>
            <w:top w:val="none" w:sz="0" w:space="0" w:color="auto"/>
            <w:left w:val="none" w:sz="0" w:space="0" w:color="auto"/>
            <w:bottom w:val="none" w:sz="0" w:space="0" w:color="auto"/>
            <w:right w:val="none" w:sz="0" w:space="0" w:color="auto"/>
          </w:divBdr>
        </w:div>
        <w:div w:id="479687322">
          <w:marLeft w:val="640"/>
          <w:marRight w:val="0"/>
          <w:marTop w:val="0"/>
          <w:marBottom w:val="0"/>
          <w:divBdr>
            <w:top w:val="none" w:sz="0" w:space="0" w:color="auto"/>
            <w:left w:val="none" w:sz="0" w:space="0" w:color="auto"/>
            <w:bottom w:val="none" w:sz="0" w:space="0" w:color="auto"/>
            <w:right w:val="none" w:sz="0" w:space="0" w:color="auto"/>
          </w:divBdr>
        </w:div>
        <w:div w:id="360135757">
          <w:marLeft w:val="640"/>
          <w:marRight w:val="0"/>
          <w:marTop w:val="0"/>
          <w:marBottom w:val="0"/>
          <w:divBdr>
            <w:top w:val="none" w:sz="0" w:space="0" w:color="auto"/>
            <w:left w:val="none" w:sz="0" w:space="0" w:color="auto"/>
            <w:bottom w:val="none" w:sz="0" w:space="0" w:color="auto"/>
            <w:right w:val="none" w:sz="0" w:space="0" w:color="auto"/>
          </w:divBdr>
        </w:div>
        <w:div w:id="2042512855">
          <w:marLeft w:val="640"/>
          <w:marRight w:val="0"/>
          <w:marTop w:val="0"/>
          <w:marBottom w:val="0"/>
          <w:divBdr>
            <w:top w:val="none" w:sz="0" w:space="0" w:color="auto"/>
            <w:left w:val="none" w:sz="0" w:space="0" w:color="auto"/>
            <w:bottom w:val="none" w:sz="0" w:space="0" w:color="auto"/>
            <w:right w:val="none" w:sz="0" w:space="0" w:color="auto"/>
          </w:divBdr>
        </w:div>
        <w:div w:id="1572496140">
          <w:marLeft w:val="640"/>
          <w:marRight w:val="0"/>
          <w:marTop w:val="0"/>
          <w:marBottom w:val="0"/>
          <w:divBdr>
            <w:top w:val="none" w:sz="0" w:space="0" w:color="auto"/>
            <w:left w:val="none" w:sz="0" w:space="0" w:color="auto"/>
            <w:bottom w:val="none" w:sz="0" w:space="0" w:color="auto"/>
            <w:right w:val="none" w:sz="0" w:space="0" w:color="auto"/>
          </w:divBdr>
        </w:div>
        <w:div w:id="1704402458">
          <w:marLeft w:val="640"/>
          <w:marRight w:val="0"/>
          <w:marTop w:val="0"/>
          <w:marBottom w:val="0"/>
          <w:divBdr>
            <w:top w:val="none" w:sz="0" w:space="0" w:color="auto"/>
            <w:left w:val="none" w:sz="0" w:space="0" w:color="auto"/>
            <w:bottom w:val="none" w:sz="0" w:space="0" w:color="auto"/>
            <w:right w:val="none" w:sz="0" w:space="0" w:color="auto"/>
          </w:divBdr>
        </w:div>
        <w:div w:id="1571651306">
          <w:marLeft w:val="640"/>
          <w:marRight w:val="0"/>
          <w:marTop w:val="0"/>
          <w:marBottom w:val="0"/>
          <w:divBdr>
            <w:top w:val="none" w:sz="0" w:space="0" w:color="auto"/>
            <w:left w:val="none" w:sz="0" w:space="0" w:color="auto"/>
            <w:bottom w:val="none" w:sz="0" w:space="0" w:color="auto"/>
            <w:right w:val="none" w:sz="0" w:space="0" w:color="auto"/>
          </w:divBdr>
        </w:div>
        <w:div w:id="2132287659">
          <w:marLeft w:val="640"/>
          <w:marRight w:val="0"/>
          <w:marTop w:val="0"/>
          <w:marBottom w:val="0"/>
          <w:divBdr>
            <w:top w:val="none" w:sz="0" w:space="0" w:color="auto"/>
            <w:left w:val="none" w:sz="0" w:space="0" w:color="auto"/>
            <w:bottom w:val="none" w:sz="0" w:space="0" w:color="auto"/>
            <w:right w:val="none" w:sz="0" w:space="0" w:color="auto"/>
          </w:divBdr>
        </w:div>
        <w:div w:id="1460105083">
          <w:marLeft w:val="640"/>
          <w:marRight w:val="0"/>
          <w:marTop w:val="0"/>
          <w:marBottom w:val="0"/>
          <w:divBdr>
            <w:top w:val="none" w:sz="0" w:space="0" w:color="auto"/>
            <w:left w:val="none" w:sz="0" w:space="0" w:color="auto"/>
            <w:bottom w:val="none" w:sz="0" w:space="0" w:color="auto"/>
            <w:right w:val="none" w:sz="0" w:space="0" w:color="auto"/>
          </w:divBdr>
        </w:div>
        <w:div w:id="1635864050">
          <w:marLeft w:val="640"/>
          <w:marRight w:val="0"/>
          <w:marTop w:val="0"/>
          <w:marBottom w:val="0"/>
          <w:divBdr>
            <w:top w:val="none" w:sz="0" w:space="0" w:color="auto"/>
            <w:left w:val="none" w:sz="0" w:space="0" w:color="auto"/>
            <w:bottom w:val="none" w:sz="0" w:space="0" w:color="auto"/>
            <w:right w:val="none" w:sz="0" w:space="0" w:color="auto"/>
          </w:divBdr>
        </w:div>
        <w:div w:id="1274240196">
          <w:marLeft w:val="640"/>
          <w:marRight w:val="0"/>
          <w:marTop w:val="0"/>
          <w:marBottom w:val="0"/>
          <w:divBdr>
            <w:top w:val="none" w:sz="0" w:space="0" w:color="auto"/>
            <w:left w:val="none" w:sz="0" w:space="0" w:color="auto"/>
            <w:bottom w:val="none" w:sz="0" w:space="0" w:color="auto"/>
            <w:right w:val="none" w:sz="0" w:space="0" w:color="auto"/>
          </w:divBdr>
        </w:div>
        <w:div w:id="1586766799">
          <w:marLeft w:val="640"/>
          <w:marRight w:val="0"/>
          <w:marTop w:val="0"/>
          <w:marBottom w:val="0"/>
          <w:divBdr>
            <w:top w:val="none" w:sz="0" w:space="0" w:color="auto"/>
            <w:left w:val="none" w:sz="0" w:space="0" w:color="auto"/>
            <w:bottom w:val="none" w:sz="0" w:space="0" w:color="auto"/>
            <w:right w:val="none" w:sz="0" w:space="0" w:color="auto"/>
          </w:divBdr>
        </w:div>
        <w:div w:id="1260722061">
          <w:marLeft w:val="640"/>
          <w:marRight w:val="0"/>
          <w:marTop w:val="0"/>
          <w:marBottom w:val="0"/>
          <w:divBdr>
            <w:top w:val="none" w:sz="0" w:space="0" w:color="auto"/>
            <w:left w:val="none" w:sz="0" w:space="0" w:color="auto"/>
            <w:bottom w:val="none" w:sz="0" w:space="0" w:color="auto"/>
            <w:right w:val="none" w:sz="0" w:space="0" w:color="auto"/>
          </w:divBdr>
        </w:div>
        <w:div w:id="290794316">
          <w:marLeft w:val="640"/>
          <w:marRight w:val="0"/>
          <w:marTop w:val="0"/>
          <w:marBottom w:val="0"/>
          <w:divBdr>
            <w:top w:val="none" w:sz="0" w:space="0" w:color="auto"/>
            <w:left w:val="none" w:sz="0" w:space="0" w:color="auto"/>
            <w:bottom w:val="none" w:sz="0" w:space="0" w:color="auto"/>
            <w:right w:val="none" w:sz="0" w:space="0" w:color="auto"/>
          </w:divBdr>
        </w:div>
        <w:div w:id="176233333">
          <w:marLeft w:val="640"/>
          <w:marRight w:val="0"/>
          <w:marTop w:val="0"/>
          <w:marBottom w:val="0"/>
          <w:divBdr>
            <w:top w:val="none" w:sz="0" w:space="0" w:color="auto"/>
            <w:left w:val="none" w:sz="0" w:space="0" w:color="auto"/>
            <w:bottom w:val="none" w:sz="0" w:space="0" w:color="auto"/>
            <w:right w:val="none" w:sz="0" w:space="0" w:color="auto"/>
          </w:divBdr>
        </w:div>
        <w:div w:id="1657757505">
          <w:marLeft w:val="640"/>
          <w:marRight w:val="0"/>
          <w:marTop w:val="0"/>
          <w:marBottom w:val="0"/>
          <w:divBdr>
            <w:top w:val="none" w:sz="0" w:space="0" w:color="auto"/>
            <w:left w:val="none" w:sz="0" w:space="0" w:color="auto"/>
            <w:bottom w:val="none" w:sz="0" w:space="0" w:color="auto"/>
            <w:right w:val="none" w:sz="0" w:space="0" w:color="auto"/>
          </w:divBdr>
        </w:div>
        <w:div w:id="1737363399">
          <w:marLeft w:val="640"/>
          <w:marRight w:val="0"/>
          <w:marTop w:val="0"/>
          <w:marBottom w:val="0"/>
          <w:divBdr>
            <w:top w:val="none" w:sz="0" w:space="0" w:color="auto"/>
            <w:left w:val="none" w:sz="0" w:space="0" w:color="auto"/>
            <w:bottom w:val="none" w:sz="0" w:space="0" w:color="auto"/>
            <w:right w:val="none" w:sz="0" w:space="0" w:color="auto"/>
          </w:divBdr>
        </w:div>
        <w:div w:id="1186748995">
          <w:marLeft w:val="640"/>
          <w:marRight w:val="0"/>
          <w:marTop w:val="0"/>
          <w:marBottom w:val="0"/>
          <w:divBdr>
            <w:top w:val="none" w:sz="0" w:space="0" w:color="auto"/>
            <w:left w:val="none" w:sz="0" w:space="0" w:color="auto"/>
            <w:bottom w:val="none" w:sz="0" w:space="0" w:color="auto"/>
            <w:right w:val="none" w:sz="0" w:space="0" w:color="auto"/>
          </w:divBdr>
        </w:div>
        <w:div w:id="1435444494">
          <w:marLeft w:val="640"/>
          <w:marRight w:val="0"/>
          <w:marTop w:val="0"/>
          <w:marBottom w:val="0"/>
          <w:divBdr>
            <w:top w:val="none" w:sz="0" w:space="0" w:color="auto"/>
            <w:left w:val="none" w:sz="0" w:space="0" w:color="auto"/>
            <w:bottom w:val="none" w:sz="0" w:space="0" w:color="auto"/>
            <w:right w:val="none" w:sz="0" w:space="0" w:color="auto"/>
          </w:divBdr>
        </w:div>
      </w:divsChild>
    </w:div>
    <w:div w:id="381443996">
      <w:bodyDiv w:val="1"/>
      <w:marLeft w:val="0"/>
      <w:marRight w:val="0"/>
      <w:marTop w:val="0"/>
      <w:marBottom w:val="0"/>
      <w:divBdr>
        <w:top w:val="none" w:sz="0" w:space="0" w:color="auto"/>
        <w:left w:val="none" w:sz="0" w:space="0" w:color="auto"/>
        <w:bottom w:val="none" w:sz="0" w:space="0" w:color="auto"/>
        <w:right w:val="none" w:sz="0" w:space="0" w:color="auto"/>
      </w:divBdr>
      <w:divsChild>
        <w:div w:id="171727403">
          <w:marLeft w:val="640"/>
          <w:marRight w:val="0"/>
          <w:marTop w:val="0"/>
          <w:marBottom w:val="0"/>
          <w:divBdr>
            <w:top w:val="none" w:sz="0" w:space="0" w:color="auto"/>
            <w:left w:val="none" w:sz="0" w:space="0" w:color="auto"/>
            <w:bottom w:val="none" w:sz="0" w:space="0" w:color="auto"/>
            <w:right w:val="none" w:sz="0" w:space="0" w:color="auto"/>
          </w:divBdr>
        </w:div>
        <w:div w:id="436877479">
          <w:marLeft w:val="640"/>
          <w:marRight w:val="0"/>
          <w:marTop w:val="0"/>
          <w:marBottom w:val="0"/>
          <w:divBdr>
            <w:top w:val="none" w:sz="0" w:space="0" w:color="auto"/>
            <w:left w:val="none" w:sz="0" w:space="0" w:color="auto"/>
            <w:bottom w:val="none" w:sz="0" w:space="0" w:color="auto"/>
            <w:right w:val="none" w:sz="0" w:space="0" w:color="auto"/>
          </w:divBdr>
        </w:div>
        <w:div w:id="447703326">
          <w:marLeft w:val="640"/>
          <w:marRight w:val="0"/>
          <w:marTop w:val="0"/>
          <w:marBottom w:val="0"/>
          <w:divBdr>
            <w:top w:val="none" w:sz="0" w:space="0" w:color="auto"/>
            <w:left w:val="none" w:sz="0" w:space="0" w:color="auto"/>
            <w:bottom w:val="none" w:sz="0" w:space="0" w:color="auto"/>
            <w:right w:val="none" w:sz="0" w:space="0" w:color="auto"/>
          </w:divBdr>
        </w:div>
        <w:div w:id="461116044">
          <w:marLeft w:val="640"/>
          <w:marRight w:val="0"/>
          <w:marTop w:val="0"/>
          <w:marBottom w:val="0"/>
          <w:divBdr>
            <w:top w:val="none" w:sz="0" w:space="0" w:color="auto"/>
            <w:left w:val="none" w:sz="0" w:space="0" w:color="auto"/>
            <w:bottom w:val="none" w:sz="0" w:space="0" w:color="auto"/>
            <w:right w:val="none" w:sz="0" w:space="0" w:color="auto"/>
          </w:divBdr>
        </w:div>
        <w:div w:id="485828437">
          <w:marLeft w:val="640"/>
          <w:marRight w:val="0"/>
          <w:marTop w:val="0"/>
          <w:marBottom w:val="0"/>
          <w:divBdr>
            <w:top w:val="none" w:sz="0" w:space="0" w:color="auto"/>
            <w:left w:val="none" w:sz="0" w:space="0" w:color="auto"/>
            <w:bottom w:val="none" w:sz="0" w:space="0" w:color="auto"/>
            <w:right w:val="none" w:sz="0" w:space="0" w:color="auto"/>
          </w:divBdr>
        </w:div>
        <w:div w:id="487552029">
          <w:marLeft w:val="640"/>
          <w:marRight w:val="0"/>
          <w:marTop w:val="0"/>
          <w:marBottom w:val="0"/>
          <w:divBdr>
            <w:top w:val="none" w:sz="0" w:space="0" w:color="auto"/>
            <w:left w:val="none" w:sz="0" w:space="0" w:color="auto"/>
            <w:bottom w:val="none" w:sz="0" w:space="0" w:color="auto"/>
            <w:right w:val="none" w:sz="0" w:space="0" w:color="auto"/>
          </w:divBdr>
        </w:div>
        <w:div w:id="734085109">
          <w:marLeft w:val="640"/>
          <w:marRight w:val="0"/>
          <w:marTop w:val="0"/>
          <w:marBottom w:val="0"/>
          <w:divBdr>
            <w:top w:val="none" w:sz="0" w:space="0" w:color="auto"/>
            <w:left w:val="none" w:sz="0" w:space="0" w:color="auto"/>
            <w:bottom w:val="none" w:sz="0" w:space="0" w:color="auto"/>
            <w:right w:val="none" w:sz="0" w:space="0" w:color="auto"/>
          </w:divBdr>
        </w:div>
        <w:div w:id="818545304">
          <w:marLeft w:val="640"/>
          <w:marRight w:val="0"/>
          <w:marTop w:val="0"/>
          <w:marBottom w:val="0"/>
          <w:divBdr>
            <w:top w:val="none" w:sz="0" w:space="0" w:color="auto"/>
            <w:left w:val="none" w:sz="0" w:space="0" w:color="auto"/>
            <w:bottom w:val="none" w:sz="0" w:space="0" w:color="auto"/>
            <w:right w:val="none" w:sz="0" w:space="0" w:color="auto"/>
          </w:divBdr>
        </w:div>
        <w:div w:id="820778664">
          <w:marLeft w:val="640"/>
          <w:marRight w:val="0"/>
          <w:marTop w:val="0"/>
          <w:marBottom w:val="0"/>
          <w:divBdr>
            <w:top w:val="none" w:sz="0" w:space="0" w:color="auto"/>
            <w:left w:val="none" w:sz="0" w:space="0" w:color="auto"/>
            <w:bottom w:val="none" w:sz="0" w:space="0" w:color="auto"/>
            <w:right w:val="none" w:sz="0" w:space="0" w:color="auto"/>
          </w:divBdr>
        </w:div>
        <w:div w:id="1016613250">
          <w:marLeft w:val="640"/>
          <w:marRight w:val="0"/>
          <w:marTop w:val="0"/>
          <w:marBottom w:val="0"/>
          <w:divBdr>
            <w:top w:val="none" w:sz="0" w:space="0" w:color="auto"/>
            <w:left w:val="none" w:sz="0" w:space="0" w:color="auto"/>
            <w:bottom w:val="none" w:sz="0" w:space="0" w:color="auto"/>
            <w:right w:val="none" w:sz="0" w:space="0" w:color="auto"/>
          </w:divBdr>
        </w:div>
        <w:div w:id="1066605461">
          <w:marLeft w:val="640"/>
          <w:marRight w:val="0"/>
          <w:marTop w:val="0"/>
          <w:marBottom w:val="0"/>
          <w:divBdr>
            <w:top w:val="none" w:sz="0" w:space="0" w:color="auto"/>
            <w:left w:val="none" w:sz="0" w:space="0" w:color="auto"/>
            <w:bottom w:val="none" w:sz="0" w:space="0" w:color="auto"/>
            <w:right w:val="none" w:sz="0" w:space="0" w:color="auto"/>
          </w:divBdr>
        </w:div>
        <w:div w:id="1096826824">
          <w:marLeft w:val="640"/>
          <w:marRight w:val="0"/>
          <w:marTop w:val="0"/>
          <w:marBottom w:val="0"/>
          <w:divBdr>
            <w:top w:val="none" w:sz="0" w:space="0" w:color="auto"/>
            <w:left w:val="none" w:sz="0" w:space="0" w:color="auto"/>
            <w:bottom w:val="none" w:sz="0" w:space="0" w:color="auto"/>
            <w:right w:val="none" w:sz="0" w:space="0" w:color="auto"/>
          </w:divBdr>
        </w:div>
        <w:div w:id="1145003998">
          <w:marLeft w:val="640"/>
          <w:marRight w:val="0"/>
          <w:marTop w:val="0"/>
          <w:marBottom w:val="0"/>
          <w:divBdr>
            <w:top w:val="none" w:sz="0" w:space="0" w:color="auto"/>
            <w:left w:val="none" w:sz="0" w:space="0" w:color="auto"/>
            <w:bottom w:val="none" w:sz="0" w:space="0" w:color="auto"/>
            <w:right w:val="none" w:sz="0" w:space="0" w:color="auto"/>
          </w:divBdr>
        </w:div>
        <w:div w:id="1160540386">
          <w:marLeft w:val="640"/>
          <w:marRight w:val="0"/>
          <w:marTop w:val="0"/>
          <w:marBottom w:val="0"/>
          <w:divBdr>
            <w:top w:val="none" w:sz="0" w:space="0" w:color="auto"/>
            <w:left w:val="none" w:sz="0" w:space="0" w:color="auto"/>
            <w:bottom w:val="none" w:sz="0" w:space="0" w:color="auto"/>
            <w:right w:val="none" w:sz="0" w:space="0" w:color="auto"/>
          </w:divBdr>
        </w:div>
        <w:div w:id="1420253171">
          <w:marLeft w:val="640"/>
          <w:marRight w:val="0"/>
          <w:marTop w:val="0"/>
          <w:marBottom w:val="0"/>
          <w:divBdr>
            <w:top w:val="none" w:sz="0" w:space="0" w:color="auto"/>
            <w:left w:val="none" w:sz="0" w:space="0" w:color="auto"/>
            <w:bottom w:val="none" w:sz="0" w:space="0" w:color="auto"/>
            <w:right w:val="none" w:sz="0" w:space="0" w:color="auto"/>
          </w:divBdr>
        </w:div>
        <w:div w:id="1454013965">
          <w:marLeft w:val="640"/>
          <w:marRight w:val="0"/>
          <w:marTop w:val="0"/>
          <w:marBottom w:val="0"/>
          <w:divBdr>
            <w:top w:val="none" w:sz="0" w:space="0" w:color="auto"/>
            <w:left w:val="none" w:sz="0" w:space="0" w:color="auto"/>
            <w:bottom w:val="none" w:sz="0" w:space="0" w:color="auto"/>
            <w:right w:val="none" w:sz="0" w:space="0" w:color="auto"/>
          </w:divBdr>
        </w:div>
        <w:div w:id="1460604988">
          <w:marLeft w:val="640"/>
          <w:marRight w:val="0"/>
          <w:marTop w:val="0"/>
          <w:marBottom w:val="0"/>
          <w:divBdr>
            <w:top w:val="none" w:sz="0" w:space="0" w:color="auto"/>
            <w:left w:val="none" w:sz="0" w:space="0" w:color="auto"/>
            <w:bottom w:val="none" w:sz="0" w:space="0" w:color="auto"/>
            <w:right w:val="none" w:sz="0" w:space="0" w:color="auto"/>
          </w:divBdr>
        </w:div>
        <w:div w:id="1792630894">
          <w:marLeft w:val="640"/>
          <w:marRight w:val="0"/>
          <w:marTop w:val="0"/>
          <w:marBottom w:val="0"/>
          <w:divBdr>
            <w:top w:val="none" w:sz="0" w:space="0" w:color="auto"/>
            <w:left w:val="none" w:sz="0" w:space="0" w:color="auto"/>
            <w:bottom w:val="none" w:sz="0" w:space="0" w:color="auto"/>
            <w:right w:val="none" w:sz="0" w:space="0" w:color="auto"/>
          </w:divBdr>
        </w:div>
        <w:div w:id="1865093799">
          <w:marLeft w:val="640"/>
          <w:marRight w:val="0"/>
          <w:marTop w:val="0"/>
          <w:marBottom w:val="0"/>
          <w:divBdr>
            <w:top w:val="none" w:sz="0" w:space="0" w:color="auto"/>
            <w:left w:val="none" w:sz="0" w:space="0" w:color="auto"/>
            <w:bottom w:val="none" w:sz="0" w:space="0" w:color="auto"/>
            <w:right w:val="none" w:sz="0" w:space="0" w:color="auto"/>
          </w:divBdr>
        </w:div>
        <w:div w:id="1942761286">
          <w:marLeft w:val="640"/>
          <w:marRight w:val="0"/>
          <w:marTop w:val="0"/>
          <w:marBottom w:val="0"/>
          <w:divBdr>
            <w:top w:val="none" w:sz="0" w:space="0" w:color="auto"/>
            <w:left w:val="none" w:sz="0" w:space="0" w:color="auto"/>
            <w:bottom w:val="none" w:sz="0" w:space="0" w:color="auto"/>
            <w:right w:val="none" w:sz="0" w:space="0" w:color="auto"/>
          </w:divBdr>
        </w:div>
        <w:div w:id="1989899228">
          <w:marLeft w:val="640"/>
          <w:marRight w:val="0"/>
          <w:marTop w:val="0"/>
          <w:marBottom w:val="0"/>
          <w:divBdr>
            <w:top w:val="none" w:sz="0" w:space="0" w:color="auto"/>
            <w:left w:val="none" w:sz="0" w:space="0" w:color="auto"/>
            <w:bottom w:val="none" w:sz="0" w:space="0" w:color="auto"/>
            <w:right w:val="none" w:sz="0" w:space="0" w:color="auto"/>
          </w:divBdr>
        </w:div>
        <w:div w:id="2065442890">
          <w:marLeft w:val="640"/>
          <w:marRight w:val="0"/>
          <w:marTop w:val="0"/>
          <w:marBottom w:val="0"/>
          <w:divBdr>
            <w:top w:val="none" w:sz="0" w:space="0" w:color="auto"/>
            <w:left w:val="none" w:sz="0" w:space="0" w:color="auto"/>
            <w:bottom w:val="none" w:sz="0" w:space="0" w:color="auto"/>
            <w:right w:val="none" w:sz="0" w:space="0" w:color="auto"/>
          </w:divBdr>
        </w:div>
      </w:divsChild>
    </w:div>
    <w:div w:id="494761733">
      <w:bodyDiv w:val="1"/>
      <w:marLeft w:val="0"/>
      <w:marRight w:val="0"/>
      <w:marTop w:val="0"/>
      <w:marBottom w:val="0"/>
      <w:divBdr>
        <w:top w:val="none" w:sz="0" w:space="0" w:color="auto"/>
        <w:left w:val="none" w:sz="0" w:space="0" w:color="auto"/>
        <w:bottom w:val="none" w:sz="0" w:space="0" w:color="auto"/>
        <w:right w:val="none" w:sz="0" w:space="0" w:color="auto"/>
      </w:divBdr>
      <w:divsChild>
        <w:div w:id="1099569619">
          <w:marLeft w:val="640"/>
          <w:marRight w:val="0"/>
          <w:marTop w:val="0"/>
          <w:marBottom w:val="0"/>
          <w:divBdr>
            <w:top w:val="none" w:sz="0" w:space="0" w:color="auto"/>
            <w:left w:val="none" w:sz="0" w:space="0" w:color="auto"/>
            <w:bottom w:val="none" w:sz="0" w:space="0" w:color="auto"/>
            <w:right w:val="none" w:sz="0" w:space="0" w:color="auto"/>
          </w:divBdr>
        </w:div>
        <w:div w:id="960957823">
          <w:marLeft w:val="640"/>
          <w:marRight w:val="0"/>
          <w:marTop w:val="0"/>
          <w:marBottom w:val="0"/>
          <w:divBdr>
            <w:top w:val="none" w:sz="0" w:space="0" w:color="auto"/>
            <w:left w:val="none" w:sz="0" w:space="0" w:color="auto"/>
            <w:bottom w:val="none" w:sz="0" w:space="0" w:color="auto"/>
            <w:right w:val="none" w:sz="0" w:space="0" w:color="auto"/>
          </w:divBdr>
        </w:div>
        <w:div w:id="1493839543">
          <w:marLeft w:val="640"/>
          <w:marRight w:val="0"/>
          <w:marTop w:val="0"/>
          <w:marBottom w:val="0"/>
          <w:divBdr>
            <w:top w:val="none" w:sz="0" w:space="0" w:color="auto"/>
            <w:left w:val="none" w:sz="0" w:space="0" w:color="auto"/>
            <w:bottom w:val="none" w:sz="0" w:space="0" w:color="auto"/>
            <w:right w:val="none" w:sz="0" w:space="0" w:color="auto"/>
          </w:divBdr>
        </w:div>
        <w:div w:id="1067190595">
          <w:marLeft w:val="640"/>
          <w:marRight w:val="0"/>
          <w:marTop w:val="0"/>
          <w:marBottom w:val="0"/>
          <w:divBdr>
            <w:top w:val="none" w:sz="0" w:space="0" w:color="auto"/>
            <w:left w:val="none" w:sz="0" w:space="0" w:color="auto"/>
            <w:bottom w:val="none" w:sz="0" w:space="0" w:color="auto"/>
            <w:right w:val="none" w:sz="0" w:space="0" w:color="auto"/>
          </w:divBdr>
        </w:div>
        <w:div w:id="1363087890">
          <w:marLeft w:val="640"/>
          <w:marRight w:val="0"/>
          <w:marTop w:val="0"/>
          <w:marBottom w:val="0"/>
          <w:divBdr>
            <w:top w:val="none" w:sz="0" w:space="0" w:color="auto"/>
            <w:left w:val="none" w:sz="0" w:space="0" w:color="auto"/>
            <w:bottom w:val="none" w:sz="0" w:space="0" w:color="auto"/>
            <w:right w:val="none" w:sz="0" w:space="0" w:color="auto"/>
          </w:divBdr>
        </w:div>
        <w:div w:id="1044066330">
          <w:marLeft w:val="640"/>
          <w:marRight w:val="0"/>
          <w:marTop w:val="0"/>
          <w:marBottom w:val="0"/>
          <w:divBdr>
            <w:top w:val="none" w:sz="0" w:space="0" w:color="auto"/>
            <w:left w:val="none" w:sz="0" w:space="0" w:color="auto"/>
            <w:bottom w:val="none" w:sz="0" w:space="0" w:color="auto"/>
            <w:right w:val="none" w:sz="0" w:space="0" w:color="auto"/>
          </w:divBdr>
        </w:div>
        <w:div w:id="1660303564">
          <w:marLeft w:val="640"/>
          <w:marRight w:val="0"/>
          <w:marTop w:val="0"/>
          <w:marBottom w:val="0"/>
          <w:divBdr>
            <w:top w:val="none" w:sz="0" w:space="0" w:color="auto"/>
            <w:left w:val="none" w:sz="0" w:space="0" w:color="auto"/>
            <w:bottom w:val="none" w:sz="0" w:space="0" w:color="auto"/>
            <w:right w:val="none" w:sz="0" w:space="0" w:color="auto"/>
          </w:divBdr>
        </w:div>
        <w:div w:id="1966889500">
          <w:marLeft w:val="640"/>
          <w:marRight w:val="0"/>
          <w:marTop w:val="0"/>
          <w:marBottom w:val="0"/>
          <w:divBdr>
            <w:top w:val="none" w:sz="0" w:space="0" w:color="auto"/>
            <w:left w:val="none" w:sz="0" w:space="0" w:color="auto"/>
            <w:bottom w:val="none" w:sz="0" w:space="0" w:color="auto"/>
            <w:right w:val="none" w:sz="0" w:space="0" w:color="auto"/>
          </w:divBdr>
        </w:div>
        <w:div w:id="295568947">
          <w:marLeft w:val="640"/>
          <w:marRight w:val="0"/>
          <w:marTop w:val="0"/>
          <w:marBottom w:val="0"/>
          <w:divBdr>
            <w:top w:val="none" w:sz="0" w:space="0" w:color="auto"/>
            <w:left w:val="none" w:sz="0" w:space="0" w:color="auto"/>
            <w:bottom w:val="none" w:sz="0" w:space="0" w:color="auto"/>
            <w:right w:val="none" w:sz="0" w:space="0" w:color="auto"/>
          </w:divBdr>
        </w:div>
        <w:div w:id="1611430005">
          <w:marLeft w:val="640"/>
          <w:marRight w:val="0"/>
          <w:marTop w:val="0"/>
          <w:marBottom w:val="0"/>
          <w:divBdr>
            <w:top w:val="none" w:sz="0" w:space="0" w:color="auto"/>
            <w:left w:val="none" w:sz="0" w:space="0" w:color="auto"/>
            <w:bottom w:val="none" w:sz="0" w:space="0" w:color="auto"/>
            <w:right w:val="none" w:sz="0" w:space="0" w:color="auto"/>
          </w:divBdr>
        </w:div>
        <w:div w:id="1323464273">
          <w:marLeft w:val="640"/>
          <w:marRight w:val="0"/>
          <w:marTop w:val="0"/>
          <w:marBottom w:val="0"/>
          <w:divBdr>
            <w:top w:val="none" w:sz="0" w:space="0" w:color="auto"/>
            <w:left w:val="none" w:sz="0" w:space="0" w:color="auto"/>
            <w:bottom w:val="none" w:sz="0" w:space="0" w:color="auto"/>
            <w:right w:val="none" w:sz="0" w:space="0" w:color="auto"/>
          </w:divBdr>
        </w:div>
        <w:div w:id="880751959">
          <w:marLeft w:val="640"/>
          <w:marRight w:val="0"/>
          <w:marTop w:val="0"/>
          <w:marBottom w:val="0"/>
          <w:divBdr>
            <w:top w:val="none" w:sz="0" w:space="0" w:color="auto"/>
            <w:left w:val="none" w:sz="0" w:space="0" w:color="auto"/>
            <w:bottom w:val="none" w:sz="0" w:space="0" w:color="auto"/>
            <w:right w:val="none" w:sz="0" w:space="0" w:color="auto"/>
          </w:divBdr>
        </w:div>
        <w:div w:id="1394542199">
          <w:marLeft w:val="640"/>
          <w:marRight w:val="0"/>
          <w:marTop w:val="0"/>
          <w:marBottom w:val="0"/>
          <w:divBdr>
            <w:top w:val="none" w:sz="0" w:space="0" w:color="auto"/>
            <w:left w:val="none" w:sz="0" w:space="0" w:color="auto"/>
            <w:bottom w:val="none" w:sz="0" w:space="0" w:color="auto"/>
            <w:right w:val="none" w:sz="0" w:space="0" w:color="auto"/>
          </w:divBdr>
        </w:div>
        <w:div w:id="304706551">
          <w:marLeft w:val="640"/>
          <w:marRight w:val="0"/>
          <w:marTop w:val="0"/>
          <w:marBottom w:val="0"/>
          <w:divBdr>
            <w:top w:val="none" w:sz="0" w:space="0" w:color="auto"/>
            <w:left w:val="none" w:sz="0" w:space="0" w:color="auto"/>
            <w:bottom w:val="none" w:sz="0" w:space="0" w:color="auto"/>
            <w:right w:val="none" w:sz="0" w:space="0" w:color="auto"/>
          </w:divBdr>
        </w:div>
        <w:div w:id="114099506">
          <w:marLeft w:val="640"/>
          <w:marRight w:val="0"/>
          <w:marTop w:val="0"/>
          <w:marBottom w:val="0"/>
          <w:divBdr>
            <w:top w:val="none" w:sz="0" w:space="0" w:color="auto"/>
            <w:left w:val="none" w:sz="0" w:space="0" w:color="auto"/>
            <w:bottom w:val="none" w:sz="0" w:space="0" w:color="auto"/>
            <w:right w:val="none" w:sz="0" w:space="0" w:color="auto"/>
          </w:divBdr>
        </w:div>
        <w:div w:id="1611282791">
          <w:marLeft w:val="640"/>
          <w:marRight w:val="0"/>
          <w:marTop w:val="0"/>
          <w:marBottom w:val="0"/>
          <w:divBdr>
            <w:top w:val="none" w:sz="0" w:space="0" w:color="auto"/>
            <w:left w:val="none" w:sz="0" w:space="0" w:color="auto"/>
            <w:bottom w:val="none" w:sz="0" w:space="0" w:color="auto"/>
            <w:right w:val="none" w:sz="0" w:space="0" w:color="auto"/>
          </w:divBdr>
        </w:div>
        <w:div w:id="829246854">
          <w:marLeft w:val="640"/>
          <w:marRight w:val="0"/>
          <w:marTop w:val="0"/>
          <w:marBottom w:val="0"/>
          <w:divBdr>
            <w:top w:val="none" w:sz="0" w:space="0" w:color="auto"/>
            <w:left w:val="none" w:sz="0" w:space="0" w:color="auto"/>
            <w:bottom w:val="none" w:sz="0" w:space="0" w:color="auto"/>
            <w:right w:val="none" w:sz="0" w:space="0" w:color="auto"/>
          </w:divBdr>
        </w:div>
        <w:div w:id="829255326">
          <w:marLeft w:val="640"/>
          <w:marRight w:val="0"/>
          <w:marTop w:val="0"/>
          <w:marBottom w:val="0"/>
          <w:divBdr>
            <w:top w:val="none" w:sz="0" w:space="0" w:color="auto"/>
            <w:left w:val="none" w:sz="0" w:space="0" w:color="auto"/>
            <w:bottom w:val="none" w:sz="0" w:space="0" w:color="auto"/>
            <w:right w:val="none" w:sz="0" w:space="0" w:color="auto"/>
          </w:divBdr>
        </w:div>
        <w:div w:id="1349599115">
          <w:marLeft w:val="640"/>
          <w:marRight w:val="0"/>
          <w:marTop w:val="0"/>
          <w:marBottom w:val="0"/>
          <w:divBdr>
            <w:top w:val="none" w:sz="0" w:space="0" w:color="auto"/>
            <w:left w:val="none" w:sz="0" w:space="0" w:color="auto"/>
            <w:bottom w:val="none" w:sz="0" w:space="0" w:color="auto"/>
            <w:right w:val="none" w:sz="0" w:space="0" w:color="auto"/>
          </w:divBdr>
        </w:div>
        <w:div w:id="1300498699">
          <w:marLeft w:val="640"/>
          <w:marRight w:val="0"/>
          <w:marTop w:val="0"/>
          <w:marBottom w:val="0"/>
          <w:divBdr>
            <w:top w:val="none" w:sz="0" w:space="0" w:color="auto"/>
            <w:left w:val="none" w:sz="0" w:space="0" w:color="auto"/>
            <w:bottom w:val="none" w:sz="0" w:space="0" w:color="auto"/>
            <w:right w:val="none" w:sz="0" w:space="0" w:color="auto"/>
          </w:divBdr>
        </w:div>
        <w:div w:id="1794245071">
          <w:marLeft w:val="640"/>
          <w:marRight w:val="0"/>
          <w:marTop w:val="0"/>
          <w:marBottom w:val="0"/>
          <w:divBdr>
            <w:top w:val="none" w:sz="0" w:space="0" w:color="auto"/>
            <w:left w:val="none" w:sz="0" w:space="0" w:color="auto"/>
            <w:bottom w:val="none" w:sz="0" w:space="0" w:color="auto"/>
            <w:right w:val="none" w:sz="0" w:space="0" w:color="auto"/>
          </w:divBdr>
        </w:div>
        <w:div w:id="1757507688">
          <w:marLeft w:val="640"/>
          <w:marRight w:val="0"/>
          <w:marTop w:val="0"/>
          <w:marBottom w:val="0"/>
          <w:divBdr>
            <w:top w:val="none" w:sz="0" w:space="0" w:color="auto"/>
            <w:left w:val="none" w:sz="0" w:space="0" w:color="auto"/>
            <w:bottom w:val="none" w:sz="0" w:space="0" w:color="auto"/>
            <w:right w:val="none" w:sz="0" w:space="0" w:color="auto"/>
          </w:divBdr>
        </w:div>
        <w:div w:id="1891380415">
          <w:marLeft w:val="640"/>
          <w:marRight w:val="0"/>
          <w:marTop w:val="0"/>
          <w:marBottom w:val="0"/>
          <w:divBdr>
            <w:top w:val="none" w:sz="0" w:space="0" w:color="auto"/>
            <w:left w:val="none" w:sz="0" w:space="0" w:color="auto"/>
            <w:bottom w:val="none" w:sz="0" w:space="0" w:color="auto"/>
            <w:right w:val="none" w:sz="0" w:space="0" w:color="auto"/>
          </w:divBdr>
        </w:div>
        <w:div w:id="950935408">
          <w:marLeft w:val="640"/>
          <w:marRight w:val="0"/>
          <w:marTop w:val="0"/>
          <w:marBottom w:val="0"/>
          <w:divBdr>
            <w:top w:val="none" w:sz="0" w:space="0" w:color="auto"/>
            <w:left w:val="none" w:sz="0" w:space="0" w:color="auto"/>
            <w:bottom w:val="none" w:sz="0" w:space="0" w:color="auto"/>
            <w:right w:val="none" w:sz="0" w:space="0" w:color="auto"/>
          </w:divBdr>
        </w:div>
      </w:divsChild>
    </w:div>
    <w:div w:id="496305755">
      <w:bodyDiv w:val="1"/>
      <w:marLeft w:val="0"/>
      <w:marRight w:val="0"/>
      <w:marTop w:val="0"/>
      <w:marBottom w:val="0"/>
      <w:divBdr>
        <w:top w:val="none" w:sz="0" w:space="0" w:color="auto"/>
        <w:left w:val="none" w:sz="0" w:space="0" w:color="auto"/>
        <w:bottom w:val="none" w:sz="0" w:space="0" w:color="auto"/>
        <w:right w:val="none" w:sz="0" w:space="0" w:color="auto"/>
      </w:divBdr>
      <w:divsChild>
        <w:div w:id="1356226288">
          <w:marLeft w:val="640"/>
          <w:marRight w:val="0"/>
          <w:marTop w:val="0"/>
          <w:marBottom w:val="0"/>
          <w:divBdr>
            <w:top w:val="none" w:sz="0" w:space="0" w:color="auto"/>
            <w:left w:val="none" w:sz="0" w:space="0" w:color="auto"/>
            <w:bottom w:val="none" w:sz="0" w:space="0" w:color="auto"/>
            <w:right w:val="none" w:sz="0" w:space="0" w:color="auto"/>
          </w:divBdr>
        </w:div>
        <w:div w:id="1407998951">
          <w:marLeft w:val="640"/>
          <w:marRight w:val="0"/>
          <w:marTop w:val="0"/>
          <w:marBottom w:val="0"/>
          <w:divBdr>
            <w:top w:val="none" w:sz="0" w:space="0" w:color="auto"/>
            <w:left w:val="none" w:sz="0" w:space="0" w:color="auto"/>
            <w:bottom w:val="none" w:sz="0" w:space="0" w:color="auto"/>
            <w:right w:val="none" w:sz="0" w:space="0" w:color="auto"/>
          </w:divBdr>
        </w:div>
        <w:div w:id="1226262256">
          <w:marLeft w:val="640"/>
          <w:marRight w:val="0"/>
          <w:marTop w:val="0"/>
          <w:marBottom w:val="0"/>
          <w:divBdr>
            <w:top w:val="none" w:sz="0" w:space="0" w:color="auto"/>
            <w:left w:val="none" w:sz="0" w:space="0" w:color="auto"/>
            <w:bottom w:val="none" w:sz="0" w:space="0" w:color="auto"/>
            <w:right w:val="none" w:sz="0" w:space="0" w:color="auto"/>
          </w:divBdr>
        </w:div>
        <w:div w:id="2079859686">
          <w:marLeft w:val="640"/>
          <w:marRight w:val="0"/>
          <w:marTop w:val="0"/>
          <w:marBottom w:val="0"/>
          <w:divBdr>
            <w:top w:val="none" w:sz="0" w:space="0" w:color="auto"/>
            <w:left w:val="none" w:sz="0" w:space="0" w:color="auto"/>
            <w:bottom w:val="none" w:sz="0" w:space="0" w:color="auto"/>
            <w:right w:val="none" w:sz="0" w:space="0" w:color="auto"/>
          </w:divBdr>
        </w:div>
        <w:div w:id="1059327962">
          <w:marLeft w:val="640"/>
          <w:marRight w:val="0"/>
          <w:marTop w:val="0"/>
          <w:marBottom w:val="0"/>
          <w:divBdr>
            <w:top w:val="none" w:sz="0" w:space="0" w:color="auto"/>
            <w:left w:val="none" w:sz="0" w:space="0" w:color="auto"/>
            <w:bottom w:val="none" w:sz="0" w:space="0" w:color="auto"/>
            <w:right w:val="none" w:sz="0" w:space="0" w:color="auto"/>
          </w:divBdr>
        </w:div>
        <w:div w:id="987588583">
          <w:marLeft w:val="640"/>
          <w:marRight w:val="0"/>
          <w:marTop w:val="0"/>
          <w:marBottom w:val="0"/>
          <w:divBdr>
            <w:top w:val="none" w:sz="0" w:space="0" w:color="auto"/>
            <w:left w:val="none" w:sz="0" w:space="0" w:color="auto"/>
            <w:bottom w:val="none" w:sz="0" w:space="0" w:color="auto"/>
            <w:right w:val="none" w:sz="0" w:space="0" w:color="auto"/>
          </w:divBdr>
        </w:div>
        <w:div w:id="613446552">
          <w:marLeft w:val="640"/>
          <w:marRight w:val="0"/>
          <w:marTop w:val="0"/>
          <w:marBottom w:val="0"/>
          <w:divBdr>
            <w:top w:val="none" w:sz="0" w:space="0" w:color="auto"/>
            <w:left w:val="none" w:sz="0" w:space="0" w:color="auto"/>
            <w:bottom w:val="none" w:sz="0" w:space="0" w:color="auto"/>
            <w:right w:val="none" w:sz="0" w:space="0" w:color="auto"/>
          </w:divBdr>
        </w:div>
        <w:div w:id="751320663">
          <w:marLeft w:val="640"/>
          <w:marRight w:val="0"/>
          <w:marTop w:val="0"/>
          <w:marBottom w:val="0"/>
          <w:divBdr>
            <w:top w:val="none" w:sz="0" w:space="0" w:color="auto"/>
            <w:left w:val="none" w:sz="0" w:space="0" w:color="auto"/>
            <w:bottom w:val="none" w:sz="0" w:space="0" w:color="auto"/>
            <w:right w:val="none" w:sz="0" w:space="0" w:color="auto"/>
          </w:divBdr>
        </w:div>
        <w:div w:id="455219850">
          <w:marLeft w:val="640"/>
          <w:marRight w:val="0"/>
          <w:marTop w:val="0"/>
          <w:marBottom w:val="0"/>
          <w:divBdr>
            <w:top w:val="none" w:sz="0" w:space="0" w:color="auto"/>
            <w:left w:val="none" w:sz="0" w:space="0" w:color="auto"/>
            <w:bottom w:val="none" w:sz="0" w:space="0" w:color="auto"/>
            <w:right w:val="none" w:sz="0" w:space="0" w:color="auto"/>
          </w:divBdr>
        </w:div>
        <w:div w:id="675883062">
          <w:marLeft w:val="640"/>
          <w:marRight w:val="0"/>
          <w:marTop w:val="0"/>
          <w:marBottom w:val="0"/>
          <w:divBdr>
            <w:top w:val="none" w:sz="0" w:space="0" w:color="auto"/>
            <w:left w:val="none" w:sz="0" w:space="0" w:color="auto"/>
            <w:bottom w:val="none" w:sz="0" w:space="0" w:color="auto"/>
            <w:right w:val="none" w:sz="0" w:space="0" w:color="auto"/>
          </w:divBdr>
        </w:div>
        <w:div w:id="774863226">
          <w:marLeft w:val="640"/>
          <w:marRight w:val="0"/>
          <w:marTop w:val="0"/>
          <w:marBottom w:val="0"/>
          <w:divBdr>
            <w:top w:val="none" w:sz="0" w:space="0" w:color="auto"/>
            <w:left w:val="none" w:sz="0" w:space="0" w:color="auto"/>
            <w:bottom w:val="none" w:sz="0" w:space="0" w:color="auto"/>
            <w:right w:val="none" w:sz="0" w:space="0" w:color="auto"/>
          </w:divBdr>
        </w:div>
        <w:div w:id="2092848069">
          <w:marLeft w:val="640"/>
          <w:marRight w:val="0"/>
          <w:marTop w:val="0"/>
          <w:marBottom w:val="0"/>
          <w:divBdr>
            <w:top w:val="none" w:sz="0" w:space="0" w:color="auto"/>
            <w:left w:val="none" w:sz="0" w:space="0" w:color="auto"/>
            <w:bottom w:val="none" w:sz="0" w:space="0" w:color="auto"/>
            <w:right w:val="none" w:sz="0" w:space="0" w:color="auto"/>
          </w:divBdr>
        </w:div>
        <w:div w:id="989291766">
          <w:marLeft w:val="640"/>
          <w:marRight w:val="0"/>
          <w:marTop w:val="0"/>
          <w:marBottom w:val="0"/>
          <w:divBdr>
            <w:top w:val="none" w:sz="0" w:space="0" w:color="auto"/>
            <w:left w:val="none" w:sz="0" w:space="0" w:color="auto"/>
            <w:bottom w:val="none" w:sz="0" w:space="0" w:color="auto"/>
            <w:right w:val="none" w:sz="0" w:space="0" w:color="auto"/>
          </w:divBdr>
        </w:div>
        <w:div w:id="1451975849">
          <w:marLeft w:val="640"/>
          <w:marRight w:val="0"/>
          <w:marTop w:val="0"/>
          <w:marBottom w:val="0"/>
          <w:divBdr>
            <w:top w:val="none" w:sz="0" w:space="0" w:color="auto"/>
            <w:left w:val="none" w:sz="0" w:space="0" w:color="auto"/>
            <w:bottom w:val="none" w:sz="0" w:space="0" w:color="auto"/>
            <w:right w:val="none" w:sz="0" w:space="0" w:color="auto"/>
          </w:divBdr>
        </w:div>
        <w:div w:id="1503010671">
          <w:marLeft w:val="640"/>
          <w:marRight w:val="0"/>
          <w:marTop w:val="0"/>
          <w:marBottom w:val="0"/>
          <w:divBdr>
            <w:top w:val="none" w:sz="0" w:space="0" w:color="auto"/>
            <w:left w:val="none" w:sz="0" w:space="0" w:color="auto"/>
            <w:bottom w:val="none" w:sz="0" w:space="0" w:color="auto"/>
            <w:right w:val="none" w:sz="0" w:space="0" w:color="auto"/>
          </w:divBdr>
        </w:div>
        <w:div w:id="1791434404">
          <w:marLeft w:val="640"/>
          <w:marRight w:val="0"/>
          <w:marTop w:val="0"/>
          <w:marBottom w:val="0"/>
          <w:divBdr>
            <w:top w:val="none" w:sz="0" w:space="0" w:color="auto"/>
            <w:left w:val="none" w:sz="0" w:space="0" w:color="auto"/>
            <w:bottom w:val="none" w:sz="0" w:space="0" w:color="auto"/>
            <w:right w:val="none" w:sz="0" w:space="0" w:color="auto"/>
          </w:divBdr>
        </w:div>
        <w:div w:id="2019237714">
          <w:marLeft w:val="640"/>
          <w:marRight w:val="0"/>
          <w:marTop w:val="0"/>
          <w:marBottom w:val="0"/>
          <w:divBdr>
            <w:top w:val="none" w:sz="0" w:space="0" w:color="auto"/>
            <w:left w:val="none" w:sz="0" w:space="0" w:color="auto"/>
            <w:bottom w:val="none" w:sz="0" w:space="0" w:color="auto"/>
            <w:right w:val="none" w:sz="0" w:space="0" w:color="auto"/>
          </w:divBdr>
        </w:div>
        <w:div w:id="393702576">
          <w:marLeft w:val="640"/>
          <w:marRight w:val="0"/>
          <w:marTop w:val="0"/>
          <w:marBottom w:val="0"/>
          <w:divBdr>
            <w:top w:val="none" w:sz="0" w:space="0" w:color="auto"/>
            <w:left w:val="none" w:sz="0" w:space="0" w:color="auto"/>
            <w:bottom w:val="none" w:sz="0" w:space="0" w:color="auto"/>
            <w:right w:val="none" w:sz="0" w:space="0" w:color="auto"/>
          </w:divBdr>
        </w:div>
        <w:div w:id="1232883637">
          <w:marLeft w:val="640"/>
          <w:marRight w:val="0"/>
          <w:marTop w:val="0"/>
          <w:marBottom w:val="0"/>
          <w:divBdr>
            <w:top w:val="none" w:sz="0" w:space="0" w:color="auto"/>
            <w:left w:val="none" w:sz="0" w:space="0" w:color="auto"/>
            <w:bottom w:val="none" w:sz="0" w:space="0" w:color="auto"/>
            <w:right w:val="none" w:sz="0" w:space="0" w:color="auto"/>
          </w:divBdr>
        </w:div>
        <w:div w:id="66805249">
          <w:marLeft w:val="640"/>
          <w:marRight w:val="0"/>
          <w:marTop w:val="0"/>
          <w:marBottom w:val="0"/>
          <w:divBdr>
            <w:top w:val="none" w:sz="0" w:space="0" w:color="auto"/>
            <w:left w:val="none" w:sz="0" w:space="0" w:color="auto"/>
            <w:bottom w:val="none" w:sz="0" w:space="0" w:color="auto"/>
            <w:right w:val="none" w:sz="0" w:space="0" w:color="auto"/>
          </w:divBdr>
        </w:div>
        <w:div w:id="1958901968">
          <w:marLeft w:val="640"/>
          <w:marRight w:val="0"/>
          <w:marTop w:val="0"/>
          <w:marBottom w:val="0"/>
          <w:divBdr>
            <w:top w:val="none" w:sz="0" w:space="0" w:color="auto"/>
            <w:left w:val="none" w:sz="0" w:space="0" w:color="auto"/>
            <w:bottom w:val="none" w:sz="0" w:space="0" w:color="auto"/>
            <w:right w:val="none" w:sz="0" w:space="0" w:color="auto"/>
          </w:divBdr>
        </w:div>
        <w:div w:id="1889992804">
          <w:marLeft w:val="640"/>
          <w:marRight w:val="0"/>
          <w:marTop w:val="0"/>
          <w:marBottom w:val="0"/>
          <w:divBdr>
            <w:top w:val="none" w:sz="0" w:space="0" w:color="auto"/>
            <w:left w:val="none" w:sz="0" w:space="0" w:color="auto"/>
            <w:bottom w:val="none" w:sz="0" w:space="0" w:color="auto"/>
            <w:right w:val="none" w:sz="0" w:space="0" w:color="auto"/>
          </w:divBdr>
        </w:div>
        <w:div w:id="1971401200">
          <w:marLeft w:val="640"/>
          <w:marRight w:val="0"/>
          <w:marTop w:val="0"/>
          <w:marBottom w:val="0"/>
          <w:divBdr>
            <w:top w:val="none" w:sz="0" w:space="0" w:color="auto"/>
            <w:left w:val="none" w:sz="0" w:space="0" w:color="auto"/>
            <w:bottom w:val="none" w:sz="0" w:space="0" w:color="auto"/>
            <w:right w:val="none" w:sz="0" w:space="0" w:color="auto"/>
          </w:divBdr>
        </w:div>
        <w:div w:id="1449006726">
          <w:marLeft w:val="640"/>
          <w:marRight w:val="0"/>
          <w:marTop w:val="0"/>
          <w:marBottom w:val="0"/>
          <w:divBdr>
            <w:top w:val="none" w:sz="0" w:space="0" w:color="auto"/>
            <w:left w:val="none" w:sz="0" w:space="0" w:color="auto"/>
            <w:bottom w:val="none" w:sz="0" w:space="0" w:color="auto"/>
            <w:right w:val="none" w:sz="0" w:space="0" w:color="auto"/>
          </w:divBdr>
        </w:div>
      </w:divsChild>
    </w:div>
    <w:div w:id="520709828">
      <w:bodyDiv w:val="1"/>
      <w:marLeft w:val="0"/>
      <w:marRight w:val="0"/>
      <w:marTop w:val="0"/>
      <w:marBottom w:val="0"/>
      <w:divBdr>
        <w:top w:val="none" w:sz="0" w:space="0" w:color="auto"/>
        <w:left w:val="none" w:sz="0" w:space="0" w:color="auto"/>
        <w:bottom w:val="none" w:sz="0" w:space="0" w:color="auto"/>
        <w:right w:val="none" w:sz="0" w:space="0" w:color="auto"/>
      </w:divBdr>
      <w:divsChild>
        <w:div w:id="496773261">
          <w:marLeft w:val="640"/>
          <w:marRight w:val="0"/>
          <w:marTop w:val="0"/>
          <w:marBottom w:val="0"/>
          <w:divBdr>
            <w:top w:val="none" w:sz="0" w:space="0" w:color="auto"/>
            <w:left w:val="none" w:sz="0" w:space="0" w:color="auto"/>
            <w:bottom w:val="none" w:sz="0" w:space="0" w:color="auto"/>
            <w:right w:val="none" w:sz="0" w:space="0" w:color="auto"/>
          </w:divBdr>
        </w:div>
        <w:div w:id="766392612">
          <w:marLeft w:val="640"/>
          <w:marRight w:val="0"/>
          <w:marTop w:val="0"/>
          <w:marBottom w:val="0"/>
          <w:divBdr>
            <w:top w:val="none" w:sz="0" w:space="0" w:color="auto"/>
            <w:left w:val="none" w:sz="0" w:space="0" w:color="auto"/>
            <w:bottom w:val="none" w:sz="0" w:space="0" w:color="auto"/>
            <w:right w:val="none" w:sz="0" w:space="0" w:color="auto"/>
          </w:divBdr>
        </w:div>
        <w:div w:id="666522845">
          <w:marLeft w:val="640"/>
          <w:marRight w:val="0"/>
          <w:marTop w:val="0"/>
          <w:marBottom w:val="0"/>
          <w:divBdr>
            <w:top w:val="none" w:sz="0" w:space="0" w:color="auto"/>
            <w:left w:val="none" w:sz="0" w:space="0" w:color="auto"/>
            <w:bottom w:val="none" w:sz="0" w:space="0" w:color="auto"/>
            <w:right w:val="none" w:sz="0" w:space="0" w:color="auto"/>
          </w:divBdr>
        </w:div>
        <w:div w:id="1191411487">
          <w:marLeft w:val="640"/>
          <w:marRight w:val="0"/>
          <w:marTop w:val="0"/>
          <w:marBottom w:val="0"/>
          <w:divBdr>
            <w:top w:val="none" w:sz="0" w:space="0" w:color="auto"/>
            <w:left w:val="none" w:sz="0" w:space="0" w:color="auto"/>
            <w:bottom w:val="none" w:sz="0" w:space="0" w:color="auto"/>
            <w:right w:val="none" w:sz="0" w:space="0" w:color="auto"/>
          </w:divBdr>
        </w:div>
        <w:div w:id="1819760236">
          <w:marLeft w:val="640"/>
          <w:marRight w:val="0"/>
          <w:marTop w:val="0"/>
          <w:marBottom w:val="0"/>
          <w:divBdr>
            <w:top w:val="none" w:sz="0" w:space="0" w:color="auto"/>
            <w:left w:val="none" w:sz="0" w:space="0" w:color="auto"/>
            <w:bottom w:val="none" w:sz="0" w:space="0" w:color="auto"/>
            <w:right w:val="none" w:sz="0" w:space="0" w:color="auto"/>
          </w:divBdr>
        </w:div>
        <w:div w:id="193620948">
          <w:marLeft w:val="640"/>
          <w:marRight w:val="0"/>
          <w:marTop w:val="0"/>
          <w:marBottom w:val="0"/>
          <w:divBdr>
            <w:top w:val="none" w:sz="0" w:space="0" w:color="auto"/>
            <w:left w:val="none" w:sz="0" w:space="0" w:color="auto"/>
            <w:bottom w:val="none" w:sz="0" w:space="0" w:color="auto"/>
            <w:right w:val="none" w:sz="0" w:space="0" w:color="auto"/>
          </w:divBdr>
        </w:div>
        <w:div w:id="1222209974">
          <w:marLeft w:val="640"/>
          <w:marRight w:val="0"/>
          <w:marTop w:val="0"/>
          <w:marBottom w:val="0"/>
          <w:divBdr>
            <w:top w:val="none" w:sz="0" w:space="0" w:color="auto"/>
            <w:left w:val="none" w:sz="0" w:space="0" w:color="auto"/>
            <w:bottom w:val="none" w:sz="0" w:space="0" w:color="auto"/>
            <w:right w:val="none" w:sz="0" w:space="0" w:color="auto"/>
          </w:divBdr>
        </w:div>
        <w:div w:id="79840157">
          <w:marLeft w:val="640"/>
          <w:marRight w:val="0"/>
          <w:marTop w:val="0"/>
          <w:marBottom w:val="0"/>
          <w:divBdr>
            <w:top w:val="none" w:sz="0" w:space="0" w:color="auto"/>
            <w:left w:val="none" w:sz="0" w:space="0" w:color="auto"/>
            <w:bottom w:val="none" w:sz="0" w:space="0" w:color="auto"/>
            <w:right w:val="none" w:sz="0" w:space="0" w:color="auto"/>
          </w:divBdr>
        </w:div>
        <w:div w:id="220795603">
          <w:marLeft w:val="640"/>
          <w:marRight w:val="0"/>
          <w:marTop w:val="0"/>
          <w:marBottom w:val="0"/>
          <w:divBdr>
            <w:top w:val="none" w:sz="0" w:space="0" w:color="auto"/>
            <w:left w:val="none" w:sz="0" w:space="0" w:color="auto"/>
            <w:bottom w:val="none" w:sz="0" w:space="0" w:color="auto"/>
            <w:right w:val="none" w:sz="0" w:space="0" w:color="auto"/>
          </w:divBdr>
        </w:div>
        <w:div w:id="610479463">
          <w:marLeft w:val="640"/>
          <w:marRight w:val="0"/>
          <w:marTop w:val="0"/>
          <w:marBottom w:val="0"/>
          <w:divBdr>
            <w:top w:val="none" w:sz="0" w:space="0" w:color="auto"/>
            <w:left w:val="none" w:sz="0" w:space="0" w:color="auto"/>
            <w:bottom w:val="none" w:sz="0" w:space="0" w:color="auto"/>
            <w:right w:val="none" w:sz="0" w:space="0" w:color="auto"/>
          </w:divBdr>
        </w:div>
        <w:div w:id="1331133493">
          <w:marLeft w:val="640"/>
          <w:marRight w:val="0"/>
          <w:marTop w:val="0"/>
          <w:marBottom w:val="0"/>
          <w:divBdr>
            <w:top w:val="none" w:sz="0" w:space="0" w:color="auto"/>
            <w:left w:val="none" w:sz="0" w:space="0" w:color="auto"/>
            <w:bottom w:val="none" w:sz="0" w:space="0" w:color="auto"/>
            <w:right w:val="none" w:sz="0" w:space="0" w:color="auto"/>
          </w:divBdr>
        </w:div>
        <w:div w:id="502548158">
          <w:marLeft w:val="640"/>
          <w:marRight w:val="0"/>
          <w:marTop w:val="0"/>
          <w:marBottom w:val="0"/>
          <w:divBdr>
            <w:top w:val="none" w:sz="0" w:space="0" w:color="auto"/>
            <w:left w:val="none" w:sz="0" w:space="0" w:color="auto"/>
            <w:bottom w:val="none" w:sz="0" w:space="0" w:color="auto"/>
            <w:right w:val="none" w:sz="0" w:space="0" w:color="auto"/>
          </w:divBdr>
        </w:div>
        <w:div w:id="2109226152">
          <w:marLeft w:val="640"/>
          <w:marRight w:val="0"/>
          <w:marTop w:val="0"/>
          <w:marBottom w:val="0"/>
          <w:divBdr>
            <w:top w:val="none" w:sz="0" w:space="0" w:color="auto"/>
            <w:left w:val="none" w:sz="0" w:space="0" w:color="auto"/>
            <w:bottom w:val="none" w:sz="0" w:space="0" w:color="auto"/>
            <w:right w:val="none" w:sz="0" w:space="0" w:color="auto"/>
          </w:divBdr>
        </w:div>
        <w:div w:id="352154659">
          <w:marLeft w:val="640"/>
          <w:marRight w:val="0"/>
          <w:marTop w:val="0"/>
          <w:marBottom w:val="0"/>
          <w:divBdr>
            <w:top w:val="none" w:sz="0" w:space="0" w:color="auto"/>
            <w:left w:val="none" w:sz="0" w:space="0" w:color="auto"/>
            <w:bottom w:val="none" w:sz="0" w:space="0" w:color="auto"/>
            <w:right w:val="none" w:sz="0" w:space="0" w:color="auto"/>
          </w:divBdr>
        </w:div>
        <w:div w:id="277488002">
          <w:marLeft w:val="640"/>
          <w:marRight w:val="0"/>
          <w:marTop w:val="0"/>
          <w:marBottom w:val="0"/>
          <w:divBdr>
            <w:top w:val="none" w:sz="0" w:space="0" w:color="auto"/>
            <w:left w:val="none" w:sz="0" w:space="0" w:color="auto"/>
            <w:bottom w:val="none" w:sz="0" w:space="0" w:color="auto"/>
            <w:right w:val="none" w:sz="0" w:space="0" w:color="auto"/>
          </w:divBdr>
        </w:div>
        <w:div w:id="391081164">
          <w:marLeft w:val="640"/>
          <w:marRight w:val="0"/>
          <w:marTop w:val="0"/>
          <w:marBottom w:val="0"/>
          <w:divBdr>
            <w:top w:val="none" w:sz="0" w:space="0" w:color="auto"/>
            <w:left w:val="none" w:sz="0" w:space="0" w:color="auto"/>
            <w:bottom w:val="none" w:sz="0" w:space="0" w:color="auto"/>
            <w:right w:val="none" w:sz="0" w:space="0" w:color="auto"/>
          </w:divBdr>
        </w:div>
        <w:div w:id="1808551052">
          <w:marLeft w:val="640"/>
          <w:marRight w:val="0"/>
          <w:marTop w:val="0"/>
          <w:marBottom w:val="0"/>
          <w:divBdr>
            <w:top w:val="none" w:sz="0" w:space="0" w:color="auto"/>
            <w:left w:val="none" w:sz="0" w:space="0" w:color="auto"/>
            <w:bottom w:val="none" w:sz="0" w:space="0" w:color="auto"/>
            <w:right w:val="none" w:sz="0" w:space="0" w:color="auto"/>
          </w:divBdr>
        </w:div>
        <w:div w:id="1187523493">
          <w:marLeft w:val="640"/>
          <w:marRight w:val="0"/>
          <w:marTop w:val="0"/>
          <w:marBottom w:val="0"/>
          <w:divBdr>
            <w:top w:val="none" w:sz="0" w:space="0" w:color="auto"/>
            <w:left w:val="none" w:sz="0" w:space="0" w:color="auto"/>
            <w:bottom w:val="none" w:sz="0" w:space="0" w:color="auto"/>
            <w:right w:val="none" w:sz="0" w:space="0" w:color="auto"/>
          </w:divBdr>
        </w:div>
        <w:div w:id="2096003530">
          <w:marLeft w:val="640"/>
          <w:marRight w:val="0"/>
          <w:marTop w:val="0"/>
          <w:marBottom w:val="0"/>
          <w:divBdr>
            <w:top w:val="none" w:sz="0" w:space="0" w:color="auto"/>
            <w:left w:val="none" w:sz="0" w:space="0" w:color="auto"/>
            <w:bottom w:val="none" w:sz="0" w:space="0" w:color="auto"/>
            <w:right w:val="none" w:sz="0" w:space="0" w:color="auto"/>
          </w:divBdr>
        </w:div>
        <w:div w:id="1416241176">
          <w:marLeft w:val="640"/>
          <w:marRight w:val="0"/>
          <w:marTop w:val="0"/>
          <w:marBottom w:val="0"/>
          <w:divBdr>
            <w:top w:val="none" w:sz="0" w:space="0" w:color="auto"/>
            <w:left w:val="none" w:sz="0" w:space="0" w:color="auto"/>
            <w:bottom w:val="none" w:sz="0" w:space="0" w:color="auto"/>
            <w:right w:val="none" w:sz="0" w:space="0" w:color="auto"/>
          </w:divBdr>
        </w:div>
        <w:div w:id="1227842569">
          <w:marLeft w:val="640"/>
          <w:marRight w:val="0"/>
          <w:marTop w:val="0"/>
          <w:marBottom w:val="0"/>
          <w:divBdr>
            <w:top w:val="none" w:sz="0" w:space="0" w:color="auto"/>
            <w:left w:val="none" w:sz="0" w:space="0" w:color="auto"/>
            <w:bottom w:val="none" w:sz="0" w:space="0" w:color="auto"/>
            <w:right w:val="none" w:sz="0" w:space="0" w:color="auto"/>
          </w:divBdr>
        </w:div>
        <w:div w:id="1615356499">
          <w:marLeft w:val="640"/>
          <w:marRight w:val="0"/>
          <w:marTop w:val="0"/>
          <w:marBottom w:val="0"/>
          <w:divBdr>
            <w:top w:val="none" w:sz="0" w:space="0" w:color="auto"/>
            <w:left w:val="none" w:sz="0" w:space="0" w:color="auto"/>
            <w:bottom w:val="none" w:sz="0" w:space="0" w:color="auto"/>
            <w:right w:val="none" w:sz="0" w:space="0" w:color="auto"/>
          </w:divBdr>
        </w:div>
        <w:div w:id="574323110">
          <w:marLeft w:val="640"/>
          <w:marRight w:val="0"/>
          <w:marTop w:val="0"/>
          <w:marBottom w:val="0"/>
          <w:divBdr>
            <w:top w:val="none" w:sz="0" w:space="0" w:color="auto"/>
            <w:left w:val="none" w:sz="0" w:space="0" w:color="auto"/>
            <w:bottom w:val="none" w:sz="0" w:space="0" w:color="auto"/>
            <w:right w:val="none" w:sz="0" w:space="0" w:color="auto"/>
          </w:divBdr>
        </w:div>
        <w:div w:id="180508635">
          <w:marLeft w:val="640"/>
          <w:marRight w:val="0"/>
          <w:marTop w:val="0"/>
          <w:marBottom w:val="0"/>
          <w:divBdr>
            <w:top w:val="none" w:sz="0" w:space="0" w:color="auto"/>
            <w:left w:val="none" w:sz="0" w:space="0" w:color="auto"/>
            <w:bottom w:val="none" w:sz="0" w:space="0" w:color="auto"/>
            <w:right w:val="none" w:sz="0" w:space="0" w:color="auto"/>
          </w:divBdr>
        </w:div>
      </w:divsChild>
    </w:div>
    <w:div w:id="533998781">
      <w:bodyDiv w:val="1"/>
      <w:marLeft w:val="0"/>
      <w:marRight w:val="0"/>
      <w:marTop w:val="0"/>
      <w:marBottom w:val="0"/>
      <w:divBdr>
        <w:top w:val="none" w:sz="0" w:space="0" w:color="auto"/>
        <w:left w:val="none" w:sz="0" w:space="0" w:color="auto"/>
        <w:bottom w:val="none" w:sz="0" w:space="0" w:color="auto"/>
        <w:right w:val="none" w:sz="0" w:space="0" w:color="auto"/>
      </w:divBdr>
      <w:divsChild>
        <w:div w:id="849443878">
          <w:marLeft w:val="640"/>
          <w:marRight w:val="0"/>
          <w:marTop w:val="0"/>
          <w:marBottom w:val="0"/>
          <w:divBdr>
            <w:top w:val="none" w:sz="0" w:space="0" w:color="auto"/>
            <w:left w:val="none" w:sz="0" w:space="0" w:color="auto"/>
            <w:bottom w:val="none" w:sz="0" w:space="0" w:color="auto"/>
            <w:right w:val="none" w:sz="0" w:space="0" w:color="auto"/>
          </w:divBdr>
        </w:div>
        <w:div w:id="2058429552">
          <w:marLeft w:val="640"/>
          <w:marRight w:val="0"/>
          <w:marTop w:val="0"/>
          <w:marBottom w:val="0"/>
          <w:divBdr>
            <w:top w:val="none" w:sz="0" w:space="0" w:color="auto"/>
            <w:left w:val="none" w:sz="0" w:space="0" w:color="auto"/>
            <w:bottom w:val="none" w:sz="0" w:space="0" w:color="auto"/>
            <w:right w:val="none" w:sz="0" w:space="0" w:color="auto"/>
          </w:divBdr>
        </w:div>
        <w:div w:id="1820921639">
          <w:marLeft w:val="640"/>
          <w:marRight w:val="0"/>
          <w:marTop w:val="0"/>
          <w:marBottom w:val="0"/>
          <w:divBdr>
            <w:top w:val="none" w:sz="0" w:space="0" w:color="auto"/>
            <w:left w:val="none" w:sz="0" w:space="0" w:color="auto"/>
            <w:bottom w:val="none" w:sz="0" w:space="0" w:color="auto"/>
            <w:right w:val="none" w:sz="0" w:space="0" w:color="auto"/>
          </w:divBdr>
        </w:div>
        <w:div w:id="1774737627">
          <w:marLeft w:val="640"/>
          <w:marRight w:val="0"/>
          <w:marTop w:val="0"/>
          <w:marBottom w:val="0"/>
          <w:divBdr>
            <w:top w:val="none" w:sz="0" w:space="0" w:color="auto"/>
            <w:left w:val="none" w:sz="0" w:space="0" w:color="auto"/>
            <w:bottom w:val="none" w:sz="0" w:space="0" w:color="auto"/>
            <w:right w:val="none" w:sz="0" w:space="0" w:color="auto"/>
          </w:divBdr>
        </w:div>
        <w:div w:id="1725714129">
          <w:marLeft w:val="640"/>
          <w:marRight w:val="0"/>
          <w:marTop w:val="0"/>
          <w:marBottom w:val="0"/>
          <w:divBdr>
            <w:top w:val="none" w:sz="0" w:space="0" w:color="auto"/>
            <w:left w:val="none" w:sz="0" w:space="0" w:color="auto"/>
            <w:bottom w:val="none" w:sz="0" w:space="0" w:color="auto"/>
            <w:right w:val="none" w:sz="0" w:space="0" w:color="auto"/>
          </w:divBdr>
        </w:div>
        <w:div w:id="1205370262">
          <w:marLeft w:val="640"/>
          <w:marRight w:val="0"/>
          <w:marTop w:val="0"/>
          <w:marBottom w:val="0"/>
          <w:divBdr>
            <w:top w:val="none" w:sz="0" w:space="0" w:color="auto"/>
            <w:left w:val="none" w:sz="0" w:space="0" w:color="auto"/>
            <w:bottom w:val="none" w:sz="0" w:space="0" w:color="auto"/>
            <w:right w:val="none" w:sz="0" w:space="0" w:color="auto"/>
          </w:divBdr>
        </w:div>
        <w:div w:id="590241290">
          <w:marLeft w:val="640"/>
          <w:marRight w:val="0"/>
          <w:marTop w:val="0"/>
          <w:marBottom w:val="0"/>
          <w:divBdr>
            <w:top w:val="none" w:sz="0" w:space="0" w:color="auto"/>
            <w:left w:val="none" w:sz="0" w:space="0" w:color="auto"/>
            <w:bottom w:val="none" w:sz="0" w:space="0" w:color="auto"/>
            <w:right w:val="none" w:sz="0" w:space="0" w:color="auto"/>
          </w:divBdr>
        </w:div>
        <w:div w:id="1076197845">
          <w:marLeft w:val="640"/>
          <w:marRight w:val="0"/>
          <w:marTop w:val="0"/>
          <w:marBottom w:val="0"/>
          <w:divBdr>
            <w:top w:val="none" w:sz="0" w:space="0" w:color="auto"/>
            <w:left w:val="none" w:sz="0" w:space="0" w:color="auto"/>
            <w:bottom w:val="none" w:sz="0" w:space="0" w:color="auto"/>
            <w:right w:val="none" w:sz="0" w:space="0" w:color="auto"/>
          </w:divBdr>
        </w:div>
        <w:div w:id="119686513">
          <w:marLeft w:val="640"/>
          <w:marRight w:val="0"/>
          <w:marTop w:val="0"/>
          <w:marBottom w:val="0"/>
          <w:divBdr>
            <w:top w:val="none" w:sz="0" w:space="0" w:color="auto"/>
            <w:left w:val="none" w:sz="0" w:space="0" w:color="auto"/>
            <w:bottom w:val="none" w:sz="0" w:space="0" w:color="auto"/>
            <w:right w:val="none" w:sz="0" w:space="0" w:color="auto"/>
          </w:divBdr>
        </w:div>
        <w:div w:id="673339760">
          <w:marLeft w:val="640"/>
          <w:marRight w:val="0"/>
          <w:marTop w:val="0"/>
          <w:marBottom w:val="0"/>
          <w:divBdr>
            <w:top w:val="none" w:sz="0" w:space="0" w:color="auto"/>
            <w:left w:val="none" w:sz="0" w:space="0" w:color="auto"/>
            <w:bottom w:val="none" w:sz="0" w:space="0" w:color="auto"/>
            <w:right w:val="none" w:sz="0" w:space="0" w:color="auto"/>
          </w:divBdr>
        </w:div>
        <w:div w:id="930090607">
          <w:marLeft w:val="640"/>
          <w:marRight w:val="0"/>
          <w:marTop w:val="0"/>
          <w:marBottom w:val="0"/>
          <w:divBdr>
            <w:top w:val="none" w:sz="0" w:space="0" w:color="auto"/>
            <w:left w:val="none" w:sz="0" w:space="0" w:color="auto"/>
            <w:bottom w:val="none" w:sz="0" w:space="0" w:color="auto"/>
            <w:right w:val="none" w:sz="0" w:space="0" w:color="auto"/>
          </w:divBdr>
        </w:div>
        <w:div w:id="1140347384">
          <w:marLeft w:val="640"/>
          <w:marRight w:val="0"/>
          <w:marTop w:val="0"/>
          <w:marBottom w:val="0"/>
          <w:divBdr>
            <w:top w:val="none" w:sz="0" w:space="0" w:color="auto"/>
            <w:left w:val="none" w:sz="0" w:space="0" w:color="auto"/>
            <w:bottom w:val="none" w:sz="0" w:space="0" w:color="auto"/>
            <w:right w:val="none" w:sz="0" w:space="0" w:color="auto"/>
          </w:divBdr>
        </w:div>
        <w:div w:id="610747522">
          <w:marLeft w:val="640"/>
          <w:marRight w:val="0"/>
          <w:marTop w:val="0"/>
          <w:marBottom w:val="0"/>
          <w:divBdr>
            <w:top w:val="none" w:sz="0" w:space="0" w:color="auto"/>
            <w:left w:val="none" w:sz="0" w:space="0" w:color="auto"/>
            <w:bottom w:val="none" w:sz="0" w:space="0" w:color="auto"/>
            <w:right w:val="none" w:sz="0" w:space="0" w:color="auto"/>
          </w:divBdr>
        </w:div>
        <w:div w:id="1135414191">
          <w:marLeft w:val="640"/>
          <w:marRight w:val="0"/>
          <w:marTop w:val="0"/>
          <w:marBottom w:val="0"/>
          <w:divBdr>
            <w:top w:val="none" w:sz="0" w:space="0" w:color="auto"/>
            <w:left w:val="none" w:sz="0" w:space="0" w:color="auto"/>
            <w:bottom w:val="none" w:sz="0" w:space="0" w:color="auto"/>
            <w:right w:val="none" w:sz="0" w:space="0" w:color="auto"/>
          </w:divBdr>
        </w:div>
        <w:div w:id="859204340">
          <w:marLeft w:val="640"/>
          <w:marRight w:val="0"/>
          <w:marTop w:val="0"/>
          <w:marBottom w:val="0"/>
          <w:divBdr>
            <w:top w:val="none" w:sz="0" w:space="0" w:color="auto"/>
            <w:left w:val="none" w:sz="0" w:space="0" w:color="auto"/>
            <w:bottom w:val="none" w:sz="0" w:space="0" w:color="auto"/>
            <w:right w:val="none" w:sz="0" w:space="0" w:color="auto"/>
          </w:divBdr>
        </w:div>
        <w:div w:id="817769981">
          <w:marLeft w:val="640"/>
          <w:marRight w:val="0"/>
          <w:marTop w:val="0"/>
          <w:marBottom w:val="0"/>
          <w:divBdr>
            <w:top w:val="none" w:sz="0" w:space="0" w:color="auto"/>
            <w:left w:val="none" w:sz="0" w:space="0" w:color="auto"/>
            <w:bottom w:val="none" w:sz="0" w:space="0" w:color="auto"/>
            <w:right w:val="none" w:sz="0" w:space="0" w:color="auto"/>
          </w:divBdr>
        </w:div>
        <w:div w:id="1480072066">
          <w:marLeft w:val="640"/>
          <w:marRight w:val="0"/>
          <w:marTop w:val="0"/>
          <w:marBottom w:val="0"/>
          <w:divBdr>
            <w:top w:val="none" w:sz="0" w:space="0" w:color="auto"/>
            <w:left w:val="none" w:sz="0" w:space="0" w:color="auto"/>
            <w:bottom w:val="none" w:sz="0" w:space="0" w:color="auto"/>
            <w:right w:val="none" w:sz="0" w:space="0" w:color="auto"/>
          </w:divBdr>
        </w:div>
        <w:div w:id="1587298764">
          <w:marLeft w:val="640"/>
          <w:marRight w:val="0"/>
          <w:marTop w:val="0"/>
          <w:marBottom w:val="0"/>
          <w:divBdr>
            <w:top w:val="none" w:sz="0" w:space="0" w:color="auto"/>
            <w:left w:val="none" w:sz="0" w:space="0" w:color="auto"/>
            <w:bottom w:val="none" w:sz="0" w:space="0" w:color="auto"/>
            <w:right w:val="none" w:sz="0" w:space="0" w:color="auto"/>
          </w:divBdr>
        </w:div>
        <w:div w:id="1127552085">
          <w:marLeft w:val="640"/>
          <w:marRight w:val="0"/>
          <w:marTop w:val="0"/>
          <w:marBottom w:val="0"/>
          <w:divBdr>
            <w:top w:val="none" w:sz="0" w:space="0" w:color="auto"/>
            <w:left w:val="none" w:sz="0" w:space="0" w:color="auto"/>
            <w:bottom w:val="none" w:sz="0" w:space="0" w:color="auto"/>
            <w:right w:val="none" w:sz="0" w:space="0" w:color="auto"/>
          </w:divBdr>
        </w:div>
        <w:div w:id="342316917">
          <w:marLeft w:val="640"/>
          <w:marRight w:val="0"/>
          <w:marTop w:val="0"/>
          <w:marBottom w:val="0"/>
          <w:divBdr>
            <w:top w:val="none" w:sz="0" w:space="0" w:color="auto"/>
            <w:left w:val="none" w:sz="0" w:space="0" w:color="auto"/>
            <w:bottom w:val="none" w:sz="0" w:space="0" w:color="auto"/>
            <w:right w:val="none" w:sz="0" w:space="0" w:color="auto"/>
          </w:divBdr>
        </w:div>
        <w:div w:id="1098674725">
          <w:marLeft w:val="640"/>
          <w:marRight w:val="0"/>
          <w:marTop w:val="0"/>
          <w:marBottom w:val="0"/>
          <w:divBdr>
            <w:top w:val="none" w:sz="0" w:space="0" w:color="auto"/>
            <w:left w:val="none" w:sz="0" w:space="0" w:color="auto"/>
            <w:bottom w:val="none" w:sz="0" w:space="0" w:color="auto"/>
            <w:right w:val="none" w:sz="0" w:space="0" w:color="auto"/>
          </w:divBdr>
        </w:div>
        <w:div w:id="324673808">
          <w:marLeft w:val="640"/>
          <w:marRight w:val="0"/>
          <w:marTop w:val="0"/>
          <w:marBottom w:val="0"/>
          <w:divBdr>
            <w:top w:val="none" w:sz="0" w:space="0" w:color="auto"/>
            <w:left w:val="none" w:sz="0" w:space="0" w:color="auto"/>
            <w:bottom w:val="none" w:sz="0" w:space="0" w:color="auto"/>
            <w:right w:val="none" w:sz="0" w:space="0" w:color="auto"/>
          </w:divBdr>
        </w:div>
        <w:div w:id="2121485193">
          <w:marLeft w:val="640"/>
          <w:marRight w:val="0"/>
          <w:marTop w:val="0"/>
          <w:marBottom w:val="0"/>
          <w:divBdr>
            <w:top w:val="none" w:sz="0" w:space="0" w:color="auto"/>
            <w:left w:val="none" w:sz="0" w:space="0" w:color="auto"/>
            <w:bottom w:val="none" w:sz="0" w:space="0" w:color="auto"/>
            <w:right w:val="none" w:sz="0" w:space="0" w:color="auto"/>
          </w:divBdr>
        </w:div>
        <w:div w:id="1471946591">
          <w:marLeft w:val="640"/>
          <w:marRight w:val="0"/>
          <w:marTop w:val="0"/>
          <w:marBottom w:val="0"/>
          <w:divBdr>
            <w:top w:val="none" w:sz="0" w:space="0" w:color="auto"/>
            <w:left w:val="none" w:sz="0" w:space="0" w:color="auto"/>
            <w:bottom w:val="none" w:sz="0" w:space="0" w:color="auto"/>
            <w:right w:val="none" w:sz="0" w:space="0" w:color="auto"/>
          </w:divBdr>
        </w:div>
      </w:divsChild>
    </w:div>
    <w:div w:id="554631876">
      <w:bodyDiv w:val="1"/>
      <w:marLeft w:val="0"/>
      <w:marRight w:val="0"/>
      <w:marTop w:val="0"/>
      <w:marBottom w:val="0"/>
      <w:divBdr>
        <w:top w:val="none" w:sz="0" w:space="0" w:color="auto"/>
        <w:left w:val="none" w:sz="0" w:space="0" w:color="auto"/>
        <w:bottom w:val="none" w:sz="0" w:space="0" w:color="auto"/>
        <w:right w:val="none" w:sz="0" w:space="0" w:color="auto"/>
      </w:divBdr>
      <w:divsChild>
        <w:div w:id="1770809622">
          <w:marLeft w:val="640"/>
          <w:marRight w:val="0"/>
          <w:marTop w:val="0"/>
          <w:marBottom w:val="0"/>
          <w:divBdr>
            <w:top w:val="none" w:sz="0" w:space="0" w:color="auto"/>
            <w:left w:val="none" w:sz="0" w:space="0" w:color="auto"/>
            <w:bottom w:val="none" w:sz="0" w:space="0" w:color="auto"/>
            <w:right w:val="none" w:sz="0" w:space="0" w:color="auto"/>
          </w:divBdr>
        </w:div>
        <w:div w:id="384565421">
          <w:marLeft w:val="640"/>
          <w:marRight w:val="0"/>
          <w:marTop w:val="0"/>
          <w:marBottom w:val="0"/>
          <w:divBdr>
            <w:top w:val="none" w:sz="0" w:space="0" w:color="auto"/>
            <w:left w:val="none" w:sz="0" w:space="0" w:color="auto"/>
            <w:bottom w:val="none" w:sz="0" w:space="0" w:color="auto"/>
            <w:right w:val="none" w:sz="0" w:space="0" w:color="auto"/>
          </w:divBdr>
        </w:div>
        <w:div w:id="1971663963">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942613904">
          <w:marLeft w:val="640"/>
          <w:marRight w:val="0"/>
          <w:marTop w:val="0"/>
          <w:marBottom w:val="0"/>
          <w:divBdr>
            <w:top w:val="none" w:sz="0" w:space="0" w:color="auto"/>
            <w:left w:val="none" w:sz="0" w:space="0" w:color="auto"/>
            <w:bottom w:val="none" w:sz="0" w:space="0" w:color="auto"/>
            <w:right w:val="none" w:sz="0" w:space="0" w:color="auto"/>
          </w:divBdr>
        </w:div>
        <w:div w:id="396510669">
          <w:marLeft w:val="640"/>
          <w:marRight w:val="0"/>
          <w:marTop w:val="0"/>
          <w:marBottom w:val="0"/>
          <w:divBdr>
            <w:top w:val="none" w:sz="0" w:space="0" w:color="auto"/>
            <w:left w:val="none" w:sz="0" w:space="0" w:color="auto"/>
            <w:bottom w:val="none" w:sz="0" w:space="0" w:color="auto"/>
            <w:right w:val="none" w:sz="0" w:space="0" w:color="auto"/>
          </w:divBdr>
        </w:div>
        <w:div w:id="1565556144">
          <w:marLeft w:val="640"/>
          <w:marRight w:val="0"/>
          <w:marTop w:val="0"/>
          <w:marBottom w:val="0"/>
          <w:divBdr>
            <w:top w:val="none" w:sz="0" w:space="0" w:color="auto"/>
            <w:left w:val="none" w:sz="0" w:space="0" w:color="auto"/>
            <w:bottom w:val="none" w:sz="0" w:space="0" w:color="auto"/>
            <w:right w:val="none" w:sz="0" w:space="0" w:color="auto"/>
          </w:divBdr>
        </w:div>
        <w:div w:id="1847816537">
          <w:marLeft w:val="640"/>
          <w:marRight w:val="0"/>
          <w:marTop w:val="0"/>
          <w:marBottom w:val="0"/>
          <w:divBdr>
            <w:top w:val="none" w:sz="0" w:space="0" w:color="auto"/>
            <w:left w:val="none" w:sz="0" w:space="0" w:color="auto"/>
            <w:bottom w:val="none" w:sz="0" w:space="0" w:color="auto"/>
            <w:right w:val="none" w:sz="0" w:space="0" w:color="auto"/>
          </w:divBdr>
        </w:div>
        <w:div w:id="273053911">
          <w:marLeft w:val="640"/>
          <w:marRight w:val="0"/>
          <w:marTop w:val="0"/>
          <w:marBottom w:val="0"/>
          <w:divBdr>
            <w:top w:val="none" w:sz="0" w:space="0" w:color="auto"/>
            <w:left w:val="none" w:sz="0" w:space="0" w:color="auto"/>
            <w:bottom w:val="none" w:sz="0" w:space="0" w:color="auto"/>
            <w:right w:val="none" w:sz="0" w:space="0" w:color="auto"/>
          </w:divBdr>
        </w:div>
        <w:div w:id="2002735037">
          <w:marLeft w:val="640"/>
          <w:marRight w:val="0"/>
          <w:marTop w:val="0"/>
          <w:marBottom w:val="0"/>
          <w:divBdr>
            <w:top w:val="none" w:sz="0" w:space="0" w:color="auto"/>
            <w:left w:val="none" w:sz="0" w:space="0" w:color="auto"/>
            <w:bottom w:val="none" w:sz="0" w:space="0" w:color="auto"/>
            <w:right w:val="none" w:sz="0" w:space="0" w:color="auto"/>
          </w:divBdr>
        </w:div>
        <w:div w:id="741025481">
          <w:marLeft w:val="640"/>
          <w:marRight w:val="0"/>
          <w:marTop w:val="0"/>
          <w:marBottom w:val="0"/>
          <w:divBdr>
            <w:top w:val="none" w:sz="0" w:space="0" w:color="auto"/>
            <w:left w:val="none" w:sz="0" w:space="0" w:color="auto"/>
            <w:bottom w:val="none" w:sz="0" w:space="0" w:color="auto"/>
            <w:right w:val="none" w:sz="0" w:space="0" w:color="auto"/>
          </w:divBdr>
        </w:div>
        <w:div w:id="79913552">
          <w:marLeft w:val="640"/>
          <w:marRight w:val="0"/>
          <w:marTop w:val="0"/>
          <w:marBottom w:val="0"/>
          <w:divBdr>
            <w:top w:val="none" w:sz="0" w:space="0" w:color="auto"/>
            <w:left w:val="none" w:sz="0" w:space="0" w:color="auto"/>
            <w:bottom w:val="none" w:sz="0" w:space="0" w:color="auto"/>
            <w:right w:val="none" w:sz="0" w:space="0" w:color="auto"/>
          </w:divBdr>
        </w:div>
        <w:div w:id="900023269">
          <w:marLeft w:val="640"/>
          <w:marRight w:val="0"/>
          <w:marTop w:val="0"/>
          <w:marBottom w:val="0"/>
          <w:divBdr>
            <w:top w:val="none" w:sz="0" w:space="0" w:color="auto"/>
            <w:left w:val="none" w:sz="0" w:space="0" w:color="auto"/>
            <w:bottom w:val="none" w:sz="0" w:space="0" w:color="auto"/>
            <w:right w:val="none" w:sz="0" w:space="0" w:color="auto"/>
          </w:divBdr>
        </w:div>
        <w:div w:id="965891975">
          <w:marLeft w:val="640"/>
          <w:marRight w:val="0"/>
          <w:marTop w:val="0"/>
          <w:marBottom w:val="0"/>
          <w:divBdr>
            <w:top w:val="none" w:sz="0" w:space="0" w:color="auto"/>
            <w:left w:val="none" w:sz="0" w:space="0" w:color="auto"/>
            <w:bottom w:val="none" w:sz="0" w:space="0" w:color="auto"/>
            <w:right w:val="none" w:sz="0" w:space="0" w:color="auto"/>
          </w:divBdr>
        </w:div>
        <w:div w:id="1702973320">
          <w:marLeft w:val="640"/>
          <w:marRight w:val="0"/>
          <w:marTop w:val="0"/>
          <w:marBottom w:val="0"/>
          <w:divBdr>
            <w:top w:val="none" w:sz="0" w:space="0" w:color="auto"/>
            <w:left w:val="none" w:sz="0" w:space="0" w:color="auto"/>
            <w:bottom w:val="none" w:sz="0" w:space="0" w:color="auto"/>
            <w:right w:val="none" w:sz="0" w:space="0" w:color="auto"/>
          </w:divBdr>
        </w:div>
        <w:div w:id="1145974828">
          <w:marLeft w:val="640"/>
          <w:marRight w:val="0"/>
          <w:marTop w:val="0"/>
          <w:marBottom w:val="0"/>
          <w:divBdr>
            <w:top w:val="none" w:sz="0" w:space="0" w:color="auto"/>
            <w:left w:val="none" w:sz="0" w:space="0" w:color="auto"/>
            <w:bottom w:val="none" w:sz="0" w:space="0" w:color="auto"/>
            <w:right w:val="none" w:sz="0" w:space="0" w:color="auto"/>
          </w:divBdr>
        </w:div>
        <w:div w:id="285937239">
          <w:marLeft w:val="640"/>
          <w:marRight w:val="0"/>
          <w:marTop w:val="0"/>
          <w:marBottom w:val="0"/>
          <w:divBdr>
            <w:top w:val="none" w:sz="0" w:space="0" w:color="auto"/>
            <w:left w:val="none" w:sz="0" w:space="0" w:color="auto"/>
            <w:bottom w:val="none" w:sz="0" w:space="0" w:color="auto"/>
            <w:right w:val="none" w:sz="0" w:space="0" w:color="auto"/>
          </w:divBdr>
        </w:div>
        <w:div w:id="723063162">
          <w:marLeft w:val="640"/>
          <w:marRight w:val="0"/>
          <w:marTop w:val="0"/>
          <w:marBottom w:val="0"/>
          <w:divBdr>
            <w:top w:val="none" w:sz="0" w:space="0" w:color="auto"/>
            <w:left w:val="none" w:sz="0" w:space="0" w:color="auto"/>
            <w:bottom w:val="none" w:sz="0" w:space="0" w:color="auto"/>
            <w:right w:val="none" w:sz="0" w:space="0" w:color="auto"/>
          </w:divBdr>
        </w:div>
        <w:div w:id="2040467030">
          <w:marLeft w:val="640"/>
          <w:marRight w:val="0"/>
          <w:marTop w:val="0"/>
          <w:marBottom w:val="0"/>
          <w:divBdr>
            <w:top w:val="none" w:sz="0" w:space="0" w:color="auto"/>
            <w:left w:val="none" w:sz="0" w:space="0" w:color="auto"/>
            <w:bottom w:val="none" w:sz="0" w:space="0" w:color="auto"/>
            <w:right w:val="none" w:sz="0" w:space="0" w:color="auto"/>
          </w:divBdr>
        </w:div>
        <w:div w:id="273825215">
          <w:marLeft w:val="640"/>
          <w:marRight w:val="0"/>
          <w:marTop w:val="0"/>
          <w:marBottom w:val="0"/>
          <w:divBdr>
            <w:top w:val="none" w:sz="0" w:space="0" w:color="auto"/>
            <w:left w:val="none" w:sz="0" w:space="0" w:color="auto"/>
            <w:bottom w:val="none" w:sz="0" w:space="0" w:color="auto"/>
            <w:right w:val="none" w:sz="0" w:space="0" w:color="auto"/>
          </w:divBdr>
        </w:div>
        <w:div w:id="1700009890">
          <w:marLeft w:val="640"/>
          <w:marRight w:val="0"/>
          <w:marTop w:val="0"/>
          <w:marBottom w:val="0"/>
          <w:divBdr>
            <w:top w:val="none" w:sz="0" w:space="0" w:color="auto"/>
            <w:left w:val="none" w:sz="0" w:space="0" w:color="auto"/>
            <w:bottom w:val="none" w:sz="0" w:space="0" w:color="auto"/>
            <w:right w:val="none" w:sz="0" w:space="0" w:color="auto"/>
          </w:divBdr>
        </w:div>
        <w:div w:id="1082021608">
          <w:marLeft w:val="640"/>
          <w:marRight w:val="0"/>
          <w:marTop w:val="0"/>
          <w:marBottom w:val="0"/>
          <w:divBdr>
            <w:top w:val="none" w:sz="0" w:space="0" w:color="auto"/>
            <w:left w:val="none" w:sz="0" w:space="0" w:color="auto"/>
            <w:bottom w:val="none" w:sz="0" w:space="0" w:color="auto"/>
            <w:right w:val="none" w:sz="0" w:space="0" w:color="auto"/>
          </w:divBdr>
        </w:div>
        <w:div w:id="652828823">
          <w:marLeft w:val="640"/>
          <w:marRight w:val="0"/>
          <w:marTop w:val="0"/>
          <w:marBottom w:val="0"/>
          <w:divBdr>
            <w:top w:val="none" w:sz="0" w:space="0" w:color="auto"/>
            <w:left w:val="none" w:sz="0" w:space="0" w:color="auto"/>
            <w:bottom w:val="none" w:sz="0" w:space="0" w:color="auto"/>
            <w:right w:val="none" w:sz="0" w:space="0" w:color="auto"/>
          </w:divBdr>
        </w:div>
        <w:div w:id="881408855">
          <w:marLeft w:val="640"/>
          <w:marRight w:val="0"/>
          <w:marTop w:val="0"/>
          <w:marBottom w:val="0"/>
          <w:divBdr>
            <w:top w:val="none" w:sz="0" w:space="0" w:color="auto"/>
            <w:left w:val="none" w:sz="0" w:space="0" w:color="auto"/>
            <w:bottom w:val="none" w:sz="0" w:space="0" w:color="auto"/>
            <w:right w:val="none" w:sz="0" w:space="0" w:color="auto"/>
          </w:divBdr>
        </w:div>
      </w:divsChild>
    </w:div>
    <w:div w:id="611012027">
      <w:bodyDiv w:val="1"/>
      <w:marLeft w:val="0"/>
      <w:marRight w:val="0"/>
      <w:marTop w:val="0"/>
      <w:marBottom w:val="0"/>
      <w:divBdr>
        <w:top w:val="none" w:sz="0" w:space="0" w:color="auto"/>
        <w:left w:val="none" w:sz="0" w:space="0" w:color="auto"/>
        <w:bottom w:val="none" w:sz="0" w:space="0" w:color="auto"/>
        <w:right w:val="none" w:sz="0" w:space="0" w:color="auto"/>
      </w:divBdr>
      <w:divsChild>
        <w:div w:id="898055429">
          <w:marLeft w:val="640"/>
          <w:marRight w:val="0"/>
          <w:marTop w:val="0"/>
          <w:marBottom w:val="0"/>
          <w:divBdr>
            <w:top w:val="none" w:sz="0" w:space="0" w:color="auto"/>
            <w:left w:val="none" w:sz="0" w:space="0" w:color="auto"/>
            <w:bottom w:val="none" w:sz="0" w:space="0" w:color="auto"/>
            <w:right w:val="none" w:sz="0" w:space="0" w:color="auto"/>
          </w:divBdr>
        </w:div>
        <w:div w:id="303893825">
          <w:marLeft w:val="640"/>
          <w:marRight w:val="0"/>
          <w:marTop w:val="0"/>
          <w:marBottom w:val="0"/>
          <w:divBdr>
            <w:top w:val="none" w:sz="0" w:space="0" w:color="auto"/>
            <w:left w:val="none" w:sz="0" w:space="0" w:color="auto"/>
            <w:bottom w:val="none" w:sz="0" w:space="0" w:color="auto"/>
            <w:right w:val="none" w:sz="0" w:space="0" w:color="auto"/>
          </w:divBdr>
        </w:div>
        <w:div w:id="2091807346">
          <w:marLeft w:val="640"/>
          <w:marRight w:val="0"/>
          <w:marTop w:val="0"/>
          <w:marBottom w:val="0"/>
          <w:divBdr>
            <w:top w:val="none" w:sz="0" w:space="0" w:color="auto"/>
            <w:left w:val="none" w:sz="0" w:space="0" w:color="auto"/>
            <w:bottom w:val="none" w:sz="0" w:space="0" w:color="auto"/>
            <w:right w:val="none" w:sz="0" w:space="0" w:color="auto"/>
          </w:divBdr>
        </w:div>
        <w:div w:id="528882141">
          <w:marLeft w:val="640"/>
          <w:marRight w:val="0"/>
          <w:marTop w:val="0"/>
          <w:marBottom w:val="0"/>
          <w:divBdr>
            <w:top w:val="none" w:sz="0" w:space="0" w:color="auto"/>
            <w:left w:val="none" w:sz="0" w:space="0" w:color="auto"/>
            <w:bottom w:val="none" w:sz="0" w:space="0" w:color="auto"/>
            <w:right w:val="none" w:sz="0" w:space="0" w:color="auto"/>
          </w:divBdr>
        </w:div>
        <w:div w:id="1435592526">
          <w:marLeft w:val="640"/>
          <w:marRight w:val="0"/>
          <w:marTop w:val="0"/>
          <w:marBottom w:val="0"/>
          <w:divBdr>
            <w:top w:val="none" w:sz="0" w:space="0" w:color="auto"/>
            <w:left w:val="none" w:sz="0" w:space="0" w:color="auto"/>
            <w:bottom w:val="none" w:sz="0" w:space="0" w:color="auto"/>
            <w:right w:val="none" w:sz="0" w:space="0" w:color="auto"/>
          </w:divBdr>
        </w:div>
        <w:div w:id="1063606657">
          <w:marLeft w:val="640"/>
          <w:marRight w:val="0"/>
          <w:marTop w:val="0"/>
          <w:marBottom w:val="0"/>
          <w:divBdr>
            <w:top w:val="none" w:sz="0" w:space="0" w:color="auto"/>
            <w:left w:val="none" w:sz="0" w:space="0" w:color="auto"/>
            <w:bottom w:val="none" w:sz="0" w:space="0" w:color="auto"/>
            <w:right w:val="none" w:sz="0" w:space="0" w:color="auto"/>
          </w:divBdr>
        </w:div>
        <w:div w:id="1342049140">
          <w:marLeft w:val="640"/>
          <w:marRight w:val="0"/>
          <w:marTop w:val="0"/>
          <w:marBottom w:val="0"/>
          <w:divBdr>
            <w:top w:val="none" w:sz="0" w:space="0" w:color="auto"/>
            <w:left w:val="none" w:sz="0" w:space="0" w:color="auto"/>
            <w:bottom w:val="none" w:sz="0" w:space="0" w:color="auto"/>
            <w:right w:val="none" w:sz="0" w:space="0" w:color="auto"/>
          </w:divBdr>
        </w:div>
        <w:div w:id="1944998391">
          <w:marLeft w:val="640"/>
          <w:marRight w:val="0"/>
          <w:marTop w:val="0"/>
          <w:marBottom w:val="0"/>
          <w:divBdr>
            <w:top w:val="none" w:sz="0" w:space="0" w:color="auto"/>
            <w:left w:val="none" w:sz="0" w:space="0" w:color="auto"/>
            <w:bottom w:val="none" w:sz="0" w:space="0" w:color="auto"/>
            <w:right w:val="none" w:sz="0" w:space="0" w:color="auto"/>
          </w:divBdr>
        </w:div>
        <w:div w:id="96757148">
          <w:marLeft w:val="640"/>
          <w:marRight w:val="0"/>
          <w:marTop w:val="0"/>
          <w:marBottom w:val="0"/>
          <w:divBdr>
            <w:top w:val="none" w:sz="0" w:space="0" w:color="auto"/>
            <w:left w:val="none" w:sz="0" w:space="0" w:color="auto"/>
            <w:bottom w:val="none" w:sz="0" w:space="0" w:color="auto"/>
            <w:right w:val="none" w:sz="0" w:space="0" w:color="auto"/>
          </w:divBdr>
        </w:div>
        <w:div w:id="724523250">
          <w:marLeft w:val="640"/>
          <w:marRight w:val="0"/>
          <w:marTop w:val="0"/>
          <w:marBottom w:val="0"/>
          <w:divBdr>
            <w:top w:val="none" w:sz="0" w:space="0" w:color="auto"/>
            <w:left w:val="none" w:sz="0" w:space="0" w:color="auto"/>
            <w:bottom w:val="none" w:sz="0" w:space="0" w:color="auto"/>
            <w:right w:val="none" w:sz="0" w:space="0" w:color="auto"/>
          </w:divBdr>
        </w:div>
        <w:div w:id="1467577687">
          <w:marLeft w:val="640"/>
          <w:marRight w:val="0"/>
          <w:marTop w:val="0"/>
          <w:marBottom w:val="0"/>
          <w:divBdr>
            <w:top w:val="none" w:sz="0" w:space="0" w:color="auto"/>
            <w:left w:val="none" w:sz="0" w:space="0" w:color="auto"/>
            <w:bottom w:val="none" w:sz="0" w:space="0" w:color="auto"/>
            <w:right w:val="none" w:sz="0" w:space="0" w:color="auto"/>
          </w:divBdr>
        </w:div>
        <w:div w:id="1219782917">
          <w:marLeft w:val="640"/>
          <w:marRight w:val="0"/>
          <w:marTop w:val="0"/>
          <w:marBottom w:val="0"/>
          <w:divBdr>
            <w:top w:val="none" w:sz="0" w:space="0" w:color="auto"/>
            <w:left w:val="none" w:sz="0" w:space="0" w:color="auto"/>
            <w:bottom w:val="none" w:sz="0" w:space="0" w:color="auto"/>
            <w:right w:val="none" w:sz="0" w:space="0" w:color="auto"/>
          </w:divBdr>
        </w:div>
        <w:div w:id="465971976">
          <w:marLeft w:val="640"/>
          <w:marRight w:val="0"/>
          <w:marTop w:val="0"/>
          <w:marBottom w:val="0"/>
          <w:divBdr>
            <w:top w:val="none" w:sz="0" w:space="0" w:color="auto"/>
            <w:left w:val="none" w:sz="0" w:space="0" w:color="auto"/>
            <w:bottom w:val="none" w:sz="0" w:space="0" w:color="auto"/>
            <w:right w:val="none" w:sz="0" w:space="0" w:color="auto"/>
          </w:divBdr>
        </w:div>
        <w:div w:id="1847400076">
          <w:marLeft w:val="640"/>
          <w:marRight w:val="0"/>
          <w:marTop w:val="0"/>
          <w:marBottom w:val="0"/>
          <w:divBdr>
            <w:top w:val="none" w:sz="0" w:space="0" w:color="auto"/>
            <w:left w:val="none" w:sz="0" w:space="0" w:color="auto"/>
            <w:bottom w:val="none" w:sz="0" w:space="0" w:color="auto"/>
            <w:right w:val="none" w:sz="0" w:space="0" w:color="auto"/>
          </w:divBdr>
        </w:div>
        <w:div w:id="2044164907">
          <w:marLeft w:val="640"/>
          <w:marRight w:val="0"/>
          <w:marTop w:val="0"/>
          <w:marBottom w:val="0"/>
          <w:divBdr>
            <w:top w:val="none" w:sz="0" w:space="0" w:color="auto"/>
            <w:left w:val="none" w:sz="0" w:space="0" w:color="auto"/>
            <w:bottom w:val="none" w:sz="0" w:space="0" w:color="auto"/>
            <w:right w:val="none" w:sz="0" w:space="0" w:color="auto"/>
          </w:divBdr>
        </w:div>
        <w:div w:id="1554850582">
          <w:marLeft w:val="640"/>
          <w:marRight w:val="0"/>
          <w:marTop w:val="0"/>
          <w:marBottom w:val="0"/>
          <w:divBdr>
            <w:top w:val="none" w:sz="0" w:space="0" w:color="auto"/>
            <w:left w:val="none" w:sz="0" w:space="0" w:color="auto"/>
            <w:bottom w:val="none" w:sz="0" w:space="0" w:color="auto"/>
            <w:right w:val="none" w:sz="0" w:space="0" w:color="auto"/>
          </w:divBdr>
        </w:div>
        <w:div w:id="218133732">
          <w:marLeft w:val="640"/>
          <w:marRight w:val="0"/>
          <w:marTop w:val="0"/>
          <w:marBottom w:val="0"/>
          <w:divBdr>
            <w:top w:val="none" w:sz="0" w:space="0" w:color="auto"/>
            <w:left w:val="none" w:sz="0" w:space="0" w:color="auto"/>
            <w:bottom w:val="none" w:sz="0" w:space="0" w:color="auto"/>
            <w:right w:val="none" w:sz="0" w:space="0" w:color="auto"/>
          </w:divBdr>
        </w:div>
        <w:div w:id="129514465">
          <w:marLeft w:val="640"/>
          <w:marRight w:val="0"/>
          <w:marTop w:val="0"/>
          <w:marBottom w:val="0"/>
          <w:divBdr>
            <w:top w:val="none" w:sz="0" w:space="0" w:color="auto"/>
            <w:left w:val="none" w:sz="0" w:space="0" w:color="auto"/>
            <w:bottom w:val="none" w:sz="0" w:space="0" w:color="auto"/>
            <w:right w:val="none" w:sz="0" w:space="0" w:color="auto"/>
          </w:divBdr>
        </w:div>
        <w:div w:id="766119607">
          <w:marLeft w:val="640"/>
          <w:marRight w:val="0"/>
          <w:marTop w:val="0"/>
          <w:marBottom w:val="0"/>
          <w:divBdr>
            <w:top w:val="none" w:sz="0" w:space="0" w:color="auto"/>
            <w:left w:val="none" w:sz="0" w:space="0" w:color="auto"/>
            <w:bottom w:val="none" w:sz="0" w:space="0" w:color="auto"/>
            <w:right w:val="none" w:sz="0" w:space="0" w:color="auto"/>
          </w:divBdr>
        </w:div>
        <w:div w:id="550306833">
          <w:marLeft w:val="640"/>
          <w:marRight w:val="0"/>
          <w:marTop w:val="0"/>
          <w:marBottom w:val="0"/>
          <w:divBdr>
            <w:top w:val="none" w:sz="0" w:space="0" w:color="auto"/>
            <w:left w:val="none" w:sz="0" w:space="0" w:color="auto"/>
            <w:bottom w:val="none" w:sz="0" w:space="0" w:color="auto"/>
            <w:right w:val="none" w:sz="0" w:space="0" w:color="auto"/>
          </w:divBdr>
        </w:div>
        <w:div w:id="190069170">
          <w:marLeft w:val="640"/>
          <w:marRight w:val="0"/>
          <w:marTop w:val="0"/>
          <w:marBottom w:val="0"/>
          <w:divBdr>
            <w:top w:val="none" w:sz="0" w:space="0" w:color="auto"/>
            <w:left w:val="none" w:sz="0" w:space="0" w:color="auto"/>
            <w:bottom w:val="none" w:sz="0" w:space="0" w:color="auto"/>
            <w:right w:val="none" w:sz="0" w:space="0" w:color="auto"/>
          </w:divBdr>
        </w:div>
        <w:div w:id="27269168">
          <w:marLeft w:val="640"/>
          <w:marRight w:val="0"/>
          <w:marTop w:val="0"/>
          <w:marBottom w:val="0"/>
          <w:divBdr>
            <w:top w:val="none" w:sz="0" w:space="0" w:color="auto"/>
            <w:left w:val="none" w:sz="0" w:space="0" w:color="auto"/>
            <w:bottom w:val="none" w:sz="0" w:space="0" w:color="auto"/>
            <w:right w:val="none" w:sz="0" w:space="0" w:color="auto"/>
          </w:divBdr>
        </w:div>
        <w:div w:id="1708947201">
          <w:marLeft w:val="640"/>
          <w:marRight w:val="0"/>
          <w:marTop w:val="0"/>
          <w:marBottom w:val="0"/>
          <w:divBdr>
            <w:top w:val="none" w:sz="0" w:space="0" w:color="auto"/>
            <w:left w:val="none" w:sz="0" w:space="0" w:color="auto"/>
            <w:bottom w:val="none" w:sz="0" w:space="0" w:color="auto"/>
            <w:right w:val="none" w:sz="0" w:space="0" w:color="auto"/>
          </w:divBdr>
        </w:div>
        <w:div w:id="271978835">
          <w:marLeft w:val="640"/>
          <w:marRight w:val="0"/>
          <w:marTop w:val="0"/>
          <w:marBottom w:val="0"/>
          <w:divBdr>
            <w:top w:val="none" w:sz="0" w:space="0" w:color="auto"/>
            <w:left w:val="none" w:sz="0" w:space="0" w:color="auto"/>
            <w:bottom w:val="none" w:sz="0" w:space="0" w:color="auto"/>
            <w:right w:val="none" w:sz="0" w:space="0" w:color="auto"/>
          </w:divBdr>
        </w:div>
      </w:divsChild>
    </w:div>
    <w:div w:id="668142364">
      <w:bodyDiv w:val="1"/>
      <w:marLeft w:val="0"/>
      <w:marRight w:val="0"/>
      <w:marTop w:val="0"/>
      <w:marBottom w:val="0"/>
      <w:divBdr>
        <w:top w:val="none" w:sz="0" w:space="0" w:color="auto"/>
        <w:left w:val="none" w:sz="0" w:space="0" w:color="auto"/>
        <w:bottom w:val="none" w:sz="0" w:space="0" w:color="auto"/>
        <w:right w:val="none" w:sz="0" w:space="0" w:color="auto"/>
      </w:divBdr>
      <w:divsChild>
        <w:div w:id="1250117833">
          <w:marLeft w:val="640"/>
          <w:marRight w:val="0"/>
          <w:marTop w:val="0"/>
          <w:marBottom w:val="0"/>
          <w:divBdr>
            <w:top w:val="none" w:sz="0" w:space="0" w:color="auto"/>
            <w:left w:val="none" w:sz="0" w:space="0" w:color="auto"/>
            <w:bottom w:val="none" w:sz="0" w:space="0" w:color="auto"/>
            <w:right w:val="none" w:sz="0" w:space="0" w:color="auto"/>
          </w:divBdr>
        </w:div>
        <w:div w:id="1908565604">
          <w:marLeft w:val="640"/>
          <w:marRight w:val="0"/>
          <w:marTop w:val="0"/>
          <w:marBottom w:val="0"/>
          <w:divBdr>
            <w:top w:val="none" w:sz="0" w:space="0" w:color="auto"/>
            <w:left w:val="none" w:sz="0" w:space="0" w:color="auto"/>
            <w:bottom w:val="none" w:sz="0" w:space="0" w:color="auto"/>
            <w:right w:val="none" w:sz="0" w:space="0" w:color="auto"/>
          </w:divBdr>
        </w:div>
        <w:div w:id="1056469479">
          <w:marLeft w:val="640"/>
          <w:marRight w:val="0"/>
          <w:marTop w:val="0"/>
          <w:marBottom w:val="0"/>
          <w:divBdr>
            <w:top w:val="none" w:sz="0" w:space="0" w:color="auto"/>
            <w:left w:val="none" w:sz="0" w:space="0" w:color="auto"/>
            <w:bottom w:val="none" w:sz="0" w:space="0" w:color="auto"/>
            <w:right w:val="none" w:sz="0" w:space="0" w:color="auto"/>
          </w:divBdr>
        </w:div>
        <w:div w:id="1253510637">
          <w:marLeft w:val="640"/>
          <w:marRight w:val="0"/>
          <w:marTop w:val="0"/>
          <w:marBottom w:val="0"/>
          <w:divBdr>
            <w:top w:val="none" w:sz="0" w:space="0" w:color="auto"/>
            <w:left w:val="none" w:sz="0" w:space="0" w:color="auto"/>
            <w:bottom w:val="none" w:sz="0" w:space="0" w:color="auto"/>
            <w:right w:val="none" w:sz="0" w:space="0" w:color="auto"/>
          </w:divBdr>
        </w:div>
        <w:div w:id="1408961880">
          <w:marLeft w:val="640"/>
          <w:marRight w:val="0"/>
          <w:marTop w:val="0"/>
          <w:marBottom w:val="0"/>
          <w:divBdr>
            <w:top w:val="none" w:sz="0" w:space="0" w:color="auto"/>
            <w:left w:val="none" w:sz="0" w:space="0" w:color="auto"/>
            <w:bottom w:val="none" w:sz="0" w:space="0" w:color="auto"/>
            <w:right w:val="none" w:sz="0" w:space="0" w:color="auto"/>
          </w:divBdr>
        </w:div>
        <w:div w:id="1764645707">
          <w:marLeft w:val="640"/>
          <w:marRight w:val="0"/>
          <w:marTop w:val="0"/>
          <w:marBottom w:val="0"/>
          <w:divBdr>
            <w:top w:val="none" w:sz="0" w:space="0" w:color="auto"/>
            <w:left w:val="none" w:sz="0" w:space="0" w:color="auto"/>
            <w:bottom w:val="none" w:sz="0" w:space="0" w:color="auto"/>
            <w:right w:val="none" w:sz="0" w:space="0" w:color="auto"/>
          </w:divBdr>
        </w:div>
        <w:div w:id="1957130388">
          <w:marLeft w:val="640"/>
          <w:marRight w:val="0"/>
          <w:marTop w:val="0"/>
          <w:marBottom w:val="0"/>
          <w:divBdr>
            <w:top w:val="none" w:sz="0" w:space="0" w:color="auto"/>
            <w:left w:val="none" w:sz="0" w:space="0" w:color="auto"/>
            <w:bottom w:val="none" w:sz="0" w:space="0" w:color="auto"/>
            <w:right w:val="none" w:sz="0" w:space="0" w:color="auto"/>
          </w:divBdr>
        </w:div>
        <w:div w:id="2111583772">
          <w:marLeft w:val="640"/>
          <w:marRight w:val="0"/>
          <w:marTop w:val="0"/>
          <w:marBottom w:val="0"/>
          <w:divBdr>
            <w:top w:val="none" w:sz="0" w:space="0" w:color="auto"/>
            <w:left w:val="none" w:sz="0" w:space="0" w:color="auto"/>
            <w:bottom w:val="none" w:sz="0" w:space="0" w:color="auto"/>
            <w:right w:val="none" w:sz="0" w:space="0" w:color="auto"/>
          </w:divBdr>
        </w:div>
        <w:div w:id="1790856100">
          <w:marLeft w:val="640"/>
          <w:marRight w:val="0"/>
          <w:marTop w:val="0"/>
          <w:marBottom w:val="0"/>
          <w:divBdr>
            <w:top w:val="none" w:sz="0" w:space="0" w:color="auto"/>
            <w:left w:val="none" w:sz="0" w:space="0" w:color="auto"/>
            <w:bottom w:val="none" w:sz="0" w:space="0" w:color="auto"/>
            <w:right w:val="none" w:sz="0" w:space="0" w:color="auto"/>
          </w:divBdr>
        </w:div>
        <w:div w:id="1678536450">
          <w:marLeft w:val="640"/>
          <w:marRight w:val="0"/>
          <w:marTop w:val="0"/>
          <w:marBottom w:val="0"/>
          <w:divBdr>
            <w:top w:val="none" w:sz="0" w:space="0" w:color="auto"/>
            <w:left w:val="none" w:sz="0" w:space="0" w:color="auto"/>
            <w:bottom w:val="none" w:sz="0" w:space="0" w:color="auto"/>
            <w:right w:val="none" w:sz="0" w:space="0" w:color="auto"/>
          </w:divBdr>
        </w:div>
        <w:div w:id="1087731721">
          <w:marLeft w:val="640"/>
          <w:marRight w:val="0"/>
          <w:marTop w:val="0"/>
          <w:marBottom w:val="0"/>
          <w:divBdr>
            <w:top w:val="none" w:sz="0" w:space="0" w:color="auto"/>
            <w:left w:val="none" w:sz="0" w:space="0" w:color="auto"/>
            <w:bottom w:val="none" w:sz="0" w:space="0" w:color="auto"/>
            <w:right w:val="none" w:sz="0" w:space="0" w:color="auto"/>
          </w:divBdr>
        </w:div>
        <w:div w:id="746345089">
          <w:marLeft w:val="640"/>
          <w:marRight w:val="0"/>
          <w:marTop w:val="0"/>
          <w:marBottom w:val="0"/>
          <w:divBdr>
            <w:top w:val="none" w:sz="0" w:space="0" w:color="auto"/>
            <w:left w:val="none" w:sz="0" w:space="0" w:color="auto"/>
            <w:bottom w:val="none" w:sz="0" w:space="0" w:color="auto"/>
            <w:right w:val="none" w:sz="0" w:space="0" w:color="auto"/>
          </w:divBdr>
        </w:div>
        <w:div w:id="916594077">
          <w:marLeft w:val="640"/>
          <w:marRight w:val="0"/>
          <w:marTop w:val="0"/>
          <w:marBottom w:val="0"/>
          <w:divBdr>
            <w:top w:val="none" w:sz="0" w:space="0" w:color="auto"/>
            <w:left w:val="none" w:sz="0" w:space="0" w:color="auto"/>
            <w:bottom w:val="none" w:sz="0" w:space="0" w:color="auto"/>
            <w:right w:val="none" w:sz="0" w:space="0" w:color="auto"/>
          </w:divBdr>
        </w:div>
        <w:div w:id="553738441">
          <w:marLeft w:val="640"/>
          <w:marRight w:val="0"/>
          <w:marTop w:val="0"/>
          <w:marBottom w:val="0"/>
          <w:divBdr>
            <w:top w:val="none" w:sz="0" w:space="0" w:color="auto"/>
            <w:left w:val="none" w:sz="0" w:space="0" w:color="auto"/>
            <w:bottom w:val="none" w:sz="0" w:space="0" w:color="auto"/>
            <w:right w:val="none" w:sz="0" w:space="0" w:color="auto"/>
          </w:divBdr>
        </w:div>
        <w:div w:id="588851964">
          <w:marLeft w:val="640"/>
          <w:marRight w:val="0"/>
          <w:marTop w:val="0"/>
          <w:marBottom w:val="0"/>
          <w:divBdr>
            <w:top w:val="none" w:sz="0" w:space="0" w:color="auto"/>
            <w:left w:val="none" w:sz="0" w:space="0" w:color="auto"/>
            <w:bottom w:val="none" w:sz="0" w:space="0" w:color="auto"/>
            <w:right w:val="none" w:sz="0" w:space="0" w:color="auto"/>
          </w:divBdr>
        </w:div>
        <w:div w:id="417944480">
          <w:marLeft w:val="640"/>
          <w:marRight w:val="0"/>
          <w:marTop w:val="0"/>
          <w:marBottom w:val="0"/>
          <w:divBdr>
            <w:top w:val="none" w:sz="0" w:space="0" w:color="auto"/>
            <w:left w:val="none" w:sz="0" w:space="0" w:color="auto"/>
            <w:bottom w:val="none" w:sz="0" w:space="0" w:color="auto"/>
            <w:right w:val="none" w:sz="0" w:space="0" w:color="auto"/>
          </w:divBdr>
        </w:div>
        <w:div w:id="1176849207">
          <w:marLeft w:val="640"/>
          <w:marRight w:val="0"/>
          <w:marTop w:val="0"/>
          <w:marBottom w:val="0"/>
          <w:divBdr>
            <w:top w:val="none" w:sz="0" w:space="0" w:color="auto"/>
            <w:left w:val="none" w:sz="0" w:space="0" w:color="auto"/>
            <w:bottom w:val="none" w:sz="0" w:space="0" w:color="auto"/>
            <w:right w:val="none" w:sz="0" w:space="0" w:color="auto"/>
          </w:divBdr>
        </w:div>
        <w:div w:id="426196842">
          <w:marLeft w:val="640"/>
          <w:marRight w:val="0"/>
          <w:marTop w:val="0"/>
          <w:marBottom w:val="0"/>
          <w:divBdr>
            <w:top w:val="none" w:sz="0" w:space="0" w:color="auto"/>
            <w:left w:val="none" w:sz="0" w:space="0" w:color="auto"/>
            <w:bottom w:val="none" w:sz="0" w:space="0" w:color="auto"/>
            <w:right w:val="none" w:sz="0" w:space="0" w:color="auto"/>
          </w:divBdr>
        </w:div>
        <w:div w:id="1443768237">
          <w:marLeft w:val="640"/>
          <w:marRight w:val="0"/>
          <w:marTop w:val="0"/>
          <w:marBottom w:val="0"/>
          <w:divBdr>
            <w:top w:val="none" w:sz="0" w:space="0" w:color="auto"/>
            <w:left w:val="none" w:sz="0" w:space="0" w:color="auto"/>
            <w:bottom w:val="none" w:sz="0" w:space="0" w:color="auto"/>
            <w:right w:val="none" w:sz="0" w:space="0" w:color="auto"/>
          </w:divBdr>
        </w:div>
        <w:div w:id="551775445">
          <w:marLeft w:val="640"/>
          <w:marRight w:val="0"/>
          <w:marTop w:val="0"/>
          <w:marBottom w:val="0"/>
          <w:divBdr>
            <w:top w:val="none" w:sz="0" w:space="0" w:color="auto"/>
            <w:left w:val="none" w:sz="0" w:space="0" w:color="auto"/>
            <w:bottom w:val="none" w:sz="0" w:space="0" w:color="auto"/>
            <w:right w:val="none" w:sz="0" w:space="0" w:color="auto"/>
          </w:divBdr>
        </w:div>
        <w:div w:id="1123116330">
          <w:marLeft w:val="640"/>
          <w:marRight w:val="0"/>
          <w:marTop w:val="0"/>
          <w:marBottom w:val="0"/>
          <w:divBdr>
            <w:top w:val="none" w:sz="0" w:space="0" w:color="auto"/>
            <w:left w:val="none" w:sz="0" w:space="0" w:color="auto"/>
            <w:bottom w:val="none" w:sz="0" w:space="0" w:color="auto"/>
            <w:right w:val="none" w:sz="0" w:space="0" w:color="auto"/>
          </w:divBdr>
        </w:div>
        <w:div w:id="299775464">
          <w:marLeft w:val="640"/>
          <w:marRight w:val="0"/>
          <w:marTop w:val="0"/>
          <w:marBottom w:val="0"/>
          <w:divBdr>
            <w:top w:val="none" w:sz="0" w:space="0" w:color="auto"/>
            <w:left w:val="none" w:sz="0" w:space="0" w:color="auto"/>
            <w:bottom w:val="none" w:sz="0" w:space="0" w:color="auto"/>
            <w:right w:val="none" w:sz="0" w:space="0" w:color="auto"/>
          </w:divBdr>
        </w:div>
      </w:divsChild>
    </w:div>
    <w:div w:id="669144608">
      <w:bodyDiv w:val="1"/>
      <w:marLeft w:val="0"/>
      <w:marRight w:val="0"/>
      <w:marTop w:val="0"/>
      <w:marBottom w:val="0"/>
      <w:divBdr>
        <w:top w:val="none" w:sz="0" w:space="0" w:color="auto"/>
        <w:left w:val="none" w:sz="0" w:space="0" w:color="auto"/>
        <w:bottom w:val="none" w:sz="0" w:space="0" w:color="auto"/>
        <w:right w:val="none" w:sz="0" w:space="0" w:color="auto"/>
      </w:divBdr>
      <w:divsChild>
        <w:div w:id="221673188">
          <w:marLeft w:val="640"/>
          <w:marRight w:val="0"/>
          <w:marTop w:val="0"/>
          <w:marBottom w:val="0"/>
          <w:divBdr>
            <w:top w:val="none" w:sz="0" w:space="0" w:color="auto"/>
            <w:left w:val="none" w:sz="0" w:space="0" w:color="auto"/>
            <w:bottom w:val="none" w:sz="0" w:space="0" w:color="auto"/>
            <w:right w:val="none" w:sz="0" w:space="0" w:color="auto"/>
          </w:divBdr>
        </w:div>
        <w:div w:id="288629940">
          <w:marLeft w:val="640"/>
          <w:marRight w:val="0"/>
          <w:marTop w:val="0"/>
          <w:marBottom w:val="0"/>
          <w:divBdr>
            <w:top w:val="none" w:sz="0" w:space="0" w:color="auto"/>
            <w:left w:val="none" w:sz="0" w:space="0" w:color="auto"/>
            <w:bottom w:val="none" w:sz="0" w:space="0" w:color="auto"/>
            <w:right w:val="none" w:sz="0" w:space="0" w:color="auto"/>
          </w:divBdr>
        </w:div>
        <w:div w:id="306591292">
          <w:marLeft w:val="640"/>
          <w:marRight w:val="0"/>
          <w:marTop w:val="0"/>
          <w:marBottom w:val="0"/>
          <w:divBdr>
            <w:top w:val="none" w:sz="0" w:space="0" w:color="auto"/>
            <w:left w:val="none" w:sz="0" w:space="0" w:color="auto"/>
            <w:bottom w:val="none" w:sz="0" w:space="0" w:color="auto"/>
            <w:right w:val="none" w:sz="0" w:space="0" w:color="auto"/>
          </w:divBdr>
        </w:div>
        <w:div w:id="323707970">
          <w:marLeft w:val="640"/>
          <w:marRight w:val="0"/>
          <w:marTop w:val="0"/>
          <w:marBottom w:val="0"/>
          <w:divBdr>
            <w:top w:val="none" w:sz="0" w:space="0" w:color="auto"/>
            <w:left w:val="none" w:sz="0" w:space="0" w:color="auto"/>
            <w:bottom w:val="none" w:sz="0" w:space="0" w:color="auto"/>
            <w:right w:val="none" w:sz="0" w:space="0" w:color="auto"/>
          </w:divBdr>
        </w:div>
        <w:div w:id="331639269">
          <w:marLeft w:val="640"/>
          <w:marRight w:val="0"/>
          <w:marTop w:val="0"/>
          <w:marBottom w:val="0"/>
          <w:divBdr>
            <w:top w:val="none" w:sz="0" w:space="0" w:color="auto"/>
            <w:left w:val="none" w:sz="0" w:space="0" w:color="auto"/>
            <w:bottom w:val="none" w:sz="0" w:space="0" w:color="auto"/>
            <w:right w:val="none" w:sz="0" w:space="0" w:color="auto"/>
          </w:divBdr>
        </w:div>
        <w:div w:id="518200863">
          <w:marLeft w:val="640"/>
          <w:marRight w:val="0"/>
          <w:marTop w:val="0"/>
          <w:marBottom w:val="0"/>
          <w:divBdr>
            <w:top w:val="none" w:sz="0" w:space="0" w:color="auto"/>
            <w:left w:val="none" w:sz="0" w:space="0" w:color="auto"/>
            <w:bottom w:val="none" w:sz="0" w:space="0" w:color="auto"/>
            <w:right w:val="none" w:sz="0" w:space="0" w:color="auto"/>
          </w:divBdr>
        </w:div>
        <w:div w:id="592664670">
          <w:marLeft w:val="640"/>
          <w:marRight w:val="0"/>
          <w:marTop w:val="0"/>
          <w:marBottom w:val="0"/>
          <w:divBdr>
            <w:top w:val="none" w:sz="0" w:space="0" w:color="auto"/>
            <w:left w:val="none" w:sz="0" w:space="0" w:color="auto"/>
            <w:bottom w:val="none" w:sz="0" w:space="0" w:color="auto"/>
            <w:right w:val="none" w:sz="0" w:space="0" w:color="auto"/>
          </w:divBdr>
        </w:div>
        <w:div w:id="642200435">
          <w:marLeft w:val="640"/>
          <w:marRight w:val="0"/>
          <w:marTop w:val="0"/>
          <w:marBottom w:val="0"/>
          <w:divBdr>
            <w:top w:val="none" w:sz="0" w:space="0" w:color="auto"/>
            <w:left w:val="none" w:sz="0" w:space="0" w:color="auto"/>
            <w:bottom w:val="none" w:sz="0" w:space="0" w:color="auto"/>
            <w:right w:val="none" w:sz="0" w:space="0" w:color="auto"/>
          </w:divBdr>
        </w:div>
        <w:div w:id="692537288">
          <w:marLeft w:val="640"/>
          <w:marRight w:val="0"/>
          <w:marTop w:val="0"/>
          <w:marBottom w:val="0"/>
          <w:divBdr>
            <w:top w:val="none" w:sz="0" w:space="0" w:color="auto"/>
            <w:left w:val="none" w:sz="0" w:space="0" w:color="auto"/>
            <w:bottom w:val="none" w:sz="0" w:space="0" w:color="auto"/>
            <w:right w:val="none" w:sz="0" w:space="0" w:color="auto"/>
          </w:divBdr>
        </w:div>
        <w:div w:id="990911213">
          <w:marLeft w:val="640"/>
          <w:marRight w:val="0"/>
          <w:marTop w:val="0"/>
          <w:marBottom w:val="0"/>
          <w:divBdr>
            <w:top w:val="none" w:sz="0" w:space="0" w:color="auto"/>
            <w:left w:val="none" w:sz="0" w:space="0" w:color="auto"/>
            <w:bottom w:val="none" w:sz="0" w:space="0" w:color="auto"/>
            <w:right w:val="none" w:sz="0" w:space="0" w:color="auto"/>
          </w:divBdr>
        </w:div>
        <w:div w:id="1090392099">
          <w:marLeft w:val="640"/>
          <w:marRight w:val="0"/>
          <w:marTop w:val="0"/>
          <w:marBottom w:val="0"/>
          <w:divBdr>
            <w:top w:val="none" w:sz="0" w:space="0" w:color="auto"/>
            <w:left w:val="none" w:sz="0" w:space="0" w:color="auto"/>
            <w:bottom w:val="none" w:sz="0" w:space="0" w:color="auto"/>
            <w:right w:val="none" w:sz="0" w:space="0" w:color="auto"/>
          </w:divBdr>
        </w:div>
        <w:div w:id="1188327387">
          <w:marLeft w:val="640"/>
          <w:marRight w:val="0"/>
          <w:marTop w:val="0"/>
          <w:marBottom w:val="0"/>
          <w:divBdr>
            <w:top w:val="none" w:sz="0" w:space="0" w:color="auto"/>
            <w:left w:val="none" w:sz="0" w:space="0" w:color="auto"/>
            <w:bottom w:val="none" w:sz="0" w:space="0" w:color="auto"/>
            <w:right w:val="none" w:sz="0" w:space="0" w:color="auto"/>
          </w:divBdr>
        </w:div>
        <w:div w:id="1275481047">
          <w:marLeft w:val="640"/>
          <w:marRight w:val="0"/>
          <w:marTop w:val="0"/>
          <w:marBottom w:val="0"/>
          <w:divBdr>
            <w:top w:val="none" w:sz="0" w:space="0" w:color="auto"/>
            <w:left w:val="none" w:sz="0" w:space="0" w:color="auto"/>
            <w:bottom w:val="none" w:sz="0" w:space="0" w:color="auto"/>
            <w:right w:val="none" w:sz="0" w:space="0" w:color="auto"/>
          </w:divBdr>
        </w:div>
        <w:div w:id="1300651408">
          <w:marLeft w:val="640"/>
          <w:marRight w:val="0"/>
          <w:marTop w:val="0"/>
          <w:marBottom w:val="0"/>
          <w:divBdr>
            <w:top w:val="none" w:sz="0" w:space="0" w:color="auto"/>
            <w:left w:val="none" w:sz="0" w:space="0" w:color="auto"/>
            <w:bottom w:val="none" w:sz="0" w:space="0" w:color="auto"/>
            <w:right w:val="none" w:sz="0" w:space="0" w:color="auto"/>
          </w:divBdr>
        </w:div>
        <w:div w:id="1373387348">
          <w:marLeft w:val="640"/>
          <w:marRight w:val="0"/>
          <w:marTop w:val="0"/>
          <w:marBottom w:val="0"/>
          <w:divBdr>
            <w:top w:val="none" w:sz="0" w:space="0" w:color="auto"/>
            <w:left w:val="none" w:sz="0" w:space="0" w:color="auto"/>
            <w:bottom w:val="none" w:sz="0" w:space="0" w:color="auto"/>
            <w:right w:val="none" w:sz="0" w:space="0" w:color="auto"/>
          </w:divBdr>
        </w:div>
        <w:div w:id="1383676465">
          <w:marLeft w:val="640"/>
          <w:marRight w:val="0"/>
          <w:marTop w:val="0"/>
          <w:marBottom w:val="0"/>
          <w:divBdr>
            <w:top w:val="none" w:sz="0" w:space="0" w:color="auto"/>
            <w:left w:val="none" w:sz="0" w:space="0" w:color="auto"/>
            <w:bottom w:val="none" w:sz="0" w:space="0" w:color="auto"/>
            <w:right w:val="none" w:sz="0" w:space="0" w:color="auto"/>
          </w:divBdr>
        </w:div>
        <w:div w:id="1734352947">
          <w:marLeft w:val="640"/>
          <w:marRight w:val="0"/>
          <w:marTop w:val="0"/>
          <w:marBottom w:val="0"/>
          <w:divBdr>
            <w:top w:val="none" w:sz="0" w:space="0" w:color="auto"/>
            <w:left w:val="none" w:sz="0" w:space="0" w:color="auto"/>
            <w:bottom w:val="none" w:sz="0" w:space="0" w:color="auto"/>
            <w:right w:val="none" w:sz="0" w:space="0" w:color="auto"/>
          </w:divBdr>
        </w:div>
        <w:div w:id="1750469005">
          <w:marLeft w:val="640"/>
          <w:marRight w:val="0"/>
          <w:marTop w:val="0"/>
          <w:marBottom w:val="0"/>
          <w:divBdr>
            <w:top w:val="none" w:sz="0" w:space="0" w:color="auto"/>
            <w:left w:val="none" w:sz="0" w:space="0" w:color="auto"/>
            <w:bottom w:val="none" w:sz="0" w:space="0" w:color="auto"/>
            <w:right w:val="none" w:sz="0" w:space="0" w:color="auto"/>
          </w:divBdr>
        </w:div>
        <w:div w:id="1787773466">
          <w:marLeft w:val="640"/>
          <w:marRight w:val="0"/>
          <w:marTop w:val="0"/>
          <w:marBottom w:val="0"/>
          <w:divBdr>
            <w:top w:val="none" w:sz="0" w:space="0" w:color="auto"/>
            <w:left w:val="none" w:sz="0" w:space="0" w:color="auto"/>
            <w:bottom w:val="none" w:sz="0" w:space="0" w:color="auto"/>
            <w:right w:val="none" w:sz="0" w:space="0" w:color="auto"/>
          </w:divBdr>
        </w:div>
        <w:div w:id="1788743745">
          <w:marLeft w:val="640"/>
          <w:marRight w:val="0"/>
          <w:marTop w:val="0"/>
          <w:marBottom w:val="0"/>
          <w:divBdr>
            <w:top w:val="none" w:sz="0" w:space="0" w:color="auto"/>
            <w:left w:val="none" w:sz="0" w:space="0" w:color="auto"/>
            <w:bottom w:val="none" w:sz="0" w:space="0" w:color="auto"/>
            <w:right w:val="none" w:sz="0" w:space="0" w:color="auto"/>
          </w:divBdr>
        </w:div>
        <w:div w:id="1806045110">
          <w:marLeft w:val="640"/>
          <w:marRight w:val="0"/>
          <w:marTop w:val="0"/>
          <w:marBottom w:val="0"/>
          <w:divBdr>
            <w:top w:val="none" w:sz="0" w:space="0" w:color="auto"/>
            <w:left w:val="none" w:sz="0" w:space="0" w:color="auto"/>
            <w:bottom w:val="none" w:sz="0" w:space="0" w:color="auto"/>
            <w:right w:val="none" w:sz="0" w:space="0" w:color="auto"/>
          </w:divBdr>
        </w:div>
        <w:div w:id="2093696434">
          <w:marLeft w:val="640"/>
          <w:marRight w:val="0"/>
          <w:marTop w:val="0"/>
          <w:marBottom w:val="0"/>
          <w:divBdr>
            <w:top w:val="none" w:sz="0" w:space="0" w:color="auto"/>
            <w:left w:val="none" w:sz="0" w:space="0" w:color="auto"/>
            <w:bottom w:val="none" w:sz="0" w:space="0" w:color="auto"/>
            <w:right w:val="none" w:sz="0" w:space="0" w:color="auto"/>
          </w:divBdr>
        </w:div>
      </w:divsChild>
    </w:div>
    <w:div w:id="733896021">
      <w:bodyDiv w:val="1"/>
      <w:marLeft w:val="0"/>
      <w:marRight w:val="0"/>
      <w:marTop w:val="0"/>
      <w:marBottom w:val="0"/>
      <w:divBdr>
        <w:top w:val="none" w:sz="0" w:space="0" w:color="auto"/>
        <w:left w:val="none" w:sz="0" w:space="0" w:color="auto"/>
        <w:bottom w:val="none" w:sz="0" w:space="0" w:color="auto"/>
        <w:right w:val="none" w:sz="0" w:space="0" w:color="auto"/>
      </w:divBdr>
      <w:divsChild>
        <w:div w:id="1104303364">
          <w:marLeft w:val="640"/>
          <w:marRight w:val="0"/>
          <w:marTop w:val="0"/>
          <w:marBottom w:val="0"/>
          <w:divBdr>
            <w:top w:val="none" w:sz="0" w:space="0" w:color="auto"/>
            <w:left w:val="none" w:sz="0" w:space="0" w:color="auto"/>
            <w:bottom w:val="none" w:sz="0" w:space="0" w:color="auto"/>
            <w:right w:val="none" w:sz="0" w:space="0" w:color="auto"/>
          </w:divBdr>
        </w:div>
        <w:div w:id="709964439">
          <w:marLeft w:val="640"/>
          <w:marRight w:val="0"/>
          <w:marTop w:val="0"/>
          <w:marBottom w:val="0"/>
          <w:divBdr>
            <w:top w:val="none" w:sz="0" w:space="0" w:color="auto"/>
            <w:left w:val="none" w:sz="0" w:space="0" w:color="auto"/>
            <w:bottom w:val="none" w:sz="0" w:space="0" w:color="auto"/>
            <w:right w:val="none" w:sz="0" w:space="0" w:color="auto"/>
          </w:divBdr>
        </w:div>
        <w:div w:id="1632586882">
          <w:marLeft w:val="640"/>
          <w:marRight w:val="0"/>
          <w:marTop w:val="0"/>
          <w:marBottom w:val="0"/>
          <w:divBdr>
            <w:top w:val="none" w:sz="0" w:space="0" w:color="auto"/>
            <w:left w:val="none" w:sz="0" w:space="0" w:color="auto"/>
            <w:bottom w:val="none" w:sz="0" w:space="0" w:color="auto"/>
            <w:right w:val="none" w:sz="0" w:space="0" w:color="auto"/>
          </w:divBdr>
        </w:div>
        <w:div w:id="937105094">
          <w:marLeft w:val="640"/>
          <w:marRight w:val="0"/>
          <w:marTop w:val="0"/>
          <w:marBottom w:val="0"/>
          <w:divBdr>
            <w:top w:val="none" w:sz="0" w:space="0" w:color="auto"/>
            <w:left w:val="none" w:sz="0" w:space="0" w:color="auto"/>
            <w:bottom w:val="none" w:sz="0" w:space="0" w:color="auto"/>
            <w:right w:val="none" w:sz="0" w:space="0" w:color="auto"/>
          </w:divBdr>
        </w:div>
        <w:div w:id="1089429686">
          <w:marLeft w:val="640"/>
          <w:marRight w:val="0"/>
          <w:marTop w:val="0"/>
          <w:marBottom w:val="0"/>
          <w:divBdr>
            <w:top w:val="none" w:sz="0" w:space="0" w:color="auto"/>
            <w:left w:val="none" w:sz="0" w:space="0" w:color="auto"/>
            <w:bottom w:val="none" w:sz="0" w:space="0" w:color="auto"/>
            <w:right w:val="none" w:sz="0" w:space="0" w:color="auto"/>
          </w:divBdr>
        </w:div>
        <w:div w:id="1248928039">
          <w:marLeft w:val="640"/>
          <w:marRight w:val="0"/>
          <w:marTop w:val="0"/>
          <w:marBottom w:val="0"/>
          <w:divBdr>
            <w:top w:val="none" w:sz="0" w:space="0" w:color="auto"/>
            <w:left w:val="none" w:sz="0" w:space="0" w:color="auto"/>
            <w:bottom w:val="none" w:sz="0" w:space="0" w:color="auto"/>
            <w:right w:val="none" w:sz="0" w:space="0" w:color="auto"/>
          </w:divBdr>
        </w:div>
        <w:div w:id="1456824751">
          <w:marLeft w:val="640"/>
          <w:marRight w:val="0"/>
          <w:marTop w:val="0"/>
          <w:marBottom w:val="0"/>
          <w:divBdr>
            <w:top w:val="none" w:sz="0" w:space="0" w:color="auto"/>
            <w:left w:val="none" w:sz="0" w:space="0" w:color="auto"/>
            <w:bottom w:val="none" w:sz="0" w:space="0" w:color="auto"/>
            <w:right w:val="none" w:sz="0" w:space="0" w:color="auto"/>
          </w:divBdr>
        </w:div>
        <w:div w:id="241180333">
          <w:marLeft w:val="640"/>
          <w:marRight w:val="0"/>
          <w:marTop w:val="0"/>
          <w:marBottom w:val="0"/>
          <w:divBdr>
            <w:top w:val="none" w:sz="0" w:space="0" w:color="auto"/>
            <w:left w:val="none" w:sz="0" w:space="0" w:color="auto"/>
            <w:bottom w:val="none" w:sz="0" w:space="0" w:color="auto"/>
            <w:right w:val="none" w:sz="0" w:space="0" w:color="auto"/>
          </w:divBdr>
        </w:div>
        <w:div w:id="1381902281">
          <w:marLeft w:val="640"/>
          <w:marRight w:val="0"/>
          <w:marTop w:val="0"/>
          <w:marBottom w:val="0"/>
          <w:divBdr>
            <w:top w:val="none" w:sz="0" w:space="0" w:color="auto"/>
            <w:left w:val="none" w:sz="0" w:space="0" w:color="auto"/>
            <w:bottom w:val="none" w:sz="0" w:space="0" w:color="auto"/>
            <w:right w:val="none" w:sz="0" w:space="0" w:color="auto"/>
          </w:divBdr>
        </w:div>
        <w:div w:id="1886677552">
          <w:marLeft w:val="640"/>
          <w:marRight w:val="0"/>
          <w:marTop w:val="0"/>
          <w:marBottom w:val="0"/>
          <w:divBdr>
            <w:top w:val="none" w:sz="0" w:space="0" w:color="auto"/>
            <w:left w:val="none" w:sz="0" w:space="0" w:color="auto"/>
            <w:bottom w:val="none" w:sz="0" w:space="0" w:color="auto"/>
            <w:right w:val="none" w:sz="0" w:space="0" w:color="auto"/>
          </w:divBdr>
        </w:div>
        <w:div w:id="1280259535">
          <w:marLeft w:val="640"/>
          <w:marRight w:val="0"/>
          <w:marTop w:val="0"/>
          <w:marBottom w:val="0"/>
          <w:divBdr>
            <w:top w:val="none" w:sz="0" w:space="0" w:color="auto"/>
            <w:left w:val="none" w:sz="0" w:space="0" w:color="auto"/>
            <w:bottom w:val="none" w:sz="0" w:space="0" w:color="auto"/>
            <w:right w:val="none" w:sz="0" w:space="0" w:color="auto"/>
          </w:divBdr>
        </w:div>
        <w:div w:id="1738356744">
          <w:marLeft w:val="640"/>
          <w:marRight w:val="0"/>
          <w:marTop w:val="0"/>
          <w:marBottom w:val="0"/>
          <w:divBdr>
            <w:top w:val="none" w:sz="0" w:space="0" w:color="auto"/>
            <w:left w:val="none" w:sz="0" w:space="0" w:color="auto"/>
            <w:bottom w:val="none" w:sz="0" w:space="0" w:color="auto"/>
            <w:right w:val="none" w:sz="0" w:space="0" w:color="auto"/>
          </w:divBdr>
        </w:div>
        <w:div w:id="658921974">
          <w:marLeft w:val="640"/>
          <w:marRight w:val="0"/>
          <w:marTop w:val="0"/>
          <w:marBottom w:val="0"/>
          <w:divBdr>
            <w:top w:val="none" w:sz="0" w:space="0" w:color="auto"/>
            <w:left w:val="none" w:sz="0" w:space="0" w:color="auto"/>
            <w:bottom w:val="none" w:sz="0" w:space="0" w:color="auto"/>
            <w:right w:val="none" w:sz="0" w:space="0" w:color="auto"/>
          </w:divBdr>
        </w:div>
        <w:div w:id="1743486552">
          <w:marLeft w:val="640"/>
          <w:marRight w:val="0"/>
          <w:marTop w:val="0"/>
          <w:marBottom w:val="0"/>
          <w:divBdr>
            <w:top w:val="none" w:sz="0" w:space="0" w:color="auto"/>
            <w:left w:val="none" w:sz="0" w:space="0" w:color="auto"/>
            <w:bottom w:val="none" w:sz="0" w:space="0" w:color="auto"/>
            <w:right w:val="none" w:sz="0" w:space="0" w:color="auto"/>
          </w:divBdr>
        </w:div>
        <w:div w:id="311103899">
          <w:marLeft w:val="640"/>
          <w:marRight w:val="0"/>
          <w:marTop w:val="0"/>
          <w:marBottom w:val="0"/>
          <w:divBdr>
            <w:top w:val="none" w:sz="0" w:space="0" w:color="auto"/>
            <w:left w:val="none" w:sz="0" w:space="0" w:color="auto"/>
            <w:bottom w:val="none" w:sz="0" w:space="0" w:color="auto"/>
            <w:right w:val="none" w:sz="0" w:space="0" w:color="auto"/>
          </w:divBdr>
        </w:div>
        <w:div w:id="1956984165">
          <w:marLeft w:val="640"/>
          <w:marRight w:val="0"/>
          <w:marTop w:val="0"/>
          <w:marBottom w:val="0"/>
          <w:divBdr>
            <w:top w:val="none" w:sz="0" w:space="0" w:color="auto"/>
            <w:left w:val="none" w:sz="0" w:space="0" w:color="auto"/>
            <w:bottom w:val="none" w:sz="0" w:space="0" w:color="auto"/>
            <w:right w:val="none" w:sz="0" w:space="0" w:color="auto"/>
          </w:divBdr>
        </w:div>
        <w:div w:id="133258217">
          <w:marLeft w:val="640"/>
          <w:marRight w:val="0"/>
          <w:marTop w:val="0"/>
          <w:marBottom w:val="0"/>
          <w:divBdr>
            <w:top w:val="none" w:sz="0" w:space="0" w:color="auto"/>
            <w:left w:val="none" w:sz="0" w:space="0" w:color="auto"/>
            <w:bottom w:val="none" w:sz="0" w:space="0" w:color="auto"/>
            <w:right w:val="none" w:sz="0" w:space="0" w:color="auto"/>
          </w:divBdr>
        </w:div>
        <w:div w:id="218636887">
          <w:marLeft w:val="640"/>
          <w:marRight w:val="0"/>
          <w:marTop w:val="0"/>
          <w:marBottom w:val="0"/>
          <w:divBdr>
            <w:top w:val="none" w:sz="0" w:space="0" w:color="auto"/>
            <w:left w:val="none" w:sz="0" w:space="0" w:color="auto"/>
            <w:bottom w:val="none" w:sz="0" w:space="0" w:color="auto"/>
            <w:right w:val="none" w:sz="0" w:space="0" w:color="auto"/>
          </w:divBdr>
        </w:div>
        <w:div w:id="1824813646">
          <w:marLeft w:val="640"/>
          <w:marRight w:val="0"/>
          <w:marTop w:val="0"/>
          <w:marBottom w:val="0"/>
          <w:divBdr>
            <w:top w:val="none" w:sz="0" w:space="0" w:color="auto"/>
            <w:left w:val="none" w:sz="0" w:space="0" w:color="auto"/>
            <w:bottom w:val="none" w:sz="0" w:space="0" w:color="auto"/>
            <w:right w:val="none" w:sz="0" w:space="0" w:color="auto"/>
          </w:divBdr>
        </w:div>
        <w:div w:id="1197890871">
          <w:marLeft w:val="640"/>
          <w:marRight w:val="0"/>
          <w:marTop w:val="0"/>
          <w:marBottom w:val="0"/>
          <w:divBdr>
            <w:top w:val="none" w:sz="0" w:space="0" w:color="auto"/>
            <w:left w:val="none" w:sz="0" w:space="0" w:color="auto"/>
            <w:bottom w:val="none" w:sz="0" w:space="0" w:color="auto"/>
            <w:right w:val="none" w:sz="0" w:space="0" w:color="auto"/>
          </w:divBdr>
        </w:div>
        <w:div w:id="554389902">
          <w:marLeft w:val="640"/>
          <w:marRight w:val="0"/>
          <w:marTop w:val="0"/>
          <w:marBottom w:val="0"/>
          <w:divBdr>
            <w:top w:val="none" w:sz="0" w:space="0" w:color="auto"/>
            <w:left w:val="none" w:sz="0" w:space="0" w:color="auto"/>
            <w:bottom w:val="none" w:sz="0" w:space="0" w:color="auto"/>
            <w:right w:val="none" w:sz="0" w:space="0" w:color="auto"/>
          </w:divBdr>
        </w:div>
        <w:div w:id="1681619187">
          <w:marLeft w:val="640"/>
          <w:marRight w:val="0"/>
          <w:marTop w:val="0"/>
          <w:marBottom w:val="0"/>
          <w:divBdr>
            <w:top w:val="none" w:sz="0" w:space="0" w:color="auto"/>
            <w:left w:val="none" w:sz="0" w:space="0" w:color="auto"/>
            <w:bottom w:val="none" w:sz="0" w:space="0" w:color="auto"/>
            <w:right w:val="none" w:sz="0" w:space="0" w:color="auto"/>
          </w:divBdr>
        </w:div>
        <w:div w:id="987592568">
          <w:marLeft w:val="640"/>
          <w:marRight w:val="0"/>
          <w:marTop w:val="0"/>
          <w:marBottom w:val="0"/>
          <w:divBdr>
            <w:top w:val="none" w:sz="0" w:space="0" w:color="auto"/>
            <w:left w:val="none" w:sz="0" w:space="0" w:color="auto"/>
            <w:bottom w:val="none" w:sz="0" w:space="0" w:color="auto"/>
            <w:right w:val="none" w:sz="0" w:space="0" w:color="auto"/>
          </w:divBdr>
        </w:div>
        <w:div w:id="1371221301">
          <w:marLeft w:val="640"/>
          <w:marRight w:val="0"/>
          <w:marTop w:val="0"/>
          <w:marBottom w:val="0"/>
          <w:divBdr>
            <w:top w:val="none" w:sz="0" w:space="0" w:color="auto"/>
            <w:left w:val="none" w:sz="0" w:space="0" w:color="auto"/>
            <w:bottom w:val="none" w:sz="0" w:space="0" w:color="auto"/>
            <w:right w:val="none" w:sz="0" w:space="0" w:color="auto"/>
          </w:divBdr>
        </w:div>
        <w:div w:id="1288926638">
          <w:marLeft w:val="640"/>
          <w:marRight w:val="0"/>
          <w:marTop w:val="0"/>
          <w:marBottom w:val="0"/>
          <w:divBdr>
            <w:top w:val="none" w:sz="0" w:space="0" w:color="auto"/>
            <w:left w:val="none" w:sz="0" w:space="0" w:color="auto"/>
            <w:bottom w:val="none" w:sz="0" w:space="0" w:color="auto"/>
            <w:right w:val="none" w:sz="0" w:space="0" w:color="auto"/>
          </w:divBdr>
        </w:div>
        <w:div w:id="1186601690">
          <w:marLeft w:val="640"/>
          <w:marRight w:val="0"/>
          <w:marTop w:val="0"/>
          <w:marBottom w:val="0"/>
          <w:divBdr>
            <w:top w:val="none" w:sz="0" w:space="0" w:color="auto"/>
            <w:left w:val="none" w:sz="0" w:space="0" w:color="auto"/>
            <w:bottom w:val="none" w:sz="0" w:space="0" w:color="auto"/>
            <w:right w:val="none" w:sz="0" w:space="0" w:color="auto"/>
          </w:divBdr>
        </w:div>
      </w:divsChild>
    </w:div>
    <w:div w:id="740323978">
      <w:bodyDiv w:val="1"/>
      <w:marLeft w:val="0"/>
      <w:marRight w:val="0"/>
      <w:marTop w:val="0"/>
      <w:marBottom w:val="0"/>
      <w:divBdr>
        <w:top w:val="none" w:sz="0" w:space="0" w:color="auto"/>
        <w:left w:val="none" w:sz="0" w:space="0" w:color="auto"/>
        <w:bottom w:val="none" w:sz="0" w:space="0" w:color="auto"/>
        <w:right w:val="none" w:sz="0" w:space="0" w:color="auto"/>
      </w:divBdr>
      <w:divsChild>
        <w:div w:id="1261718639">
          <w:marLeft w:val="640"/>
          <w:marRight w:val="0"/>
          <w:marTop w:val="0"/>
          <w:marBottom w:val="0"/>
          <w:divBdr>
            <w:top w:val="none" w:sz="0" w:space="0" w:color="auto"/>
            <w:left w:val="none" w:sz="0" w:space="0" w:color="auto"/>
            <w:bottom w:val="none" w:sz="0" w:space="0" w:color="auto"/>
            <w:right w:val="none" w:sz="0" w:space="0" w:color="auto"/>
          </w:divBdr>
        </w:div>
        <w:div w:id="1857888426">
          <w:marLeft w:val="640"/>
          <w:marRight w:val="0"/>
          <w:marTop w:val="0"/>
          <w:marBottom w:val="0"/>
          <w:divBdr>
            <w:top w:val="none" w:sz="0" w:space="0" w:color="auto"/>
            <w:left w:val="none" w:sz="0" w:space="0" w:color="auto"/>
            <w:bottom w:val="none" w:sz="0" w:space="0" w:color="auto"/>
            <w:right w:val="none" w:sz="0" w:space="0" w:color="auto"/>
          </w:divBdr>
        </w:div>
        <w:div w:id="742532084">
          <w:marLeft w:val="640"/>
          <w:marRight w:val="0"/>
          <w:marTop w:val="0"/>
          <w:marBottom w:val="0"/>
          <w:divBdr>
            <w:top w:val="none" w:sz="0" w:space="0" w:color="auto"/>
            <w:left w:val="none" w:sz="0" w:space="0" w:color="auto"/>
            <w:bottom w:val="none" w:sz="0" w:space="0" w:color="auto"/>
            <w:right w:val="none" w:sz="0" w:space="0" w:color="auto"/>
          </w:divBdr>
        </w:div>
        <w:div w:id="1639872638">
          <w:marLeft w:val="640"/>
          <w:marRight w:val="0"/>
          <w:marTop w:val="0"/>
          <w:marBottom w:val="0"/>
          <w:divBdr>
            <w:top w:val="none" w:sz="0" w:space="0" w:color="auto"/>
            <w:left w:val="none" w:sz="0" w:space="0" w:color="auto"/>
            <w:bottom w:val="none" w:sz="0" w:space="0" w:color="auto"/>
            <w:right w:val="none" w:sz="0" w:space="0" w:color="auto"/>
          </w:divBdr>
        </w:div>
        <w:div w:id="353388192">
          <w:marLeft w:val="640"/>
          <w:marRight w:val="0"/>
          <w:marTop w:val="0"/>
          <w:marBottom w:val="0"/>
          <w:divBdr>
            <w:top w:val="none" w:sz="0" w:space="0" w:color="auto"/>
            <w:left w:val="none" w:sz="0" w:space="0" w:color="auto"/>
            <w:bottom w:val="none" w:sz="0" w:space="0" w:color="auto"/>
            <w:right w:val="none" w:sz="0" w:space="0" w:color="auto"/>
          </w:divBdr>
        </w:div>
        <w:div w:id="164907606">
          <w:marLeft w:val="640"/>
          <w:marRight w:val="0"/>
          <w:marTop w:val="0"/>
          <w:marBottom w:val="0"/>
          <w:divBdr>
            <w:top w:val="none" w:sz="0" w:space="0" w:color="auto"/>
            <w:left w:val="none" w:sz="0" w:space="0" w:color="auto"/>
            <w:bottom w:val="none" w:sz="0" w:space="0" w:color="auto"/>
            <w:right w:val="none" w:sz="0" w:space="0" w:color="auto"/>
          </w:divBdr>
        </w:div>
        <w:div w:id="1738433990">
          <w:marLeft w:val="640"/>
          <w:marRight w:val="0"/>
          <w:marTop w:val="0"/>
          <w:marBottom w:val="0"/>
          <w:divBdr>
            <w:top w:val="none" w:sz="0" w:space="0" w:color="auto"/>
            <w:left w:val="none" w:sz="0" w:space="0" w:color="auto"/>
            <w:bottom w:val="none" w:sz="0" w:space="0" w:color="auto"/>
            <w:right w:val="none" w:sz="0" w:space="0" w:color="auto"/>
          </w:divBdr>
        </w:div>
        <w:div w:id="175965005">
          <w:marLeft w:val="640"/>
          <w:marRight w:val="0"/>
          <w:marTop w:val="0"/>
          <w:marBottom w:val="0"/>
          <w:divBdr>
            <w:top w:val="none" w:sz="0" w:space="0" w:color="auto"/>
            <w:left w:val="none" w:sz="0" w:space="0" w:color="auto"/>
            <w:bottom w:val="none" w:sz="0" w:space="0" w:color="auto"/>
            <w:right w:val="none" w:sz="0" w:space="0" w:color="auto"/>
          </w:divBdr>
        </w:div>
        <w:div w:id="675158112">
          <w:marLeft w:val="640"/>
          <w:marRight w:val="0"/>
          <w:marTop w:val="0"/>
          <w:marBottom w:val="0"/>
          <w:divBdr>
            <w:top w:val="none" w:sz="0" w:space="0" w:color="auto"/>
            <w:left w:val="none" w:sz="0" w:space="0" w:color="auto"/>
            <w:bottom w:val="none" w:sz="0" w:space="0" w:color="auto"/>
            <w:right w:val="none" w:sz="0" w:space="0" w:color="auto"/>
          </w:divBdr>
        </w:div>
        <w:div w:id="906305022">
          <w:marLeft w:val="640"/>
          <w:marRight w:val="0"/>
          <w:marTop w:val="0"/>
          <w:marBottom w:val="0"/>
          <w:divBdr>
            <w:top w:val="none" w:sz="0" w:space="0" w:color="auto"/>
            <w:left w:val="none" w:sz="0" w:space="0" w:color="auto"/>
            <w:bottom w:val="none" w:sz="0" w:space="0" w:color="auto"/>
            <w:right w:val="none" w:sz="0" w:space="0" w:color="auto"/>
          </w:divBdr>
        </w:div>
        <w:div w:id="728964416">
          <w:marLeft w:val="640"/>
          <w:marRight w:val="0"/>
          <w:marTop w:val="0"/>
          <w:marBottom w:val="0"/>
          <w:divBdr>
            <w:top w:val="none" w:sz="0" w:space="0" w:color="auto"/>
            <w:left w:val="none" w:sz="0" w:space="0" w:color="auto"/>
            <w:bottom w:val="none" w:sz="0" w:space="0" w:color="auto"/>
            <w:right w:val="none" w:sz="0" w:space="0" w:color="auto"/>
          </w:divBdr>
        </w:div>
        <w:div w:id="544831453">
          <w:marLeft w:val="640"/>
          <w:marRight w:val="0"/>
          <w:marTop w:val="0"/>
          <w:marBottom w:val="0"/>
          <w:divBdr>
            <w:top w:val="none" w:sz="0" w:space="0" w:color="auto"/>
            <w:left w:val="none" w:sz="0" w:space="0" w:color="auto"/>
            <w:bottom w:val="none" w:sz="0" w:space="0" w:color="auto"/>
            <w:right w:val="none" w:sz="0" w:space="0" w:color="auto"/>
          </w:divBdr>
        </w:div>
        <w:div w:id="2138640559">
          <w:marLeft w:val="640"/>
          <w:marRight w:val="0"/>
          <w:marTop w:val="0"/>
          <w:marBottom w:val="0"/>
          <w:divBdr>
            <w:top w:val="none" w:sz="0" w:space="0" w:color="auto"/>
            <w:left w:val="none" w:sz="0" w:space="0" w:color="auto"/>
            <w:bottom w:val="none" w:sz="0" w:space="0" w:color="auto"/>
            <w:right w:val="none" w:sz="0" w:space="0" w:color="auto"/>
          </w:divBdr>
        </w:div>
        <w:div w:id="685596627">
          <w:marLeft w:val="640"/>
          <w:marRight w:val="0"/>
          <w:marTop w:val="0"/>
          <w:marBottom w:val="0"/>
          <w:divBdr>
            <w:top w:val="none" w:sz="0" w:space="0" w:color="auto"/>
            <w:left w:val="none" w:sz="0" w:space="0" w:color="auto"/>
            <w:bottom w:val="none" w:sz="0" w:space="0" w:color="auto"/>
            <w:right w:val="none" w:sz="0" w:space="0" w:color="auto"/>
          </w:divBdr>
        </w:div>
        <w:div w:id="1041712277">
          <w:marLeft w:val="640"/>
          <w:marRight w:val="0"/>
          <w:marTop w:val="0"/>
          <w:marBottom w:val="0"/>
          <w:divBdr>
            <w:top w:val="none" w:sz="0" w:space="0" w:color="auto"/>
            <w:left w:val="none" w:sz="0" w:space="0" w:color="auto"/>
            <w:bottom w:val="none" w:sz="0" w:space="0" w:color="auto"/>
            <w:right w:val="none" w:sz="0" w:space="0" w:color="auto"/>
          </w:divBdr>
        </w:div>
        <w:div w:id="540022127">
          <w:marLeft w:val="640"/>
          <w:marRight w:val="0"/>
          <w:marTop w:val="0"/>
          <w:marBottom w:val="0"/>
          <w:divBdr>
            <w:top w:val="none" w:sz="0" w:space="0" w:color="auto"/>
            <w:left w:val="none" w:sz="0" w:space="0" w:color="auto"/>
            <w:bottom w:val="none" w:sz="0" w:space="0" w:color="auto"/>
            <w:right w:val="none" w:sz="0" w:space="0" w:color="auto"/>
          </w:divBdr>
        </w:div>
        <w:div w:id="1508061244">
          <w:marLeft w:val="640"/>
          <w:marRight w:val="0"/>
          <w:marTop w:val="0"/>
          <w:marBottom w:val="0"/>
          <w:divBdr>
            <w:top w:val="none" w:sz="0" w:space="0" w:color="auto"/>
            <w:left w:val="none" w:sz="0" w:space="0" w:color="auto"/>
            <w:bottom w:val="none" w:sz="0" w:space="0" w:color="auto"/>
            <w:right w:val="none" w:sz="0" w:space="0" w:color="auto"/>
          </w:divBdr>
        </w:div>
        <w:div w:id="48498961">
          <w:marLeft w:val="640"/>
          <w:marRight w:val="0"/>
          <w:marTop w:val="0"/>
          <w:marBottom w:val="0"/>
          <w:divBdr>
            <w:top w:val="none" w:sz="0" w:space="0" w:color="auto"/>
            <w:left w:val="none" w:sz="0" w:space="0" w:color="auto"/>
            <w:bottom w:val="none" w:sz="0" w:space="0" w:color="auto"/>
            <w:right w:val="none" w:sz="0" w:space="0" w:color="auto"/>
          </w:divBdr>
        </w:div>
        <w:div w:id="1714233280">
          <w:marLeft w:val="640"/>
          <w:marRight w:val="0"/>
          <w:marTop w:val="0"/>
          <w:marBottom w:val="0"/>
          <w:divBdr>
            <w:top w:val="none" w:sz="0" w:space="0" w:color="auto"/>
            <w:left w:val="none" w:sz="0" w:space="0" w:color="auto"/>
            <w:bottom w:val="none" w:sz="0" w:space="0" w:color="auto"/>
            <w:right w:val="none" w:sz="0" w:space="0" w:color="auto"/>
          </w:divBdr>
        </w:div>
        <w:div w:id="590430159">
          <w:marLeft w:val="640"/>
          <w:marRight w:val="0"/>
          <w:marTop w:val="0"/>
          <w:marBottom w:val="0"/>
          <w:divBdr>
            <w:top w:val="none" w:sz="0" w:space="0" w:color="auto"/>
            <w:left w:val="none" w:sz="0" w:space="0" w:color="auto"/>
            <w:bottom w:val="none" w:sz="0" w:space="0" w:color="auto"/>
            <w:right w:val="none" w:sz="0" w:space="0" w:color="auto"/>
          </w:divBdr>
        </w:div>
        <w:div w:id="1883592629">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627470457">
          <w:marLeft w:val="640"/>
          <w:marRight w:val="0"/>
          <w:marTop w:val="0"/>
          <w:marBottom w:val="0"/>
          <w:divBdr>
            <w:top w:val="none" w:sz="0" w:space="0" w:color="auto"/>
            <w:left w:val="none" w:sz="0" w:space="0" w:color="auto"/>
            <w:bottom w:val="none" w:sz="0" w:space="0" w:color="auto"/>
            <w:right w:val="none" w:sz="0" w:space="0" w:color="auto"/>
          </w:divBdr>
        </w:div>
        <w:div w:id="1465854349">
          <w:marLeft w:val="640"/>
          <w:marRight w:val="0"/>
          <w:marTop w:val="0"/>
          <w:marBottom w:val="0"/>
          <w:divBdr>
            <w:top w:val="none" w:sz="0" w:space="0" w:color="auto"/>
            <w:left w:val="none" w:sz="0" w:space="0" w:color="auto"/>
            <w:bottom w:val="none" w:sz="0" w:space="0" w:color="auto"/>
            <w:right w:val="none" w:sz="0" w:space="0" w:color="auto"/>
          </w:divBdr>
        </w:div>
      </w:divsChild>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777485798">
      <w:bodyDiv w:val="1"/>
      <w:marLeft w:val="0"/>
      <w:marRight w:val="0"/>
      <w:marTop w:val="0"/>
      <w:marBottom w:val="0"/>
      <w:divBdr>
        <w:top w:val="none" w:sz="0" w:space="0" w:color="auto"/>
        <w:left w:val="none" w:sz="0" w:space="0" w:color="auto"/>
        <w:bottom w:val="none" w:sz="0" w:space="0" w:color="auto"/>
        <w:right w:val="none" w:sz="0" w:space="0" w:color="auto"/>
      </w:divBdr>
    </w:div>
    <w:div w:id="812647815">
      <w:bodyDiv w:val="1"/>
      <w:marLeft w:val="0"/>
      <w:marRight w:val="0"/>
      <w:marTop w:val="0"/>
      <w:marBottom w:val="0"/>
      <w:divBdr>
        <w:top w:val="none" w:sz="0" w:space="0" w:color="auto"/>
        <w:left w:val="none" w:sz="0" w:space="0" w:color="auto"/>
        <w:bottom w:val="none" w:sz="0" w:space="0" w:color="auto"/>
        <w:right w:val="none" w:sz="0" w:space="0" w:color="auto"/>
      </w:divBdr>
      <w:divsChild>
        <w:div w:id="64842105">
          <w:marLeft w:val="640"/>
          <w:marRight w:val="0"/>
          <w:marTop w:val="0"/>
          <w:marBottom w:val="0"/>
          <w:divBdr>
            <w:top w:val="none" w:sz="0" w:space="0" w:color="auto"/>
            <w:left w:val="none" w:sz="0" w:space="0" w:color="auto"/>
            <w:bottom w:val="none" w:sz="0" w:space="0" w:color="auto"/>
            <w:right w:val="none" w:sz="0" w:space="0" w:color="auto"/>
          </w:divBdr>
        </w:div>
        <w:div w:id="128399938">
          <w:marLeft w:val="640"/>
          <w:marRight w:val="0"/>
          <w:marTop w:val="0"/>
          <w:marBottom w:val="0"/>
          <w:divBdr>
            <w:top w:val="none" w:sz="0" w:space="0" w:color="auto"/>
            <w:left w:val="none" w:sz="0" w:space="0" w:color="auto"/>
            <w:bottom w:val="none" w:sz="0" w:space="0" w:color="auto"/>
            <w:right w:val="none" w:sz="0" w:space="0" w:color="auto"/>
          </w:divBdr>
        </w:div>
        <w:div w:id="186792525">
          <w:marLeft w:val="640"/>
          <w:marRight w:val="0"/>
          <w:marTop w:val="0"/>
          <w:marBottom w:val="0"/>
          <w:divBdr>
            <w:top w:val="none" w:sz="0" w:space="0" w:color="auto"/>
            <w:left w:val="none" w:sz="0" w:space="0" w:color="auto"/>
            <w:bottom w:val="none" w:sz="0" w:space="0" w:color="auto"/>
            <w:right w:val="none" w:sz="0" w:space="0" w:color="auto"/>
          </w:divBdr>
        </w:div>
        <w:div w:id="259027731">
          <w:marLeft w:val="640"/>
          <w:marRight w:val="0"/>
          <w:marTop w:val="0"/>
          <w:marBottom w:val="0"/>
          <w:divBdr>
            <w:top w:val="none" w:sz="0" w:space="0" w:color="auto"/>
            <w:left w:val="none" w:sz="0" w:space="0" w:color="auto"/>
            <w:bottom w:val="none" w:sz="0" w:space="0" w:color="auto"/>
            <w:right w:val="none" w:sz="0" w:space="0" w:color="auto"/>
          </w:divBdr>
        </w:div>
        <w:div w:id="352614408">
          <w:marLeft w:val="640"/>
          <w:marRight w:val="0"/>
          <w:marTop w:val="0"/>
          <w:marBottom w:val="0"/>
          <w:divBdr>
            <w:top w:val="none" w:sz="0" w:space="0" w:color="auto"/>
            <w:left w:val="none" w:sz="0" w:space="0" w:color="auto"/>
            <w:bottom w:val="none" w:sz="0" w:space="0" w:color="auto"/>
            <w:right w:val="none" w:sz="0" w:space="0" w:color="auto"/>
          </w:divBdr>
        </w:div>
        <w:div w:id="363867544">
          <w:marLeft w:val="640"/>
          <w:marRight w:val="0"/>
          <w:marTop w:val="0"/>
          <w:marBottom w:val="0"/>
          <w:divBdr>
            <w:top w:val="none" w:sz="0" w:space="0" w:color="auto"/>
            <w:left w:val="none" w:sz="0" w:space="0" w:color="auto"/>
            <w:bottom w:val="none" w:sz="0" w:space="0" w:color="auto"/>
            <w:right w:val="none" w:sz="0" w:space="0" w:color="auto"/>
          </w:divBdr>
        </w:div>
        <w:div w:id="505096065">
          <w:marLeft w:val="640"/>
          <w:marRight w:val="0"/>
          <w:marTop w:val="0"/>
          <w:marBottom w:val="0"/>
          <w:divBdr>
            <w:top w:val="none" w:sz="0" w:space="0" w:color="auto"/>
            <w:left w:val="none" w:sz="0" w:space="0" w:color="auto"/>
            <w:bottom w:val="none" w:sz="0" w:space="0" w:color="auto"/>
            <w:right w:val="none" w:sz="0" w:space="0" w:color="auto"/>
          </w:divBdr>
        </w:div>
        <w:div w:id="791368744">
          <w:marLeft w:val="640"/>
          <w:marRight w:val="0"/>
          <w:marTop w:val="0"/>
          <w:marBottom w:val="0"/>
          <w:divBdr>
            <w:top w:val="none" w:sz="0" w:space="0" w:color="auto"/>
            <w:left w:val="none" w:sz="0" w:space="0" w:color="auto"/>
            <w:bottom w:val="none" w:sz="0" w:space="0" w:color="auto"/>
            <w:right w:val="none" w:sz="0" w:space="0" w:color="auto"/>
          </w:divBdr>
        </w:div>
        <w:div w:id="853298620">
          <w:marLeft w:val="640"/>
          <w:marRight w:val="0"/>
          <w:marTop w:val="0"/>
          <w:marBottom w:val="0"/>
          <w:divBdr>
            <w:top w:val="none" w:sz="0" w:space="0" w:color="auto"/>
            <w:left w:val="none" w:sz="0" w:space="0" w:color="auto"/>
            <w:bottom w:val="none" w:sz="0" w:space="0" w:color="auto"/>
            <w:right w:val="none" w:sz="0" w:space="0" w:color="auto"/>
          </w:divBdr>
        </w:div>
        <w:div w:id="963775532">
          <w:marLeft w:val="640"/>
          <w:marRight w:val="0"/>
          <w:marTop w:val="0"/>
          <w:marBottom w:val="0"/>
          <w:divBdr>
            <w:top w:val="none" w:sz="0" w:space="0" w:color="auto"/>
            <w:left w:val="none" w:sz="0" w:space="0" w:color="auto"/>
            <w:bottom w:val="none" w:sz="0" w:space="0" w:color="auto"/>
            <w:right w:val="none" w:sz="0" w:space="0" w:color="auto"/>
          </w:divBdr>
        </w:div>
        <w:div w:id="1002195957">
          <w:marLeft w:val="640"/>
          <w:marRight w:val="0"/>
          <w:marTop w:val="0"/>
          <w:marBottom w:val="0"/>
          <w:divBdr>
            <w:top w:val="none" w:sz="0" w:space="0" w:color="auto"/>
            <w:left w:val="none" w:sz="0" w:space="0" w:color="auto"/>
            <w:bottom w:val="none" w:sz="0" w:space="0" w:color="auto"/>
            <w:right w:val="none" w:sz="0" w:space="0" w:color="auto"/>
          </w:divBdr>
        </w:div>
        <w:div w:id="1221863218">
          <w:marLeft w:val="640"/>
          <w:marRight w:val="0"/>
          <w:marTop w:val="0"/>
          <w:marBottom w:val="0"/>
          <w:divBdr>
            <w:top w:val="none" w:sz="0" w:space="0" w:color="auto"/>
            <w:left w:val="none" w:sz="0" w:space="0" w:color="auto"/>
            <w:bottom w:val="none" w:sz="0" w:space="0" w:color="auto"/>
            <w:right w:val="none" w:sz="0" w:space="0" w:color="auto"/>
          </w:divBdr>
        </w:div>
        <w:div w:id="1238974373">
          <w:marLeft w:val="640"/>
          <w:marRight w:val="0"/>
          <w:marTop w:val="0"/>
          <w:marBottom w:val="0"/>
          <w:divBdr>
            <w:top w:val="none" w:sz="0" w:space="0" w:color="auto"/>
            <w:left w:val="none" w:sz="0" w:space="0" w:color="auto"/>
            <w:bottom w:val="none" w:sz="0" w:space="0" w:color="auto"/>
            <w:right w:val="none" w:sz="0" w:space="0" w:color="auto"/>
          </w:divBdr>
        </w:div>
        <w:div w:id="1361853223">
          <w:marLeft w:val="640"/>
          <w:marRight w:val="0"/>
          <w:marTop w:val="0"/>
          <w:marBottom w:val="0"/>
          <w:divBdr>
            <w:top w:val="none" w:sz="0" w:space="0" w:color="auto"/>
            <w:left w:val="none" w:sz="0" w:space="0" w:color="auto"/>
            <w:bottom w:val="none" w:sz="0" w:space="0" w:color="auto"/>
            <w:right w:val="none" w:sz="0" w:space="0" w:color="auto"/>
          </w:divBdr>
        </w:div>
        <w:div w:id="1403261645">
          <w:marLeft w:val="640"/>
          <w:marRight w:val="0"/>
          <w:marTop w:val="0"/>
          <w:marBottom w:val="0"/>
          <w:divBdr>
            <w:top w:val="none" w:sz="0" w:space="0" w:color="auto"/>
            <w:left w:val="none" w:sz="0" w:space="0" w:color="auto"/>
            <w:bottom w:val="none" w:sz="0" w:space="0" w:color="auto"/>
            <w:right w:val="none" w:sz="0" w:space="0" w:color="auto"/>
          </w:divBdr>
        </w:div>
        <w:div w:id="1442069591">
          <w:marLeft w:val="640"/>
          <w:marRight w:val="0"/>
          <w:marTop w:val="0"/>
          <w:marBottom w:val="0"/>
          <w:divBdr>
            <w:top w:val="none" w:sz="0" w:space="0" w:color="auto"/>
            <w:left w:val="none" w:sz="0" w:space="0" w:color="auto"/>
            <w:bottom w:val="none" w:sz="0" w:space="0" w:color="auto"/>
            <w:right w:val="none" w:sz="0" w:space="0" w:color="auto"/>
          </w:divBdr>
        </w:div>
        <w:div w:id="1453330717">
          <w:marLeft w:val="640"/>
          <w:marRight w:val="0"/>
          <w:marTop w:val="0"/>
          <w:marBottom w:val="0"/>
          <w:divBdr>
            <w:top w:val="none" w:sz="0" w:space="0" w:color="auto"/>
            <w:left w:val="none" w:sz="0" w:space="0" w:color="auto"/>
            <w:bottom w:val="none" w:sz="0" w:space="0" w:color="auto"/>
            <w:right w:val="none" w:sz="0" w:space="0" w:color="auto"/>
          </w:divBdr>
        </w:div>
        <w:div w:id="1480464915">
          <w:marLeft w:val="640"/>
          <w:marRight w:val="0"/>
          <w:marTop w:val="0"/>
          <w:marBottom w:val="0"/>
          <w:divBdr>
            <w:top w:val="none" w:sz="0" w:space="0" w:color="auto"/>
            <w:left w:val="none" w:sz="0" w:space="0" w:color="auto"/>
            <w:bottom w:val="none" w:sz="0" w:space="0" w:color="auto"/>
            <w:right w:val="none" w:sz="0" w:space="0" w:color="auto"/>
          </w:divBdr>
        </w:div>
        <w:div w:id="1940988755">
          <w:marLeft w:val="640"/>
          <w:marRight w:val="0"/>
          <w:marTop w:val="0"/>
          <w:marBottom w:val="0"/>
          <w:divBdr>
            <w:top w:val="none" w:sz="0" w:space="0" w:color="auto"/>
            <w:left w:val="none" w:sz="0" w:space="0" w:color="auto"/>
            <w:bottom w:val="none" w:sz="0" w:space="0" w:color="auto"/>
            <w:right w:val="none" w:sz="0" w:space="0" w:color="auto"/>
          </w:divBdr>
        </w:div>
        <w:div w:id="2020741136">
          <w:marLeft w:val="640"/>
          <w:marRight w:val="0"/>
          <w:marTop w:val="0"/>
          <w:marBottom w:val="0"/>
          <w:divBdr>
            <w:top w:val="none" w:sz="0" w:space="0" w:color="auto"/>
            <w:left w:val="none" w:sz="0" w:space="0" w:color="auto"/>
            <w:bottom w:val="none" w:sz="0" w:space="0" w:color="auto"/>
            <w:right w:val="none" w:sz="0" w:space="0" w:color="auto"/>
          </w:divBdr>
        </w:div>
        <w:div w:id="2139835552">
          <w:marLeft w:val="640"/>
          <w:marRight w:val="0"/>
          <w:marTop w:val="0"/>
          <w:marBottom w:val="0"/>
          <w:divBdr>
            <w:top w:val="none" w:sz="0" w:space="0" w:color="auto"/>
            <w:left w:val="none" w:sz="0" w:space="0" w:color="auto"/>
            <w:bottom w:val="none" w:sz="0" w:space="0" w:color="auto"/>
            <w:right w:val="none" w:sz="0" w:space="0" w:color="auto"/>
          </w:divBdr>
        </w:div>
        <w:div w:id="2144805090">
          <w:marLeft w:val="640"/>
          <w:marRight w:val="0"/>
          <w:marTop w:val="0"/>
          <w:marBottom w:val="0"/>
          <w:divBdr>
            <w:top w:val="none" w:sz="0" w:space="0" w:color="auto"/>
            <w:left w:val="none" w:sz="0" w:space="0" w:color="auto"/>
            <w:bottom w:val="none" w:sz="0" w:space="0" w:color="auto"/>
            <w:right w:val="none" w:sz="0" w:space="0" w:color="auto"/>
          </w:divBdr>
        </w:div>
      </w:divsChild>
    </w:div>
    <w:div w:id="842822027">
      <w:bodyDiv w:val="1"/>
      <w:marLeft w:val="0"/>
      <w:marRight w:val="0"/>
      <w:marTop w:val="0"/>
      <w:marBottom w:val="0"/>
      <w:divBdr>
        <w:top w:val="none" w:sz="0" w:space="0" w:color="auto"/>
        <w:left w:val="none" w:sz="0" w:space="0" w:color="auto"/>
        <w:bottom w:val="none" w:sz="0" w:space="0" w:color="auto"/>
        <w:right w:val="none" w:sz="0" w:space="0" w:color="auto"/>
      </w:divBdr>
      <w:divsChild>
        <w:div w:id="618220805">
          <w:marLeft w:val="640"/>
          <w:marRight w:val="0"/>
          <w:marTop w:val="0"/>
          <w:marBottom w:val="0"/>
          <w:divBdr>
            <w:top w:val="none" w:sz="0" w:space="0" w:color="auto"/>
            <w:left w:val="none" w:sz="0" w:space="0" w:color="auto"/>
            <w:bottom w:val="none" w:sz="0" w:space="0" w:color="auto"/>
            <w:right w:val="none" w:sz="0" w:space="0" w:color="auto"/>
          </w:divBdr>
        </w:div>
        <w:div w:id="1250381873">
          <w:marLeft w:val="640"/>
          <w:marRight w:val="0"/>
          <w:marTop w:val="0"/>
          <w:marBottom w:val="0"/>
          <w:divBdr>
            <w:top w:val="none" w:sz="0" w:space="0" w:color="auto"/>
            <w:left w:val="none" w:sz="0" w:space="0" w:color="auto"/>
            <w:bottom w:val="none" w:sz="0" w:space="0" w:color="auto"/>
            <w:right w:val="none" w:sz="0" w:space="0" w:color="auto"/>
          </w:divBdr>
        </w:div>
        <w:div w:id="2120293160">
          <w:marLeft w:val="640"/>
          <w:marRight w:val="0"/>
          <w:marTop w:val="0"/>
          <w:marBottom w:val="0"/>
          <w:divBdr>
            <w:top w:val="none" w:sz="0" w:space="0" w:color="auto"/>
            <w:left w:val="none" w:sz="0" w:space="0" w:color="auto"/>
            <w:bottom w:val="none" w:sz="0" w:space="0" w:color="auto"/>
            <w:right w:val="none" w:sz="0" w:space="0" w:color="auto"/>
          </w:divBdr>
        </w:div>
        <w:div w:id="1708797262">
          <w:marLeft w:val="640"/>
          <w:marRight w:val="0"/>
          <w:marTop w:val="0"/>
          <w:marBottom w:val="0"/>
          <w:divBdr>
            <w:top w:val="none" w:sz="0" w:space="0" w:color="auto"/>
            <w:left w:val="none" w:sz="0" w:space="0" w:color="auto"/>
            <w:bottom w:val="none" w:sz="0" w:space="0" w:color="auto"/>
            <w:right w:val="none" w:sz="0" w:space="0" w:color="auto"/>
          </w:divBdr>
        </w:div>
        <w:div w:id="386149841">
          <w:marLeft w:val="640"/>
          <w:marRight w:val="0"/>
          <w:marTop w:val="0"/>
          <w:marBottom w:val="0"/>
          <w:divBdr>
            <w:top w:val="none" w:sz="0" w:space="0" w:color="auto"/>
            <w:left w:val="none" w:sz="0" w:space="0" w:color="auto"/>
            <w:bottom w:val="none" w:sz="0" w:space="0" w:color="auto"/>
            <w:right w:val="none" w:sz="0" w:space="0" w:color="auto"/>
          </w:divBdr>
        </w:div>
        <w:div w:id="1226141904">
          <w:marLeft w:val="640"/>
          <w:marRight w:val="0"/>
          <w:marTop w:val="0"/>
          <w:marBottom w:val="0"/>
          <w:divBdr>
            <w:top w:val="none" w:sz="0" w:space="0" w:color="auto"/>
            <w:left w:val="none" w:sz="0" w:space="0" w:color="auto"/>
            <w:bottom w:val="none" w:sz="0" w:space="0" w:color="auto"/>
            <w:right w:val="none" w:sz="0" w:space="0" w:color="auto"/>
          </w:divBdr>
        </w:div>
        <w:div w:id="1993826953">
          <w:marLeft w:val="640"/>
          <w:marRight w:val="0"/>
          <w:marTop w:val="0"/>
          <w:marBottom w:val="0"/>
          <w:divBdr>
            <w:top w:val="none" w:sz="0" w:space="0" w:color="auto"/>
            <w:left w:val="none" w:sz="0" w:space="0" w:color="auto"/>
            <w:bottom w:val="none" w:sz="0" w:space="0" w:color="auto"/>
            <w:right w:val="none" w:sz="0" w:space="0" w:color="auto"/>
          </w:divBdr>
        </w:div>
        <w:div w:id="1363898584">
          <w:marLeft w:val="640"/>
          <w:marRight w:val="0"/>
          <w:marTop w:val="0"/>
          <w:marBottom w:val="0"/>
          <w:divBdr>
            <w:top w:val="none" w:sz="0" w:space="0" w:color="auto"/>
            <w:left w:val="none" w:sz="0" w:space="0" w:color="auto"/>
            <w:bottom w:val="none" w:sz="0" w:space="0" w:color="auto"/>
            <w:right w:val="none" w:sz="0" w:space="0" w:color="auto"/>
          </w:divBdr>
        </w:div>
        <w:div w:id="672226207">
          <w:marLeft w:val="640"/>
          <w:marRight w:val="0"/>
          <w:marTop w:val="0"/>
          <w:marBottom w:val="0"/>
          <w:divBdr>
            <w:top w:val="none" w:sz="0" w:space="0" w:color="auto"/>
            <w:left w:val="none" w:sz="0" w:space="0" w:color="auto"/>
            <w:bottom w:val="none" w:sz="0" w:space="0" w:color="auto"/>
            <w:right w:val="none" w:sz="0" w:space="0" w:color="auto"/>
          </w:divBdr>
        </w:div>
        <w:div w:id="404767933">
          <w:marLeft w:val="640"/>
          <w:marRight w:val="0"/>
          <w:marTop w:val="0"/>
          <w:marBottom w:val="0"/>
          <w:divBdr>
            <w:top w:val="none" w:sz="0" w:space="0" w:color="auto"/>
            <w:left w:val="none" w:sz="0" w:space="0" w:color="auto"/>
            <w:bottom w:val="none" w:sz="0" w:space="0" w:color="auto"/>
            <w:right w:val="none" w:sz="0" w:space="0" w:color="auto"/>
          </w:divBdr>
        </w:div>
        <w:div w:id="386026551">
          <w:marLeft w:val="640"/>
          <w:marRight w:val="0"/>
          <w:marTop w:val="0"/>
          <w:marBottom w:val="0"/>
          <w:divBdr>
            <w:top w:val="none" w:sz="0" w:space="0" w:color="auto"/>
            <w:left w:val="none" w:sz="0" w:space="0" w:color="auto"/>
            <w:bottom w:val="none" w:sz="0" w:space="0" w:color="auto"/>
            <w:right w:val="none" w:sz="0" w:space="0" w:color="auto"/>
          </w:divBdr>
        </w:div>
        <w:div w:id="2897700">
          <w:marLeft w:val="640"/>
          <w:marRight w:val="0"/>
          <w:marTop w:val="0"/>
          <w:marBottom w:val="0"/>
          <w:divBdr>
            <w:top w:val="none" w:sz="0" w:space="0" w:color="auto"/>
            <w:left w:val="none" w:sz="0" w:space="0" w:color="auto"/>
            <w:bottom w:val="none" w:sz="0" w:space="0" w:color="auto"/>
            <w:right w:val="none" w:sz="0" w:space="0" w:color="auto"/>
          </w:divBdr>
        </w:div>
        <w:div w:id="1753310506">
          <w:marLeft w:val="640"/>
          <w:marRight w:val="0"/>
          <w:marTop w:val="0"/>
          <w:marBottom w:val="0"/>
          <w:divBdr>
            <w:top w:val="none" w:sz="0" w:space="0" w:color="auto"/>
            <w:left w:val="none" w:sz="0" w:space="0" w:color="auto"/>
            <w:bottom w:val="none" w:sz="0" w:space="0" w:color="auto"/>
            <w:right w:val="none" w:sz="0" w:space="0" w:color="auto"/>
          </w:divBdr>
        </w:div>
        <w:div w:id="747464538">
          <w:marLeft w:val="640"/>
          <w:marRight w:val="0"/>
          <w:marTop w:val="0"/>
          <w:marBottom w:val="0"/>
          <w:divBdr>
            <w:top w:val="none" w:sz="0" w:space="0" w:color="auto"/>
            <w:left w:val="none" w:sz="0" w:space="0" w:color="auto"/>
            <w:bottom w:val="none" w:sz="0" w:space="0" w:color="auto"/>
            <w:right w:val="none" w:sz="0" w:space="0" w:color="auto"/>
          </w:divBdr>
        </w:div>
        <w:div w:id="468984403">
          <w:marLeft w:val="640"/>
          <w:marRight w:val="0"/>
          <w:marTop w:val="0"/>
          <w:marBottom w:val="0"/>
          <w:divBdr>
            <w:top w:val="none" w:sz="0" w:space="0" w:color="auto"/>
            <w:left w:val="none" w:sz="0" w:space="0" w:color="auto"/>
            <w:bottom w:val="none" w:sz="0" w:space="0" w:color="auto"/>
            <w:right w:val="none" w:sz="0" w:space="0" w:color="auto"/>
          </w:divBdr>
        </w:div>
        <w:div w:id="1605840253">
          <w:marLeft w:val="640"/>
          <w:marRight w:val="0"/>
          <w:marTop w:val="0"/>
          <w:marBottom w:val="0"/>
          <w:divBdr>
            <w:top w:val="none" w:sz="0" w:space="0" w:color="auto"/>
            <w:left w:val="none" w:sz="0" w:space="0" w:color="auto"/>
            <w:bottom w:val="none" w:sz="0" w:space="0" w:color="auto"/>
            <w:right w:val="none" w:sz="0" w:space="0" w:color="auto"/>
          </w:divBdr>
        </w:div>
        <w:div w:id="595794121">
          <w:marLeft w:val="640"/>
          <w:marRight w:val="0"/>
          <w:marTop w:val="0"/>
          <w:marBottom w:val="0"/>
          <w:divBdr>
            <w:top w:val="none" w:sz="0" w:space="0" w:color="auto"/>
            <w:left w:val="none" w:sz="0" w:space="0" w:color="auto"/>
            <w:bottom w:val="none" w:sz="0" w:space="0" w:color="auto"/>
            <w:right w:val="none" w:sz="0" w:space="0" w:color="auto"/>
          </w:divBdr>
        </w:div>
        <w:div w:id="2001497833">
          <w:marLeft w:val="640"/>
          <w:marRight w:val="0"/>
          <w:marTop w:val="0"/>
          <w:marBottom w:val="0"/>
          <w:divBdr>
            <w:top w:val="none" w:sz="0" w:space="0" w:color="auto"/>
            <w:left w:val="none" w:sz="0" w:space="0" w:color="auto"/>
            <w:bottom w:val="none" w:sz="0" w:space="0" w:color="auto"/>
            <w:right w:val="none" w:sz="0" w:space="0" w:color="auto"/>
          </w:divBdr>
        </w:div>
        <w:div w:id="2049716651">
          <w:marLeft w:val="640"/>
          <w:marRight w:val="0"/>
          <w:marTop w:val="0"/>
          <w:marBottom w:val="0"/>
          <w:divBdr>
            <w:top w:val="none" w:sz="0" w:space="0" w:color="auto"/>
            <w:left w:val="none" w:sz="0" w:space="0" w:color="auto"/>
            <w:bottom w:val="none" w:sz="0" w:space="0" w:color="auto"/>
            <w:right w:val="none" w:sz="0" w:space="0" w:color="auto"/>
          </w:divBdr>
        </w:div>
        <w:div w:id="1958444828">
          <w:marLeft w:val="640"/>
          <w:marRight w:val="0"/>
          <w:marTop w:val="0"/>
          <w:marBottom w:val="0"/>
          <w:divBdr>
            <w:top w:val="none" w:sz="0" w:space="0" w:color="auto"/>
            <w:left w:val="none" w:sz="0" w:space="0" w:color="auto"/>
            <w:bottom w:val="none" w:sz="0" w:space="0" w:color="auto"/>
            <w:right w:val="none" w:sz="0" w:space="0" w:color="auto"/>
          </w:divBdr>
        </w:div>
        <w:div w:id="1899778373">
          <w:marLeft w:val="640"/>
          <w:marRight w:val="0"/>
          <w:marTop w:val="0"/>
          <w:marBottom w:val="0"/>
          <w:divBdr>
            <w:top w:val="none" w:sz="0" w:space="0" w:color="auto"/>
            <w:left w:val="none" w:sz="0" w:space="0" w:color="auto"/>
            <w:bottom w:val="none" w:sz="0" w:space="0" w:color="auto"/>
            <w:right w:val="none" w:sz="0" w:space="0" w:color="auto"/>
          </w:divBdr>
        </w:div>
        <w:div w:id="1677342739">
          <w:marLeft w:val="640"/>
          <w:marRight w:val="0"/>
          <w:marTop w:val="0"/>
          <w:marBottom w:val="0"/>
          <w:divBdr>
            <w:top w:val="none" w:sz="0" w:space="0" w:color="auto"/>
            <w:left w:val="none" w:sz="0" w:space="0" w:color="auto"/>
            <w:bottom w:val="none" w:sz="0" w:space="0" w:color="auto"/>
            <w:right w:val="none" w:sz="0" w:space="0" w:color="auto"/>
          </w:divBdr>
        </w:div>
        <w:div w:id="1178349518">
          <w:marLeft w:val="640"/>
          <w:marRight w:val="0"/>
          <w:marTop w:val="0"/>
          <w:marBottom w:val="0"/>
          <w:divBdr>
            <w:top w:val="none" w:sz="0" w:space="0" w:color="auto"/>
            <w:left w:val="none" w:sz="0" w:space="0" w:color="auto"/>
            <w:bottom w:val="none" w:sz="0" w:space="0" w:color="auto"/>
            <w:right w:val="none" w:sz="0" w:space="0" w:color="auto"/>
          </w:divBdr>
        </w:div>
        <w:div w:id="137232452">
          <w:marLeft w:val="640"/>
          <w:marRight w:val="0"/>
          <w:marTop w:val="0"/>
          <w:marBottom w:val="0"/>
          <w:divBdr>
            <w:top w:val="none" w:sz="0" w:space="0" w:color="auto"/>
            <w:left w:val="none" w:sz="0" w:space="0" w:color="auto"/>
            <w:bottom w:val="none" w:sz="0" w:space="0" w:color="auto"/>
            <w:right w:val="none" w:sz="0" w:space="0" w:color="auto"/>
          </w:divBdr>
        </w:div>
      </w:divsChild>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896086665">
      <w:bodyDiv w:val="1"/>
      <w:marLeft w:val="0"/>
      <w:marRight w:val="0"/>
      <w:marTop w:val="0"/>
      <w:marBottom w:val="0"/>
      <w:divBdr>
        <w:top w:val="none" w:sz="0" w:space="0" w:color="auto"/>
        <w:left w:val="none" w:sz="0" w:space="0" w:color="auto"/>
        <w:bottom w:val="none" w:sz="0" w:space="0" w:color="auto"/>
        <w:right w:val="none" w:sz="0" w:space="0" w:color="auto"/>
      </w:divBdr>
      <w:divsChild>
        <w:div w:id="2119597905">
          <w:marLeft w:val="640"/>
          <w:marRight w:val="0"/>
          <w:marTop w:val="0"/>
          <w:marBottom w:val="0"/>
          <w:divBdr>
            <w:top w:val="none" w:sz="0" w:space="0" w:color="auto"/>
            <w:left w:val="none" w:sz="0" w:space="0" w:color="auto"/>
            <w:bottom w:val="none" w:sz="0" w:space="0" w:color="auto"/>
            <w:right w:val="none" w:sz="0" w:space="0" w:color="auto"/>
          </w:divBdr>
        </w:div>
        <w:div w:id="1835611326">
          <w:marLeft w:val="640"/>
          <w:marRight w:val="0"/>
          <w:marTop w:val="0"/>
          <w:marBottom w:val="0"/>
          <w:divBdr>
            <w:top w:val="none" w:sz="0" w:space="0" w:color="auto"/>
            <w:left w:val="none" w:sz="0" w:space="0" w:color="auto"/>
            <w:bottom w:val="none" w:sz="0" w:space="0" w:color="auto"/>
            <w:right w:val="none" w:sz="0" w:space="0" w:color="auto"/>
          </w:divBdr>
        </w:div>
        <w:div w:id="1765758938">
          <w:marLeft w:val="640"/>
          <w:marRight w:val="0"/>
          <w:marTop w:val="0"/>
          <w:marBottom w:val="0"/>
          <w:divBdr>
            <w:top w:val="none" w:sz="0" w:space="0" w:color="auto"/>
            <w:left w:val="none" w:sz="0" w:space="0" w:color="auto"/>
            <w:bottom w:val="none" w:sz="0" w:space="0" w:color="auto"/>
            <w:right w:val="none" w:sz="0" w:space="0" w:color="auto"/>
          </w:divBdr>
        </w:div>
        <w:div w:id="1464349407">
          <w:marLeft w:val="640"/>
          <w:marRight w:val="0"/>
          <w:marTop w:val="0"/>
          <w:marBottom w:val="0"/>
          <w:divBdr>
            <w:top w:val="none" w:sz="0" w:space="0" w:color="auto"/>
            <w:left w:val="none" w:sz="0" w:space="0" w:color="auto"/>
            <w:bottom w:val="none" w:sz="0" w:space="0" w:color="auto"/>
            <w:right w:val="none" w:sz="0" w:space="0" w:color="auto"/>
          </w:divBdr>
        </w:div>
        <w:div w:id="869102555">
          <w:marLeft w:val="640"/>
          <w:marRight w:val="0"/>
          <w:marTop w:val="0"/>
          <w:marBottom w:val="0"/>
          <w:divBdr>
            <w:top w:val="none" w:sz="0" w:space="0" w:color="auto"/>
            <w:left w:val="none" w:sz="0" w:space="0" w:color="auto"/>
            <w:bottom w:val="none" w:sz="0" w:space="0" w:color="auto"/>
            <w:right w:val="none" w:sz="0" w:space="0" w:color="auto"/>
          </w:divBdr>
        </w:div>
        <w:div w:id="991719138">
          <w:marLeft w:val="640"/>
          <w:marRight w:val="0"/>
          <w:marTop w:val="0"/>
          <w:marBottom w:val="0"/>
          <w:divBdr>
            <w:top w:val="none" w:sz="0" w:space="0" w:color="auto"/>
            <w:left w:val="none" w:sz="0" w:space="0" w:color="auto"/>
            <w:bottom w:val="none" w:sz="0" w:space="0" w:color="auto"/>
            <w:right w:val="none" w:sz="0" w:space="0" w:color="auto"/>
          </w:divBdr>
        </w:div>
        <w:div w:id="150371813">
          <w:marLeft w:val="640"/>
          <w:marRight w:val="0"/>
          <w:marTop w:val="0"/>
          <w:marBottom w:val="0"/>
          <w:divBdr>
            <w:top w:val="none" w:sz="0" w:space="0" w:color="auto"/>
            <w:left w:val="none" w:sz="0" w:space="0" w:color="auto"/>
            <w:bottom w:val="none" w:sz="0" w:space="0" w:color="auto"/>
            <w:right w:val="none" w:sz="0" w:space="0" w:color="auto"/>
          </w:divBdr>
        </w:div>
        <w:div w:id="1436973186">
          <w:marLeft w:val="640"/>
          <w:marRight w:val="0"/>
          <w:marTop w:val="0"/>
          <w:marBottom w:val="0"/>
          <w:divBdr>
            <w:top w:val="none" w:sz="0" w:space="0" w:color="auto"/>
            <w:left w:val="none" w:sz="0" w:space="0" w:color="auto"/>
            <w:bottom w:val="none" w:sz="0" w:space="0" w:color="auto"/>
            <w:right w:val="none" w:sz="0" w:space="0" w:color="auto"/>
          </w:divBdr>
        </w:div>
        <w:div w:id="756050418">
          <w:marLeft w:val="640"/>
          <w:marRight w:val="0"/>
          <w:marTop w:val="0"/>
          <w:marBottom w:val="0"/>
          <w:divBdr>
            <w:top w:val="none" w:sz="0" w:space="0" w:color="auto"/>
            <w:left w:val="none" w:sz="0" w:space="0" w:color="auto"/>
            <w:bottom w:val="none" w:sz="0" w:space="0" w:color="auto"/>
            <w:right w:val="none" w:sz="0" w:space="0" w:color="auto"/>
          </w:divBdr>
        </w:div>
        <w:div w:id="259220393">
          <w:marLeft w:val="640"/>
          <w:marRight w:val="0"/>
          <w:marTop w:val="0"/>
          <w:marBottom w:val="0"/>
          <w:divBdr>
            <w:top w:val="none" w:sz="0" w:space="0" w:color="auto"/>
            <w:left w:val="none" w:sz="0" w:space="0" w:color="auto"/>
            <w:bottom w:val="none" w:sz="0" w:space="0" w:color="auto"/>
            <w:right w:val="none" w:sz="0" w:space="0" w:color="auto"/>
          </w:divBdr>
        </w:div>
        <w:div w:id="1798066006">
          <w:marLeft w:val="640"/>
          <w:marRight w:val="0"/>
          <w:marTop w:val="0"/>
          <w:marBottom w:val="0"/>
          <w:divBdr>
            <w:top w:val="none" w:sz="0" w:space="0" w:color="auto"/>
            <w:left w:val="none" w:sz="0" w:space="0" w:color="auto"/>
            <w:bottom w:val="none" w:sz="0" w:space="0" w:color="auto"/>
            <w:right w:val="none" w:sz="0" w:space="0" w:color="auto"/>
          </w:divBdr>
        </w:div>
        <w:div w:id="1097749589">
          <w:marLeft w:val="640"/>
          <w:marRight w:val="0"/>
          <w:marTop w:val="0"/>
          <w:marBottom w:val="0"/>
          <w:divBdr>
            <w:top w:val="none" w:sz="0" w:space="0" w:color="auto"/>
            <w:left w:val="none" w:sz="0" w:space="0" w:color="auto"/>
            <w:bottom w:val="none" w:sz="0" w:space="0" w:color="auto"/>
            <w:right w:val="none" w:sz="0" w:space="0" w:color="auto"/>
          </w:divBdr>
        </w:div>
        <w:div w:id="1910387779">
          <w:marLeft w:val="640"/>
          <w:marRight w:val="0"/>
          <w:marTop w:val="0"/>
          <w:marBottom w:val="0"/>
          <w:divBdr>
            <w:top w:val="none" w:sz="0" w:space="0" w:color="auto"/>
            <w:left w:val="none" w:sz="0" w:space="0" w:color="auto"/>
            <w:bottom w:val="none" w:sz="0" w:space="0" w:color="auto"/>
            <w:right w:val="none" w:sz="0" w:space="0" w:color="auto"/>
          </w:divBdr>
        </w:div>
        <w:div w:id="1953317519">
          <w:marLeft w:val="640"/>
          <w:marRight w:val="0"/>
          <w:marTop w:val="0"/>
          <w:marBottom w:val="0"/>
          <w:divBdr>
            <w:top w:val="none" w:sz="0" w:space="0" w:color="auto"/>
            <w:left w:val="none" w:sz="0" w:space="0" w:color="auto"/>
            <w:bottom w:val="none" w:sz="0" w:space="0" w:color="auto"/>
            <w:right w:val="none" w:sz="0" w:space="0" w:color="auto"/>
          </w:divBdr>
        </w:div>
        <w:div w:id="27266089">
          <w:marLeft w:val="640"/>
          <w:marRight w:val="0"/>
          <w:marTop w:val="0"/>
          <w:marBottom w:val="0"/>
          <w:divBdr>
            <w:top w:val="none" w:sz="0" w:space="0" w:color="auto"/>
            <w:left w:val="none" w:sz="0" w:space="0" w:color="auto"/>
            <w:bottom w:val="none" w:sz="0" w:space="0" w:color="auto"/>
            <w:right w:val="none" w:sz="0" w:space="0" w:color="auto"/>
          </w:divBdr>
        </w:div>
        <w:div w:id="143352491">
          <w:marLeft w:val="640"/>
          <w:marRight w:val="0"/>
          <w:marTop w:val="0"/>
          <w:marBottom w:val="0"/>
          <w:divBdr>
            <w:top w:val="none" w:sz="0" w:space="0" w:color="auto"/>
            <w:left w:val="none" w:sz="0" w:space="0" w:color="auto"/>
            <w:bottom w:val="none" w:sz="0" w:space="0" w:color="auto"/>
            <w:right w:val="none" w:sz="0" w:space="0" w:color="auto"/>
          </w:divBdr>
        </w:div>
        <w:div w:id="1703166044">
          <w:marLeft w:val="640"/>
          <w:marRight w:val="0"/>
          <w:marTop w:val="0"/>
          <w:marBottom w:val="0"/>
          <w:divBdr>
            <w:top w:val="none" w:sz="0" w:space="0" w:color="auto"/>
            <w:left w:val="none" w:sz="0" w:space="0" w:color="auto"/>
            <w:bottom w:val="none" w:sz="0" w:space="0" w:color="auto"/>
            <w:right w:val="none" w:sz="0" w:space="0" w:color="auto"/>
          </w:divBdr>
        </w:div>
        <w:div w:id="686250095">
          <w:marLeft w:val="640"/>
          <w:marRight w:val="0"/>
          <w:marTop w:val="0"/>
          <w:marBottom w:val="0"/>
          <w:divBdr>
            <w:top w:val="none" w:sz="0" w:space="0" w:color="auto"/>
            <w:left w:val="none" w:sz="0" w:space="0" w:color="auto"/>
            <w:bottom w:val="none" w:sz="0" w:space="0" w:color="auto"/>
            <w:right w:val="none" w:sz="0" w:space="0" w:color="auto"/>
          </w:divBdr>
        </w:div>
        <w:div w:id="1074663200">
          <w:marLeft w:val="640"/>
          <w:marRight w:val="0"/>
          <w:marTop w:val="0"/>
          <w:marBottom w:val="0"/>
          <w:divBdr>
            <w:top w:val="none" w:sz="0" w:space="0" w:color="auto"/>
            <w:left w:val="none" w:sz="0" w:space="0" w:color="auto"/>
            <w:bottom w:val="none" w:sz="0" w:space="0" w:color="auto"/>
            <w:right w:val="none" w:sz="0" w:space="0" w:color="auto"/>
          </w:divBdr>
        </w:div>
        <w:div w:id="1039478323">
          <w:marLeft w:val="640"/>
          <w:marRight w:val="0"/>
          <w:marTop w:val="0"/>
          <w:marBottom w:val="0"/>
          <w:divBdr>
            <w:top w:val="none" w:sz="0" w:space="0" w:color="auto"/>
            <w:left w:val="none" w:sz="0" w:space="0" w:color="auto"/>
            <w:bottom w:val="none" w:sz="0" w:space="0" w:color="auto"/>
            <w:right w:val="none" w:sz="0" w:space="0" w:color="auto"/>
          </w:divBdr>
        </w:div>
        <w:div w:id="1634481371">
          <w:marLeft w:val="640"/>
          <w:marRight w:val="0"/>
          <w:marTop w:val="0"/>
          <w:marBottom w:val="0"/>
          <w:divBdr>
            <w:top w:val="none" w:sz="0" w:space="0" w:color="auto"/>
            <w:left w:val="none" w:sz="0" w:space="0" w:color="auto"/>
            <w:bottom w:val="none" w:sz="0" w:space="0" w:color="auto"/>
            <w:right w:val="none" w:sz="0" w:space="0" w:color="auto"/>
          </w:divBdr>
        </w:div>
        <w:div w:id="1319189589">
          <w:marLeft w:val="640"/>
          <w:marRight w:val="0"/>
          <w:marTop w:val="0"/>
          <w:marBottom w:val="0"/>
          <w:divBdr>
            <w:top w:val="none" w:sz="0" w:space="0" w:color="auto"/>
            <w:left w:val="none" w:sz="0" w:space="0" w:color="auto"/>
            <w:bottom w:val="none" w:sz="0" w:space="0" w:color="auto"/>
            <w:right w:val="none" w:sz="0" w:space="0" w:color="auto"/>
          </w:divBdr>
        </w:div>
        <w:div w:id="453015525">
          <w:marLeft w:val="640"/>
          <w:marRight w:val="0"/>
          <w:marTop w:val="0"/>
          <w:marBottom w:val="0"/>
          <w:divBdr>
            <w:top w:val="none" w:sz="0" w:space="0" w:color="auto"/>
            <w:left w:val="none" w:sz="0" w:space="0" w:color="auto"/>
            <w:bottom w:val="none" w:sz="0" w:space="0" w:color="auto"/>
            <w:right w:val="none" w:sz="0" w:space="0" w:color="auto"/>
          </w:divBdr>
        </w:div>
        <w:div w:id="893463081">
          <w:marLeft w:val="640"/>
          <w:marRight w:val="0"/>
          <w:marTop w:val="0"/>
          <w:marBottom w:val="0"/>
          <w:divBdr>
            <w:top w:val="none" w:sz="0" w:space="0" w:color="auto"/>
            <w:left w:val="none" w:sz="0" w:space="0" w:color="auto"/>
            <w:bottom w:val="none" w:sz="0" w:space="0" w:color="auto"/>
            <w:right w:val="none" w:sz="0" w:space="0" w:color="auto"/>
          </w:divBdr>
        </w:div>
        <w:div w:id="177931417">
          <w:marLeft w:val="640"/>
          <w:marRight w:val="0"/>
          <w:marTop w:val="0"/>
          <w:marBottom w:val="0"/>
          <w:divBdr>
            <w:top w:val="none" w:sz="0" w:space="0" w:color="auto"/>
            <w:left w:val="none" w:sz="0" w:space="0" w:color="auto"/>
            <w:bottom w:val="none" w:sz="0" w:space="0" w:color="auto"/>
            <w:right w:val="none" w:sz="0" w:space="0" w:color="auto"/>
          </w:divBdr>
        </w:div>
        <w:div w:id="1518620295">
          <w:marLeft w:val="640"/>
          <w:marRight w:val="0"/>
          <w:marTop w:val="0"/>
          <w:marBottom w:val="0"/>
          <w:divBdr>
            <w:top w:val="none" w:sz="0" w:space="0" w:color="auto"/>
            <w:left w:val="none" w:sz="0" w:space="0" w:color="auto"/>
            <w:bottom w:val="none" w:sz="0" w:space="0" w:color="auto"/>
            <w:right w:val="none" w:sz="0" w:space="0" w:color="auto"/>
          </w:divBdr>
        </w:div>
      </w:divsChild>
    </w:div>
    <w:div w:id="900404848">
      <w:bodyDiv w:val="1"/>
      <w:marLeft w:val="0"/>
      <w:marRight w:val="0"/>
      <w:marTop w:val="0"/>
      <w:marBottom w:val="0"/>
      <w:divBdr>
        <w:top w:val="none" w:sz="0" w:space="0" w:color="auto"/>
        <w:left w:val="none" w:sz="0" w:space="0" w:color="auto"/>
        <w:bottom w:val="none" w:sz="0" w:space="0" w:color="auto"/>
        <w:right w:val="none" w:sz="0" w:space="0" w:color="auto"/>
      </w:divBdr>
      <w:divsChild>
        <w:div w:id="47537250">
          <w:marLeft w:val="640"/>
          <w:marRight w:val="0"/>
          <w:marTop w:val="0"/>
          <w:marBottom w:val="0"/>
          <w:divBdr>
            <w:top w:val="none" w:sz="0" w:space="0" w:color="auto"/>
            <w:left w:val="none" w:sz="0" w:space="0" w:color="auto"/>
            <w:bottom w:val="none" w:sz="0" w:space="0" w:color="auto"/>
            <w:right w:val="none" w:sz="0" w:space="0" w:color="auto"/>
          </w:divBdr>
        </w:div>
        <w:div w:id="275521358">
          <w:marLeft w:val="640"/>
          <w:marRight w:val="0"/>
          <w:marTop w:val="0"/>
          <w:marBottom w:val="0"/>
          <w:divBdr>
            <w:top w:val="none" w:sz="0" w:space="0" w:color="auto"/>
            <w:left w:val="none" w:sz="0" w:space="0" w:color="auto"/>
            <w:bottom w:val="none" w:sz="0" w:space="0" w:color="auto"/>
            <w:right w:val="none" w:sz="0" w:space="0" w:color="auto"/>
          </w:divBdr>
        </w:div>
        <w:div w:id="375470628">
          <w:marLeft w:val="640"/>
          <w:marRight w:val="0"/>
          <w:marTop w:val="0"/>
          <w:marBottom w:val="0"/>
          <w:divBdr>
            <w:top w:val="none" w:sz="0" w:space="0" w:color="auto"/>
            <w:left w:val="none" w:sz="0" w:space="0" w:color="auto"/>
            <w:bottom w:val="none" w:sz="0" w:space="0" w:color="auto"/>
            <w:right w:val="none" w:sz="0" w:space="0" w:color="auto"/>
          </w:divBdr>
        </w:div>
        <w:div w:id="458766231">
          <w:marLeft w:val="640"/>
          <w:marRight w:val="0"/>
          <w:marTop w:val="0"/>
          <w:marBottom w:val="0"/>
          <w:divBdr>
            <w:top w:val="none" w:sz="0" w:space="0" w:color="auto"/>
            <w:left w:val="none" w:sz="0" w:space="0" w:color="auto"/>
            <w:bottom w:val="none" w:sz="0" w:space="0" w:color="auto"/>
            <w:right w:val="none" w:sz="0" w:space="0" w:color="auto"/>
          </w:divBdr>
        </w:div>
        <w:div w:id="476803988">
          <w:marLeft w:val="640"/>
          <w:marRight w:val="0"/>
          <w:marTop w:val="0"/>
          <w:marBottom w:val="0"/>
          <w:divBdr>
            <w:top w:val="none" w:sz="0" w:space="0" w:color="auto"/>
            <w:left w:val="none" w:sz="0" w:space="0" w:color="auto"/>
            <w:bottom w:val="none" w:sz="0" w:space="0" w:color="auto"/>
            <w:right w:val="none" w:sz="0" w:space="0" w:color="auto"/>
          </w:divBdr>
        </w:div>
        <w:div w:id="599608654">
          <w:marLeft w:val="640"/>
          <w:marRight w:val="0"/>
          <w:marTop w:val="0"/>
          <w:marBottom w:val="0"/>
          <w:divBdr>
            <w:top w:val="none" w:sz="0" w:space="0" w:color="auto"/>
            <w:left w:val="none" w:sz="0" w:space="0" w:color="auto"/>
            <w:bottom w:val="none" w:sz="0" w:space="0" w:color="auto"/>
            <w:right w:val="none" w:sz="0" w:space="0" w:color="auto"/>
          </w:divBdr>
        </w:div>
        <w:div w:id="730999533">
          <w:marLeft w:val="640"/>
          <w:marRight w:val="0"/>
          <w:marTop w:val="0"/>
          <w:marBottom w:val="0"/>
          <w:divBdr>
            <w:top w:val="none" w:sz="0" w:space="0" w:color="auto"/>
            <w:left w:val="none" w:sz="0" w:space="0" w:color="auto"/>
            <w:bottom w:val="none" w:sz="0" w:space="0" w:color="auto"/>
            <w:right w:val="none" w:sz="0" w:space="0" w:color="auto"/>
          </w:divBdr>
        </w:div>
        <w:div w:id="782530021">
          <w:marLeft w:val="640"/>
          <w:marRight w:val="0"/>
          <w:marTop w:val="0"/>
          <w:marBottom w:val="0"/>
          <w:divBdr>
            <w:top w:val="none" w:sz="0" w:space="0" w:color="auto"/>
            <w:left w:val="none" w:sz="0" w:space="0" w:color="auto"/>
            <w:bottom w:val="none" w:sz="0" w:space="0" w:color="auto"/>
            <w:right w:val="none" w:sz="0" w:space="0" w:color="auto"/>
          </w:divBdr>
        </w:div>
        <w:div w:id="828136298">
          <w:marLeft w:val="640"/>
          <w:marRight w:val="0"/>
          <w:marTop w:val="0"/>
          <w:marBottom w:val="0"/>
          <w:divBdr>
            <w:top w:val="none" w:sz="0" w:space="0" w:color="auto"/>
            <w:left w:val="none" w:sz="0" w:space="0" w:color="auto"/>
            <w:bottom w:val="none" w:sz="0" w:space="0" w:color="auto"/>
            <w:right w:val="none" w:sz="0" w:space="0" w:color="auto"/>
          </w:divBdr>
        </w:div>
        <w:div w:id="944069466">
          <w:marLeft w:val="640"/>
          <w:marRight w:val="0"/>
          <w:marTop w:val="0"/>
          <w:marBottom w:val="0"/>
          <w:divBdr>
            <w:top w:val="none" w:sz="0" w:space="0" w:color="auto"/>
            <w:left w:val="none" w:sz="0" w:space="0" w:color="auto"/>
            <w:bottom w:val="none" w:sz="0" w:space="0" w:color="auto"/>
            <w:right w:val="none" w:sz="0" w:space="0" w:color="auto"/>
          </w:divBdr>
        </w:div>
        <w:div w:id="1054230689">
          <w:marLeft w:val="640"/>
          <w:marRight w:val="0"/>
          <w:marTop w:val="0"/>
          <w:marBottom w:val="0"/>
          <w:divBdr>
            <w:top w:val="none" w:sz="0" w:space="0" w:color="auto"/>
            <w:left w:val="none" w:sz="0" w:space="0" w:color="auto"/>
            <w:bottom w:val="none" w:sz="0" w:space="0" w:color="auto"/>
            <w:right w:val="none" w:sz="0" w:space="0" w:color="auto"/>
          </w:divBdr>
        </w:div>
        <w:div w:id="1096251718">
          <w:marLeft w:val="640"/>
          <w:marRight w:val="0"/>
          <w:marTop w:val="0"/>
          <w:marBottom w:val="0"/>
          <w:divBdr>
            <w:top w:val="none" w:sz="0" w:space="0" w:color="auto"/>
            <w:left w:val="none" w:sz="0" w:space="0" w:color="auto"/>
            <w:bottom w:val="none" w:sz="0" w:space="0" w:color="auto"/>
            <w:right w:val="none" w:sz="0" w:space="0" w:color="auto"/>
          </w:divBdr>
        </w:div>
        <w:div w:id="1241909421">
          <w:marLeft w:val="640"/>
          <w:marRight w:val="0"/>
          <w:marTop w:val="0"/>
          <w:marBottom w:val="0"/>
          <w:divBdr>
            <w:top w:val="none" w:sz="0" w:space="0" w:color="auto"/>
            <w:left w:val="none" w:sz="0" w:space="0" w:color="auto"/>
            <w:bottom w:val="none" w:sz="0" w:space="0" w:color="auto"/>
            <w:right w:val="none" w:sz="0" w:space="0" w:color="auto"/>
          </w:divBdr>
        </w:div>
        <w:div w:id="1311247736">
          <w:marLeft w:val="640"/>
          <w:marRight w:val="0"/>
          <w:marTop w:val="0"/>
          <w:marBottom w:val="0"/>
          <w:divBdr>
            <w:top w:val="none" w:sz="0" w:space="0" w:color="auto"/>
            <w:left w:val="none" w:sz="0" w:space="0" w:color="auto"/>
            <w:bottom w:val="none" w:sz="0" w:space="0" w:color="auto"/>
            <w:right w:val="none" w:sz="0" w:space="0" w:color="auto"/>
          </w:divBdr>
        </w:div>
        <w:div w:id="1345933363">
          <w:marLeft w:val="640"/>
          <w:marRight w:val="0"/>
          <w:marTop w:val="0"/>
          <w:marBottom w:val="0"/>
          <w:divBdr>
            <w:top w:val="none" w:sz="0" w:space="0" w:color="auto"/>
            <w:left w:val="none" w:sz="0" w:space="0" w:color="auto"/>
            <w:bottom w:val="none" w:sz="0" w:space="0" w:color="auto"/>
            <w:right w:val="none" w:sz="0" w:space="0" w:color="auto"/>
          </w:divBdr>
        </w:div>
        <w:div w:id="1519078405">
          <w:marLeft w:val="640"/>
          <w:marRight w:val="0"/>
          <w:marTop w:val="0"/>
          <w:marBottom w:val="0"/>
          <w:divBdr>
            <w:top w:val="none" w:sz="0" w:space="0" w:color="auto"/>
            <w:left w:val="none" w:sz="0" w:space="0" w:color="auto"/>
            <w:bottom w:val="none" w:sz="0" w:space="0" w:color="auto"/>
            <w:right w:val="none" w:sz="0" w:space="0" w:color="auto"/>
          </w:divBdr>
        </w:div>
        <w:div w:id="1528520586">
          <w:marLeft w:val="640"/>
          <w:marRight w:val="0"/>
          <w:marTop w:val="0"/>
          <w:marBottom w:val="0"/>
          <w:divBdr>
            <w:top w:val="none" w:sz="0" w:space="0" w:color="auto"/>
            <w:left w:val="none" w:sz="0" w:space="0" w:color="auto"/>
            <w:bottom w:val="none" w:sz="0" w:space="0" w:color="auto"/>
            <w:right w:val="none" w:sz="0" w:space="0" w:color="auto"/>
          </w:divBdr>
        </w:div>
        <w:div w:id="1680351828">
          <w:marLeft w:val="640"/>
          <w:marRight w:val="0"/>
          <w:marTop w:val="0"/>
          <w:marBottom w:val="0"/>
          <w:divBdr>
            <w:top w:val="none" w:sz="0" w:space="0" w:color="auto"/>
            <w:left w:val="none" w:sz="0" w:space="0" w:color="auto"/>
            <w:bottom w:val="none" w:sz="0" w:space="0" w:color="auto"/>
            <w:right w:val="none" w:sz="0" w:space="0" w:color="auto"/>
          </w:divBdr>
        </w:div>
        <w:div w:id="1763138216">
          <w:marLeft w:val="640"/>
          <w:marRight w:val="0"/>
          <w:marTop w:val="0"/>
          <w:marBottom w:val="0"/>
          <w:divBdr>
            <w:top w:val="none" w:sz="0" w:space="0" w:color="auto"/>
            <w:left w:val="none" w:sz="0" w:space="0" w:color="auto"/>
            <w:bottom w:val="none" w:sz="0" w:space="0" w:color="auto"/>
            <w:right w:val="none" w:sz="0" w:space="0" w:color="auto"/>
          </w:divBdr>
        </w:div>
        <w:div w:id="1806388917">
          <w:marLeft w:val="640"/>
          <w:marRight w:val="0"/>
          <w:marTop w:val="0"/>
          <w:marBottom w:val="0"/>
          <w:divBdr>
            <w:top w:val="none" w:sz="0" w:space="0" w:color="auto"/>
            <w:left w:val="none" w:sz="0" w:space="0" w:color="auto"/>
            <w:bottom w:val="none" w:sz="0" w:space="0" w:color="auto"/>
            <w:right w:val="none" w:sz="0" w:space="0" w:color="auto"/>
          </w:divBdr>
        </w:div>
        <w:div w:id="1911454179">
          <w:marLeft w:val="640"/>
          <w:marRight w:val="0"/>
          <w:marTop w:val="0"/>
          <w:marBottom w:val="0"/>
          <w:divBdr>
            <w:top w:val="none" w:sz="0" w:space="0" w:color="auto"/>
            <w:left w:val="none" w:sz="0" w:space="0" w:color="auto"/>
            <w:bottom w:val="none" w:sz="0" w:space="0" w:color="auto"/>
            <w:right w:val="none" w:sz="0" w:space="0" w:color="auto"/>
          </w:divBdr>
        </w:div>
        <w:div w:id="1911497232">
          <w:marLeft w:val="640"/>
          <w:marRight w:val="0"/>
          <w:marTop w:val="0"/>
          <w:marBottom w:val="0"/>
          <w:divBdr>
            <w:top w:val="none" w:sz="0" w:space="0" w:color="auto"/>
            <w:left w:val="none" w:sz="0" w:space="0" w:color="auto"/>
            <w:bottom w:val="none" w:sz="0" w:space="0" w:color="auto"/>
            <w:right w:val="none" w:sz="0" w:space="0" w:color="auto"/>
          </w:divBdr>
        </w:div>
      </w:divsChild>
    </w:div>
    <w:div w:id="941450322">
      <w:bodyDiv w:val="1"/>
      <w:marLeft w:val="0"/>
      <w:marRight w:val="0"/>
      <w:marTop w:val="0"/>
      <w:marBottom w:val="0"/>
      <w:divBdr>
        <w:top w:val="none" w:sz="0" w:space="0" w:color="auto"/>
        <w:left w:val="none" w:sz="0" w:space="0" w:color="auto"/>
        <w:bottom w:val="none" w:sz="0" w:space="0" w:color="auto"/>
        <w:right w:val="none" w:sz="0" w:space="0" w:color="auto"/>
      </w:divBdr>
      <w:divsChild>
        <w:div w:id="453910290">
          <w:marLeft w:val="640"/>
          <w:marRight w:val="0"/>
          <w:marTop w:val="0"/>
          <w:marBottom w:val="0"/>
          <w:divBdr>
            <w:top w:val="none" w:sz="0" w:space="0" w:color="auto"/>
            <w:left w:val="none" w:sz="0" w:space="0" w:color="auto"/>
            <w:bottom w:val="none" w:sz="0" w:space="0" w:color="auto"/>
            <w:right w:val="none" w:sz="0" w:space="0" w:color="auto"/>
          </w:divBdr>
        </w:div>
        <w:div w:id="189270763">
          <w:marLeft w:val="640"/>
          <w:marRight w:val="0"/>
          <w:marTop w:val="0"/>
          <w:marBottom w:val="0"/>
          <w:divBdr>
            <w:top w:val="none" w:sz="0" w:space="0" w:color="auto"/>
            <w:left w:val="none" w:sz="0" w:space="0" w:color="auto"/>
            <w:bottom w:val="none" w:sz="0" w:space="0" w:color="auto"/>
            <w:right w:val="none" w:sz="0" w:space="0" w:color="auto"/>
          </w:divBdr>
        </w:div>
        <w:div w:id="1871994287">
          <w:marLeft w:val="640"/>
          <w:marRight w:val="0"/>
          <w:marTop w:val="0"/>
          <w:marBottom w:val="0"/>
          <w:divBdr>
            <w:top w:val="none" w:sz="0" w:space="0" w:color="auto"/>
            <w:left w:val="none" w:sz="0" w:space="0" w:color="auto"/>
            <w:bottom w:val="none" w:sz="0" w:space="0" w:color="auto"/>
            <w:right w:val="none" w:sz="0" w:space="0" w:color="auto"/>
          </w:divBdr>
        </w:div>
        <w:div w:id="502554489">
          <w:marLeft w:val="640"/>
          <w:marRight w:val="0"/>
          <w:marTop w:val="0"/>
          <w:marBottom w:val="0"/>
          <w:divBdr>
            <w:top w:val="none" w:sz="0" w:space="0" w:color="auto"/>
            <w:left w:val="none" w:sz="0" w:space="0" w:color="auto"/>
            <w:bottom w:val="none" w:sz="0" w:space="0" w:color="auto"/>
            <w:right w:val="none" w:sz="0" w:space="0" w:color="auto"/>
          </w:divBdr>
        </w:div>
        <w:div w:id="1366326027">
          <w:marLeft w:val="640"/>
          <w:marRight w:val="0"/>
          <w:marTop w:val="0"/>
          <w:marBottom w:val="0"/>
          <w:divBdr>
            <w:top w:val="none" w:sz="0" w:space="0" w:color="auto"/>
            <w:left w:val="none" w:sz="0" w:space="0" w:color="auto"/>
            <w:bottom w:val="none" w:sz="0" w:space="0" w:color="auto"/>
            <w:right w:val="none" w:sz="0" w:space="0" w:color="auto"/>
          </w:divBdr>
        </w:div>
        <w:div w:id="259028296">
          <w:marLeft w:val="640"/>
          <w:marRight w:val="0"/>
          <w:marTop w:val="0"/>
          <w:marBottom w:val="0"/>
          <w:divBdr>
            <w:top w:val="none" w:sz="0" w:space="0" w:color="auto"/>
            <w:left w:val="none" w:sz="0" w:space="0" w:color="auto"/>
            <w:bottom w:val="none" w:sz="0" w:space="0" w:color="auto"/>
            <w:right w:val="none" w:sz="0" w:space="0" w:color="auto"/>
          </w:divBdr>
        </w:div>
        <w:div w:id="1966110947">
          <w:marLeft w:val="640"/>
          <w:marRight w:val="0"/>
          <w:marTop w:val="0"/>
          <w:marBottom w:val="0"/>
          <w:divBdr>
            <w:top w:val="none" w:sz="0" w:space="0" w:color="auto"/>
            <w:left w:val="none" w:sz="0" w:space="0" w:color="auto"/>
            <w:bottom w:val="none" w:sz="0" w:space="0" w:color="auto"/>
            <w:right w:val="none" w:sz="0" w:space="0" w:color="auto"/>
          </w:divBdr>
        </w:div>
        <w:div w:id="1474055828">
          <w:marLeft w:val="640"/>
          <w:marRight w:val="0"/>
          <w:marTop w:val="0"/>
          <w:marBottom w:val="0"/>
          <w:divBdr>
            <w:top w:val="none" w:sz="0" w:space="0" w:color="auto"/>
            <w:left w:val="none" w:sz="0" w:space="0" w:color="auto"/>
            <w:bottom w:val="none" w:sz="0" w:space="0" w:color="auto"/>
            <w:right w:val="none" w:sz="0" w:space="0" w:color="auto"/>
          </w:divBdr>
        </w:div>
        <w:div w:id="455872806">
          <w:marLeft w:val="640"/>
          <w:marRight w:val="0"/>
          <w:marTop w:val="0"/>
          <w:marBottom w:val="0"/>
          <w:divBdr>
            <w:top w:val="none" w:sz="0" w:space="0" w:color="auto"/>
            <w:left w:val="none" w:sz="0" w:space="0" w:color="auto"/>
            <w:bottom w:val="none" w:sz="0" w:space="0" w:color="auto"/>
            <w:right w:val="none" w:sz="0" w:space="0" w:color="auto"/>
          </w:divBdr>
        </w:div>
        <w:div w:id="1665663659">
          <w:marLeft w:val="640"/>
          <w:marRight w:val="0"/>
          <w:marTop w:val="0"/>
          <w:marBottom w:val="0"/>
          <w:divBdr>
            <w:top w:val="none" w:sz="0" w:space="0" w:color="auto"/>
            <w:left w:val="none" w:sz="0" w:space="0" w:color="auto"/>
            <w:bottom w:val="none" w:sz="0" w:space="0" w:color="auto"/>
            <w:right w:val="none" w:sz="0" w:space="0" w:color="auto"/>
          </w:divBdr>
        </w:div>
        <w:div w:id="1505248264">
          <w:marLeft w:val="640"/>
          <w:marRight w:val="0"/>
          <w:marTop w:val="0"/>
          <w:marBottom w:val="0"/>
          <w:divBdr>
            <w:top w:val="none" w:sz="0" w:space="0" w:color="auto"/>
            <w:left w:val="none" w:sz="0" w:space="0" w:color="auto"/>
            <w:bottom w:val="none" w:sz="0" w:space="0" w:color="auto"/>
            <w:right w:val="none" w:sz="0" w:space="0" w:color="auto"/>
          </w:divBdr>
        </w:div>
        <w:div w:id="1924410166">
          <w:marLeft w:val="640"/>
          <w:marRight w:val="0"/>
          <w:marTop w:val="0"/>
          <w:marBottom w:val="0"/>
          <w:divBdr>
            <w:top w:val="none" w:sz="0" w:space="0" w:color="auto"/>
            <w:left w:val="none" w:sz="0" w:space="0" w:color="auto"/>
            <w:bottom w:val="none" w:sz="0" w:space="0" w:color="auto"/>
            <w:right w:val="none" w:sz="0" w:space="0" w:color="auto"/>
          </w:divBdr>
        </w:div>
        <w:div w:id="1119377649">
          <w:marLeft w:val="640"/>
          <w:marRight w:val="0"/>
          <w:marTop w:val="0"/>
          <w:marBottom w:val="0"/>
          <w:divBdr>
            <w:top w:val="none" w:sz="0" w:space="0" w:color="auto"/>
            <w:left w:val="none" w:sz="0" w:space="0" w:color="auto"/>
            <w:bottom w:val="none" w:sz="0" w:space="0" w:color="auto"/>
            <w:right w:val="none" w:sz="0" w:space="0" w:color="auto"/>
          </w:divBdr>
        </w:div>
        <w:div w:id="1002196708">
          <w:marLeft w:val="640"/>
          <w:marRight w:val="0"/>
          <w:marTop w:val="0"/>
          <w:marBottom w:val="0"/>
          <w:divBdr>
            <w:top w:val="none" w:sz="0" w:space="0" w:color="auto"/>
            <w:left w:val="none" w:sz="0" w:space="0" w:color="auto"/>
            <w:bottom w:val="none" w:sz="0" w:space="0" w:color="auto"/>
            <w:right w:val="none" w:sz="0" w:space="0" w:color="auto"/>
          </w:divBdr>
        </w:div>
        <w:div w:id="256641446">
          <w:marLeft w:val="640"/>
          <w:marRight w:val="0"/>
          <w:marTop w:val="0"/>
          <w:marBottom w:val="0"/>
          <w:divBdr>
            <w:top w:val="none" w:sz="0" w:space="0" w:color="auto"/>
            <w:left w:val="none" w:sz="0" w:space="0" w:color="auto"/>
            <w:bottom w:val="none" w:sz="0" w:space="0" w:color="auto"/>
            <w:right w:val="none" w:sz="0" w:space="0" w:color="auto"/>
          </w:divBdr>
        </w:div>
        <w:div w:id="1056855609">
          <w:marLeft w:val="640"/>
          <w:marRight w:val="0"/>
          <w:marTop w:val="0"/>
          <w:marBottom w:val="0"/>
          <w:divBdr>
            <w:top w:val="none" w:sz="0" w:space="0" w:color="auto"/>
            <w:left w:val="none" w:sz="0" w:space="0" w:color="auto"/>
            <w:bottom w:val="none" w:sz="0" w:space="0" w:color="auto"/>
            <w:right w:val="none" w:sz="0" w:space="0" w:color="auto"/>
          </w:divBdr>
        </w:div>
        <w:div w:id="1721974966">
          <w:marLeft w:val="640"/>
          <w:marRight w:val="0"/>
          <w:marTop w:val="0"/>
          <w:marBottom w:val="0"/>
          <w:divBdr>
            <w:top w:val="none" w:sz="0" w:space="0" w:color="auto"/>
            <w:left w:val="none" w:sz="0" w:space="0" w:color="auto"/>
            <w:bottom w:val="none" w:sz="0" w:space="0" w:color="auto"/>
            <w:right w:val="none" w:sz="0" w:space="0" w:color="auto"/>
          </w:divBdr>
        </w:div>
        <w:div w:id="649557275">
          <w:marLeft w:val="640"/>
          <w:marRight w:val="0"/>
          <w:marTop w:val="0"/>
          <w:marBottom w:val="0"/>
          <w:divBdr>
            <w:top w:val="none" w:sz="0" w:space="0" w:color="auto"/>
            <w:left w:val="none" w:sz="0" w:space="0" w:color="auto"/>
            <w:bottom w:val="none" w:sz="0" w:space="0" w:color="auto"/>
            <w:right w:val="none" w:sz="0" w:space="0" w:color="auto"/>
          </w:divBdr>
        </w:div>
        <w:div w:id="1009067640">
          <w:marLeft w:val="640"/>
          <w:marRight w:val="0"/>
          <w:marTop w:val="0"/>
          <w:marBottom w:val="0"/>
          <w:divBdr>
            <w:top w:val="none" w:sz="0" w:space="0" w:color="auto"/>
            <w:left w:val="none" w:sz="0" w:space="0" w:color="auto"/>
            <w:bottom w:val="none" w:sz="0" w:space="0" w:color="auto"/>
            <w:right w:val="none" w:sz="0" w:space="0" w:color="auto"/>
          </w:divBdr>
        </w:div>
        <w:div w:id="1804930985">
          <w:marLeft w:val="640"/>
          <w:marRight w:val="0"/>
          <w:marTop w:val="0"/>
          <w:marBottom w:val="0"/>
          <w:divBdr>
            <w:top w:val="none" w:sz="0" w:space="0" w:color="auto"/>
            <w:left w:val="none" w:sz="0" w:space="0" w:color="auto"/>
            <w:bottom w:val="none" w:sz="0" w:space="0" w:color="auto"/>
            <w:right w:val="none" w:sz="0" w:space="0" w:color="auto"/>
          </w:divBdr>
        </w:div>
        <w:div w:id="1264264031">
          <w:marLeft w:val="640"/>
          <w:marRight w:val="0"/>
          <w:marTop w:val="0"/>
          <w:marBottom w:val="0"/>
          <w:divBdr>
            <w:top w:val="none" w:sz="0" w:space="0" w:color="auto"/>
            <w:left w:val="none" w:sz="0" w:space="0" w:color="auto"/>
            <w:bottom w:val="none" w:sz="0" w:space="0" w:color="auto"/>
            <w:right w:val="none" w:sz="0" w:space="0" w:color="auto"/>
          </w:divBdr>
        </w:div>
        <w:div w:id="337583066">
          <w:marLeft w:val="640"/>
          <w:marRight w:val="0"/>
          <w:marTop w:val="0"/>
          <w:marBottom w:val="0"/>
          <w:divBdr>
            <w:top w:val="none" w:sz="0" w:space="0" w:color="auto"/>
            <w:left w:val="none" w:sz="0" w:space="0" w:color="auto"/>
            <w:bottom w:val="none" w:sz="0" w:space="0" w:color="auto"/>
            <w:right w:val="none" w:sz="0" w:space="0" w:color="auto"/>
          </w:divBdr>
        </w:div>
        <w:div w:id="332268933">
          <w:marLeft w:val="640"/>
          <w:marRight w:val="0"/>
          <w:marTop w:val="0"/>
          <w:marBottom w:val="0"/>
          <w:divBdr>
            <w:top w:val="none" w:sz="0" w:space="0" w:color="auto"/>
            <w:left w:val="none" w:sz="0" w:space="0" w:color="auto"/>
            <w:bottom w:val="none" w:sz="0" w:space="0" w:color="auto"/>
            <w:right w:val="none" w:sz="0" w:space="0" w:color="auto"/>
          </w:divBdr>
        </w:div>
      </w:divsChild>
    </w:div>
    <w:div w:id="964583496">
      <w:bodyDiv w:val="1"/>
      <w:marLeft w:val="0"/>
      <w:marRight w:val="0"/>
      <w:marTop w:val="0"/>
      <w:marBottom w:val="0"/>
      <w:divBdr>
        <w:top w:val="none" w:sz="0" w:space="0" w:color="auto"/>
        <w:left w:val="none" w:sz="0" w:space="0" w:color="auto"/>
        <w:bottom w:val="none" w:sz="0" w:space="0" w:color="auto"/>
        <w:right w:val="none" w:sz="0" w:space="0" w:color="auto"/>
      </w:divBdr>
      <w:divsChild>
        <w:div w:id="416371058">
          <w:marLeft w:val="640"/>
          <w:marRight w:val="0"/>
          <w:marTop w:val="0"/>
          <w:marBottom w:val="0"/>
          <w:divBdr>
            <w:top w:val="none" w:sz="0" w:space="0" w:color="auto"/>
            <w:left w:val="none" w:sz="0" w:space="0" w:color="auto"/>
            <w:bottom w:val="none" w:sz="0" w:space="0" w:color="auto"/>
            <w:right w:val="none" w:sz="0" w:space="0" w:color="auto"/>
          </w:divBdr>
        </w:div>
        <w:div w:id="614751457">
          <w:marLeft w:val="640"/>
          <w:marRight w:val="0"/>
          <w:marTop w:val="0"/>
          <w:marBottom w:val="0"/>
          <w:divBdr>
            <w:top w:val="none" w:sz="0" w:space="0" w:color="auto"/>
            <w:left w:val="none" w:sz="0" w:space="0" w:color="auto"/>
            <w:bottom w:val="none" w:sz="0" w:space="0" w:color="auto"/>
            <w:right w:val="none" w:sz="0" w:space="0" w:color="auto"/>
          </w:divBdr>
        </w:div>
        <w:div w:id="1071731346">
          <w:marLeft w:val="640"/>
          <w:marRight w:val="0"/>
          <w:marTop w:val="0"/>
          <w:marBottom w:val="0"/>
          <w:divBdr>
            <w:top w:val="none" w:sz="0" w:space="0" w:color="auto"/>
            <w:left w:val="none" w:sz="0" w:space="0" w:color="auto"/>
            <w:bottom w:val="none" w:sz="0" w:space="0" w:color="auto"/>
            <w:right w:val="none" w:sz="0" w:space="0" w:color="auto"/>
          </w:divBdr>
        </w:div>
        <w:div w:id="1024861078">
          <w:marLeft w:val="640"/>
          <w:marRight w:val="0"/>
          <w:marTop w:val="0"/>
          <w:marBottom w:val="0"/>
          <w:divBdr>
            <w:top w:val="none" w:sz="0" w:space="0" w:color="auto"/>
            <w:left w:val="none" w:sz="0" w:space="0" w:color="auto"/>
            <w:bottom w:val="none" w:sz="0" w:space="0" w:color="auto"/>
            <w:right w:val="none" w:sz="0" w:space="0" w:color="auto"/>
          </w:divBdr>
        </w:div>
        <w:div w:id="1221596420">
          <w:marLeft w:val="640"/>
          <w:marRight w:val="0"/>
          <w:marTop w:val="0"/>
          <w:marBottom w:val="0"/>
          <w:divBdr>
            <w:top w:val="none" w:sz="0" w:space="0" w:color="auto"/>
            <w:left w:val="none" w:sz="0" w:space="0" w:color="auto"/>
            <w:bottom w:val="none" w:sz="0" w:space="0" w:color="auto"/>
            <w:right w:val="none" w:sz="0" w:space="0" w:color="auto"/>
          </w:divBdr>
        </w:div>
        <w:div w:id="1248268790">
          <w:marLeft w:val="640"/>
          <w:marRight w:val="0"/>
          <w:marTop w:val="0"/>
          <w:marBottom w:val="0"/>
          <w:divBdr>
            <w:top w:val="none" w:sz="0" w:space="0" w:color="auto"/>
            <w:left w:val="none" w:sz="0" w:space="0" w:color="auto"/>
            <w:bottom w:val="none" w:sz="0" w:space="0" w:color="auto"/>
            <w:right w:val="none" w:sz="0" w:space="0" w:color="auto"/>
          </w:divBdr>
        </w:div>
        <w:div w:id="276909161">
          <w:marLeft w:val="640"/>
          <w:marRight w:val="0"/>
          <w:marTop w:val="0"/>
          <w:marBottom w:val="0"/>
          <w:divBdr>
            <w:top w:val="none" w:sz="0" w:space="0" w:color="auto"/>
            <w:left w:val="none" w:sz="0" w:space="0" w:color="auto"/>
            <w:bottom w:val="none" w:sz="0" w:space="0" w:color="auto"/>
            <w:right w:val="none" w:sz="0" w:space="0" w:color="auto"/>
          </w:divBdr>
        </w:div>
        <w:div w:id="1951625596">
          <w:marLeft w:val="640"/>
          <w:marRight w:val="0"/>
          <w:marTop w:val="0"/>
          <w:marBottom w:val="0"/>
          <w:divBdr>
            <w:top w:val="none" w:sz="0" w:space="0" w:color="auto"/>
            <w:left w:val="none" w:sz="0" w:space="0" w:color="auto"/>
            <w:bottom w:val="none" w:sz="0" w:space="0" w:color="auto"/>
            <w:right w:val="none" w:sz="0" w:space="0" w:color="auto"/>
          </w:divBdr>
        </w:div>
        <w:div w:id="1390615581">
          <w:marLeft w:val="640"/>
          <w:marRight w:val="0"/>
          <w:marTop w:val="0"/>
          <w:marBottom w:val="0"/>
          <w:divBdr>
            <w:top w:val="none" w:sz="0" w:space="0" w:color="auto"/>
            <w:left w:val="none" w:sz="0" w:space="0" w:color="auto"/>
            <w:bottom w:val="none" w:sz="0" w:space="0" w:color="auto"/>
            <w:right w:val="none" w:sz="0" w:space="0" w:color="auto"/>
          </w:divBdr>
        </w:div>
        <w:div w:id="37584296">
          <w:marLeft w:val="640"/>
          <w:marRight w:val="0"/>
          <w:marTop w:val="0"/>
          <w:marBottom w:val="0"/>
          <w:divBdr>
            <w:top w:val="none" w:sz="0" w:space="0" w:color="auto"/>
            <w:left w:val="none" w:sz="0" w:space="0" w:color="auto"/>
            <w:bottom w:val="none" w:sz="0" w:space="0" w:color="auto"/>
            <w:right w:val="none" w:sz="0" w:space="0" w:color="auto"/>
          </w:divBdr>
        </w:div>
        <w:div w:id="1106971571">
          <w:marLeft w:val="640"/>
          <w:marRight w:val="0"/>
          <w:marTop w:val="0"/>
          <w:marBottom w:val="0"/>
          <w:divBdr>
            <w:top w:val="none" w:sz="0" w:space="0" w:color="auto"/>
            <w:left w:val="none" w:sz="0" w:space="0" w:color="auto"/>
            <w:bottom w:val="none" w:sz="0" w:space="0" w:color="auto"/>
            <w:right w:val="none" w:sz="0" w:space="0" w:color="auto"/>
          </w:divBdr>
        </w:div>
        <w:div w:id="1811897144">
          <w:marLeft w:val="640"/>
          <w:marRight w:val="0"/>
          <w:marTop w:val="0"/>
          <w:marBottom w:val="0"/>
          <w:divBdr>
            <w:top w:val="none" w:sz="0" w:space="0" w:color="auto"/>
            <w:left w:val="none" w:sz="0" w:space="0" w:color="auto"/>
            <w:bottom w:val="none" w:sz="0" w:space="0" w:color="auto"/>
            <w:right w:val="none" w:sz="0" w:space="0" w:color="auto"/>
          </w:divBdr>
        </w:div>
        <w:div w:id="515003339">
          <w:marLeft w:val="640"/>
          <w:marRight w:val="0"/>
          <w:marTop w:val="0"/>
          <w:marBottom w:val="0"/>
          <w:divBdr>
            <w:top w:val="none" w:sz="0" w:space="0" w:color="auto"/>
            <w:left w:val="none" w:sz="0" w:space="0" w:color="auto"/>
            <w:bottom w:val="none" w:sz="0" w:space="0" w:color="auto"/>
            <w:right w:val="none" w:sz="0" w:space="0" w:color="auto"/>
          </w:divBdr>
        </w:div>
        <w:div w:id="1135879418">
          <w:marLeft w:val="640"/>
          <w:marRight w:val="0"/>
          <w:marTop w:val="0"/>
          <w:marBottom w:val="0"/>
          <w:divBdr>
            <w:top w:val="none" w:sz="0" w:space="0" w:color="auto"/>
            <w:left w:val="none" w:sz="0" w:space="0" w:color="auto"/>
            <w:bottom w:val="none" w:sz="0" w:space="0" w:color="auto"/>
            <w:right w:val="none" w:sz="0" w:space="0" w:color="auto"/>
          </w:divBdr>
        </w:div>
        <w:div w:id="405344675">
          <w:marLeft w:val="640"/>
          <w:marRight w:val="0"/>
          <w:marTop w:val="0"/>
          <w:marBottom w:val="0"/>
          <w:divBdr>
            <w:top w:val="none" w:sz="0" w:space="0" w:color="auto"/>
            <w:left w:val="none" w:sz="0" w:space="0" w:color="auto"/>
            <w:bottom w:val="none" w:sz="0" w:space="0" w:color="auto"/>
            <w:right w:val="none" w:sz="0" w:space="0" w:color="auto"/>
          </w:divBdr>
        </w:div>
        <w:div w:id="540022103">
          <w:marLeft w:val="640"/>
          <w:marRight w:val="0"/>
          <w:marTop w:val="0"/>
          <w:marBottom w:val="0"/>
          <w:divBdr>
            <w:top w:val="none" w:sz="0" w:space="0" w:color="auto"/>
            <w:left w:val="none" w:sz="0" w:space="0" w:color="auto"/>
            <w:bottom w:val="none" w:sz="0" w:space="0" w:color="auto"/>
            <w:right w:val="none" w:sz="0" w:space="0" w:color="auto"/>
          </w:divBdr>
        </w:div>
        <w:div w:id="1004936484">
          <w:marLeft w:val="640"/>
          <w:marRight w:val="0"/>
          <w:marTop w:val="0"/>
          <w:marBottom w:val="0"/>
          <w:divBdr>
            <w:top w:val="none" w:sz="0" w:space="0" w:color="auto"/>
            <w:left w:val="none" w:sz="0" w:space="0" w:color="auto"/>
            <w:bottom w:val="none" w:sz="0" w:space="0" w:color="auto"/>
            <w:right w:val="none" w:sz="0" w:space="0" w:color="auto"/>
          </w:divBdr>
        </w:div>
        <w:div w:id="256330638">
          <w:marLeft w:val="640"/>
          <w:marRight w:val="0"/>
          <w:marTop w:val="0"/>
          <w:marBottom w:val="0"/>
          <w:divBdr>
            <w:top w:val="none" w:sz="0" w:space="0" w:color="auto"/>
            <w:left w:val="none" w:sz="0" w:space="0" w:color="auto"/>
            <w:bottom w:val="none" w:sz="0" w:space="0" w:color="auto"/>
            <w:right w:val="none" w:sz="0" w:space="0" w:color="auto"/>
          </w:divBdr>
        </w:div>
        <w:div w:id="396703523">
          <w:marLeft w:val="640"/>
          <w:marRight w:val="0"/>
          <w:marTop w:val="0"/>
          <w:marBottom w:val="0"/>
          <w:divBdr>
            <w:top w:val="none" w:sz="0" w:space="0" w:color="auto"/>
            <w:left w:val="none" w:sz="0" w:space="0" w:color="auto"/>
            <w:bottom w:val="none" w:sz="0" w:space="0" w:color="auto"/>
            <w:right w:val="none" w:sz="0" w:space="0" w:color="auto"/>
          </w:divBdr>
        </w:div>
        <w:div w:id="1510557964">
          <w:marLeft w:val="640"/>
          <w:marRight w:val="0"/>
          <w:marTop w:val="0"/>
          <w:marBottom w:val="0"/>
          <w:divBdr>
            <w:top w:val="none" w:sz="0" w:space="0" w:color="auto"/>
            <w:left w:val="none" w:sz="0" w:space="0" w:color="auto"/>
            <w:bottom w:val="none" w:sz="0" w:space="0" w:color="auto"/>
            <w:right w:val="none" w:sz="0" w:space="0" w:color="auto"/>
          </w:divBdr>
        </w:div>
        <w:div w:id="1936399799">
          <w:marLeft w:val="640"/>
          <w:marRight w:val="0"/>
          <w:marTop w:val="0"/>
          <w:marBottom w:val="0"/>
          <w:divBdr>
            <w:top w:val="none" w:sz="0" w:space="0" w:color="auto"/>
            <w:left w:val="none" w:sz="0" w:space="0" w:color="auto"/>
            <w:bottom w:val="none" w:sz="0" w:space="0" w:color="auto"/>
            <w:right w:val="none" w:sz="0" w:space="0" w:color="auto"/>
          </w:divBdr>
        </w:div>
        <w:div w:id="368729613">
          <w:marLeft w:val="640"/>
          <w:marRight w:val="0"/>
          <w:marTop w:val="0"/>
          <w:marBottom w:val="0"/>
          <w:divBdr>
            <w:top w:val="none" w:sz="0" w:space="0" w:color="auto"/>
            <w:left w:val="none" w:sz="0" w:space="0" w:color="auto"/>
            <w:bottom w:val="none" w:sz="0" w:space="0" w:color="auto"/>
            <w:right w:val="none" w:sz="0" w:space="0" w:color="auto"/>
          </w:divBdr>
        </w:div>
        <w:div w:id="1275747535">
          <w:marLeft w:val="640"/>
          <w:marRight w:val="0"/>
          <w:marTop w:val="0"/>
          <w:marBottom w:val="0"/>
          <w:divBdr>
            <w:top w:val="none" w:sz="0" w:space="0" w:color="auto"/>
            <w:left w:val="none" w:sz="0" w:space="0" w:color="auto"/>
            <w:bottom w:val="none" w:sz="0" w:space="0" w:color="auto"/>
            <w:right w:val="none" w:sz="0" w:space="0" w:color="auto"/>
          </w:divBdr>
        </w:div>
        <w:div w:id="54089429">
          <w:marLeft w:val="640"/>
          <w:marRight w:val="0"/>
          <w:marTop w:val="0"/>
          <w:marBottom w:val="0"/>
          <w:divBdr>
            <w:top w:val="none" w:sz="0" w:space="0" w:color="auto"/>
            <w:left w:val="none" w:sz="0" w:space="0" w:color="auto"/>
            <w:bottom w:val="none" w:sz="0" w:space="0" w:color="auto"/>
            <w:right w:val="none" w:sz="0" w:space="0" w:color="auto"/>
          </w:divBdr>
        </w:div>
      </w:divsChild>
    </w:div>
    <w:div w:id="973410571">
      <w:bodyDiv w:val="1"/>
      <w:marLeft w:val="0"/>
      <w:marRight w:val="0"/>
      <w:marTop w:val="0"/>
      <w:marBottom w:val="0"/>
      <w:divBdr>
        <w:top w:val="none" w:sz="0" w:space="0" w:color="auto"/>
        <w:left w:val="none" w:sz="0" w:space="0" w:color="auto"/>
        <w:bottom w:val="none" w:sz="0" w:space="0" w:color="auto"/>
        <w:right w:val="none" w:sz="0" w:space="0" w:color="auto"/>
      </w:divBdr>
      <w:divsChild>
        <w:div w:id="40522126">
          <w:marLeft w:val="640"/>
          <w:marRight w:val="0"/>
          <w:marTop w:val="0"/>
          <w:marBottom w:val="0"/>
          <w:divBdr>
            <w:top w:val="none" w:sz="0" w:space="0" w:color="auto"/>
            <w:left w:val="none" w:sz="0" w:space="0" w:color="auto"/>
            <w:bottom w:val="none" w:sz="0" w:space="0" w:color="auto"/>
            <w:right w:val="none" w:sz="0" w:space="0" w:color="auto"/>
          </w:divBdr>
        </w:div>
        <w:div w:id="46339263">
          <w:marLeft w:val="640"/>
          <w:marRight w:val="0"/>
          <w:marTop w:val="0"/>
          <w:marBottom w:val="0"/>
          <w:divBdr>
            <w:top w:val="none" w:sz="0" w:space="0" w:color="auto"/>
            <w:left w:val="none" w:sz="0" w:space="0" w:color="auto"/>
            <w:bottom w:val="none" w:sz="0" w:space="0" w:color="auto"/>
            <w:right w:val="none" w:sz="0" w:space="0" w:color="auto"/>
          </w:divBdr>
        </w:div>
        <w:div w:id="88087470">
          <w:marLeft w:val="640"/>
          <w:marRight w:val="0"/>
          <w:marTop w:val="0"/>
          <w:marBottom w:val="0"/>
          <w:divBdr>
            <w:top w:val="none" w:sz="0" w:space="0" w:color="auto"/>
            <w:left w:val="none" w:sz="0" w:space="0" w:color="auto"/>
            <w:bottom w:val="none" w:sz="0" w:space="0" w:color="auto"/>
            <w:right w:val="none" w:sz="0" w:space="0" w:color="auto"/>
          </w:divBdr>
        </w:div>
        <w:div w:id="88429225">
          <w:marLeft w:val="640"/>
          <w:marRight w:val="0"/>
          <w:marTop w:val="0"/>
          <w:marBottom w:val="0"/>
          <w:divBdr>
            <w:top w:val="none" w:sz="0" w:space="0" w:color="auto"/>
            <w:left w:val="none" w:sz="0" w:space="0" w:color="auto"/>
            <w:bottom w:val="none" w:sz="0" w:space="0" w:color="auto"/>
            <w:right w:val="none" w:sz="0" w:space="0" w:color="auto"/>
          </w:divBdr>
        </w:div>
        <w:div w:id="264967534">
          <w:marLeft w:val="640"/>
          <w:marRight w:val="0"/>
          <w:marTop w:val="0"/>
          <w:marBottom w:val="0"/>
          <w:divBdr>
            <w:top w:val="none" w:sz="0" w:space="0" w:color="auto"/>
            <w:left w:val="none" w:sz="0" w:space="0" w:color="auto"/>
            <w:bottom w:val="none" w:sz="0" w:space="0" w:color="auto"/>
            <w:right w:val="none" w:sz="0" w:space="0" w:color="auto"/>
          </w:divBdr>
        </w:div>
        <w:div w:id="274555046">
          <w:marLeft w:val="640"/>
          <w:marRight w:val="0"/>
          <w:marTop w:val="0"/>
          <w:marBottom w:val="0"/>
          <w:divBdr>
            <w:top w:val="none" w:sz="0" w:space="0" w:color="auto"/>
            <w:left w:val="none" w:sz="0" w:space="0" w:color="auto"/>
            <w:bottom w:val="none" w:sz="0" w:space="0" w:color="auto"/>
            <w:right w:val="none" w:sz="0" w:space="0" w:color="auto"/>
          </w:divBdr>
        </w:div>
        <w:div w:id="305821660">
          <w:marLeft w:val="640"/>
          <w:marRight w:val="0"/>
          <w:marTop w:val="0"/>
          <w:marBottom w:val="0"/>
          <w:divBdr>
            <w:top w:val="none" w:sz="0" w:space="0" w:color="auto"/>
            <w:left w:val="none" w:sz="0" w:space="0" w:color="auto"/>
            <w:bottom w:val="none" w:sz="0" w:space="0" w:color="auto"/>
            <w:right w:val="none" w:sz="0" w:space="0" w:color="auto"/>
          </w:divBdr>
        </w:div>
        <w:div w:id="446701538">
          <w:marLeft w:val="640"/>
          <w:marRight w:val="0"/>
          <w:marTop w:val="0"/>
          <w:marBottom w:val="0"/>
          <w:divBdr>
            <w:top w:val="none" w:sz="0" w:space="0" w:color="auto"/>
            <w:left w:val="none" w:sz="0" w:space="0" w:color="auto"/>
            <w:bottom w:val="none" w:sz="0" w:space="0" w:color="auto"/>
            <w:right w:val="none" w:sz="0" w:space="0" w:color="auto"/>
          </w:divBdr>
        </w:div>
        <w:div w:id="665329535">
          <w:marLeft w:val="640"/>
          <w:marRight w:val="0"/>
          <w:marTop w:val="0"/>
          <w:marBottom w:val="0"/>
          <w:divBdr>
            <w:top w:val="none" w:sz="0" w:space="0" w:color="auto"/>
            <w:left w:val="none" w:sz="0" w:space="0" w:color="auto"/>
            <w:bottom w:val="none" w:sz="0" w:space="0" w:color="auto"/>
            <w:right w:val="none" w:sz="0" w:space="0" w:color="auto"/>
          </w:divBdr>
        </w:div>
        <w:div w:id="780414728">
          <w:marLeft w:val="640"/>
          <w:marRight w:val="0"/>
          <w:marTop w:val="0"/>
          <w:marBottom w:val="0"/>
          <w:divBdr>
            <w:top w:val="none" w:sz="0" w:space="0" w:color="auto"/>
            <w:left w:val="none" w:sz="0" w:space="0" w:color="auto"/>
            <w:bottom w:val="none" w:sz="0" w:space="0" w:color="auto"/>
            <w:right w:val="none" w:sz="0" w:space="0" w:color="auto"/>
          </w:divBdr>
        </w:div>
        <w:div w:id="853807318">
          <w:marLeft w:val="640"/>
          <w:marRight w:val="0"/>
          <w:marTop w:val="0"/>
          <w:marBottom w:val="0"/>
          <w:divBdr>
            <w:top w:val="none" w:sz="0" w:space="0" w:color="auto"/>
            <w:left w:val="none" w:sz="0" w:space="0" w:color="auto"/>
            <w:bottom w:val="none" w:sz="0" w:space="0" w:color="auto"/>
            <w:right w:val="none" w:sz="0" w:space="0" w:color="auto"/>
          </w:divBdr>
        </w:div>
        <w:div w:id="1098595726">
          <w:marLeft w:val="640"/>
          <w:marRight w:val="0"/>
          <w:marTop w:val="0"/>
          <w:marBottom w:val="0"/>
          <w:divBdr>
            <w:top w:val="none" w:sz="0" w:space="0" w:color="auto"/>
            <w:left w:val="none" w:sz="0" w:space="0" w:color="auto"/>
            <w:bottom w:val="none" w:sz="0" w:space="0" w:color="auto"/>
            <w:right w:val="none" w:sz="0" w:space="0" w:color="auto"/>
          </w:divBdr>
        </w:div>
        <w:div w:id="1125468454">
          <w:marLeft w:val="640"/>
          <w:marRight w:val="0"/>
          <w:marTop w:val="0"/>
          <w:marBottom w:val="0"/>
          <w:divBdr>
            <w:top w:val="none" w:sz="0" w:space="0" w:color="auto"/>
            <w:left w:val="none" w:sz="0" w:space="0" w:color="auto"/>
            <w:bottom w:val="none" w:sz="0" w:space="0" w:color="auto"/>
            <w:right w:val="none" w:sz="0" w:space="0" w:color="auto"/>
          </w:divBdr>
        </w:div>
        <w:div w:id="1297837918">
          <w:marLeft w:val="640"/>
          <w:marRight w:val="0"/>
          <w:marTop w:val="0"/>
          <w:marBottom w:val="0"/>
          <w:divBdr>
            <w:top w:val="none" w:sz="0" w:space="0" w:color="auto"/>
            <w:left w:val="none" w:sz="0" w:space="0" w:color="auto"/>
            <w:bottom w:val="none" w:sz="0" w:space="0" w:color="auto"/>
            <w:right w:val="none" w:sz="0" w:space="0" w:color="auto"/>
          </w:divBdr>
        </w:div>
        <w:div w:id="1381053985">
          <w:marLeft w:val="640"/>
          <w:marRight w:val="0"/>
          <w:marTop w:val="0"/>
          <w:marBottom w:val="0"/>
          <w:divBdr>
            <w:top w:val="none" w:sz="0" w:space="0" w:color="auto"/>
            <w:left w:val="none" w:sz="0" w:space="0" w:color="auto"/>
            <w:bottom w:val="none" w:sz="0" w:space="0" w:color="auto"/>
            <w:right w:val="none" w:sz="0" w:space="0" w:color="auto"/>
          </w:divBdr>
        </w:div>
        <w:div w:id="1430007272">
          <w:marLeft w:val="640"/>
          <w:marRight w:val="0"/>
          <w:marTop w:val="0"/>
          <w:marBottom w:val="0"/>
          <w:divBdr>
            <w:top w:val="none" w:sz="0" w:space="0" w:color="auto"/>
            <w:left w:val="none" w:sz="0" w:space="0" w:color="auto"/>
            <w:bottom w:val="none" w:sz="0" w:space="0" w:color="auto"/>
            <w:right w:val="none" w:sz="0" w:space="0" w:color="auto"/>
          </w:divBdr>
        </w:div>
        <w:div w:id="1611811569">
          <w:marLeft w:val="640"/>
          <w:marRight w:val="0"/>
          <w:marTop w:val="0"/>
          <w:marBottom w:val="0"/>
          <w:divBdr>
            <w:top w:val="none" w:sz="0" w:space="0" w:color="auto"/>
            <w:left w:val="none" w:sz="0" w:space="0" w:color="auto"/>
            <w:bottom w:val="none" w:sz="0" w:space="0" w:color="auto"/>
            <w:right w:val="none" w:sz="0" w:space="0" w:color="auto"/>
          </w:divBdr>
        </w:div>
        <w:div w:id="1646860684">
          <w:marLeft w:val="640"/>
          <w:marRight w:val="0"/>
          <w:marTop w:val="0"/>
          <w:marBottom w:val="0"/>
          <w:divBdr>
            <w:top w:val="none" w:sz="0" w:space="0" w:color="auto"/>
            <w:left w:val="none" w:sz="0" w:space="0" w:color="auto"/>
            <w:bottom w:val="none" w:sz="0" w:space="0" w:color="auto"/>
            <w:right w:val="none" w:sz="0" w:space="0" w:color="auto"/>
          </w:divBdr>
        </w:div>
        <w:div w:id="1785340358">
          <w:marLeft w:val="640"/>
          <w:marRight w:val="0"/>
          <w:marTop w:val="0"/>
          <w:marBottom w:val="0"/>
          <w:divBdr>
            <w:top w:val="none" w:sz="0" w:space="0" w:color="auto"/>
            <w:left w:val="none" w:sz="0" w:space="0" w:color="auto"/>
            <w:bottom w:val="none" w:sz="0" w:space="0" w:color="auto"/>
            <w:right w:val="none" w:sz="0" w:space="0" w:color="auto"/>
          </w:divBdr>
        </w:div>
        <w:div w:id="1990667384">
          <w:marLeft w:val="640"/>
          <w:marRight w:val="0"/>
          <w:marTop w:val="0"/>
          <w:marBottom w:val="0"/>
          <w:divBdr>
            <w:top w:val="none" w:sz="0" w:space="0" w:color="auto"/>
            <w:left w:val="none" w:sz="0" w:space="0" w:color="auto"/>
            <w:bottom w:val="none" w:sz="0" w:space="0" w:color="auto"/>
            <w:right w:val="none" w:sz="0" w:space="0" w:color="auto"/>
          </w:divBdr>
        </w:div>
      </w:divsChild>
    </w:div>
    <w:div w:id="998190243">
      <w:bodyDiv w:val="1"/>
      <w:marLeft w:val="0"/>
      <w:marRight w:val="0"/>
      <w:marTop w:val="0"/>
      <w:marBottom w:val="0"/>
      <w:divBdr>
        <w:top w:val="none" w:sz="0" w:space="0" w:color="auto"/>
        <w:left w:val="none" w:sz="0" w:space="0" w:color="auto"/>
        <w:bottom w:val="none" w:sz="0" w:space="0" w:color="auto"/>
        <w:right w:val="none" w:sz="0" w:space="0" w:color="auto"/>
      </w:divBdr>
    </w:div>
    <w:div w:id="1008606360">
      <w:bodyDiv w:val="1"/>
      <w:marLeft w:val="0"/>
      <w:marRight w:val="0"/>
      <w:marTop w:val="0"/>
      <w:marBottom w:val="0"/>
      <w:divBdr>
        <w:top w:val="none" w:sz="0" w:space="0" w:color="auto"/>
        <w:left w:val="none" w:sz="0" w:space="0" w:color="auto"/>
        <w:bottom w:val="none" w:sz="0" w:space="0" w:color="auto"/>
        <w:right w:val="none" w:sz="0" w:space="0" w:color="auto"/>
      </w:divBdr>
      <w:divsChild>
        <w:div w:id="317853049">
          <w:marLeft w:val="640"/>
          <w:marRight w:val="0"/>
          <w:marTop w:val="0"/>
          <w:marBottom w:val="0"/>
          <w:divBdr>
            <w:top w:val="none" w:sz="0" w:space="0" w:color="auto"/>
            <w:left w:val="none" w:sz="0" w:space="0" w:color="auto"/>
            <w:bottom w:val="none" w:sz="0" w:space="0" w:color="auto"/>
            <w:right w:val="none" w:sz="0" w:space="0" w:color="auto"/>
          </w:divBdr>
        </w:div>
        <w:div w:id="1855415182">
          <w:marLeft w:val="640"/>
          <w:marRight w:val="0"/>
          <w:marTop w:val="0"/>
          <w:marBottom w:val="0"/>
          <w:divBdr>
            <w:top w:val="none" w:sz="0" w:space="0" w:color="auto"/>
            <w:left w:val="none" w:sz="0" w:space="0" w:color="auto"/>
            <w:bottom w:val="none" w:sz="0" w:space="0" w:color="auto"/>
            <w:right w:val="none" w:sz="0" w:space="0" w:color="auto"/>
          </w:divBdr>
        </w:div>
        <w:div w:id="1612739477">
          <w:marLeft w:val="640"/>
          <w:marRight w:val="0"/>
          <w:marTop w:val="0"/>
          <w:marBottom w:val="0"/>
          <w:divBdr>
            <w:top w:val="none" w:sz="0" w:space="0" w:color="auto"/>
            <w:left w:val="none" w:sz="0" w:space="0" w:color="auto"/>
            <w:bottom w:val="none" w:sz="0" w:space="0" w:color="auto"/>
            <w:right w:val="none" w:sz="0" w:space="0" w:color="auto"/>
          </w:divBdr>
        </w:div>
        <w:div w:id="1207719297">
          <w:marLeft w:val="640"/>
          <w:marRight w:val="0"/>
          <w:marTop w:val="0"/>
          <w:marBottom w:val="0"/>
          <w:divBdr>
            <w:top w:val="none" w:sz="0" w:space="0" w:color="auto"/>
            <w:left w:val="none" w:sz="0" w:space="0" w:color="auto"/>
            <w:bottom w:val="none" w:sz="0" w:space="0" w:color="auto"/>
            <w:right w:val="none" w:sz="0" w:space="0" w:color="auto"/>
          </w:divBdr>
        </w:div>
        <w:div w:id="1390347102">
          <w:marLeft w:val="640"/>
          <w:marRight w:val="0"/>
          <w:marTop w:val="0"/>
          <w:marBottom w:val="0"/>
          <w:divBdr>
            <w:top w:val="none" w:sz="0" w:space="0" w:color="auto"/>
            <w:left w:val="none" w:sz="0" w:space="0" w:color="auto"/>
            <w:bottom w:val="none" w:sz="0" w:space="0" w:color="auto"/>
            <w:right w:val="none" w:sz="0" w:space="0" w:color="auto"/>
          </w:divBdr>
        </w:div>
        <w:div w:id="700320938">
          <w:marLeft w:val="640"/>
          <w:marRight w:val="0"/>
          <w:marTop w:val="0"/>
          <w:marBottom w:val="0"/>
          <w:divBdr>
            <w:top w:val="none" w:sz="0" w:space="0" w:color="auto"/>
            <w:left w:val="none" w:sz="0" w:space="0" w:color="auto"/>
            <w:bottom w:val="none" w:sz="0" w:space="0" w:color="auto"/>
            <w:right w:val="none" w:sz="0" w:space="0" w:color="auto"/>
          </w:divBdr>
        </w:div>
        <w:div w:id="1694309675">
          <w:marLeft w:val="640"/>
          <w:marRight w:val="0"/>
          <w:marTop w:val="0"/>
          <w:marBottom w:val="0"/>
          <w:divBdr>
            <w:top w:val="none" w:sz="0" w:space="0" w:color="auto"/>
            <w:left w:val="none" w:sz="0" w:space="0" w:color="auto"/>
            <w:bottom w:val="none" w:sz="0" w:space="0" w:color="auto"/>
            <w:right w:val="none" w:sz="0" w:space="0" w:color="auto"/>
          </w:divBdr>
        </w:div>
        <w:div w:id="61828667">
          <w:marLeft w:val="640"/>
          <w:marRight w:val="0"/>
          <w:marTop w:val="0"/>
          <w:marBottom w:val="0"/>
          <w:divBdr>
            <w:top w:val="none" w:sz="0" w:space="0" w:color="auto"/>
            <w:left w:val="none" w:sz="0" w:space="0" w:color="auto"/>
            <w:bottom w:val="none" w:sz="0" w:space="0" w:color="auto"/>
            <w:right w:val="none" w:sz="0" w:space="0" w:color="auto"/>
          </w:divBdr>
        </w:div>
        <w:div w:id="2125536279">
          <w:marLeft w:val="640"/>
          <w:marRight w:val="0"/>
          <w:marTop w:val="0"/>
          <w:marBottom w:val="0"/>
          <w:divBdr>
            <w:top w:val="none" w:sz="0" w:space="0" w:color="auto"/>
            <w:left w:val="none" w:sz="0" w:space="0" w:color="auto"/>
            <w:bottom w:val="none" w:sz="0" w:space="0" w:color="auto"/>
            <w:right w:val="none" w:sz="0" w:space="0" w:color="auto"/>
          </w:divBdr>
        </w:div>
        <w:div w:id="694312084">
          <w:marLeft w:val="640"/>
          <w:marRight w:val="0"/>
          <w:marTop w:val="0"/>
          <w:marBottom w:val="0"/>
          <w:divBdr>
            <w:top w:val="none" w:sz="0" w:space="0" w:color="auto"/>
            <w:left w:val="none" w:sz="0" w:space="0" w:color="auto"/>
            <w:bottom w:val="none" w:sz="0" w:space="0" w:color="auto"/>
            <w:right w:val="none" w:sz="0" w:space="0" w:color="auto"/>
          </w:divBdr>
        </w:div>
        <w:div w:id="1287858428">
          <w:marLeft w:val="640"/>
          <w:marRight w:val="0"/>
          <w:marTop w:val="0"/>
          <w:marBottom w:val="0"/>
          <w:divBdr>
            <w:top w:val="none" w:sz="0" w:space="0" w:color="auto"/>
            <w:left w:val="none" w:sz="0" w:space="0" w:color="auto"/>
            <w:bottom w:val="none" w:sz="0" w:space="0" w:color="auto"/>
            <w:right w:val="none" w:sz="0" w:space="0" w:color="auto"/>
          </w:divBdr>
        </w:div>
        <w:div w:id="1362778080">
          <w:marLeft w:val="640"/>
          <w:marRight w:val="0"/>
          <w:marTop w:val="0"/>
          <w:marBottom w:val="0"/>
          <w:divBdr>
            <w:top w:val="none" w:sz="0" w:space="0" w:color="auto"/>
            <w:left w:val="none" w:sz="0" w:space="0" w:color="auto"/>
            <w:bottom w:val="none" w:sz="0" w:space="0" w:color="auto"/>
            <w:right w:val="none" w:sz="0" w:space="0" w:color="auto"/>
          </w:divBdr>
        </w:div>
        <w:div w:id="1616323964">
          <w:marLeft w:val="640"/>
          <w:marRight w:val="0"/>
          <w:marTop w:val="0"/>
          <w:marBottom w:val="0"/>
          <w:divBdr>
            <w:top w:val="none" w:sz="0" w:space="0" w:color="auto"/>
            <w:left w:val="none" w:sz="0" w:space="0" w:color="auto"/>
            <w:bottom w:val="none" w:sz="0" w:space="0" w:color="auto"/>
            <w:right w:val="none" w:sz="0" w:space="0" w:color="auto"/>
          </w:divBdr>
        </w:div>
        <w:div w:id="547382505">
          <w:marLeft w:val="640"/>
          <w:marRight w:val="0"/>
          <w:marTop w:val="0"/>
          <w:marBottom w:val="0"/>
          <w:divBdr>
            <w:top w:val="none" w:sz="0" w:space="0" w:color="auto"/>
            <w:left w:val="none" w:sz="0" w:space="0" w:color="auto"/>
            <w:bottom w:val="none" w:sz="0" w:space="0" w:color="auto"/>
            <w:right w:val="none" w:sz="0" w:space="0" w:color="auto"/>
          </w:divBdr>
        </w:div>
        <w:div w:id="1704744084">
          <w:marLeft w:val="640"/>
          <w:marRight w:val="0"/>
          <w:marTop w:val="0"/>
          <w:marBottom w:val="0"/>
          <w:divBdr>
            <w:top w:val="none" w:sz="0" w:space="0" w:color="auto"/>
            <w:left w:val="none" w:sz="0" w:space="0" w:color="auto"/>
            <w:bottom w:val="none" w:sz="0" w:space="0" w:color="auto"/>
            <w:right w:val="none" w:sz="0" w:space="0" w:color="auto"/>
          </w:divBdr>
        </w:div>
        <w:div w:id="1471480473">
          <w:marLeft w:val="640"/>
          <w:marRight w:val="0"/>
          <w:marTop w:val="0"/>
          <w:marBottom w:val="0"/>
          <w:divBdr>
            <w:top w:val="none" w:sz="0" w:space="0" w:color="auto"/>
            <w:left w:val="none" w:sz="0" w:space="0" w:color="auto"/>
            <w:bottom w:val="none" w:sz="0" w:space="0" w:color="auto"/>
            <w:right w:val="none" w:sz="0" w:space="0" w:color="auto"/>
          </w:divBdr>
        </w:div>
        <w:div w:id="488980537">
          <w:marLeft w:val="640"/>
          <w:marRight w:val="0"/>
          <w:marTop w:val="0"/>
          <w:marBottom w:val="0"/>
          <w:divBdr>
            <w:top w:val="none" w:sz="0" w:space="0" w:color="auto"/>
            <w:left w:val="none" w:sz="0" w:space="0" w:color="auto"/>
            <w:bottom w:val="none" w:sz="0" w:space="0" w:color="auto"/>
            <w:right w:val="none" w:sz="0" w:space="0" w:color="auto"/>
          </w:divBdr>
        </w:div>
        <w:div w:id="2020692975">
          <w:marLeft w:val="640"/>
          <w:marRight w:val="0"/>
          <w:marTop w:val="0"/>
          <w:marBottom w:val="0"/>
          <w:divBdr>
            <w:top w:val="none" w:sz="0" w:space="0" w:color="auto"/>
            <w:left w:val="none" w:sz="0" w:space="0" w:color="auto"/>
            <w:bottom w:val="none" w:sz="0" w:space="0" w:color="auto"/>
            <w:right w:val="none" w:sz="0" w:space="0" w:color="auto"/>
          </w:divBdr>
        </w:div>
        <w:div w:id="677196894">
          <w:marLeft w:val="640"/>
          <w:marRight w:val="0"/>
          <w:marTop w:val="0"/>
          <w:marBottom w:val="0"/>
          <w:divBdr>
            <w:top w:val="none" w:sz="0" w:space="0" w:color="auto"/>
            <w:left w:val="none" w:sz="0" w:space="0" w:color="auto"/>
            <w:bottom w:val="none" w:sz="0" w:space="0" w:color="auto"/>
            <w:right w:val="none" w:sz="0" w:space="0" w:color="auto"/>
          </w:divBdr>
        </w:div>
        <w:div w:id="133060076">
          <w:marLeft w:val="640"/>
          <w:marRight w:val="0"/>
          <w:marTop w:val="0"/>
          <w:marBottom w:val="0"/>
          <w:divBdr>
            <w:top w:val="none" w:sz="0" w:space="0" w:color="auto"/>
            <w:left w:val="none" w:sz="0" w:space="0" w:color="auto"/>
            <w:bottom w:val="none" w:sz="0" w:space="0" w:color="auto"/>
            <w:right w:val="none" w:sz="0" w:space="0" w:color="auto"/>
          </w:divBdr>
        </w:div>
        <w:div w:id="1876623976">
          <w:marLeft w:val="640"/>
          <w:marRight w:val="0"/>
          <w:marTop w:val="0"/>
          <w:marBottom w:val="0"/>
          <w:divBdr>
            <w:top w:val="none" w:sz="0" w:space="0" w:color="auto"/>
            <w:left w:val="none" w:sz="0" w:space="0" w:color="auto"/>
            <w:bottom w:val="none" w:sz="0" w:space="0" w:color="auto"/>
            <w:right w:val="none" w:sz="0" w:space="0" w:color="auto"/>
          </w:divBdr>
        </w:div>
        <w:div w:id="1460300234">
          <w:marLeft w:val="640"/>
          <w:marRight w:val="0"/>
          <w:marTop w:val="0"/>
          <w:marBottom w:val="0"/>
          <w:divBdr>
            <w:top w:val="none" w:sz="0" w:space="0" w:color="auto"/>
            <w:left w:val="none" w:sz="0" w:space="0" w:color="auto"/>
            <w:bottom w:val="none" w:sz="0" w:space="0" w:color="auto"/>
            <w:right w:val="none" w:sz="0" w:space="0" w:color="auto"/>
          </w:divBdr>
        </w:div>
        <w:div w:id="340091045">
          <w:marLeft w:val="640"/>
          <w:marRight w:val="0"/>
          <w:marTop w:val="0"/>
          <w:marBottom w:val="0"/>
          <w:divBdr>
            <w:top w:val="none" w:sz="0" w:space="0" w:color="auto"/>
            <w:left w:val="none" w:sz="0" w:space="0" w:color="auto"/>
            <w:bottom w:val="none" w:sz="0" w:space="0" w:color="auto"/>
            <w:right w:val="none" w:sz="0" w:space="0" w:color="auto"/>
          </w:divBdr>
        </w:div>
        <w:div w:id="1046223766">
          <w:marLeft w:val="640"/>
          <w:marRight w:val="0"/>
          <w:marTop w:val="0"/>
          <w:marBottom w:val="0"/>
          <w:divBdr>
            <w:top w:val="none" w:sz="0" w:space="0" w:color="auto"/>
            <w:left w:val="none" w:sz="0" w:space="0" w:color="auto"/>
            <w:bottom w:val="none" w:sz="0" w:space="0" w:color="auto"/>
            <w:right w:val="none" w:sz="0" w:space="0" w:color="auto"/>
          </w:divBdr>
        </w:div>
        <w:div w:id="1745641465">
          <w:marLeft w:val="640"/>
          <w:marRight w:val="0"/>
          <w:marTop w:val="0"/>
          <w:marBottom w:val="0"/>
          <w:divBdr>
            <w:top w:val="none" w:sz="0" w:space="0" w:color="auto"/>
            <w:left w:val="none" w:sz="0" w:space="0" w:color="auto"/>
            <w:bottom w:val="none" w:sz="0" w:space="0" w:color="auto"/>
            <w:right w:val="none" w:sz="0" w:space="0" w:color="auto"/>
          </w:divBdr>
        </w:div>
        <w:div w:id="83112958">
          <w:marLeft w:val="640"/>
          <w:marRight w:val="0"/>
          <w:marTop w:val="0"/>
          <w:marBottom w:val="0"/>
          <w:divBdr>
            <w:top w:val="none" w:sz="0" w:space="0" w:color="auto"/>
            <w:left w:val="none" w:sz="0" w:space="0" w:color="auto"/>
            <w:bottom w:val="none" w:sz="0" w:space="0" w:color="auto"/>
            <w:right w:val="none" w:sz="0" w:space="0" w:color="auto"/>
          </w:divBdr>
        </w:div>
      </w:divsChild>
    </w:div>
    <w:div w:id="1023943573">
      <w:bodyDiv w:val="1"/>
      <w:marLeft w:val="0"/>
      <w:marRight w:val="0"/>
      <w:marTop w:val="0"/>
      <w:marBottom w:val="0"/>
      <w:divBdr>
        <w:top w:val="none" w:sz="0" w:space="0" w:color="auto"/>
        <w:left w:val="none" w:sz="0" w:space="0" w:color="auto"/>
        <w:bottom w:val="none" w:sz="0" w:space="0" w:color="auto"/>
        <w:right w:val="none" w:sz="0" w:space="0" w:color="auto"/>
      </w:divBdr>
      <w:divsChild>
        <w:div w:id="1705867080">
          <w:marLeft w:val="640"/>
          <w:marRight w:val="0"/>
          <w:marTop w:val="0"/>
          <w:marBottom w:val="0"/>
          <w:divBdr>
            <w:top w:val="none" w:sz="0" w:space="0" w:color="auto"/>
            <w:left w:val="none" w:sz="0" w:space="0" w:color="auto"/>
            <w:bottom w:val="none" w:sz="0" w:space="0" w:color="auto"/>
            <w:right w:val="none" w:sz="0" w:space="0" w:color="auto"/>
          </w:divBdr>
        </w:div>
        <w:div w:id="1092438433">
          <w:marLeft w:val="640"/>
          <w:marRight w:val="0"/>
          <w:marTop w:val="0"/>
          <w:marBottom w:val="0"/>
          <w:divBdr>
            <w:top w:val="none" w:sz="0" w:space="0" w:color="auto"/>
            <w:left w:val="none" w:sz="0" w:space="0" w:color="auto"/>
            <w:bottom w:val="none" w:sz="0" w:space="0" w:color="auto"/>
            <w:right w:val="none" w:sz="0" w:space="0" w:color="auto"/>
          </w:divBdr>
        </w:div>
        <w:div w:id="1332102775">
          <w:marLeft w:val="640"/>
          <w:marRight w:val="0"/>
          <w:marTop w:val="0"/>
          <w:marBottom w:val="0"/>
          <w:divBdr>
            <w:top w:val="none" w:sz="0" w:space="0" w:color="auto"/>
            <w:left w:val="none" w:sz="0" w:space="0" w:color="auto"/>
            <w:bottom w:val="none" w:sz="0" w:space="0" w:color="auto"/>
            <w:right w:val="none" w:sz="0" w:space="0" w:color="auto"/>
          </w:divBdr>
        </w:div>
        <w:div w:id="1852571731">
          <w:marLeft w:val="640"/>
          <w:marRight w:val="0"/>
          <w:marTop w:val="0"/>
          <w:marBottom w:val="0"/>
          <w:divBdr>
            <w:top w:val="none" w:sz="0" w:space="0" w:color="auto"/>
            <w:left w:val="none" w:sz="0" w:space="0" w:color="auto"/>
            <w:bottom w:val="none" w:sz="0" w:space="0" w:color="auto"/>
            <w:right w:val="none" w:sz="0" w:space="0" w:color="auto"/>
          </w:divBdr>
        </w:div>
        <w:div w:id="1881089190">
          <w:marLeft w:val="640"/>
          <w:marRight w:val="0"/>
          <w:marTop w:val="0"/>
          <w:marBottom w:val="0"/>
          <w:divBdr>
            <w:top w:val="none" w:sz="0" w:space="0" w:color="auto"/>
            <w:left w:val="none" w:sz="0" w:space="0" w:color="auto"/>
            <w:bottom w:val="none" w:sz="0" w:space="0" w:color="auto"/>
            <w:right w:val="none" w:sz="0" w:space="0" w:color="auto"/>
          </w:divBdr>
        </w:div>
        <w:div w:id="2137210689">
          <w:marLeft w:val="640"/>
          <w:marRight w:val="0"/>
          <w:marTop w:val="0"/>
          <w:marBottom w:val="0"/>
          <w:divBdr>
            <w:top w:val="none" w:sz="0" w:space="0" w:color="auto"/>
            <w:left w:val="none" w:sz="0" w:space="0" w:color="auto"/>
            <w:bottom w:val="none" w:sz="0" w:space="0" w:color="auto"/>
            <w:right w:val="none" w:sz="0" w:space="0" w:color="auto"/>
          </w:divBdr>
        </w:div>
        <w:div w:id="1185249964">
          <w:marLeft w:val="640"/>
          <w:marRight w:val="0"/>
          <w:marTop w:val="0"/>
          <w:marBottom w:val="0"/>
          <w:divBdr>
            <w:top w:val="none" w:sz="0" w:space="0" w:color="auto"/>
            <w:left w:val="none" w:sz="0" w:space="0" w:color="auto"/>
            <w:bottom w:val="none" w:sz="0" w:space="0" w:color="auto"/>
            <w:right w:val="none" w:sz="0" w:space="0" w:color="auto"/>
          </w:divBdr>
        </w:div>
        <w:div w:id="1401902289">
          <w:marLeft w:val="640"/>
          <w:marRight w:val="0"/>
          <w:marTop w:val="0"/>
          <w:marBottom w:val="0"/>
          <w:divBdr>
            <w:top w:val="none" w:sz="0" w:space="0" w:color="auto"/>
            <w:left w:val="none" w:sz="0" w:space="0" w:color="auto"/>
            <w:bottom w:val="none" w:sz="0" w:space="0" w:color="auto"/>
            <w:right w:val="none" w:sz="0" w:space="0" w:color="auto"/>
          </w:divBdr>
        </w:div>
        <w:div w:id="67853151">
          <w:marLeft w:val="640"/>
          <w:marRight w:val="0"/>
          <w:marTop w:val="0"/>
          <w:marBottom w:val="0"/>
          <w:divBdr>
            <w:top w:val="none" w:sz="0" w:space="0" w:color="auto"/>
            <w:left w:val="none" w:sz="0" w:space="0" w:color="auto"/>
            <w:bottom w:val="none" w:sz="0" w:space="0" w:color="auto"/>
            <w:right w:val="none" w:sz="0" w:space="0" w:color="auto"/>
          </w:divBdr>
        </w:div>
        <w:div w:id="11148397">
          <w:marLeft w:val="640"/>
          <w:marRight w:val="0"/>
          <w:marTop w:val="0"/>
          <w:marBottom w:val="0"/>
          <w:divBdr>
            <w:top w:val="none" w:sz="0" w:space="0" w:color="auto"/>
            <w:left w:val="none" w:sz="0" w:space="0" w:color="auto"/>
            <w:bottom w:val="none" w:sz="0" w:space="0" w:color="auto"/>
            <w:right w:val="none" w:sz="0" w:space="0" w:color="auto"/>
          </w:divBdr>
        </w:div>
        <w:div w:id="26607997">
          <w:marLeft w:val="640"/>
          <w:marRight w:val="0"/>
          <w:marTop w:val="0"/>
          <w:marBottom w:val="0"/>
          <w:divBdr>
            <w:top w:val="none" w:sz="0" w:space="0" w:color="auto"/>
            <w:left w:val="none" w:sz="0" w:space="0" w:color="auto"/>
            <w:bottom w:val="none" w:sz="0" w:space="0" w:color="auto"/>
            <w:right w:val="none" w:sz="0" w:space="0" w:color="auto"/>
          </w:divBdr>
        </w:div>
        <w:div w:id="577598028">
          <w:marLeft w:val="640"/>
          <w:marRight w:val="0"/>
          <w:marTop w:val="0"/>
          <w:marBottom w:val="0"/>
          <w:divBdr>
            <w:top w:val="none" w:sz="0" w:space="0" w:color="auto"/>
            <w:left w:val="none" w:sz="0" w:space="0" w:color="auto"/>
            <w:bottom w:val="none" w:sz="0" w:space="0" w:color="auto"/>
            <w:right w:val="none" w:sz="0" w:space="0" w:color="auto"/>
          </w:divBdr>
        </w:div>
        <w:div w:id="11956978">
          <w:marLeft w:val="640"/>
          <w:marRight w:val="0"/>
          <w:marTop w:val="0"/>
          <w:marBottom w:val="0"/>
          <w:divBdr>
            <w:top w:val="none" w:sz="0" w:space="0" w:color="auto"/>
            <w:left w:val="none" w:sz="0" w:space="0" w:color="auto"/>
            <w:bottom w:val="none" w:sz="0" w:space="0" w:color="auto"/>
            <w:right w:val="none" w:sz="0" w:space="0" w:color="auto"/>
          </w:divBdr>
        </w:div>
        <w:div w:id="1375302520">
          <w:marLeft w:val="640"/>
          <w:marRight w:val="0"/>
          <w:marTop w:val="0"/>
          <w:marBottom w:val="0"/>
          <w:divBdr>
            <w:top w:val="none" w:sz="0" w:space="0" w:color="auto"/>
            <w:left w:val="none" w:sz="0" w:space="0" w:color="auto"/>
            <w:bottom w:val="none" w:sz="0" w:space="0" w:color="auto"/>
            <w:right w:val="none" w:sz="0" w:space="0" w:color="auto"/>
          </w:divBdr>
        </w:div>
        <w:div w:id="1844391308">
          <w:marLeft w:val="640"/>
          <w:marRight w:val="0"/>
          <w:marTop w:val="0"/>
          <w:marBottom w:val="0"/>
          <w:divBdr>
            <w:top w:val="none" w:sz="0" w:space="0" w:color="auto"/>
            <w:left w:val="none" w:sz="0" w:space="0" w:color="auto"/>
            <w:bottom w:val="none" w:sz="0" w:space="0" w:color="auto"/>
            <w:right w:val="none" w:sz="0" w:space="0" w:color="auto"/>
          </w:divBdr>
        </w:div>
        <w:div w:id="1865972258">
          <w:marLeft w:val="640"/>
          <w:marRight w:val="0"/>
          <w:marTop w:val="0"/>
          <w:marBottom w:val="0"/>
          <w:divBdr>
            <w:top w:val="none" w:sz="0" w:space="0" w:color="auto"/>
            <w:left w:val="none" w:sz="0" w:space="0" w:color="auto"/>
            <w:bottom w:val="none" w:sz="0" w:space="0" w:color="auto"/>
            <w:right w:val="none" w:sz="0" w:space="0" w:color="auto"/>
          </w:divBdr>
        </w:div>
        <w:div w:id="393938506">
          <w:marLeft w:val="640"/>
          <w:marRight w:val="0"/>
          <w:marTop w:val="0"/>
          <w:marBottom w:val="0"/>
          <w:divBdr>
            <w:top w:val="none" w:sz="0" w:space="0" w:color="auto"/>
            <w:left w:val="none" w:sz="0" w:space="0" w:color="auto"/>
            <w:bottom w:val="none" w:sz="0" w:space="0" w:color="auto"/>
            <w:right w:val="none" w:sz="0" w:space="0" w:color="auto"/>
          </w:divBdr>
        </w:div>
        <w:div w:id="1414619785">
          <w:marLeft w:val="640"/>
          <w:marRight w:val="0"/>
          <w:marTop w:val="0"/>
          <w:marBottom w:val="0"/>
          <w:divBdr>
            <w:top w:val="none" w:sz="0" w:space="0" w:color="auto"/>
            <w:left w:val="none" w:sz="0" w:space="0" w:color="auto"/>
            <w:bottom w:val="none" w:sz="0" w:space="0" w:color="auto"/>
            <w:right w:val="none" w:sz="0" w:space="0" w:color="auto"/>
          </w:divBdr>
        </w:div>
        <w:div w:id="959610727">
          <w:marLeft w:val="640"/>
          <w:marRight w:val="0"/>
          <w:marTop w:val="0"/>
          <w:marBottom w:val="0"/>
          <w:divBdr>
            <w:top w:val="none" w:sz="0" w:space="0" w:color="auto"/>
            <w:left w:val="none" w:sz="0" w:space="0" w:color="auto"/>
            <w:bottom w:val="none" w:sz="0" w:space="0" w:color="auto"/>
            <w:right w:val="none" w:sz="0" w:space="0" w:color="auto"/>
          </w:divBdr>
        </w:div>
        <w:div w:id="1083641814">
          <w:marLeft w:val="640"/>
          <w:marRight w:val="0"/>
          <w:marTop w:val="0"/>
          <w:marBottom w:val="0"/>
          <w:divBdr>
            <w:top w:val="none" w:sz="0" w:space="0" w:color="auto"/>
            <w:left w:val="none" w:sz="0" w:space="0" w:color="auto"/>
            <w:bottom w:val="none" w:sz="0" w:space="0" w:color="auto"/>
            <w:right w:val="none" w:sz="0" w:space="0" w:color="auto"/>
          </w:divBdr>
        </w:div>
        <w:div w:id="594360271">
          <w:marLeft w:val="640"/>
          <w:marRight w:val="0"/>
          <w:marTop w:val="0"/>
          <w:marBottom w:val="0"/>
          <w:divBdr>
            <w:top w:val="none" w:sz="0" w:space="0" w:color="auto"/>
            <w:left w:val="none" w:sz="0" w:space="0" w:color="auto"/>
            <w:bottom w:val="none" w:sz="0" w:space="0" w:color="auto"/>
            <w:right w:val="none" w:sz="0" w:space="0" w:color="auto"/>
          </w:divBdr>
        </w:div>
        <w:div w:id="672873465">
          <w:marLeft w:val="640"/>
          <w:marRight w:val="0"/>
          <w:marTop w:val="0"/>
          <w:marBottom w:val="0"/>
          <w:divBdr>
            <w:top w:val="none" w:sz="0" w:space="0" w:color="auto"/>
            <w:left w:val="none" w:sz="0" w:space="0" w:color="auto"/>
            <w:bottom w:val="none" w:sz="0" w:space="0" w:color="auto"/>
            <w:right w:val="none" w:sz="0" w:space="0" w:color="auto"/>
          </w:divBdr>
        </w:div>
        <w:div w:id="1613173797">
          <w:marLeft w:val="640"/>
          <w:marRight w:val="0"/>
          <w:marTop w:val="0"/>
          <w:marBottom w:val="0"/>
          <w:divBdr>
            <w:top w:val="none" w:sz="0" w:space="0" w:color="auto"/>
            <w:left w:val="none" w:sz="0" w:space="0" w:color="auto"/>
            <w:bottom w:val="none" w:sz="0" w:space="0" w:color="auto"/>
            <w:right w:val="none" w:sz="0" w:space="0" w:color="auto"/>
          </w:divBdr>
        </w:div>
        <w:div w:id="1628007329">
          <w:marLeft w:val="640"/>
          <w:marRight w:val="0"/>
          <w:marTop w:val="0"/>
          <w:marBottom w:val="0"/>
          <w:divBdr>
            <w:top w:val="none" w:sz="0" w:space="0" w:color="auto"/>
            <w:left w:val="none" w:sz="0" w:space="0" w:color="auto"/>
            <w:bottom w:val="none" w:sz="0" w:space="0" w:color="auto"/>
            <w:right w:val="none" w:sz="0" w:space="0" w:color="auto"/>
          </w:divBdr>
        </w:div>
        <w:div w:id="766463247">
          <w:marLeft w:val="640"/>
          <w:marRight w:val="0"/>
          <w:marTop w:val="0"/>
          <w:marBottom w:val="0"/>
          <w:divBdr>
            <w:top w:val="none" w:sz="0" w:space="0" w:color="auto"/>
            <w:left w:val="none" w:sz="0" w:space="0" w:color="auto"/>
            <w:bottom w:val="none" w:sz="0" w:space="0" w:color="auto"/>
            <w:right w:val="none" w:sz="0" w:space="0" w:color="auto"/>
          </w:divBdr>
        </w:div>
        <w:div w:id="1221408113">
          <w:marLeft w:val="640"/>
          <w:marRight w:val="0"/>
          <w:marTop w:val="0"/>
          <w:marBottom w:val="0"/>
          <w:divBdr>
            <w:top w:val="none" w:sz="0" w:space="0" w:color="auto"/>
            <w:left w:val="none" w:sz="0" w:space="0" w:color="auto"/>
            <w:bottom w:val="none" w:sz="0" w:space="0" w:color="auto"/>
            <w:right w:val="none" w:sz="0" w:space="0" w:color="auto"/>
          </w:divBdr>
        </w:div>
      </w:divsChild>
    </w:div>
    <w:div w:id="1057364481">
      <w:bodyDiv w:val="1"/>
      <w:marLeft w:val="0"/>
      <w:marRight w:val="0"/>
      <w:marTop w:val="0"/>
      <w:marBottom w:val="0"/>
      <w:divBdr>
        <w:top w:val="none" w:sz="0" w:space="0" w:color="auto"/>
        <w:left w:val="none" w:sz="0" w:space="0" w:color="auto"/>
        <w:bottom w:val="none" w:sz="0" w:space="0" w:color="auto"/>
        <w:right w:val="none" w:sz="0" w:space="0" w:color="auto"/>
      </w:divBdr>
      <w:divsChild>
        <w:div w:id="826634488">
          <w:marLeft w:val="640"/>
          <w:marRight w:val="0"/>
          <w:marTop w:val="0"/>
          <w:marBottom w:val="0"/>
          <w:divBdr>
            <w:top w:val="none" w:sz="0" w:space="0" w:color="auto"/>
            <w:left w:val="none" w:sz="0" w:space="0" w:color="auto"/>
            <w:bottom w:val="none" w:sz="0" w:space="0" w:color="auto"/>
            <w:right w:val="none" w:sz="0" w:space="0" w:color="auto"/>
          </w:divBdr>
        </w:div>
        <w:div w:id="248856602">
          <w:marLeft w:val="640"/>
          <w:marRight w:val="0"/>
          <w:marTop w:val="0"/>
          <w:marBottom w:val="0"/>
          <w:divBdr>
            <w:top w:val="none" w:sz="0" w:space="0" w:color="auto"/>
            <w:left w:val="none" w:sz="0" w:space="0" w:color="auto"/>
            <w:bottom w:val="none" w:sz="0" w:space="0" w:color="auto"/>
            <w:right w:val="none" w:sz="0" w:space="0" w:color="auto"/>
          </w:divBdr>
        </w:div>
        <w:div w:id="833030953">
          <w:marLeft w:val="640"/>
          <w:marRight w:val="0"/>
          <w:marTop w:val="0"/>
          <w:marBottom w:val="0"/>
          <w:divBdr>
            <w:top w:val="none" w:sz="0" w:space="0" w:color="auto"/>
            <w:left w:val="none" w:sz="0" w:space="0" w:color="auto"/>
            <w:bottom w:val="none" w:sz="0" w:space="0" w:color="auto"/>
            <w:right w:val="none" w:sz="0" w:space="0" w:color="auto"/>
          </w:divBdr>
        </w:div>
        <w:div w:id="1049913353">
          <w:marLeft w:val="640"/>
          <w:marRight w:val="0"/>
          <w:marTop w:val="0"/>
          <w:marBottom w:val="0"/>
          <w:divBdr>
            <w:top w:val="none" w:sz="0" w:space="0" w:color="auto"/>
            <w:left w:val="none" w:sz="0" w:space="0" w:color="auto"/>
            <w:bottom w:val="none" w:sz="0" w:space="0" w:color="auto"/>
            <w:right w:val="none" w:sz="0" w:space="0" w:color="auto"/>
          </w:divBdr>
        </w:div>
        <w:div w:id="1235161126">
          <w:marLeft w:val="640"/>
          <w:marRight w:val="0"/>
          <w:marTop w:val="0"/>
          <w:marBottom w:val="0"/>
          <w:divBdr>
            <w:top w:val="none" w:sz="0" w:space="0" w:color="auto"/>
            <w:left w:val="none" w:sz="0" w:space="0" w:color="auto"/>
            <w:bottom w:val="none" w:sz="0" w:space="0" w:color="auto"/>
            <w:right w:val="none" w:sz="0" w:space="0" w:color="auto"/>
          </w:divBdr>
        </w:div>
        <w:div w:id="290400465">
          <w:marLeft w:val="640"/>
          <w:marRight w:val="0"/>
          <w:marTop w:val="0"/>
          <w:marBottom w:val="0"/>
          <w:divBdr>
            <w:top w:val="none" w:sz="0" w:space="0" w:color="auto"/>
            <w:left w:val="none" w:sz="0" w:space="0" w:color="auto"/>
            <w:bottom w:val="none" w:sz="0" w:space="0" w:color="auto"/>
            <w:right w:val="none" w:sz="0" w:space="0" w:color="auto"/>
          </w:divBdr>
        </w:div>
        <w:div w:id="1529487569">
          <w:marLeft w:val="640"/>
          <w:marRight w:val="0"/>
          <w:marTop w:val="0"/>
          <w:marBottom w:val="0"/>
          <w:divBdr>
            <w:top w:val="none" w:sz="0" w:space="0" w:color="auto"/>
            <w:left w:val="none" w:sz="0" w:space="0" w:color="auto"/>
            <w:bottom w:val="none" w:sz="0" w:space="0" w:color="auto"/>
            <w:right w:val="none" w:sz="0" w:space="0" w:color="auto"/>
          </w:divBdr>
        </w:div>
        <w:div w:id="158158355">
          <w:marLeft w:val="640"/>
          <w:marRight w:val="0"/>
          <w:marTop w:val="0"/>
          <w:marBottom w:val="0"/>
          <w:divBdr>
            <w:top w:val="none" w:sz="0" w:space="0" w:color="auto"/>
            <w:left w:val="none" w:sz="0" w:space="0" w:color="auto"/>
            <w:bottom w:val="none" w:sz="0" w:space="0" w:color="auto"/>
            <w:right w:val="none" w:sz="0" w:space="0" w:color="auto"/>
          </w:divBdr>
        </w:div>
        <w:div w:id="1284851813">
          <w:marLeft w:val="640"/>
          <w:marRight w:val="0"/>
          <w:marTop w:val="0"/>
          <w:marBottom w:val="0"/>
          <w:divBdr>
            <w:top w:val="none" w:sz="0" w:space="0" w:color="auto"/>
            <w:left w:val="none" w:sz="0" w:space="0" w:color="auto"/>
            <w:bottom w:val="none" w:sz="0" w:space="0" w:color="auto"/>
            <w:right w:val="none" w:sz="0" w:space="0" w:color="auto"/>
          </w:divBdr>
        </w:div>
        <w:div w:id="1474525780">
          <w:marLeft w:val="640"/>
          <w:marRight w:val="0"/>
          <w:marTop w:val="0"/>
          <w:marBottom w:val="0"/>
          <w:divBdr>
            <w:top w:val="none" w:sz="0" w:space="0" w:color="auto"/>
            <w:left w:val="none" w:sz="0" w:space="0" w:color="auto"/>
            <w:bottom w:val="none" w:sz="0" w:space="0" w:color="auto"/>
            <w:right w:val="none" w:sz="0" w:space="0" w:color="auto"/>
          </w:divBdr>
        </w:div>
        <w:div w:id="42019809">
          <w:marLeft w:val="640"/>
          <w:marRight w:val="0"/>
          <w:marTop w:val="0"/>
          <w:marBottom w:val="0"/>
          <w:divBdr>
            <w:top w:val="none" w:sz="0" w:space="0" w:color="auto"/>
            <w:left w:val="none" w:sz="0" w:space="0" w:color="auto"/>
            <w:bottom w:val="none" w:sz="0" w:space="0" w:color="auto"/>
            <w:right w:val="none" w:sz="0" w:space="0" w:color="auto"/>
          </w:divBdr>
        </w:div>
        <w:div w:id="1825469853">
          <w:marLeft w:val="640"/>
          <w:marRight w:val="0"/>
          <w:marTop w:val="0"/>
          <w:marBottom w:val="0"/>
          <w:divBdr>
            <w:top w:val="none" w:sz="0" w:space="0" w:color="auto"/>
            <w:left w:val="none" w:sz="0" w:space="0" w:color="auto"/>
            <w:bottom w:val="none" w:sz="0" w:space="0" w:color="auto"/>
            <w:right w:val="none" w:sz="0" w:space="0" w:color="auto"/>
          </w:divBdr>
        </w:div>
        <w:div w:id="1123185291">
          <w:marLeft w:val="640"/>
          <w:marRight w:val="0"/>
          <w:marTop w:val="0"/>
          <w:marBottom w:val="0"/>
          <w:divBdr>
            <w:top w:val="none" w:sz="0" w:space="0" w:color="auto"/>
            <w:left w:val="none" w:sz="0" w:space="0" w:color="auto"/>
            <w:bottom w:val="none" w:sz="0" w:space="0" w:color="auto"/>
            <w:right w:val="none" w:sz="0" w:space="0" w:color="auto"/>
          </w:divBdr>
        </w:div>
        <w:div w:id="1981421683">
          <w:marLeft w:val="640"/>
          <w:marRight w:val="0"/>
          <w:marTop w:val="0"/>
          <w:marBottom w:val="0"/>
          <w:divBdr>
            <w:top w:val="none" w:sz="0" w:space="0" w:color="auto"/>
            <w:left w:val="none" w:sz="0" w:space="0" w:color="auto"/>
            <w:bottom w:val="none" w:sz="0" w:space="0" w:color="auto"/>
            <w:right w:val="none" w:sz="0" w:space="0" w:color="auto"/>
          </w:divBdr>
        </w:div>
        <w:div w:id="2142192020">
          <w:marLeft w:val="640"/>
          <w:marRight w:val="0"/>
          <w:marTop w:val="0"/>
          <w:marBottom w:val="0"/>
          <w:divBdr>
            <w:top w:val="none" w:sz="0" w:space="0" w:color="auto"/>
            <w:left w:val="none" w:sz="0" w:space="0" w:color="auto"/>
            <w:bottom w:val="none" w:sz="0" w:space="0" w:color="auto"/>
            <w:right w:val="none" w:sz="0" w:space="0" w:color="auto"/>
          </w:divBdr>
        </w:div>
        <w:div w:id="1688487342">
          <w:marLeft w:val="640"/>
          <w:marRight w:val="0"/>
          <w:marTop w:val="0"/>
          <w:marBottom w:val="0"/>
          <w:divBdr>
            <w:top w:val="none" w:sz="0" w:space="0" w:color="auto"/>
            <w:left w:val="none" w:sz="0" w:space="0" w:color="auto"/>
            <w:bottom w:val="none" w:sz="0" w:space="0" w:color="auto"/>
            <w:right w:val="none" w:sz="0" w:space="0" w:color="auto"/>
          </w:divBdr>
        </w:div>
        <w:div w:id="817303993">
          <w:marLeft w:val="640"/>
          <w:marRight w:val="0"/>
          <w:marTop w:val="0"/>
          <w:marBottom w:val="0"/>
          <w:divBdr>
            <w:top w:val="none" w:sz="0" w:space="0" w:color="auto"/>
            <w:left w:val="none" w:sz="0" w:space="0" w:color="auto"/>
            <w:bottom w:val="none" w:sz="0" w:space="0" w:color="auto"/>
            <w:right w:val="none" w:sz="0" w:space="0" w:color="auto"/>
          </w:divBdr>
        </w:div>
        <w:div w:id="1712337377">
          <w:marLeft w:val="640"/>
          <w:marRight w:val="0"/>
          <w:marTop w:val="0"/>
          <w:marBottom w:val="0"/>
          <w:divBdr>
            <w:top w:val="none" w:sz="0" w:space="0" w:color="auto"/>
            <w:left w:val="none" w:sz="0" w:space="0" w:color="auto"/>
            <w:bottom w:val="none" w:sz="0" w:space="0" w:color="auto"/>
            <w:right w:val="none" w:sz="0" w:space="0" w:color="auto"/>
          </w:divBdr>
        </w:div>
        <w:div w:id="158080891">
          <w:marLeft w:val="640"/>
          <w:marRight w:val="0"/>
          <w:marTop w:val="0"/>
          <w:marBottom w:val="0"/>
          <w:divBdr>
            <w:top w:val="none" w:sz="0" w:space="0" w:color="auto"/>
            <w:left w:val="none" w:sz="0" w:space="0" w:color="auto"/>
            <w:bottom w:val="none" w:sz="0" w:space="0" w:color="auto"/>
            <w:right w:val="none" w:sz="0" w:space="0" w:color="auto"/>
          </w:divBdr>
        </w:div>
        <w:div w:id="1083642189">
          <w:marLeft w:val="640"/>
          <w:marRight w:val="0"/>
          <w:marTop w:val="0"/>
          <w:marBottom w:val="0"/>
          <w:divBdr>
            <w:top w:val="none" w:sz="0" w:space="0" w:color="auto"/>
            <w:left w:val="none" w:sz="0" w:space="0" w:color="auto"/>
            <w:bottom w:val="none" w:sz="0" w:space="0" w:color="auto"/>
            <w:right w:val="none" w:sz="0" w:space="0" w:color="auto"/>
          </w:divBdr>
        </w:div>
        <w:div w:id="906184660">
          <w:marLeft w:val="640"/>
          <w:marRight w:val="0"/>
          <w:marTop w:val="0"/>
          <w:marBottom w:val="0"/>
          <w:divBdr>
            <w:top w:val="none" w:sz="0" w:space="0" w:color="auto"/>
            <w:left w:val="none" w:sz="0" w:space="0" w:color="auto"/>
            <w:bottom w:val="none" w:sz="0" w:space="0" w:color="auto"/>
            <w:right w:val="none" w:sz="0" w:space="0" w:color="auto"/>
          </w:divBdr>
        </w:div>
        <w:div w:id="548498314">
          <w:marLeft w:val="640"/>
          <w:marRight w:val="0"/>
          <w:marTop w:val="0"/>
          <w:marBottom w:val="0"/>
          <w:divBdr>
            <w:top w:val="none" w:sz="0" w:space="0" w:color="auto"/>
            <w:left w:val="none" w:sz="0" w:space="0" w:color="auto"/>
            <w:bottom w:val="none" w:sz="0" w:space="0" w:color="auto"/>
            <w:right w:val="none" w:sz="0" w:space="0" w:color="auto"/>
          </w:divBdr>
        </w:div>
        <w:div w:id="647395593">
          <w:marLeft w:val="640"/>
          <w:marRight w:val="0"/>
          <w:marTop w:val="0"/>
          <w:marBottom w:val="0"/>
          <w:divBdr>
            <w:top w:val="none" w:sz="0" w:space="0" w:color="auto"/>
            <w:left w:val="none" w:sz="0" w:space="0" w:color="auto"/>
            <w:bottom w:val="none" w:sz="0" w:space="0" w:color="auto"/>
            <w:right w:val="none" w:sz="0" w:space="0" w:color="auto"/>
          </w:divBdr>
        </w:div>
        <w:div w:id="1978148883">
          <w:marLeft w:val="640"/>
          <w:marRight w:val="0"/>
          <w:marTop w:val="0"/>
          <w:marBottom w:val="0"/>
          <w:divBdr>
            <w:top w:val="none" w:sz="0" w:space="0" w:color="auto"/>
            <w:left w:val="none" w:sz="0" w:space="0" w:color="auto"/>
            <w:bottom w:val="none" w:sz="0" w:space="0" w:color="auto"/>
            <w:right w:val="none" w:sz="0" w:space="0" w:color="auto"/>
          </w:divBdr>
        </w:div>
        <w:div w:id="2145929108">
          <w:marLeft w:val="640"/>
          <w:marRight w:val="0"/>
          <w:marTop w:val="0"/>
          <w:marBottom w:val="0"/>
          <w:divBdr>
            <w:top w:val="none" w:sz="0" w:space="0" w:color="auto"/>
            <w:left w:val="none" w:sz="0" w:space="0" w:color="auto"/>
            <w:bottom w:val="none" w:sz="0" w:space="0" w:color="auto"/>
            <w:right w:val="none" w:sz="0" w:space="0" w:color="auto"/>
          </w:divBdr>
        </w:div>
        <w:div w:id="519198941">
          <w:marLeft w:val="640"/>
          <w:marRight w:val="0"/>
          <w:marTop w:val="0"/>
          <w:marBottom w:val="0"/>
          <w:divBdr>
            <w:top w:val="none" w:sz="0" w:space="0" w:color="auto"/>
            <w:left w:val="none" w:sz="0" w:space="0" w:color="auto"/>
            <w:bottom w:val="none" w:sz="0" w:space="0" w:color="auto"/>
            <w:right w:val="none" w:sz="0" w:space="0" w:color="auto"/>
          </w:divBdr>
        </w:div>
      </w:divsChild>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137993525">
      <w:bodyDiv w:val="1"/>
      <w:marLeft w:val="0"/>
      <w:marRight w:val="0"/>
      <w:marTop w:val="0"/>
      <w:marBottom w:val="0"/>
      <w:divBdr>
        <w:top w:val="none" w:sz="0" w:space="0" w:color="auto"/>
        <w:left w:val="none" w:sz="0" w:space="0" w:color="auto"/>
        <w:bottom w:val="none" w:sz="0" w:space="0" w:color="auto"/>
        <w:right w:val="none" w:sz="0" w:space="0" w:color="auto"/>
      </w:divBdr>
      <w:divsChild>
        <w:div w:id="1877617428">
          <w:marLeft w:val="640"/>
          <w:marRight w:val="0"/>
          <w:marTop w:val="0"/>
          <w:marBottom w:val="0"/>
          <w:divBdr>
            <w:top w:val="none" w:sz="0" w:space="0" w:color="auto"/>
            <w:left w:val="none" w:sz="0" w:space="0" w:color="auto"/>
            <w:bottom w:val="none" w:sz="0" w:space="0" w:color="auto"/>
            <w:right w:val="none" w:sz="0" w:space="0" w:color="auto"/>
          </w:divBdr>
        </w:div>
        <w:div w:id="1116483533">
          <w:marLeft w:val="640"/>
          <w:marRight w:val="0"/>
          <w:marTop w:val="0"/>
          <w:marBottom w:val="0"/>
          <w:divBdr>
            <w:top w:val="none" w:sz="0" w:space="0" w:color="auto"/>
            <w:left w:val="none" w:sz="0" w:space="0" w:color="auto"/>
            <w:bottom w:val="none" w:sz="0" w:space="0" w:color="auto"/>
            <w:right w:val="none" w:sz="0" w:space="0" w:color="auto"/>
          </w:divBdr>
        </w:div>
        <w:div w:id="1495561308">
          <w:marLeft w:val="640"/>
          <w:marRight w:val="0"/>
          <w:marTop w:val="0"/>
          <w:marBottom w:val="0"/>
          <w:divBdr>
            <w:top w:val="none" w:sz="0" w:space="0" w:color="auto"/>
            <w:left w:val="none" w:sz="0" w:space="0" w:color="auto"/>
            <w:bottom w:val="none" w:sz="0" w:space="0" w:color="auto"/>
            <w:right w:val="none" w:sz="0" w:space="0" w:color="auto"/>
          </w:divBdr>
        </w:div>
        <w:div w:id="282268782">
          <w:marLeft w:val="640"/>
          <w:marRight w:val="0"/>
          <w:marTop w:val="0"/>
          <w:marBottom w:val="0"/>
          <w:divBdr>
            <w:top w:val="none" w:sz="0" w:space="0" w:color="auto"/>
            <w:left w:val="none" w:sz="0" w:space="0" w:color="auto"/>
            <w:bottom w:val="none" w:sz="0" w:space="0" w:color="auto"/>
            <w:right w:val="none" w:sz="0" w:space="0" w:color="auto"/>
          </w:divBdr>
        </w:div>
        <w:div w:id="1174610310">
          <w:marLeft w:val="640"/>
          <w:marRight w:val="0"/>
          <w:marTop w:val="0"/>
          <w:marBottom w:val="0"/>
          <w:divBdr>
            <w:top w:val="none" w:sz="0" w:space="0" w:color="auto"/>
            <w:left w:val="none" w:sz="0" w:space="0" w:color="auto"/>
            <w:bottom w:val="none" w:sz="0" w:space="0" w:color="auto"/>
            <w:right w:val="none" w:sz="0" w:space="0" w:color="auto"/>
          </w:divBdr>
        </w:div>
        <w:div w:id="433089650">
          <w:marLeft w:val="640"/>
          <w:marRight w:val="0"/>
          <w:marTop w:val="0"/>
          <w:marBottom w:val="0"/>
          <w:divBdr>
            <w:top w:val="none" w:sz="0" w:space="0" w:color="auto"/>
            <w:left w:val="none" w:sz="0" w:space="0" w:color="auto"/>
            <w:bottom w:val="none" w:sz="0" w:space="0" w:color="auto"/>
            <w:right w:val="none" w:sz="0" w:space="0" w:color="auto"/>
          </w:divBdr>
        </w:div>
        <w:div w:id="1965039037">
          <w:marLeft w:val="640"/>
          <w:marRight w:val="0"/>
          <w:marTop w:val="0"/>
          <w:marBottom w:val="0"/>
          <w:divBdr>
            <w:top w:val="none" w:sz="0" w:space="0" w:color="auto"/>
            <w:left w:val="none" w:sz="0" w:space="0" w:color="auto"/>
            <w:bottom w:val="none" w:sz="0" w:space="0" w:color="auto"/>
            <w:right w:val="none" w:sz="0" w:space="0" w:color="auto"/>
          </w:divBdr>
        </w:div>
        <w:div w:id="1846509459">
          <w:marLeft w:val="640"/>
          <w:marRight w:val="0"/>
          <w:marTop w:val="0"/>
          <w:marBottom w:val="0"/>
          <w:divBdr>
            <w:top w:val="none" w:sz="0" w:space="0" w:color="auto"/>
            <w:left w:val="none" w:sz="0" w:space="0" w:color="auto"/>
            <w:bottom w:val="none" w:sz="0" w:space="0" w:color="auto"/>
            <w:right w:val="none" w:sz="0" w:space="0" w:color="auto"/>
          </w:divBdr>
        </w:div>
        <w:div w:id="1213225132">
          <w:marLeft w:val="640"/>
          <w:marRight w:val="0"/>
          <w:marTop w:val="0"/>
          <w:marBottom w:val="0"/>
          <w:divBdr>
            <w:top w:val="none" w:sz="0" w:space="0" w:color="auto"/>
            <w:left w:val="none" w:sz="0" w:space="0" w:color="auto"/>
            <w:bottom w:val="none" w:sz="0" w:space="0" w:color="auto"/>
            <w:right w:val="none" w:sz="0" w:space="0" w:color="auto"/>
          </w:divBdr>
        </w:div>
        <w:div w:id="1553350801">
          <w:marLeft w:val="640"/>
          <w:marRight w:val="0"/>
          <w:marTop w:val="0"/>
          <w:marBottom w:val="0"/>
          <w:divBdr>
            <w:top w:val="none" w:sz="0" w:space="0" w:color="auto"/>
            <w:left w:val="none" w:sz="0" w:space="0" w:color="auto"/>
            <w:bottom w:val="none" w:sz="0" w:space="0" w:color="auto"/>
            <w:right w:val="none" w:sz="0" w:space="0" w:color="auto"/>
          </w:divBdr>
        </w:div>
        <w:div w:id="300159642">
          <w:marLeft w:val="640"/>
          <w:marRight w:val="0"/>
          <w:marTop w:val="0"/>
          <w:marBottom w:val="0"/>
          <w:divBdr>
            <w:top w:val="none" w:sz="0" w:space="0" w:color="auto"/>
            <w:left w:val="none" w:sz="0" w:space="0" w:color="auto"/>
            <w:bottom w:val="none" w:sz="0" w:space="0" w:color="auto"/>
            <w:right w:val="none" w:sz="0" w:space="0" w:color="auto"/>
          </w:divBdr>
        </w:div>
        <w:div w:id="948509310">
          <w:marLeft w:val="640"/>
          <w:marRight w:val="0"/>
          <w:marTop w:val="0"/>
          <w:marBottom w:val="0"/>
          <w:divBdr>
            <w:top w:val="none" w:sz="0" w:space="0" w:color="auto"/>
            <w:left w:val="none" w:sz="0" w:space="0" w:color="auto"/>
            <w:bottom w:val="none" w:sz="0" w:space="0" w:color="auto"/>
            <w:right w:val="none" w:sz="0" w:space="0" w:color="auto"/>
          </w:divBdr>
        </w:div>
        <w:div w:id="1524898306">
          <w:marLeft w:val="640"/>
          <w:marRight w:val="0"/>
          <w:marTop w:val="0"/>
          <w:marBottom w:val="0"/>
          <w:divBdr>
            <w:top w:val="none" w:sz="0" w:space="0" w:color="auto"/>
            <w:left w:val="none" w:sz="0" w:space="0" w:color="auto"/>
            <w:bottom w:val="none" w:sz="0" w:space="0" w:color="auto"/>
            <w:right w:val="none" w:sz="0" w:space="0" w:color="auto"/>
          </w:divBdr>
        </w:div>
        <w:div w:id="995501401">
          <w:marLeft w:val="640"/>
          <w:marRight w:val="0"/>
          <w:marTop w:val="0"/>
          <w:marBottom w:val="0"/>
          <w:divBdr>
            <w:top w:val="none" w:sz="0" w:space="0" w:color="auto"/>
            <w:left w:val="none" w:sz="0" w:space="0" w:color="auto"/>
            <w:bottom w:val="none" w:sz="0" w:space="0" w:color="auto"/>
            <w:right w:val="none" w:sz="0" w:space="0" w:color="auto"/>
          </w:divBdr>
        </w:div>
        <w:div w:id="1584561433">
          <w:marLeft w:val="640"/>
          <w:marRight w:val="0"/>
          <w:marTop w:val="0"/>
          <w:marBottom w:val="0"/>
          <w:divBdr>
            <w:top w:val="none" w:sz="0" w:space="0" w:color="auto"/>
            <w:left w:val="none" w:sz="0" w:space="0" w:color="auto"/>
            <w:bottom w:val="none" w:sz="0" w:space="0" w:color="auto"/>
            <w:right w:val="none" w:sz="0" w:space="0" w:color="auto"/>
          </w:divBdr>
        </w:div>
        <w:div w:id="1482119344">
          <w:marLeft w:val="640"/>
          <w:marRight w:val="0"/>
          <w:marTop w:val="0"/>
          <w:marBottom w:val="0"/>
          <w:divBdr>
            <w:top w:val="none" w:sz="0" w:space="0" w:color="auto"/>
            <w:left w:val="none" w:sz="0" w:space="0" w:color="auto"/>
            <w:bottom w:val="none" w:sz="0" w:space="0" w:color="auto"/>
            <w:right w:val="none" w:sz="0" w:space="0" w:color="auto"/>
          </w:divBdr>
        </w:div>
        <w:div w:id="1999267702">
          <w:marLeft w:val="640"/>
          <w:marRight w:val="0"/>
          <w:marTop w:val="0"/>
          <w:marBottom w:val="0"/>
          <w:divBdr>
            <w:top w:val="none" w:sz="0" w:space="0" w:color="auto"/>
            <w:left w:val="none" w:sz="0" w:space="0" w:color="auto"/>
            <w:bottom w:val="none" w:sz="0" w:space="0" w:color="auto"/>
            <w:right w:val="none" w:sz="0" w:space="0" w:color="auto"/>
          </w:divBdr>
        </w:div>
        <w:div w:id="1204826809">
          <w:marLeft w:val="640"/>
          <w:marRight w:val="0"/>
          <w:marTop w:val="0"/>
          <w:marBottom w:val="0"/>
          <w:divBdr>
            <w:top w:val="none" w:sz="0" w:space="0" w:color="auto"/>
            <w:left w:val="none" w:sz="0" w:space="0" w:color="auto"/>
            <w:bottom w:val="none" w:sz="0" w:space="0" w:color="auto"/>
            <w:right w:val="none" w:sz="0" w:space="0" w:color="auto"/>
          </w:divBdr>
        </w:div>
        <w:div w:id="121274194">
          <w:marLeft w:val="640"/>
          <w:marRight w:val="0"/>
          <w:marTop w:val="0"/>
          <w:marBottom w:val="0"/>
          <w:divBdr>
            <w:top w:val="none" w:sz="0" w:space="0" w:color="auto"/>
            <w:left w:val="none" w:sz="0" w:space="0" w:color="auto"/>
            <w:bottom w:val="none" w:sz="0" w:space="0" w:color="auto"/>
            <w:right w:val="none" w:sz="0" w:space="0" w:color="auto"/>
          </w:divBdr>
        </w:div>
        <w:div w:id="401178436">
          <w:marLeft w:val="640"/>
          <w:marRight w:val="0"/>
          <w:marTop w:val="0"/>
          <w:marBottom w:val="0"/>
          <w:divBdr>
            <w:top w:val="none" w:sz="0" w:space="0" w:color="auto"/>
            <w:left w:val="none" w:sz="0" w:space="0" w:color="auto"/>
            <w:bottom w:val="none" w:sz="0" w:space="0" w:color="auto"/>
            <w:right w:val="none" w:sz="0" w:space="0" w:color="auto"/>
          </w:divBdr>
        </w:div>
        <w:div w:id="188835991">
          <w:marLeft w:val="640"/>
          <w:marRight w:val="0"/>
          <w:marTop w:val="0"/>
          <w:marBottom w:val="0"/>
          <w:divBdr>
            <w:top w:val="none" w:sz="0" w:space="0" w:color="auto"/>
            <w:left w:val="none" w:sz="0" w:space="0" w:color="auto"/>
            <w:bottom w:val="none" w:sz="0" w:space="0" w:color="auto"/>
            <w:right w:val="none" w:sz="0" w:space="0" w:color="auto"/>
          </w:divBdr>
        </w:div>
        <w:div w:id="300116259">
          <w:marLeft w:val="640"/>
          <w:marRight w:val="0"/>
          <w:marTop w:val="0"/>
          <w:marBottom w:val="0"/>
          <w:divBdr>
            <w:top w:val="none" w:sz="0" w:space="0" w:color="auto"/>
            <w:left w:val="none" w:sz="0" w:space="0" w:color="auto"/>
            <w:bottom w:val="none" w:sz="0" w:space="0" w:color="auto"/>
            <w:right w:val="none" w:sz="0" w:space="0" w:color="auto"/>
          </w:divBdr>
        </w:div>
        <w:div w:id="52001958">
          <w:marLeft w:val="640"/>
          <w:marRight w:val="0"/>
          <w:marTop w:val="0"/>
          <w:marBottom w:val="0"/>
          <w:divBdr>
            <w:top w:val="none" w:sz="0" w:space="0" w:color="auto"/>
            <w:left w:val="none" w:sz="0" w:space="0" w:color="auto"/>
            <w:bottom w:val="none" w:sz="0" w:space="0" w:color="auto"/>
            <w:right w:val="none" w:sz="0" w:space="0" w:color="auto"/>
          </w:divBdr>
        </w:div>
        <w:div w:id="664554061">
          <w:marLeft w:val="640"/>
          <w:marRight w:val="0"/>
          <w:marTop w:val="0"/>
          <w:marBottom w:val="0"/>
          <w:divBdr>
            <w:top w:val="none" w:sz="0" w:space="0" w:color="auto"/>
            <w:left w:val="none" w:sz="0" w:space="0" w:color="auto"/>
            <w:bottom w:val="none" w:sz="0" w:space="0" w:color="auto"/>
            <w:right w:val="none" w:sz="0" w:space="0" w:color="auto"/>
          </w:divBdr>
        </w:div>
        <w:div w:id="236281237">
          <w:marLeft w:val="640"/>
          <w:marRight w:val="0"/>
          <w:marTop w:val="0"/>
          <w:marBottom w:val="0"/>
          <w:divBdr>
            <w:top w:val="none" w:sz="0" w:space="0" w:color="auto"/>
            <w:left w:val="none" w:sz="0" w:space="0" w:color="auto"/>
            <w:bottom w:val="none" w:sz="0" w:space="0" w:color="auto"/>
            <w:right w:val="none" w:sz="0" w:space="0" w:color="auto"/>
          </w:divBdr>
        </w:div>
      </w:divsChild>
    </w:div>
    <w:div w:id="1143081728">
      <w:bodyDiv w:val="1"/>
      <w:marLeft w:val="0"/>
      <w:marRight w:val="0"/>
      <w:marTop w:val="0"/>
      <w:marBottom w:val="0"/>
      <w:divBdr>
        <w:top w:val="none" w:sz="0" w:space="0" w:color="auto"/>
        <w:left w:val="none" w:sz="0" w:space="0" w:color="auto"/>
        <w:bottom w:val="none" w:sz="0" w:space="0" w:color="auto"/>
        <w:right w:val="none" w:sz="0" w:space="0" w:color="auto"/>
      </w:divBdr>
      <w:divsChild>
        <w:div w:id="377707897">
          <w:marLeft w:val="640"/>
          <w:marRight w:val="0"/>
          <w:marTop w:val="0"/>
          <w:marBottom w:val="0"/>
          <w:divBdr>
            <w:top w:val="none" w:sz="0" w:space="0" w:color="auto"/>
            <w:left w:val="none" w:sz="0" w:space="0" w:color="auto"/>
            <w:bottom w:val="none" w:sz="0" w:space="0" w:color="auto"/>
            <w:right w:val="none" w:sz="0" w:space="0" w:color="auto"/>
          </w:divBdr>
        </w:div>
        <w:div w:id="222720393">
          <w:marLeft w:val="640"/>
          <w:marRight w:val="0"/>
          <w:marTop w:val="0"/>
          <w:marBottom w:val="0"/>
          <w:divBdr>
            <w:top w:val="none" w:sz="0" w:space="0" w:color="auto"/>
            <w:left w:val="none" w:sz="0" w:space="0" w:color="auto"/>
            <w:bottom w:val="none" w:sz="0" w:space="0" w:color="auto"/>
            <w:right w:val="none" w:sz="0" w:space="0" w:color="auto"/>
          </w:divBdr>
        </w:div>
        <w:div w:id="1249116570">
          <w:marLeft w:val="640"/>
          <w:marRight w:val="0"/>
          <w:marTop w:val="0"/>
          <w:marBottom w:val="0"/>
          <w:divBdr>
            <w:top w:val="none" w:sz="0" w:space="0" w:color="auto"/>
            <w:left w:val="none" w:sz="0" w:space="0" w:color="auto"/>
            <w:bottom w:val="none" w:sz="0" w:space="0" w:color="auto"/>
            <w:right w:val="none" w:sz="0" w:space="0" w:color="auto"/>
          </w:divBdr>
        </w:div>
        <w:div w:id="107504020">
          <w:marLeft w:val="640"/>
          <w:marRight w:val="0"/>
          <w:marTop w:val="0"/>
          <w:marBottom w:val="0"/>
          <w:divBdr>
            <w:top w:val="none" w:sz="0" w:space="0" w:color="auto"/>
            <w:left w:val="none" w:sz="0" w:space="0" w:color="auto"/>
            <w:bottom w:val="none" w:sz="0" w:space="0" w:color="auto"/>
            <w:right w:val="none" w:sz="0" w:space="0" w:color="auto"/>
          </w:divBdr>
        </w:div>
        <w:div w:id="428085457">
          <w:marLeft w:val="640"/>
          <w:marRight w:val="0"/>
          <w:marTop w:val="0"/>
          <w:marBottom w:val="0"/>
          <w:divBdr>
            <w:top w:val="none" w:sz="0" w:space="0" w:color="auto"/>
            <w:left w:val="none" w:sz="0" w:space="0" w:color="auto"/>
            <w:bottom w:val="none" w:sz="0" w:space="0" w:color="auto"/>
            <w:right w:val="none" w:sz="0" w:space="0" w:color="auto"/>
          </w:divBdr>
        </w:div>
        <w:div w:id="579021573">
          <w:marLeft w:val="640"/>
          <w:marRight w:val="0"/>
          <w:marTop w:val="0"/>
          <w:marBottom w:val="0"/>
          <w:divBdr>
            <w:top w:val="none" w:sz="0" w:space="0" w:color="auto"/>
            <w:left w:val="none" w:sz="0" w:space="0" w:color="auto"/>
            <w:bottom w:val="none" w:sz="0" w:space="0" w:color="auto"/>
            <w:right w:val="none" w:sz="0" w:space="0" w:color="auto"/>
          </w:divBdr>
        </w:div>
        <w:div w:id="18899242">
          <w:marLeft w:val="640"/>
          <w:marRight w:val="0"/>
          <w:marTop w:val="0"/>
          <w:marBottom w:val="0"/>
          <w:divBdr>
            <w:top w:val="none" w:sz="0" w:space="0" w:color="auto"/>
            <w:left w:val="none" w:sz="0" w:space="0" w:color="auto"/>
            <w:bottom w:val="none" w:sz="0" w:space="0" w:color="auto"/>
            <w:right w:val="none" w:sz="0" w:space="0" w:color="auto"/>
          </w:divBdr>
        </w:div>
        <w:div w:id="599992762">
          <w:marLeft w:val="640"/>
          <w:marRight w:val="0"/>
          <w:marTop w:val="0"/>
          <w:marBottom w:val="0"/>
          <w:divBdr>
            <w:top w:val="none" w:sz="0" w:space="0" w:color="auto"/>
            <w:left w:val="none" w:sz="0" w:space="0" w:color="auto"/>
            <w:bottom w:val="none" w:sz="0" w:space="0" w:color="auto"/>
            <w:right w:val="none" w:sz="0" w:space="0" w:color="auto"/>
          </w:divBdr>
        </w:div>
        <w:div w:id="1237322448">
          <w:marLeft w:val="640"/>
          <w:marRight w:val="0"/>
          <w:marTop w:val="0"/>
          <w:marBottom w:val="0"/>
          <w:divBdr>
            <w:top w:val="none" w:sz="0" w:space="0" w:color="auto"/>
            <w:left w:val="none" w:sz="0" w:space="0" w:color="auto"/>
            <w:bottom w:val="none" w:sz="0" w:space="0" w:color="auto"/>
            <w:right w:val="none" w:sz="0" w:space="0" w:color="auto"/>
          </w:divBdr>
        </w:div>
        <w:div w:id="1301691030">
          <w:marLeft w:val="640"/>
          <w:marRight w:val="0"/>
          <w:marTop w:val="0"/>
          <w:marBottom w:val="0"/>
          <w:divBdr>
            <w:top w:val="none" w:sz="0" w:space="0" w:color="auto"/>
            <w:left w:val="none" w:sz="0" w:space="0" w:color="auto"/>
            <w:bottom w:val="none" w:sz="0" w:space="0" w:color="auto"/>
            <w:right w:val="none" w:sz="0" w:space="0" w:color="auto"/>
          </w:divBdr>
        </w:div>
        <w:div w:id="691032272">
          <w:marLeft w:val="640"/>
          <w:marRight w:val="0"/>
          <w:marTop w:val="0"/>
          <w:marBottom w:val="0"/>
          <w:divBdr>
            <w:top w:val="none" w:sz="0" w:space="0" w:color="auto"/>
            <w:left w:val="none" w:sz="0" w:space="0" w:color="auto"/>
            <w:bottom w:val="none" w:sz="0" w:space="0" w:color="auto"/>
            <w:right w:val="none" w:sz="0" w:space="0" w:color="auto"/>
          </w:divBdr>
        </w:div>
        <w:div w:id="1813136318">
          <w:marLeft w:val="640"/>
          <w:marRight w:val="0"/>
          <w:marTop w:val="0"/>
          <w:marBottom w:val="0"/>
          <w:divBdr>
            <w:top w:val="none" w:sz="0" w:space="0" w:color="auto"/>
            <w:left w:val="none" w:sz="0" w:space="0" w:color="auto"/>
            <w:bottom w:val="none" w:sz="0" w:space="0" w:color="auto"/>
            <w:right w:val="none" w:sz="0" w:space="0" w:color="auto"/>
          </w:divBdr>
        </w:div>
        <w:div w:id="1702588009">
          <w:marLeft w:val="640"/>
          <w:marRight w:val="0"/>
          <w:marTop w:val="0"/>
          <w:marBottom w:val="0"/>
          <w:divBdr>
            <w:top w:val="none" w:sz="0" w:space="0" w:color="auto"/>
            <w:left w:val="none" w:sz="0" w:space="0" w:color="auto"/>
            <w:bottom w:val="none" w:sz="0" w:space="0" w:color="auto"/>
            <w:right w:val="none" w:sz="0" w:space="0" w:color="auto"/>
          </w:divBdr>
        </w:div>
        <w:div w:id="1561012734">
          <w:marLeft w:val="640"/>
          <w:marRight w:val="0"/>
          <w:marTop w:val="0"/>
          <w:marBottom w:val="0"/>
          <w:divBdr>
            <w:top w:val="none" w:sz="0" w:space="0" w:color="auto"/>
            <w:left w:val="none" w:sz="0" w:space="0" w:color="auto"/>
            <w:bottom w:val="none" w:sz="0" w:space="0" w:color="auto"/>
            <w:right w:val="none" w:sz="0" w:space="0" w:color="auto"/>
          </w:divBdr>
        </w:div>
        <w:div w:id="314341936">
          <w:marLeft w:val="640"/>
          <w:marRight w:val="0"/>
          <w:marTop w:val="0"/>
          <w:marBottom w:val="0"/>
          <w:divBdr>
            <w:top w:val="none" w:sz="0" w:space="0" w:color="auto"/>
            <w:left w:val="none" w:sz="0" w:space="0" w:color="auto"/>
            <w:bottom w:val="none" w:sz="0" w:space="0" w:color="auto"/>
            <w:right w:val="none" w:sz="0" w:space="0" w:color="auto"/>
          </w:divBdr>
        </w:div>
        <w:div w:id="647512624">
          <w:marLeft w:val="640"/>
          <w:marRight w:val="0"/>
          <w:marTop w:val="0"/>
          <w:marBottom w:val="0"/>
          <w:divBdr>
            <w:top w:val="none" w:sz="0" w:space="0" w:color="auto"/>
            <w:left w:val="none" w:sz="0" w:space="0" w:color="auto"/>
            <w:bottom w:val="none" w:sz="0" w:space="0" w:color="auto"/>
            <w:right w:val="none" w:sz="0" w:space="0" w:color="auto"/>
          </w:divBdr>
        </w:div>
        <w:div w:id="1499156834">
          <w:marLeft w:val="640"/>
          <w:marRight w:val="0"/>
          <w:marTop w:val="0"/>
          <w:marBottom w:val="0"/>
          <w:divBdr>
            <w:top w:val="none" w:sz="0" w:space="0" w:color="auto"/>
            <w:left w:val="none" w:sz="0" w:space="0" w:color="auto"/>
            <w:bottom w:val="none" w:sz="0" w:space="0" w:color="auto"/>
            <w:right w:val="none" w:sz="0" w:space="0" w:color="auto"/>
          </w:divBdr>
        </w:div>
        <w:div w:id="855654145">
          <w:marLeft w:val="640"/>
          <w:marRight w:val="0"/>
          <w:marTop w:val="0"/>
          <w:marBottom w:val="0"/>
          <w:divBdr>
            <w:top w:val="none" w:sz="0" w:space="0" w:color="auto"/>
            <w:left w:val="none" w:sz="0" w:space="0" w:color="auto"/>
            <w:bottom w:val="none" w:sz="0" w:space="0" w:color="auto"/>
            <w:right w:val="none" w:sz="0" w:space="0" w:color="auto"/>
          </w:divBdr>
        </w:div>
        <w:div w:id="833372001">
          <w:marLeft w:val="640"/>
          <w:marRight w:val="0"/>
          <w:marTop w:val="0"/>
          <w:marBottom w:val="0"/>
          <w:divBdr>
            <w:top w:val="none" w:sz="0" w:space="0" w:color="auto"/>
            <w:left w:val="none" w:sz="0" w:space="0" w:color="auto"/>
            <w:bottom w:val="none" w:sz="0" w:space="0" w:color="auto"/>
            <w:right w:val="none" w:sz="0" w:space="0" w:color="auto"/>
          </w:divBdr>
        </w:div>
        <w:div w:id="91362018">
          <w:marLeft w:val="640"/>
          <w:marRight w:val="0"/>
          <w:marTop w:val="0"/>
          <w:marBottom w:val="0"/>
          <w:divBdr>
            <w:top w:val="none" w:sz="0" w:space="0" w:color="auto"/>
            <w:left w:val="none" w:sz="0" w:space="0" w:color="auto"/>
            <w:bottom w:val="none" w:sz="0" w:space="0" w:color="auto"/>
            <w:right w:val="none" w:sz="0" w:space="0" w:color="auto"/>
          </w:divBdr>
        </w:div>
        <w:div w:id="1797484939">
          <w:marLeft w:val="640"/>
          <w:marRight w:val="0"/>
          <w:marTop w:val="0"/>
          <w:marBottom w:val="0"/>
          <w:divBdr>
            <w:top w:val="none" w:sz="0" w:space="0" w:color="auto"/>
            <w:left w:val="none" w:sz="0" w:space="0" w:color="auto"/>
            <w:bottom w:val="none" w:sz="0" w:space="0" w:color="auto"/>
            <w:right w:val="none" w:sz="0" w:space="0" w:color="auto"/>
          </w:divBdr>
        </w:div>
        <w:div w:id="8071710">
          <w:marLeft w:val="640"/>
          <w:marRight w:val="0"/>
          <w:marTop w:val="0"/>
          <w:marBottom w:val="0"/>
          <w:divBdr>
            <w:top w:val="none" w:sz="0" w:space="0" w:color="auto"/>
            <w:left w:val="none" w:sz="0" w:space="0" w:color="auto"/>
            <w:bottom w:val="none" w:sz="0" w:space="0" w:color="auto"/>
            <w:right w:val="none" w:sz="0" w:space="0" w:color="auto"/>
          </w:divBdr>
        </w:div>
        <w:div w:id="1754278146">
          <w:marLeft w:val="640"/>
          <w:marRight w:val="0"/>
          <w:marTop w:val="0"/>
          <w:marBottom w:val="0"/>
          <w:divBdr>
            <w:top w:val="none" w:sz="0" w:space="0" w:color="auto"/>
            <w:left w:val="none" w:sz="0" w:space="0" w:color="auto"/>
            <w:bottom w:val="none" w:sz="0" w:space="0" w:color="auto"/>
            <w:right w:val="none" w:sz="0" w:space="0" w:color="auto"/>
          </w:divBdr>
        </w:div>
        <w:div w:id="1005203101">
          <w:marLeft w:val="640"/>
          <w:marRight w:val="0"/>
          <w:marTop w:val="0"/>
          <w:marBottom w:val="0"/>
          <w:divBdr>
            <w:top w:val="none" w:sz="0" w:space="0" w:color="auto"/>
            <w:left w:val="none" w:sz="0" w:space="0" w:color="auto"/>
            <w:bottom w:val="none" w:sz="0" w:space="0" w:color="auto"/>
            <w:right w:val="none" w:sz="0" w:space="0" w:color="auto"/>
          </w:divBdr>
        </w:div>
      </w:divsChild>
    </w:div>
    <w:div w:id="1301182662">
      <w:bodyDiv w:val="1"/>
      <w:marLeft w:val="0"/>
      <w:marRight w:val="0"/>
      <w:marTop w:val="0"/>
      <w:marBottom w:val="0"/>
      <w:divBdr>
        <w:top w:val="none" w:sz="0" w:space="0" w:color="auto"/>
        <w:left w:val="none" w:sz="0" w:space="0" w:color="auto"/>
        <w:bottom w:val="none" w:sz="0" w:space="0" w:color="auto"/>
        <w:right w:val="none" w:sz="0" w:space="0" w:color="auto"/>
      </w:divBdr>
      <w:divsChild>
        <w:div w:id="2130391028">
          <w:marLeft w:val="640"/>
          <w:marRight w:val="0"/>
          <w:marTop w:val="0"/>
          <w:marBottom w:val="0"/>
          <w:divBdr>
            <w:top w:val="none" w:sz="0" w:space="0" w:color="auto"/>
            <w:left w:val="none" w:sz="0" w:space="0" w:color="auto"/>
            <w:bottom w:val="none" w:sz="0" w:space="0" w:color="auto"/>
            <w:right w:val="none" w:sz="0" w:space="0" w:color="auto"/>
          </w:divBdr>
        </w:div>
        <w:div w:id="688800775">
          <w:marLeft w:val="640"/>
          <w:marRight w:val="0"/>
          <w:marTop w:val="0"/>
          <w:marBottom w:val="0"/>
          <w:divBdr>
            <w:top w:val="none" w:sz="0" w:space="0" w:color="auto"/>
            <w:left w:val="none" w:sz="0" w:space="0" w:color="auto"/>
            <w:bottom w:val="none" w:sz="0" w:space="0" w:color="auto"/>
            <w:right w:val="none" w:sz="0" w:space="0" w:color="auto"/>
          </w:divBdr>
        </w:div>
        <w:div w:id="1839884084">
          <w:marLeft w:val="640"/>
          <w:marRight w:val="0"/>
          <w:marTop w:val="0"/>
          <w:marBottom w:val="0"/>
          <w:divBdr>
            <w:top w:val="none" w:sz="0" w:space="0" w:color="auto"/>
            <w:left w:val="none" w:sz="0" w:space="0" w:color="auto"/>
            <w:bottom w:val="none" w:sz="0" w:space="0" w:color="auto"/>
            <w:right w:val="none" w:sz="0" w:space="0" w:color="auto"/>
          </w:divBdr>
        </w:div>
        <w:div w:id="1246182700">
          <w:marLeft w:val="640"/>
          <w:marRight w:val="0"/>
          <w:marTop w:val="0"/>
          <w:marBottom w:val="0"/>
          <w:divBdr>
            <w:top w:val="none" w:sz="0" w:space="0" w:color="auto"/>
            <w:left w:val="none" w:sz="0" w:space="0" w:color="auto"/>
            <w:bottom w:val="none" w:sz="0" w:space="0" w:color="auto"/>
            <w:right w:val="none" w:sz="0" w:space="0" w:color="auto"/>
          </w:divBdr>
        </w:div>
        <w:div w:id="1470903985">
          <w:marLeft w:val="640"/>
          <w:marRight w:val="0"/>
          <w:marTop w:val="0"/>
          <w:marBottom w:val="0"/>
          <w:divBdr>
            <w:top w:val="none" w:sz="0" w:space="0" w:color="auto"/>
            <w:left w:val="none" w:sz="0" w:space="0" w:color="auto"/>
            <w:bottom w:val="none" w:sz="0" w:space="0" w:color="auto"/>
            <w:right w:val="none" w:sz="0" w:space="0" w:color="auto"/>
          </w:divBdr>
        </w:div>
        <w:div w:id="858932063">
          <w:marLeft w:val="640"/>
          <w:marRight w:val="0"/>
          <w:marTop w:val="0"/>
          <w:marBottom w:val="0"/>
          <w:divBdr>
            <w:top w:val="none" w:sz="0" w:space="0" w:color="auto"/>
            <w:left w:val="none" w:sz="0" w:space="0" w:color="auto"/>
            <w:bottom w:val="none" w:sz="0" w:space="0" w:color="auto"/>
            <w:right w:val="none" w:sz="0" w:space="0" w:color="auto"/>
          </w:divBdr>
        </w:div>
        <w:div w:id="670839519">
          <w:marLeft w:val="640"/>
          <w:marRight w:val="0"/>
          <w:marTop w:val="0"/>
          <w:marBottom w:val="0"/>
          <w:divBdr>
            <w:top w:val="none" w:sz="0" w:space="0" w:color="auto"/>
            <w:left w:val="none" w:sz="0" w:space="0" w:color="auto"/>
            <w:bottom w:val="none" w:sz="0" w:space="0" w:color="auto"/>
            <w:right w:val="none" w:sz="0" w:space="0" w:color="auto"/>
          </w:divBdr>
        </w:div>
        <w:div w:id="537426713">
          <w:marLeft w:val="640"/>
          <w:marRight w:val="0"/>
          <w:marTop w:val="0"/>
          <w:marBottom w:val="0"/>
          <w:divBdr>
            <w:top w:val="none" w:sz="0" w:space="0" w:color="auto"/>
            <w:left w:val="none" w:sz="0" w:space="0" w:color="auto"/>
            <w:bottom w:val="none" w:sz="0" w:space="0" w:color="auto"/>
            <w:right w:val="none" w:sz="0" w:space="0" w:color="auto"/>
          </w:divBdr>
        </w:div>
        <w:div w:id="479082864">
          <w:marLeft w:val="640"/>
          <w:marRight w:val="0"/>
          <w:marTop w:val="0"/>
          <w:marBottom w:val="0"/>
          <w:divBdr>
            <w:top w:val="none" w:sz="0" w:space="0" w:color="auto"/>
            <w:left w:val="none" w:sz="0" w:space="0" w:color="auto"/>
            <w:bottom w:val="none" w:sz="0" w:space="0" w:color="auto"/>
            <w:right w:val="none" w:sz="0" w:space="0" w:color="auto"/>
          </w:divBdr>
        </w:div>
        <w:div w:id="279145297">
          <w:marLeft w:val="640"/>
          <w:marRight w:val="0"/>
          <w:marTop w:val="0"/>
          <w:marBottom w:val="0"/>
          <w:divBdr>
            <w:top w:val="none" w:sz="0" w:space="0" w:color="auto"/>
            <w:left w:val="none" w:sz="0" w:space="0" w:color="auto"/>
            <w:bottom w:val="none" w:sz="0" w:space="0" w:color="auto"/>
            <w:right w:val="none" w:sz="0" w:space="0" w:color="auto"/>
          </w:divBdr>
        </w:div>
        <w:div w:id="716582949">
          <w:marLeft w:val="640"/>
          <w:marRight w:val="0"/>
          <w:marTop w:val="0"/>
          <w:marBottom w:val="0"/>
          <w:divBdr>
            <w:top w:val="none" w:sz="0" w:space="0" w:color="auto"/>
            <w:left w:val="none" w:sz="0" w:space="0" w:color="auto"/>
            <w:bottom w:val="none" w:sz="0" w:space="0" w:color="auto"/>
            <w:right w:val="none" w:sz="0" w:space="0" w:color="auto"/>
          </w:divBdr>
        </w:div>
        <w:div w:id="366101292">
          <w:marLeft w:val="640"/>
          <w:marRight w:val="0"/>
          <w:marTop w:val="0"/>
          <w:marBottom w:val="0"/>
          <w:divBdr>
            <w:top w:val="none" w:sz="0" w:space="0" w:color="auto"/>
            <w:left w:val="none" w:sz="0" w:space="0" w:color="auto"/>
            <w:bottom w:val="none" w:sz="0" w:space="0" w:color="auto"/>
            <w:right w:val="none" w:sz="0" w:space="0" w:color="auto"/>
          </w:divBdr>
        </w:div>
        <w:div w:id="130903117">
          <w:marLeft w:val="640"/>
          <w:marRight w:val="0"/>
          <w:marTop w:val="0"/>
          <w:marBottom w:val="0"/>
          <w:divBdr>
            <w:top w:val="none" w:sz="0" w:space="0" w:color="auto"/>
            <w:left w:val="none" w:sz="0" w:space="0" w:color="auto"/>
            <w:bottom w:val="none" w:sz="0" w:space="0" w:color="auto"/>
            <w:right w:val="none" w:sz="0" w:space="0" w:color="auto"/>
          </w:divBdr>
        </w:div>
        <w:div w:id="1716084289">
          <w:marLeft w:val="640"/>
          <w:marRight w:val="0"/>
          <w:marTop w:val="0"/>
          <w:marBottom w:val="0"/>
          <w:divBdr>
            <w:top w:val="none" w:sz="0" w:space="0" w:color="auto"/>
            <w:left w:val="none" w:sz="0" w:space="0" w:color="auto"/>
            <w:bottom w:val="none" w:sz="0" w:space="0" w:color="auto"/>
            <w:right w:val="none" w:sz="0" w:space="0" w:color="auto"/>
          </w:divBdr>
        </w:div>
        <w:div w:id="127284505">
          <w:marLeft w:val="640"/>
          <w:marRight w:val="0"/>
          <w:marTop w:val="0"/>
          <w:marBottom w:val="0"/>
          <w:divBdr>
            <w:top w:val="none" w:sz="0" w:space="0" w:color="auto"/>
            <w:left w:val="none" w:sz="0" w:space="0" w:color="auto"/>
            <w:bottom w:val="none" w:sz="0" w:space="0" w:color="auto"/>
            <w:right w:val="none" w:sz="0" w:space="0" w:color="auto"/>
          </w:divBdr>
        </w:div>
        <w:div w:id="223412960">
          <w:marLeft w:val="640"/>
          <w:marRight w:val="0"/>
          <w:marTop w:val="0"/>
          <w:marBottom w:val="0"/>
          <w:divBdr>
            <w:top w:val="none" w:sz="0" w:space="0" w:color="auto"/>
            <w:left w:val="none" w:sz="0" w:space="0" w:color="auto"/>
            <w:bottom w:val="none" w:sz="0" w:space="0" w:color="auto"/>
            <w:right w:val="none" w:sz="0" w:space="0" w:color="auto"/>
          </w:divBdr>
        </w:div>
        <w:div w:id="1602838054">
          <w:marLeft w:val="640"/>
          <w:marRight w:val="0"/>
          <w:marTop w:val="0"/>
          <w:marBottom w:val="0"/>
          <w:divBdr>
            <w:top w:val="none" w:sz="0" w:space="0" w:color="auto"/>
            <w:left w:val="none" w:sz="0" w:space="0" w:color="auto"/>
            <w:bottom w:val="none" w:sz="0" w:space="0" w:color="auto"/>
            <w:right w:val="none" w:sz="0" w:space="0" w:color="auto"/>
          </w:divBdr>
        </w:div>
        <w:div w:id="10694110">
          <w:marLeft w:val="640"/>
          <w:marRight w:val="0"/>
          <w:marTop w:val="0"/>
          <w:marBottom w:val="0"/>
          <w:divBdr>
            <w:top w:val="none" w:sz="0" w:space="0" w:color="auto"/>
            <w:left w:val="none" w:sz="0" w:space="0" w:color="auto"/>
            <w:bottom w:val="none" w:sz="0" w:space="0" w:color="auto"/>
            <w:right w:val="none" w:sz="0" w:space="0" w:color="auto"/>
          </w:divBdr>
        </w:div>
        <w:div w:id="700084750">
          <w:marLeft w:val="640"/>
          <w:marRight w:val="0"/>
          <w:marTop w:val="0"/>
          <w:marBottom w:val="0"/>
          <w:divBdr>
            <w:top w:val="none" w:sz="0" w:space="0" w:color="auto"/>
            <w:left w:val="none" w:sz="0" w:space="0" w:color="auto"/>
            <w:bottom w:val="none" w:sz="0" w:space="0" w:color="auto"/>
            <w:right w:val="none" w:sz="0" w:space="0" w:color="auto"/>
          </w:divBdr>
        </w:div>
        <w:div w:id="710571935">
          <w:marLeft w:val="640"/>
          <w:marRight w:val="0"/>
          <w:marTop w:val="0"/>
          <w:marBottom w:val="0"/>
          <w:divBdr>
            <w:top w:val="none" w:sz="0" w:space="0" w:color="auto"/>
            <w:left w:val="none" w:sz="0" w:space="0" w:color="auto"/>
            <w:bottom w:val="none" w:sz="0" w:space="0" w:color="auto"/>
            <w:right w:val="none" w:sz="0" w:space="0" w:color="auto"/>
          </w:divBdr>
        </w:div>
        <w:div w:id="1116101910">
          <w:marLeft w:val="640"/>
          <w:marRight w:val="0"/>
          <w:marTop w:val="0"/>
          <w:marBottom w:val="0"/>
          <w:divBdr>
            <w:top w:val="none" w:sz="0" w:space="0" w:color="auto"/>
            <w:left w:val="none" w:sz="0" w:space="0" w:color="auto"/>
            <w:bottom w:val="none" w:sz="0" w:space="0" w:color="auto"/>
            <w:right w:val="none" w:sz="0" w:space="0" w:color="auto"/>
          </w:divBdr>
        </w:div>
        <w:div w:id="1147669653">
          <w:marLeft w:val="640"/>
          <w:marRight w:val="0"/>
          <w:marTop w:val="0"/>
          <w:marBottom w:val="0"/>
          <w:divBdr>
            <w:top w:val="none" w:sz="0" w:space="0" w:color="auto"/>
            <w:left w:val="none" w:sz="0" w:space="0" w:color="auto"/>
            <w:bottom w:val="none" w:sz="0" w:space="0" w:color="auto"/>
            <w:right w:val="none" w:sz="0" w:space="0" w:color="auto"/>
          </w:divBdr>
        </w:div>
        <w:div w:id="1155682396">
          <w:marLeft w:val="640"/>
          <w:marRight w:val="0"/>
          <w:marTop w:val="0"/>
          <w:marBottom w:val="0"/>
          <w:divBdr>
            <w:top w:val="none" w:sz="0" w:space="0" w:color="auto"/>
            <w:left w:val="none" w:sz="0" w:space="0" w:color="auto"/>
            <w:bottom w:val="none" w:sz="0" w:space="0" w:color="auto"/>
            <w:right w:val="none" w:sz="0" w:space="0" w:color="auto"/>
          </w:divBdr>
        </w:div>
        <w:div w:id="1766340871">
          <w:marLeft w:val="640"/>
          <w:marRight w:val="0"/>
          <w:marTop w:val="0"/>
          <w:marBottom w:val="0"/>
          <w:divBdr>
            <w:top w:val="none" w:sz="0" w:space="0" w:color="auto"/>
            <w:left w:val="none" w:sz="0" w:space="0" w:color="auto"/>
            <w:bottom w:val="none" w:sz="0" w:space="0" w:color="auto"/>
            <w:right w:val="none" w:sz="0" w:space="0" w:color="auto"/>
          </w:divBdr>
        </w:div>
      </w:divsChild>
    </w:div>
    <w:div w:id="1324816113">
      <w:bodyDiv w:val="1"/>
      <w:marLeft w:val="0"/>
      <w:marRight w:val="0"/>
      <w:marTop w:val="0"/>
      <w:marBottom w:val="0"/>
      <w:divBdr>
        <w:top w:val="none" w:sz="0" w:space="0" w:color="auto"/>
        <w:left w:val="none" w:sz="0" w:space="0" w:color="auto"/>
        <w:bottom w:val="none" w:sz="0" w:space="0" w:color="auto"/>
        <w:right w:val="none" w:sz="0" w:space="0" w:color="auto"/>
      </w:divBdr>
      <w:divsChild>
        <w:div w:id="1159033039">
          <w:marLeft w:val="640"/>
          <w:marRight w:val="0"/>
          <w:marTop w:val="0"/>
          <w:marBottom w:val="0"/>
          <w:divBdr>
            <w:top w:val="none" w:sz="0" w:space="0" w:color="auto"/>
            <w:left w:val="none" w:sz="0" w:space="0" w:color="auto"/>
            <w:bottom w:val="none" w:sz="0" w:space="0" w:color="auto"/>
            <w:right w:val="none" w:sz="0" w:space="0" w:color="auto"/>
          </w:divBdr>
        </w:div>
        <w:div w:id="1328708194">
          <w:marLeft w:val="640"/>
          <w:marRight w:val="0"/>
          <w:marTop w:val="0"/>
          <w:marBottom w:val="0"/>
          <w:divBdr>
            <w:top w:val="none" w:sz="0" w:space="0" w:color="auto"/>
            <w:left w:val="none" w:sz="0" w:space="0" w:color="auto"/>
            <w:bottom w:val="none" w:sz="0" w:space="0" w:color="auto"/>
            <w:right w:val="none" w:sz="0" w:space="0" w:color="auto"/>
          </w:divBdr>
        </w:div>
        <w:div w:id="596527644">
          <w:marLeft w:val="640"/>
          <w:marRight w:val="0"/>
          <w:marTop w:val="0"/>
          <w:marBottom w:val="0"/>
          <w:divBdr>
            <w:top w:val="none" w:sz="0" w:space="0" w:color="auto"/>
            <w:left w:val="none" w:sz="0" w:space="0" w:color="auto"/>
            <w:bottom w:val="none" w:sz="0" w:space="0" w:color="auto"/>
            <w:right w:val="none" w:sz="0" w:space="0" w:color="auto"/>
          </w:divBdr>
        </w:div>
        <w:div w:id="614563351">
          <w:marLeft w:val="640"/>
          <w:marRight w:val="0"/>
          <w:marTop w:val="0"/>
          <w:marBottom w:val="0"/>
          <w:divBdr>
            <w:top w:val="none" w:sz="0" w:space="0" w:color="auto"/>
            <w:left w:val="none" w:sz="0" w:space="0" w:color="auto"/>
            <w:bottom w:val="none" w:sz="0" w:space="0" w:color="auto"/>
            <w:right w:val="none" w:sz="0" w:space="0" w:color="auto"/>
          </w:divBdr>
        </w:div>
        <w:div w:id="1426808713">
          <w:marLeft w:val="640"/>
          <w:marRight w:val="0"/>
          <w:marTop w:val="0"/>
          <w:marBottom w:val="0"/>
          <w:divBdr>
            <w:top w:val="none" w:sz="0" w:space="0" w:color="auto"/>
            <w:left w:val="none" w:sz="0" w:space="0" w:color="auto"/>
            <w:bottom w:val="none" w:sz="0" w:space="0" w:color="auto"/>
            <w:right w:val="none" w:sz="0" w:space="0" w:color="auto"/>
          </w:divBdr>
        </w:div>
        <w:div w:id="653416919">
          <w:marLeft w:val="640"/>
          <w:marRight w:val="0"/>
          <w:marTop w:val="0"/>
          <w:marBottom w:val="0"/>
          <w:divBdr>
            <w:top w:val="none" w:sz="0" w:space="0" w:color="auto"/>
            <w:left w:val="none" w:sz="0" w:space="0" w:color="auto"/>
            <w:bottom w:val="none" w:sz="0" w:space="0" w:color="auto"/>
            <w:right w:val="none" w:sz="0" w:space="0" w:color="auto"/>
          </w:divBdr>
        </w:div>
        <w:div w:id="1080558965">
          <w:marLeft w:val="640"/>
          <w:marRight w:val="0"/>
          <w:marTop w:val="0"/>
          <w:marBottom w:val="0"/>
          <w:divBdr>
            <w:top w:val="none" w:sz="0" w:space="0" w:color="auto"/>
            <w:left w:val="none" w:sz="0" w:space="0" w:color="auto"/>
            <w:bottom w:val="none" w:sz="0" w:space="0" w:color="auto"/>
            <w:right w:val="none" w:sz="0" w:space="0" w:color="auto"/>
          </w:divBdr>
        </w:div>
        <w:div w:id="1685784369">
          <w:marLeft w:val="640"/>
          <w:marRight w:val="0"/>
          <w:marTop w:val="0"/>
          <w:marBottom w:val="0"/>
          <w:divBdr>
            <w:top w:val="none" w:sz="0" w:space="0" w:color="auto"/>
            <w:left w:val="none" w:sz="0" w:space="0" w:color="auto"/>
            <w:bottom w:val="none" w:sz="0" w:space="0" w:color="auto"/>
            <w:right w:val="none" w:sz="0" w:space="0" w:color="auto"/>
          </w:divBdr>
        </w:div>
        <w:div w:id="2010598721">
          <w:marLeft w:val="640"/>
          <w:marRight w:val="0"/>
          <w:marTop w:val="0"/>
          <w:marBottom w:val="0"/>
          <w:divBdr>
            <w:top w:val="none" w:sz="0" w:space="0" w:color="auto"/>
            <w:left w:val="none" w:sz="0" w:space="0" w:color="auto"/>
            <w:bottom w:val="none" w:sz="0" w:space="0" w:color="auto"/>
            <w:right w:val="none" w:sz="0" w:space="0" w:color="auto"/>
          </w:divBdr>
        </w:div>
        <w:div w:id="1663389770">
          <w:marLeft w:val="640"/>
          <w:marRight w:val="0"/>
          <w:marTop w:val="0"/>
          <w:marBottom w:val="0"/>
          <w:divBdr>
            <w:top w:val="none" w:sz="0" w:space="0" w:color="auto"/>
            <w:left w:val="none" w:sz="0" w:space="0" w:color="auto"/>
            <w:bottom w:val="none" w:sz="0" w:space="0" w:color="auto"/>
            <w:right w:val="none" w:sz="0" w:space="0" w:color="auto"/>
          </w:divBdr>
        </w:div>
        <w:div w:id="1426850633">
          <w:marLeft w:val="640"/>
          <w:marRight w:val="0"/>
          <w:marTop w:val="0"/>
          <w:marBottom w:val="0"/>
          <w:divBdr>
            <w:top w:val="none" w:sz="0" w:space="0" w:color="auto"/>
            <w:left w:val="none" w:sz="0" w:space="0" w:color="auto"/>
            <w:bottom w:val="none" w:sz="0" w:space="0" w:color="auto"/>
            <w:right w:val="none" w:sz="0" w:space="0" w:color="auto"/>
          </w:divBdr>
        </w:div>
        <w:div w:id="206069627">
          <w:marLeft w:val="640"/>
          <w:marRight w:val="0"/>
          <w:marTop w:val="0"/>
          <w:marBottom w:val="0"/>
          <w:divBdr>
            <w:top w:val="none" w:sz="0" w:space="0" w:color="auto"/>
            <w:left w:val="none" w:sz="0" w:space="0" w:color="auto"/>
            <w:bottom w:val="none" w:sz="0" w:space="0" w:color="auto"/>
            <w:right w:val="none" w:sz="0" w:space="0" w:color="auto"/>
          </w:divBdr>
        </w:div>
        <w:div w:id="393895975">
          <w:marLeft w:val="640"/>
          <w:marRight w:val="0"/>
          <w:marTop w:val="0"/>
          <w:marBottom w:val="0"/>
          <w:divBdr>
            <w:top w:val="none" w:sz="0" w:space="0" w:color="auto"/>
            <w:left w:val="none" w:sz="0" w:space="0" w:color="auto"/>
            <w:bottom w:val="none" w:sz="0" w:space="0" w:color="auto"/>
            <w:right w:val="none" w:sz="0" w:space="0" w:color="auto"/>
          </w:divBdr>
        </w:div>
        <w:div w:id="1474255474">
          <w:marLeft w:val="640"/>
          <w:marRight w:val="0"/>
          <w:marTop w:val="0"/>
          <w:marBottom w:val="0"/>
          <w:divBdr>
            <w:top w:val="none" w:sz="0" w:space="0" w:color="auto"/>
            <w:left w:val="none" w:sz="0" w:space="0" w:color="auto"/>
            <w:bottom w:val="none" w:sz="0" w:space="0" w:color="auto"/>
            <w:right w:val="none" w:sz="0" w:space="0" w:color="auto"/>
          </w:divBdr>
        </w:div>
        <w:div w:id="1970933749">
          <w:marLeft w:val="640"/>
          <w:marRight w:val="0"/>
          <w:marTop w:val="0"/>
          <w:marBottom w:val="0"/>
          <w:divBdr>
            <w:top w:val="none" w:sz="0" w:space="0" w:color="auto"/>
            <w:left w:val="none" w:sz="0" w:space="0" w:color="auto"/>
            <w:bottom w:val="none" w:sz="0" w:space="0" w:color="auto"/>
            <w:right w:val="none" w:sz="0" w:space="0" w:color="auto"/>
          </w:divBdr>
        </w:div>
        <w:div w:id="1227835577">
          <w:marLeft w:val="640"/>
          <w:marRight w:val="0"/>
          <w:marTop w:val="0"/>
          <w:marBottom w:val="0"/>
          <w:divBdr>
            <w:top w:val="none" w:sz="0" w:space="0" w:color="auto"/>
            <w:left w:val="none" w:sz="0" w:space="0" w:color="auto"/>
            <w:bottom w:val="none" w:sz="0" w:space="0" w:color="auto"/>
            <w:right w:val="none" w:sz="0" w:space="0" w:color="auto"/>
          </w:divBdr>
        </w:div>
        <w:div w:id="197351823">
          <w:marLeft w:val="640"/>
          <w:marRight w:val="0"/>
          <w:marTop w:val="0"/>
          <w:marBottom w:val="0"/>
          <w:divBdr>
            <w:top w:val="none" w:sz="0" w:space="0" w:color="auto"/>
            <w:left w:val="none" w:sz="0" w:space="0" w:color="auto"/>
            <w:bottom w:val="none" w:sz="0" w:space="0" w:color="auto"/>
            <w:right w:val="none" w:sz="0" w:space="0" w:color="auto"/>
          </w:divBdr>
        </w:div>
        <w:div w:id="1633320325">
          <w:marLeft w:val="640"/>
          <w:marRight w:val="0"/>
          <w:marTop w:val="0"/>
          <w:marBottom w:val="0"/>
          <w:divBdr>
            <w:top w:val="none" w:sz="0" w:space="0" w:color="auto"/>
            <w:left w:val="none" w:sz="0" w:space="0" w:color="auto"/>
            <w:bottom w:val="none" w:sz="0" w:space="0" w:color="auto"/>
            <w:right w:val="none" w:sz="0" w:space="0" w:color="auto"/>
          </w:divBdr>
        </w:div>
        <w:div w:id="333997216">
          <w:marLeft w:val="640"/>
          <w:marRight w:val="0"/>
          <w:marTop w:val="0"/>
          <w:marBottom w:val="0"/>
          <w:divBdr>
            <w:top w:val="none" w:sz="0" w:space="0" w:color="auto"/>
            <w:left w:val="none" w:sz="0" w:space="0" w:color="auto"/>
            <w:bottom w:val="none" w:sz="0" w:space="0" w:color="auto"/>
            <w:right w:val="none" w:sz="0" w:space="0" w:color="auto"/>
          </w:divBdr>
        </w:div>
        <w:div w:id="6029396">
          <w:marLeft w:val="640"/>
          <w:marRight w:val="0"/>
          <w:marTop w:val="0"/>
          <w:marBottom w:val="0"/>
          <w:divBdr>
            <w:top w:val="none" w:sz="0" w:space="0" w:color="auto"/>
            <w:left w:val="none" w:sz="0" w:space="0" w:color="auto"/>
            <w:bottom w:val="none" w:sz="0" w:space="0" w:color="auto"/>
            <w:right w:val="none" w:sz="0" w:space="0" w:color="auto"/>
          </w:divBdr>
        </w:div>
        <w:div w:id="479227386">
          <w:marLeft w:val="640"/>
          <w:marRight w:val="0"/>
          <w:marTop w:val="0"/>
          <w:marBottom w:val="0"/>
          <w:divBdr>
            <w:top w:val="none" w:sz="0" w:space="0" w:color="auto"/>
            <w:left w:val="none" w:sz="0" w:space="0" w:color="auto"/>
            <w:bottom w:val="none" w:sz="0" w:space="0" w:color="auto"/>
            <w:right w:val="none" w:sz="0" w:space="0" w:color="auto"/>
          </w:divBdr>
        </w:div>
        <w:div w:id="805053238">
          <w:marLeft w:val="640"/>
          <w:marRight w:val="0"/>
          <w:marTop w:val="0"/>
          <w:marBottom w:val="0"/>
          <w:divBdr>
            <w:top w:val="none" w:sz="0" w:space="0" w:color="auto"/>
            <w:left w:val="none" w:sz="0" w:space="0" w:color="auto"/>
            <w:bottom w:val="none" w:sz="0" w:space="0" w:color="auto"/>
            <w:right w:val="none" w:sz="0" w:space="0" w:color="auto"/>
          </w:divBdr>
        </w:div>
        <w:div w:id="1364668905">
          <w:marLeft w:val="640"/>
          <w:marRight w:val="0"/>
          <w:marTop w:val="0"/>
          <w:marBottom w:val="0"/>
          <w:divBdr>
            <w:top w:val="none" w:sz="0" w:space="0" w:color="auto"/>
            <w:left w:val="none" w:sz="0" w:space="0" w:color="auto"/>
            <w:bottom w:val="none" w:sz="0" w:space="0" w:color="auto"/>
            <w:right w:val="none" w:sz="0" w:space="0" w:color="auto"/>
          </w:divBdr>
        </w:div>
        <w:div w:id="1571115236">
          <w:marLeft w:val="640"/>
          <w:marRight w:val="0"/>
          <w:marTop w:val="0"/>
          <w:marBottom w:val="0"/>
          <w:divBdr>
            <w:top w:val="none" w:sz="0" w:space="0" w:color="auto"/>
            <w:left w:val="none" w:sz="0" w:space="0" w:color="auto"/>
            <w:bottom w:val="none" w:sz="0" w:space="0" w:color="auto"/>
            <w:right w:val="none" w:sz="0" w:space="0" w:color="auto"/>
          </w:divBdr>
        </w:div>
        <w:div w:id="1269000205">
          <w:marLeft w:val="640"/>
          <w:marRight w:val="0"/>
          <w:marTop w:val="0"/>
          <w:marBottom w:val="0"/>
          <w:divBdr>
            <w:top w:val="none" w:sz="0" w:space="0" w:color="auto"/>
            <w:left w:val="none" w:sz="0" w:space="0" w:color="auto"/>
            <w:bottom w:val="none" w:sz="0" w:space="0" w:color="auto"/>
            <w:right w:val="none" w:sz="0" w:space="0" w:color="auto"/>
          </w:divBdr>
        </w:div>
      </w:divsChild>
    </w:div>
    <w:div w:id="1347445925">
      <w:bodyDiv w:val="1"/>
      <w:marLeft w:val="0"/>
      <w:marRight w:val="0"/>
      <w:marTop w:val="0"/>
      <w:marBottom w:val="0"/>
      <w:divBdr>
        <w:top w:val="none" w:sz="0" w:space="0" w:color="auto"/>
        <w:left w:val="none" w:sz="0" w:space="0" w:color="auto"/>
        <w:bottom w:val="none" w:sz="0" w:space="0" w:color="auto"/>
        <w:right w:val="none" w:sz="0" w:space="0" w:color="auto"/>
      </w:divBdr>
    </w:div>
    <w:div w:id="1358775793">
      <w:bodyDiv w:val="1"/>
      <w:marLeft w:val="0"/>
      <w:marRight w:val="0"/>
      <w:marTop w:val="0"/>
      <w:marBottom w:val="0"/>
      <w:divBdr>
        <w:top w:val="none" w:sz="0" w:space="0" w:color="auto"/>
        <w:left w:val="none" w:sz="0" w:space="0" w:color="auto"/>
        <w:bottom w:val="none" w:sz="0" w:space="0" w:color="auto"/>
        <w:right w:val="none" w:sz="0" w:space="0" w:color="auto"/>
      </w:divBdr>
      <w:divsChild>
        <w:div w:id="1015425192">
          <w:marLeft w:val="640"/>
          <w:marRight w:val="0"/>
          <w:marTop w:val="0"/>
          <w:marBottom w:val="0"/>
          <w:divBdr>
            <w:top w:val="none" w:sz="0" w:space="0" w:color="auto"/>
            <w:left w:val="none" w:sz="0" w:space="0" w:color="auto"/>
            <w:bottom w:val="none" w:sz="0" w:space="0" w:color="auto"/>
            <w:right w:val="none" w:sz="0" w:space="0" w:color="auto"/>
          </w:divBdr>
        </w:div>
        <w:div w:id="1030257813">
          <w:marLeft w:val="640"/>
          <w:marRight w:val="0"/>
          <w:marTop w:val="0"/>
          <w:marBottom w:val="0"/>
          <w:divBdr>
            <w:top w:val="none" w:sz="0" w:space="0" w:color="auto"/>
            <w:left w:val="none" w:sz="0" w:space="0" w:color="auto"/>
            <w:bottom w:val="none" w:sz="0" w:space="0" w:color="auto"/>
            <w:right w:val="none" w:sz="0" w:space="0" w:color="auto"/>
          </w:divBdr>
        </w:div>
        <w:div w:id="101267259">
          <w:marLeft w:val="640"/>
          <w:marRight w:val="0"/>
          <w:marTop w:val="0"/>
          <w:marBottom w:val="0"/>
          <w:divBdr>
            <w:top w:val="none" w:sz="0" w:space="0" w:color="auto"/>
            <w:left w:val="none" w:sz="0" w:space="0" w:color="auto"/>
            <w:bottom w:val="none" w:sz="0" w:space="0" w:color="auto"/>
            <w:right w:val="none" w:sz="0" w:space="0" w:color="auto"/>
          </w:divBdr>
        </w:div>
        <w:div w:id="1921331717">
          <w:marLeft w:val="640"/>
          <w:marRight w:val="0"/>
          <w:marTop w:val="0"/>
          <w:marBottom w:val="0"/>
          <w:divBdr>
            <w:top w:val="none" w:sz="0" w:space="0" w:color="auto"/>
            <w:left w:val="none" w:sz="0" w:space="0" w:color="auto"/>
            <w:bottom w:val="none" w:sz="0" w:space="0" w:color="auto"/>
            <w:right w:val="none" w:sz="0" w:space="0" w:color="auto"/>
          </w:divBdr>
        </w:div>
        <w:div w:id="153182881">
          <w:marLeft w:val="640"/>
          <w:marRight w:val="0"/>
          <w:marTop w:val="0"/>
          <w:marBottom w:val="0"/>
          <w:divBdr>
            <w:top w:val="none" w:sz="0" w:space="0" w:color="auto"/>
            <w:left w:val="none" w:sz="0" w:space="0" w:color="auto"/>
            <w:bottom w:val="none" w:sz="0" w:space="0" w:color="auto"/>
            <w:right w:val="none" w:sz="0" w:space="0" w:color="auto"/>
          </w:divBdr>
        </w:div>
        <w:div w:id="1792556486">
          <w:marLeft w:val="640"/>
          <w:marRight w:val="0"/>
          <w:marTop w:val="0"/>
          <w:marBottom w:val="0"/>
          <w:divBdr>
            <w:top w:val="none" w:sz="0" w:space="0" w:color="auto"/>
            <w:left w:val="none" w:sz="0" w:space="0" w:color="auto"/>
            <w:bottom w:val="none" w:sz="0" w:space="0" w:color="auto"/>
            <w:right w:val="none" w:sz="0" w:space="0" w:color="auto"/>
          </w:divBdr>
        </w:div>
        <w:div w:id="1591424313">
          <w:marLeft w:val="640"/>
          <w:marRight w:val="0"/>
          <w:marTop w:val="0"/>
          <w:marBottom w:val="0"/>
          <w:divBdr>
            <w:top w:val="none" w:sz="0" w:space="0" w:color="auto"/>
            <w:left w:val="none" w:sz="0" w:space="0" w:color="auto"/>
            <w:bottom w:val="none" w:sz="0" w:space="0" w:color="auto"/>
            <w:right w:val="none" w:sz="0" w:space="0" w:color="auto"/>
          </w:divBdr>
        </w:div>
        <w:div w:id="1607467872">
          <w:marLeft w:val="640"/>
          <w:marRight w:val="0"/>
          <w:marTop w:val="0"/>
          <w:marBottom w:val="0"/>
          <w:divBdr>
            <w:top w:val="none" w:sz="0" w:space="0" w:color="auto"/>
            <w:left w:val="none" w:sz="0" w:space="0" w:color="auto"/>
            <w:bottom w:val="none" w:sz="0" w:space="0" w:color="auto"/>
            <w:right w:val="none" w:sz="0" w:space="0" w:color="auto"/>
          </w:divBdr>
        </w:div>
        <w:div w:id="83262534">
          <w:marLeft w:val="640"/>
          <w:marRight w:val="0"/>
          <w:marTop w:val="0"/>
          <w:marBottom w:val="0"/>
          <w:divBdr>
            <w:top w:val="none" w:sz="0" w:space="0" w:color="auto"/>
            <w:left w:val="none" w:sz="0" w:space="0" w:color="auto"/>
            <w:bottom w:val="none" w:sz="0" w:space="0" w:color="auto"/>
            <w:right w:val="none" w:sz="0" w:space="0" w:color="auto"/>
          </w:divBdr>
        </w:div>
        <w:div w:id="961036305">
          <w:marLeft w:val="640"/>
          <w:marRight w:val="0"/>
          <w:marTop w:val="0"/>
          <w:marBottom w:val="0"/>
          <w:divBdr>
            <w:top w:val="none" w:sz="0" w:space="0" w:color="auto"/>
            <w:left w:val="none" w:sz="0" w:space="0" w:color="auto"/>
            <w:bottom w:val="none" w:sz="0" w:space="0" w:color="auto"/>
            <w:right w:val="none" w:sz="0" w:space="0" w:color="auto"/>
          </w:divBdr>
        </w:div>
        <w:div w:id="1882864110">
          <w:marLeft w:val="640"/>
          <w:marRight w:val="0"/>
          <w:marTop w:val="0"/>
          <w:marBottom w:val="0"/>
          <w:divBdr>
            <w:top w:val="none" w:sz="0" w:space="0" w:color="auto"/>
            <w:left w:val="none" w:sz="0" w:space="0" w:color="auto"/>
            <w:bottom w:val="none" w:sz="0" w:space="0" w:color="auto"/>
            <w:right w:val="none" w:sz="0" w:space="0" w:color="auto"/>
          </w:divBdr>
        </w:div>
        <w:div w:id="1742485658">
          <w:marLeft w:val="640"/>
          <w:marRight w:val="0"/>
          <w:marTop w:val="0"/>
          <w:marBottom w:val="0"/>
          <w:divBdr>
            <w:top w:val="none" w:sz="0" w:space="0" w:color="auto"/>
            <w:left w:val="none" w:sz="0" w:space="0" w:color="auto"/>
            <w:bottom w:val="none" w:sz="0" w:space="0" w:color="auto"/>
            <w:right w:val="none" w:sz="0" w:space="0" w:color="auto"/>
          </w:divBdr>
        </w:div>
        <w:div w:id="2009168425">
          <w:marLeft w:val="640"/>
          <w:marRight w:val="0"/>
          <w:marTop w:val="0"/>
          <w:marBottom w:val="0"/>
          <w:divBdr>
            <w:top w:val="none" w:sz="0" w:space="0" w:color="auto"/>
            <w:left w:val="none" w:sz="0" w:space="0" w:color="auto"/>
            <w:bottom w:val="none" w:sz="0" w:space="0" w:color="auto"/>
            <w:right w:val="none" w:sz="0" w:space="0" w:color="auto"/>
          </w:divBdr>
        </w:div>
        <w:div w:id="736899514">
          <w:marLeft w:val="640"/>
          <w:marRight w:val="0"/>
          <w:marTop w:val="0"/>
          <w:marBottom w:val="0"/>
          <w:divBdr>
            <w:top w:val="none" w:sz="0" w:space="0" w:color="auto"/>
            <w:left w:val="none" w:sz="0" w:space="0" w:color="auto"/>
            <w:bottom w:val="none" w:sz="0" w:space="0" w:color="auto"/>
            <w:right w:val="none" w:sz="0" w:space="0" w:color="auto"/>
          </w:divBdr>
        </w:div>
        <w:div w:id="1251235516">
          <w:marLeft w:val="640"/>
          <w:marRight w:val="0"/>
          <w:marTop w:val="0"/>
          <w:marBottom w:val="0"/>
          <w:divBdr>
            <w:top w:val="none" w:sz="0" w:space="0" w:color="auto"/>
            <w:left w:val="none" w:sz="0" w:space="0" w:color="auto"/>
            <w:bottom w:val="none" w:sz="0" w:space="0" w:color="auto"/>
            <w:right w:val="none" w:sz="0" w:space="0" w:color="auto"/>
          </w:divBdr>
        </w:div>
        <w:div w:id="2033456682">
          <w:marLeft w:val="640"/>
          <w:marRight w:val="0"/>
          <w:marTop w:val="0"/>
          <w:marBottom w:val="0"/>
          <w:divBdr>
            <w:top w:val="none" w:sz="0" w:space="0" w:color="auto"/>
            <w:left w:val="none" w:sz="0" w:space="0" w:color="auto"/>
            <w:bottom w:val="none" w:sz="0" w:space="0" w:color="auto"/>
            <w:right w:val="none" w:sz="0" w:space="0" w:color="auto"/>
          </w:divBdr>
        </w:div>
        <w:div w:id="1324315187">
          <w:marLeft w:val="640"/>
          <w:marRight w:val="0"/>
          <w:marTop w:val="0"/>
          <w:marBottom w:val="0"/>
          <w:divBdr>
            <w:top w:val="none" w:sz="0" w:space="0" w:color="auto"/>
            <w:left w:val="none" w:sz="0" w:space="0" w:color="auto"/>
            <w:bottom w:val="none" w:sz="0" w:space="0" w:color="auto"/>
            <w:right w:val="none" w:sz="0" w:space="0" w:color="auto"/>
          </w:divBdr>
        </w:div>
        <w:div w:id="752315893">
          <w:marLeft w:val="640"/>
          <w:marRight w:val="0"/>
          <w:marTop w:val="0"/>
          <w:marBottom w:val="0"/>
          <w:divBdr>
            <w:top w:val="none" w:sz="0" w:space="0" w:color="auto"/>
            <w:left w:val="none" w:sz="0" w:space="0" w:color="auto"/>
            <w:bottom w:val="none" w:sz="0" w:space="0" w:color="auto"/>
            <w:right w:val="none" w:sz="0" w:space="0" w:color="auto"/>
          </w:divBdr>
        </w:div>
        <w:div w:id="144906466">
          <w:marLeft w:val="640"/>
          <w:marRight w:val="0"/>
          <w:marTop w:val="0"/>
          <w:marBottom w:val="0"/>
          <w:divBdr>
            <w:top w:val="none" w:sz="0" w:space="0" w:color="auto"/>
            <w:left w:val="none" w:sz="0" w:space="0" w:color="auto"/>
            <w:bottom w:val="none" w:sz="0" w:space="0" w:color="auto"/>
            <w:right w:val="none" w:sz="0" w:space="0" w:color="auto"/>
          </w:divBdr>
        </w:div>
        <w:div w:id="630214588">
          <w:marLeft w:val="640"/>
          <w:marRight w:val="0"/>
          <w:marTop w:val="0"/>
          <w:marBottom w:val="0"/>
          <w:divBdr>
            <w:top w:val="none" w:sz="0" w:space="0" w:color="auto"/>
            <w:left w:val="none" w:sz="0" w:space="0" w:color="auto"/>
            <w:bottom w:val="none" w:sz="0" w:space="0" w:color="auto"/>
            <w:right w:val="none" w:sz="0" w:space="0" w:color="auto"/>
          </w:divBdr>
        </w:div>
        <w:div w:id="2139227504">
          <w:marLeft w:val="640"/>
          <w:marRight w:val="0"/>
          <w:marTop w:val="0"/>
          <w:marBottom w:val="0"/>
          <w:divBdr>
            <w:top w:val="none" w:sz="0" w:space="0" w:color="auto"/>
            <w:left w:val="none" w:sz="0" w:space="0" w:color="auto"/>
            <w:bottom w:val="none" w:sz="0" w:space="0" w:color="auto"/>
            <w:right w:val="none" w:sz="0" w:space="0" w:color="auto"/>
          </w:divBdr>
        </w:div>
        <w:div w:id="576869120">
          <w:marLeft w:val="640"/>
          <w:marRight w:val="0"/>
          <w:marTop w:val="0"/>
          <w:marBottom w:val="0"/>
          <w:divBdr>
            <w:top w:val="none" w:sz="0" w:space="0" w:color="auto"/>
            <w:left w:val="none" w:sz="0" w:space="0" w:color="auto"/>
            <w:bottom w:val="none" w:sz="0" w:space="0" w:color="auto"/>
            <w:right w:val="none" w:sz="0" w:space="0" w:color="auto"/>
          </w:divBdr>
        </w:div>
        <w:div w:id="1094982683">
          <w:marLeft w:val="640"/>
          <w:marRight w:val="0"/>
          <w:marTop w:val="0"/>
          <w:marBottom w:val="0"/>
          <w:divBdr>
            <w:top w:val="none" w:sz="0" w:space="0" w:color="auto"/>
            <w:left w:val="none" w:sz="0" w:space="0" w:color="auto"/>
            <w:bottom w:val="none" w:sz="0" w:space="0" w:color="auto"/>
            <w:right w:val="none" w:sz="0" w:space="0" w:color="auto"/>
          </w:divBdr>
        </w:div>
        <w:div w:id="1375692949">
          <w:marLeft w:val="640"/>
          <w:marRight w:val="0"/>
          <w:marTop w:val="0"/>
          <w:marBottom w:val="0"/>
          <w:divBdr>
            <w:top w:val="none" w:sz="0" w:space="0" w:color="auto"/>
            <w:left w:val="none" w:sz="0" w:space="0" w:color="auto"/>
            <w:bottom w:val="none" w:sz="0" w:space="0" w:color="auto"/>
            <w:right w:val="none" w:sz="0" w:space="0" w:color="auto"/>
          </w:divBdr>
        </w:div>
      </w:divsChild>
    </w:div>
    <w:div w:id="1408116038">
      <w:bodyDiv w:val="1"/>
      <w:marLeft w:val="0"/>
      <w:marRight w:val="0"/>
      <w:marTop w:val="0"/>
      <w:marBottom w:val="0"/>
      <w:divBdr>
        <w:top w:val="none" w:sz="0" w:space="0" w:color="auto"/>
        <w:left w:val="none" w:sz="0" w:space="0" w:color="auto"/>
        <w:bottom w:val="none" w:sz="0" w:space="0" w:color="auto"/>
        <w:right w:val="none" w:sz="0" w:space="0" w:color="auto"/>
      </w:divBdr>
      <w:divsChild>
        <w:div w:id="1424301928">
          <w:marLeft w:val="640"/>
          <w:marRight w:val="0"/>
          <w:marTop w:val="0"/>
          <w:marBottom w:val="0"/>
          <w:divBdr>
            <w:top w:val="none" w:sz="0" w:space="0" w:color="auto"/>
            <w:left w:val="none" w:sz="0" w:space="0" w:color="auto"/>
            <w:bottom w:val="none" w:sz="0" w:space="0" w:color="auto"/>
            <w:right w:val="none" w:sz="0" w:space="0" w:color="auto"/>
          </w:divBdr>
        </w:div>
        <w:div w:id="1825929105">
          <w:marLeft w:val="640"/>
          <w:marRight w:val="0"/>
          <w:marTop w:val="0"/>
          <w:marBottom w:val="0"/>
          <w:divBdr>
            <w:top w:val="none" w:sz="0" w:space="0" w:color="auto"/>
            <w:left w:val="none" w:sz="0" w:space="0" w:color="auto"/>
            <w:bottom w:val="none" w:sz="0" w:space="0" w:color="auto"/>
            <w:right w:val="none" w:sz="0" w:space="0" w:color="auto"/>
          </w:divBdr>
        </w:div>
        <w:div w:id="573901867">
          <w:marLeft w:val="640"/>
          <w:marRight w:val="0"/>
          <w:marTop w:val="0"/>
          <w:marBottom w:val="0"/>
          <w:divBdr>
            <w:top w:val="none" w:sz="0" w:space="0" w:color="auto"/>
            <w:left w:val="none" w:sz="0" w:space="0" w:color="auto"/>
            <w:bottom w:val="none" w:sz="0" w:space="0" w:color="auto"/>
            <w:right w:val="none" w:sz="0" w:space="0" w:color="auto"/>
          </w:divBdr>
        </w:div>
        <w:div w:id="1807963510">
          <w:marLeft w:val="640"/>
          <w:marRight w:val="0"/>
          <w:marTop w:val="0"/>
          <w:marBottom w:val="0"/>
          <w:divBdr>
            <w:top w:val="none" w:sz="0" w:space="0" w:color="auto"/>
            <w:left w:val="none" w:sz="0" w:space="0" w:color="auto"/>
            <w:bottom w:val="none" w:sz="0" w:space="0" w:color="auto"/>
            <w:right w:val="none" w:sz="0" w:space="0" w:color="auto"/>
          </w:divBdr>
        </w:div>
        <w:div w:id="668679106">
          <w:marLeft w:val="640"/>
          <w:marRight w:val="0"/>
          <w:marTop w:val="0"/>
          <w:marBottom w:val="0"/>
          <w:divBdr>
            <w:top w:val="none" w:sz="0" w:space="0" w:color="auto"/>
            <w:left w:val="none" w:sz="0" w:space="0" w:color="auto"/>
            <w:bottom w:val="none" w:sz="0" w:space="0" w:color="auto"/>
            <w:right w:val="none" w:sz="0" w:space="0" w:color="auto"/>
          </w:divBdr>
        </w:div>
        <w:div w:id="425079004">
          <w:marLeft w:val="640"/>
          <w:marRight w:val="0"/>
          <w:marTop w:val="0"/>
          <w:marBottom w:val="0"/>
          <w:divBdr>
            <w:top w:val="none" w:sz="0" w:space="0" w:color="auto"/>
            <w:left w:val="none" w:sz="0" w:space="0" w:color="auto"/>
            <w:bottom w:val="none" w:sz="0" w:space="0" w:color="auto"/>
            <w:right w:val="none" w:sz="0" w:space="0" w:color="auto"/>
          </w:divBdr>
        </w:div>
        <w:div w:id="2146315821">
          <w:marLeft w:val="640"/>
          <w:marRight w:val="0"/>
          <w:marTop w:val="0"/>
          <w:marBottom w:val="0"/>
          <w:divBdr>
            <w:top w:val="none" w:sz="0" w:space="0" w:color="auto"/>
            <w:left w:val="none" w:sz="0" w:space="0" w:color="auto"/>
            <w:bottom w:val="none" w:sz="0" w:space="0" w:color="auto"/>
            <w:right w:val="none" w:sz="0" w:space="0" w:color="auto"/>
          </w:divBdr>
        </w:div>
        <w:div w:id="437871457">
          <w:marLeft w:val="640"/>
          <w:marRight w:val="0"/>
          <w:marTop w:val="0"/>
          <w:marBottom w:val="0"/>
          <w:divBdr>
            <w:top w:val="none" w:sz="0" w:space="0" w:color="auto"/>
            <w:left w:val="none" w:sz="0" w:space="0" w:color="auto"/>
            <w:bottom w:val="none" w:sz="0" w:space="0" w:color="auto"/>
            <w:right w:val="none" w:sz="0" w:space="0" w:color="auto"/>
          </w:divBdr>
        </w:div>
        <w:div w:id="500198264">
          <w:marLeft w:val="640"/>
          <w:marRight w:val="0"/>
          <w:marTop w:val="0"/>
          <w:marBottom w:val="0"/>
          <w:divBdr>
            <w:top w:val="none" w:sz="0" w:space="0" w:color="auto"/>
            <w:left w:val="none" w:sz="0" w:space="0" w:color="auto"/>
            <w:bottom w:val="none" w:sz="0" w:space="0" w:color="auto"/>
            <w:right w:val="none" w:sz="0" w:space="0" w:color="auto"/>
          </w:divBdr>
        </w:div>
        <w:div w:id="2048722775">
          <w:marLeft w:val="640"/>
          <w:marRight w:val="0"/>
          <w:marTop w:val="0"/>
          <w:marBottom w:val="0"/>
          <w:divBdr>
            <w:top w:val="none" w:sz="0" w:space="0" w:color="auto"/>
            <w:left w:val="none" w:sz="0" w:space="0" w:color="auto"/>
            <w:bottom w:val="none" w:sz="0" w:space="0" w:color="auto"/>
            <w:right w:val="none" w:sz="0" w:space="0" w:color="auto"/>
          </w:divBdr>
        </w:div>
        <w:div w:id="552542913">
          <w:marLeft w:val="640"/>
          <w:marRight w:val="0"/>
          <w:marTop w:val="0"/>
          <w:marBottom w:val="0"/>
          <w:divBdr>
            <w:top w:val="none" w:sz="0" w:space="0" w:color="auto"/>
            <w:left w:val="none" w:sz="0" w:space="0" w:color="auto"/>
            <w:bottom w:val="none" w:sz="0" w:space="0" w:color="auto"/>
            <w:right w:val="none" w:sz="0" w:space="0" w:color="auto"/>
          </w:divBdr>
        </w:div>
        <w:div w:id="1218199069">
          <w:marLeft w:val="640"/>
          <w:marRight w:val="0"/>
          <w:marTop w:val="0"/>
          <w:marBottom w:val="0"/>
          <w:divBdr>
            <w:top w:val="none" w:sz="0" w:space="0" w:color="auto"/>
            <w:left w:val="none" w:sz="0" w:space="0" w:color="auto"/>
            <w:bottom w:val="none" w:sz="0" w:space="0" w:color="auto"/>
            <w:right w:val="none" w:sz="0" w:space="0" w:color="auto"/>
          </w:divBdr>
        </w:div>
        <w:div w:id="73935772">
          <w:marLeft w:val="640"/>
          <w:marRight w:val="0"/>
          <w:marTop w:val="0"/>
          <w:marBottom w:val="0"/>
          <w:divBdr>
            <w:top w:val="none" w:sz="0" w:space="0" w:color="auto"/>
            <w:left w:val="none" w:sz="0" w:space="0" w:color="auto"/>
            <w:bottom w:val="none" w:sz="0" w:space="0" w:color="auto"/>
            <w:right w:val="none" w:sz="0" w:space="0" w:color="auto"/>
          </w:divBdr>
        </w:div>
        <w:div w:id="641932859">
          <w:marLeft w:val="640"/>
          <w:marRight w:val="0"/>
          <w:marTop w:val="0"/>
          <w:marBottom w:val="0"/>
          <w:divBdr>
            <w:top w:val="none" w:sz="0" w:space="0" w:color="auto"/>
            <w:left w:val="none" w:sz="0" w:space="0" w:color="auto"/>
            <w:bottom w:val="none" w:sz="0" w:space="0" w:color="auto"/>
            <w:right w:val="none" w:sz="0" w:space="0" w:color="auto"/>
          </w:divBdr>
        </w:div>
        <w:div w:id="1384910953">
          <w:marLeft w:val="640"/>
          <w:marRight w:val="0"/>
          <w:marTop w:val="0"/>
          <w:marBottom w:val="0"/>
          <w:divBdr>
            <w:top w:val="none" w:sz="0" w:space="0" w:color="auto"/>
            <w:left w:val="none" w:sz="0" w:space="0" w:color="auto"/>
            <w:bottom w:val="none" w:sz="0" w:space="0" w:color="auto"/>
            <w:right w:val="none" w:sz="0" w:space="0" w:color="auto"/>
          </w:divBdr>
        </w:div>
        <w:div w:id="299578880">
          <w:marLeft w:val="640"/>
          <w:marRight w:val="0"/>
          <w:marTop w:val="0"/>
          <w:marBottom w:val="0"/>
          <w:divBdr>
            <w:top w:val="none" w:sz="0" w:space="0" w:color="auto"/>
            <w:left w:val="none" w:sz="0" w:space="0" w:color="auto"/>
            <w:bottom w:val="none" w:sz="0" w:space="0" w:color="auto"/>
            <w:right w:val="none" w:sz="0" w:space="0" w:color="auto"/>
          </w:divBdr>
        </w:div>
        <w:div w:id="762796930">
          <w:marLeft w:val="640"/>
          <w:marRight w:val="0"/>
          <w:marTop w:val="0"/>
          <w:marBottom w:val="0"/>
          <w:divBdr>
            <w:top w:val="none" w:sz="0" w:space="0" w:color="auto"/>
            <w:left w:val="none" w:sz="0" w:space="0" w:color="auto"/>
            <w:bottom w:val="none" w:sz="0" w:space="0" w:color="auto"/>
            <w:right w:val="none" w:sz="0" w:space="0" w:color="auto"/>
          </w:divBdr>
        </w:div>
        <w:div w:id="686518442">
          <w:marLeft w:val="640"/>
          <w:marRight w:val="0"/>
          <w:marTop w:val="0"/>
          <w:marBottom w:val="0"/>
          <w:divBdr>
            <w:top w:val="none" w:sz="0" w:space="0" w:color="auto"/>
            <w:left w:val="none" w:sz="0" w:space="0" w:color="auto"/>
            <w:bottom w:val="none" w:sz="0" w:space="0" w:color="auto"/>
            <w:right w:val="none" w:sz="0" w:space="0" w:color="auto"/>
          </w:divBdr>
        </w:div>
        <w:div w:id="1627077344">
          <w:marLeft w:val="640"/>
          <w:marRight w:val="0"/>
          <w:marTop w:val="0"/>
          <w:marBottom w:val="0"/>
          <w:divBdr>
            <w:top w:val="none" w:sz="0" w:space="0" w:color="auto"/>
            <w:left w:val="none" w:sz="0" w:space="0" w:color="auto"/>
            <w:bottom w:val="none" w:sz="0" w:space="0" w:color="auto"/>
            <w:right w:val="none" w:sz="0" w:space="0" w:color="auto"/>
          </w:divBdr>
        </w:div>
        <w:div w:id="839082040">
          <w:marLeft w:val="640"/>
          <w:marRight w:val="0"/>
          <w:marTop w:val="0"/>
          <w:marBottom w:val="0"/>
          <w:divBdr>
            <w:top w:val="none" w:sz="0" w:space="0" w:color="auto"/>
            <w:left w:val="none" w:sz="0" w:space="0" w:color="auto"/>
            <w:bottom w:val="none" w:sz="0" w:space="0" w:color="auto"/>
            <w:right w:val="none" w:sz="0" w:space="0" w:color="auto"/>
          </w:divBdr>
        </w:div>
        <w:div w:id="2017268229">
          <w:marLeft w:val="640"/>
          <w:marRight w:val="0"/>
          <w:marTop w:val="0"/>
          <w:marBottom w:val="0"/>
          <w:divBdr>
            <w:top w:val="none" w:sz="0" w:space="0" w:color="auto"/>
            <w:left w:val="none" w:sz="0" w:space="0" w:color="auto"/>
            <w:bottom w:val="none" w:sz="0" w:space="0" w:color="auto"/>
            <w:right w:val="none" w:sz="0" w:space="0" w:color="auto"/>
          </w:divBdr>
        </w:div>
        <w:div w:id="1699815114">
          <w:marLeft w:val="640"/>
          <w:marRight w:val="0"/>
          <w:marTop w:val="0"/>
          <w:marBottom w:val="0"/>
          <w:divBdr>
            <w:top w:val="none" w:sz="0" w:space="0" w:color="auto"/>
            <w:left w:val="none" w:sz="0" w:space="0" w:color="auto"/>
            <w:bottom w:val="none" w:sz="0" w:space="0" w:color="auto"/>
            <w:right w:val="none" w:sz="0" w:space="0" w:color="auto"/>
          </w:divBdr>
        </w:div>
        <w:div w:id="1178273415">
          <w:marLeft w:val="640"/>
          <w:marRight w:val="0"/>
          <w:marTop w:val="0"/>
          <w:marBottom w:val="0"/>
          <w:divBdr>
            <w:top w:val="none" w:sz="0" w:space="0" w:color="auto"/>
            <w:left w:val="none" w:sz="0" w:space="0" w:color="auto"/>
            <w:bottom w:val="none" w:sz="0" w:space="0" w:color="auto"/>
            <w:right w:val="none" w:sz="0" w:space="0" w:color="auto"/>
          </w:divBdr>
        </w:div>
        <w:div w:id="1831946061">
          <w:marLeft w:val="640"/>
          <w:marRight w:val="0"/>
          <w:marTop w:val="0"/>
          <w:marBottom w:val="0"/>
          <w:divBdr>
            <w:top w:val="none" w:sz="0" w:space="0" w:color="auto"/>
            <w:left w:val="none" w:sz="0" w:space="0" w:color="auto"/>
            <w:bottom w:val="none" w:sz="0" w:space="0" w:color="auto"/>
            <w:right w:val="none" w:sz="0" w:space="0" w:color="auto"/>
          </w:divBdr>
        </w:div>
        <w:div w:id="1846430931">
          <w:marLeft w:val="640"/>
          <w:marRight w:val="0"/>
          <w:marTop w:val="0"/>
          <w:marBottom w:val="0"/>
          <w:divBdr>
            <w:top w:val="none" w:sz="0" w:space="0" w:color="auto"/>
            <w:left w:val="none" w:sz="0" w:space="0" w:color="auto"/>
            <w:bottom w:val="none" w:sz="0" w:space="0" w:color="auto"/>
            <w:right w:val="none" w:sz="0" w:space="0" w:color="auto"/>
          </w:divBdr>
        </w:div>
      </w:divsChild>
    </w:div>
    <w:div w:id="1436629853">
      <w:bodyDiv w:val="1"/>
      <w:marLeft w:val="0"/>
      <w:marRight w:val="0"/>
      <w:marTop w:val="0"/>
      <w:marBottom w:val="0"/>
      <w:divBdr>
        <w:top w:val="none" w:sz="0" w:space="0" w:color="auto"/>
        <w:left w:val="none" w:sz="0" w:space="0" w:color="auto"/>
        <w:bottom w:val="none" w:sz="0" w:space="0" w:color="auto"/>
        <w:right w:val="none" w:sz="0" w:space="0" w:color="auto"/>
      </w:divBdr>
      <w:divsChild>
        <w:div w:id="345132249">
          <w:marLeft w:val="640"/>
          <w:marRight w:val="0"/>
          <w:marTop w:val="0"/>
          <w:marBottom w:val="0"/>
          <w:divBdr>
            <w:top w:val="none" w:sz="0" w:space="0" w:color="auto"/>
            <w:left w:val="none" w:sz="0" w:space="0" w:color="auto"/>
            <w:bottom w:val="none" w:sz="0" w:space="0" w:color="auto"/>
            <w:right w:val="none" w:sz="0" w:space="0" w:color="auto"/>
          </w:divBdr>
        </w:div>
        <w:div w:id="1128742474">
          <w:marLeft w:val="640"/>
          <w:marRight w:val="0"/>
          <w:marTop w:val="0"/>
          <w:marBottom w:val="0"/>
          <w:divBdr>
            <w:top w:val="none" w:sz="0" w:space="0" w:color="auto"/>
            <w:left w:val="none" w:sz="0" w:space="0" w:color="auto"/>
            <w:bottom w:val="none" w:sz="0" w:space="0" w:color="auto"/>
            <w:right w:val="none" w:sz="0" w:space="0" w:color="auto"/>
          </w:divBdr>
        </w:div>
        <w:div w:id="1249852595">
          <w:marLeft w:val="640"/>
          <w:marRight w:val="0"/>
          <w:marTop w:val="0"/>
          <w:marBottom w:val="0"/>
          <w:divBdr>
            <w:top w:val="none" w:sz="0" w:space="0" w:color="auto"/>
            <w:left w:val="none" w:sz="0" w:space="0" w:color="auto"/>
            <w:bottom w:val="none" w:sz="0" w:space="0" w:color="auto"/>
            <w:right w:val="none" w:sz="0" w:space="0" w:color="auto"/>
          </w:divBdr>
        </w:div>
        <w:div w:id="932935152">
          <w:marLeft w:val="640"/>
          <w:marRight w:val="0"/>
          <w:marTop w:val="0"/>
          <w:marBottom w:val="0"/>
          <w:divBdr>
            <w:top w:val="none" w:sz="0" w:space="0" w:color="auto"/>
            <w:left w:val="none" w:sz="0" w:space="0" w:color="auto"/>
            <w:bottom w:val="none" w:sz="0" w:space="0" w:color="auto"/>
            <w:right w:val="none" w:sz="0" w:space="0" w:color="auto"/>
          </w:divBdr>
        </w:div>
        <w:div w:id="308096966">
          <w:marLeft w:val="640"/>
          <w:marRight w:val="0"/>
          <w:marTop w:val="0"/>
          <w:marBottom w:val="0"/>
          <w:divBdr>
            <w:top w:val="none" w:sz="0" w:space="0" w:color="auto"/>
            <w:left w:val="none" w:sz="0" w:space="0" w:color="auto"/>
            <w:bottom w:val="none" w:sz="0" w:space="0" w:color="auto"/>
            <w:right w:val="none" w:sz="0" w:space="0" w:color="auto"/>
          </w:divBdr>
        </w:div>
        <w:div w:id="1685981064">
          <w:marLeft w:val="640"/>
          <w:marRight w:val="0"/>
          <w:marTop w:val="0"/>
          <w:marBottom w:val="0"/>
          <w:divBdr>
            <w:top w:val="none" w:sz="0" w:space="0" w:color="auto"/>
            <w:left w:val="none" w:sz="0" w:space="0" w:color="auto"/>
            <w:bottom w:val="none" w:sz="0" w:space="0" w:color="auto"/>
            <w:right w:val="none" w:sz="0" w:space="0" w:color="auto"/>
          </w:divBdr>
        </w:div>
        <w:div w:id="43455320">
          <w:marLeft w:val="640"/>
          <w:marRight w:val="0"/>
          <w:marTop w:val="0"/>
          <w:marBottom w:val="0"/>
          <w:divBdr>
            <w:top w:val="none" w:sz="0" w:space="0" w:color="auto"/>
            <w:left w:val="none" w:sz="0" w:space="0" w:color="auto"/>
            <w:bottom w:val="none" w:sz="0" w:space="0" w:color="auto"/>
            <w:right w:val="none" w:sz="0" w:space="0" w:color="auto"/>
          </w:divBdr>
        </w:div>
        <w:div w:id="841506965">
          <w:marLeft w:val="640"/>
          <w:marRight w:val="0"/>
          <w:marTop w:val="0"/>
          <w:marBottom w:val="0"/>
          <w:divBdr>
            <w:top w:val="none" w:sz="0" w:space="0" w:color="auto"/>
            <w:left w:val="none" w:sz="0" w:space="0" w:color="auto"/>
            <w:bottom w:val="none" w:sz="0" w:space="0" w:color="auto"/>
            <w:right w:val="none" w:sz="0" w:space="0" w:color="auto"/>
          </w:divBdr>
        </w:div>
        <w:div w:id="1240360136">
          <w:marLeft w:val="640"/>
          <w:marRight w:val="0"/>
          <w:marTop w:val="0"/>
          <w:marBottom w:val="0"/>
          <w:divBdr>
            <w:top w:val="none" w:sz="0" w:space="0" w:color="auto"/>
            <w:left w:val="none" w:sz="0" w:space="0" w:color="auto"/>
            <w:bottom w:val="none" w:sz="0" w:space="0" w:color="auto"/>
            <w:right w:val="none" w:sz="0" w:space="0" w:color="auto"/>
          </w:divBdr>
        </w:div>
        <w:div w:id="1687554203">
          <w:marLeft w:val="640"/>
          <w:marRight w:val="0"/>
          <w:marTop w:val="0"/>
          <w:marBottom w:val="0"/>
          <w:divBdr>
            <w:top w:val="none" w:sz="0" w:space="0" w:color="auto"/>
            <w:left w:val="none" w:sz="0" w:space="0" w:color="auto"/>
            <w:bottom w:val="none" w:sz="0" w:space="0" w:color="auto"/>
            <w:right w:val="none" w:sz="0" w:space="0" w:color="auto"/>
          </w:divBdr>
        </w:div>
        <w:div w:id="891427456">
          <w:marLeft w:val="640"/>
          <w:marRight w:val="0"/>
          <w:marTop w:val="0"/>
          <w:marBottom w:val="0"/>
          <w:divBdr>
            <w:top w:val="none" w:sz="0" w:space="0" w:color="auto"/>
            <w:left w:val="none" w:sz="0" w:space="0" w:color="auto"/>
            <w:bottom w:val="none" w:sz="0" w:space="0" w:color="auto"/>
            <w:right w:val="none" w:sz="0" w:space="0" w:color="auto"/>
          </w:divBdr>
        </w:div>
        <w:div w:id="1060204642">
          <w:marLeft w:val="640"/>
          <w:marRight w:val="0"/>
          <w:marTop w:val="0"/>
          <w:marBottom w:val="0"/>
          <w:divBdr>
            <w:top w:val="none" w:sz="0" w:space="0" w:color="auto"/>
            <w:left w:val="none" w:sz="0" w:space="0" w:color="auto"/>
            <w:bottom w:val="none" w:sz="0" w:space="0" w:color="auto"/>
            <w:right w:val="none" w:sz="0" w:space="0" w:color="auto"/>
          </w:divBdr>
        </w:div>
        <w:div w:id="419644957">
          <w:marLeft w:val="640"/>
          <w:marRight w:val="0"/>
          <w:marTop w:val="0"/>
          <w:marBottom w:val="0"/>
          <w:divBdr>
            <w:top w:val="none" w:sz="0" w:space="0" w:color="auto"/>
            <w:left w:val="none" w:sz="0" w:space="0" w:color="auto"/>
            <w:bottom w:val="none" w:sz="0" w:space="0" w:color="auto"/>
            <w:right w:val="none" w:sz="0" w:space="0" w:color="auto"/>
          </w:divBdr>
        </w:div>
        <w:div w:id="1865052062">
          <w:marLeft w:val="640"/>
          <w:marRight w:val="0"/>
          <w:marTop w:val="0"/>
          <w:marBottom w:val="0"/>
          <w:divBdr>
            <w:top w:val="none" w:sz="0" w:space="0" w:color="auto"/>
            <w:left w:val="none" w:sz="0" w:space="0" w:color="auto"/>
            <w:bottom w:val="none" w:sz="0" w:space="0" w:color="auto"/>
            <w:right w:val="none" w:sz="0" w:space="0" w:color="auto"/>
          </w:divBdr>
        </w:div>
        <w:div w:id="772407594">
          <w:marLeft w:val="640"/>
          <w:marRight w:val="0"/>
          <w:marTop w:val="0"/>
          <w:marBottom w:val="0"/>
          <w:divBdr>
            <w:top w:val="none" w:sz="0" w:space="0" w:color="auto"/>
            <w:left w:val="none" w:sz="0" w:space="0" w:color="auto"/>
            <w:bottom w:val="none" w:sz="0" w:space="0" w:color="auto"/>
            <w:right w:val="none" w:sz="0" w:space="0" w:color="auto"/>
          </w:divBdr>
        </w:div>
        <w:div w:id="1077871235">
          <w:marLeft w:val="640"/>
          <w:marRight w:val="0"/>
          <w:marTop w:val="0"/>
          <w:marBottom w:val="0"/>
          <w:divBdr>
            <w:top w:val="none" w:sz="0" w:space="0" w:color="auto"/>
            <w:left w:val="none" w:sz="0" w:space="0" w:color="auto"/>
            <w:bottom w:val="none" w:sz="0" w:space="0" w:color="auto"/>
            <w:right w:val="none" w:sz="0" w:space="0" w:color="auto"/>
          </w:divBdr>
        </w:div>
        <w:div w:id="1966502069">
          <w:marLeft w:val="640"/>
          <w:marRight w:val="0"/>
          <w:marTop w:val="0"/>
          <w:marBottom w:val="0"/>
          <w:divBdr>
            <w:top w:val="none" w:sz="0" w:space="0" w:color="auto"/>
            <w:left w:val="none" w:sz="0" w:space="0" w:color="auto"/>
            <w:bottom w:val="none" w:sz="0" w:space="0" w:color="auto"/>
            <w:right w:val="none" w:sz="0" w:space="0" w:color="auto"/>
          </w:divBdr>
        </w:div>
        <w:div w:id="179127893">
          <w:marLeft w:val="640"/>
          <w:marRight w:val="0"/>
          <w:marTop w:val="0"/>
          <w:marBottom w:val="0"/>
          <w:divBdr>
            <w:top w:val="none" w:sz="0" w:space="0" w:color="auto"/>
            <w:left w:val="none" w:sz="0" w:space="0" w:color="auto"/>
            <w:bottom w:val="none" w:sz="0" w:space="0" w:color="auto"/>
            <w:right w:val="none" w:sz="0" w:space="0" w:color="auto"/>
          </w:divBdr>
        </w:div>
        <w:div w:id="1455100486">
          <w:marLeft w:val="640"/>
          <w:marRight w:val="0"/>
          <w:marTop w:val="0"/>
          <w:marBottom w:val="0"/>
          <w:divBdr>
            <w:top w:val="none" w:sz="0" w:space="0" w:color="auto"/>
            <w:left w:val="none" w:sz="0" w:space="0" w:color="auto"/>
            <w:bottom w:val="none" w:sz="0" w:space="0" w:color="auto"/>
            <w:right w:val="none" w:sz="0" w:space="0" w:color="auto"/>
          </w:divBdr>
        </w:div>
        <w:div w:id="208080454">
          <w:marLeft w:val="640"/>
          <w:marRight w:val="0"/>
          <w:marTop w:val="0"/>
          <w:marBottom w:val="0"/>
          <w:divBdr>
            <w:top w:val="none" w:sz="0" w:space="0" w:color="auto"/>
            <w:left w:val="none" w:sz="0" w:space="0" w:color="auto"/>
            <w:bottom w:val="none" w:sz="0" w:space="0" w:color="auto"/>
            <w:right w:val="none" w:sz="0" w:space="0" w:color="auto"/>
          </w:divBdr>
        </w:div>
        <w:div w:id="472529505">
          <w:marLeft w:val="640"/>
          <w:marRight w:val="0"/>
          <w:marTop w:val="0"/>
          <w:marBottom w:val="0"/>
          <w:divBdr>
            <w:top w:val="none" w:sz="0" w:space="0" w:color="auto"/>
            <w:left w:val="none" w:sz="0" w:space="0" w:color="auto"/>
            <w:bottom w:val="none" w:sz="0" w:space="0" w:color="auto"/>
            <w:right w:val="none" w:sz="0" w:space="0" w:color="auto"/>
          </w:divBdr>
        </w:div>
        <w:div w:id="992568326">
          <w:marLeft w:val="640"/>
          <w:marRight w:val="0"/>
          <w:marTop w:val="0"/>
          <w:marBottom w:val="0"/>
          <w:divBdr>
            <w:top w:val="none" w:sz="0" w:space="0" w:color="auto"/>
            <w:left w:val="none" w:sz="0" w:space="0" w:color="auto"/>
            <w:bottom w:val="none" w:sz="0" w:space="0" w:color="auto"/>
            <w:right w:val="none" w:sz="0" w:space="0" w:color="auto"/>
          </w:divBdr>
        </w:div>
        <w:div w:id="1290669589">
          <w:marLeft w:val="640"/>
          <w:marRight w:val="0"/>
          <w:marTop w:val="0"/>
          <w:marBottom w:val="0"/>
          <w:divBdr>
            <w:top w:val="none" w:sz="0" w:space="0" w:color="auto"/>
            <w:left w:val="none" w:sz="0" w:space="0" w:color="auto"/>
            <w:bottom w:val="none" w:sz="0" w:space="0" w:color="auto"/>
            <w:right w:val="none" w:sz="0" w:space="0" w:color="auto"/>
          </w:divBdr>
        </w:div>
      </w:divsChild>
    </w:div>
    <w:div w:id="1438015959">
      <w:bodyDiv w:val="1"/>
      <w:marLeft w:val="0"/>
      <w:marRight w:val="0"/>
      <w:marTop w:val="0"/>
      <w:marBottom w:val="0"/>
      <w:divBdr>
        <w:top w:val="none" w:sz="0" w:space="0" w:color="auto"/>
        <w:left w:val="none" w:sz="0" w:space="0" w:color="auto"/>
        <w:bottom w:val="none" w:sz="0" w:space="0" w:color="auto"/>
        <w:right w:val="none" w:sz="0" w:space="0" w:color="auto"/>
      </w:divBdr>
      <w:divsChild>
        <w:div w:id="1519855897">
          <w:marLeft w:val="640"/>
          <w:marRight w:val="0"/>
          <w:marTop w:val="0"/>
          <w:marBottom w:val="0"/>
          <w:divBdr>
            <w:top w:val="none" w:sz="0" w:space="0" w:color="auto"/>
            <w:left w:val="none" w:sz="0" w:space="0" w:color="auto"/>
            <w:bottom w:val="none" w:sz="0" w:space="0" w:color="auto"/>
            <w:right w:val="none" w:sz="0" w:space="0" w:color="auto"/>
          </w:divBdr>
        </w:div>
        <w:div w:id="705646212">
          <w:marLeft w:val="640"/>
          <w:marRight w:val="0"/>
          <w:marTop w:val="0"/>
          <w:marBottom w:val="0"/>
          <w:divBdr>
            <w:top w:val="none" w:sz="0" w:space="0" w:color="auto"/>
            <w:left w:val="none" w:sz="0" w:space="0" w:color="auto"/>
            <w:bottom w:val="none" w:sz="0" w:space="0" w:color="auto"/>
            <w:right w:val="none" w:sz="0" w:space="0" w:color="auto"/>
          </w:divBdr>
        </w:div>
        <w:div w:id="1266763604">
          <w:marLeft w:val="640"/>
          <w:marRight w:val="0"/>
          <w:marTop w:val="0"/>
          <w:marBottom w:val="0"/>
          <w:divBdr>
            <w:top w:val="none" w:sz="0" w:space="0" w:color="auto"/>
            <w:left w:val="none" w:sz="0" w:space="0" w:color="auto"/>
            <w:bottom w:val="none" w:sz="0" w:space="0" w:color="auto"/>
            <w:right w:val="none" w:sz="0" w:space="0" w:color="auto"/>
          </w:divBdr>
        </w:div>
        <w:div w:id="151918844">
          <w:marLeft w:val="640"/>
          <w:marRight w:val="0"/>
          <w:marTop w:val="0"/>
          <w:marBottom w:val="0"/>
          <w:divBdr>
            <w:top w:val="none" w:sz="0" w:space="0" w:color="auto"/>
            <w:left w:val="none" w:sz="0" w:space="0" w:color="auto"/>
            <w:bottom w:val="none" w:sz="0" w:space="0" w:color="auto"/>
            <w:right w:val="none" w:sz="0" w:space="0" w:color="auto"/>
          </w:divBdr>
        </w:div>
        <w:div w:id="410005132">
          <w:marLeft w:val="640"/>
          <w:marRight w:val="0"/>
          <w:marTop w:val="0"/>
          <w:marBottom w:val="0"/>
          <w:divBdr>
            <w:top w:val="none" w:sz="0" w:space="0" w:color="auto"/>
            <w:left w:val="none" w:sz="0" w:space="0" w:color="auto"/>
            <w:bottom w:val="none" w:sz="0" w:space="0" w:color="auto"/>
            <w:right w:val="none" w:sz="0" w:space="0" w:color="auto"/>
          </w:divBdr>
        </w:div>
        <w:div w:id="918247386">
          <w:marLeft w:val="640"/>
          <w:marRight w:val="0"/>
          <w:marTop w:val="0"/>
          <w:marBottom w:val="0"/>
          <w:divBdr>
            <w:top w:val="none" w:sz="0" w:space="0" w:color="auto"/>
            <w:left w:val="none" w:sz="0" w:space="0" w:color="auto"/>
            <w:bottom w:val="none" w:sz="0" w:space="0" w:color="auto"/>
            <w:right w:val="none" w:sz="0" w:space="0" w:color="auto"/>
          </w:divBdr>
        </w:div>
        <w:div w:id="1770270837">
          <w:marLeft w:val="640"/>
          <w:marRight w:val="0"/>
          <w:marTop w:val="0"/>
          <w:marBottom w:val="0"/>
          <w:divBdr>
            <w:top w:val="none" w:sz="0" w:space="0" w:color="auto"/>
            <w:left w:val="none" w:sz="0" w:space="0" w:color="auto"/>
            <w:bottom w:val="none" w:sz="0" w:space="0" w:color="auto"/>
            <w:right w:val="none" w:sz="0" w:space="0" w:color="auto"/>
          </w:divBdr>
        </w:div>
        <w:div w:id="318923056">
          <w:marLeft w:val="640"/>
          <w:marRight w:val="0"/>
          <w:marTop w:val="0"/>
          <w:marBottom w:val="0"/>
          <w:divBdr>
            <w:top w:val="none" w:sz="0" w:space="0" w:color="auto"/>
            <w:left w:val="none" w:sz="0" w:space="0" w:color="auto"/>
            <w:bottom w:val="none" w:sz="0" w:space="0" w:color="auto"/>
            <w:right w:val="none" w:sz="0" w:space="0" w:color="auto"/>
          </w:divBdr>
        </w:div>
        <w:div w:id="351535654">
          <w:marLeft w:val="640"/>
          <w:marRight w:val="0"/>
          <w:marTop w:val="0"/>
          <w:marBottom w:val="0"/>
          <w:divBdr>
            <w:top w:val="none" w:sz="0" w:space="0" w:color="auto"/>
            <w:left w:val="none" w:sz="0" w:space="0" w:color="auto"/>
            <w:bottom w:val="none" w:sz="0" w:space="0" w:color="auto"/>
            <w:right w:val="none" w:sz="0" w:space="0" w:color="auto"/>
          </w:divBdr>
        </w:div>
        <w:div w:id="2012221103">
          <w:marLeft w:val="640"/>
          <w:marRight w:val="0"/>
          <w:marTop w:val="0"/>
          <w:marBottom w:val="0"/>
          <w:divBdr>
            <w:top w:val="none" w:sz="0" w:space="0" w:color="auto"/>
            <w:left w:val="none" w:sz="0" w:space="0" w:color="auto"/>
            <w:bottom w:val="none" w:sz="0" w:space="0" w:color="auto"/>
            <w:right w:val="none" w:sz="0" w:space="0" w:color="auto"/>
          </w:divBdr>
        </w:div>
        <w:div w:id="1543982703">
          <w:marLeft w:val="640"/>
          <w:marRight w:val="0"/>
          <w:marTop w:val="0"/>
          <w:marBottom w:val="0"/>
          <w:divBdr>
            <w:top w:val="none" w:sz="0" w:space="0" w:color="auto"/>
            <w:left w:val="none" w:sz="0" w:space="0" w:color="auto"/>
            <w:bottom w:val="none" w:sz="0" w:space="0" w:color="auto"/>
            <w:right w:val="none" w:sz="0" w:space="0" w:color="auto"/>
          </w:divBdr>
        </w:div>
        <w:div w:id="170684725">
          <w:marLeft w:val="640"/>
          <w:marRight w:val="0"/>
          <w:marTop w:val="0"/>
          <w:marBottom w:val="0"/>
          <w:divBdr>
            <w:top w:val="none" w:sz="0" w:space="0" w:color="auto"/>
            <w:left w:val="none" w:sz="0" w:space="0" w:color="auto"/>
            <w:bottom w:val="none" w:sz="0" w:space="0" w:color="auto"/>
            <w:right w:val="none" w:sz="0" w:space="0" w:color="auto"/>
          </w:divBdr>
        </w:div>
        <w:div w:id="611396572">
          <w:marLeft w:val="640"/>
          <w:marRight w:val="0"/>
          <w:marTop w:val="0"/>
          <w:marBottom w:val="0"/>
          <w:divBdr>
            <w:top w:val="none" w:sz="0" w:space="0" w:color="auto"/>
            <w:left w:val="none" w:sz="0" w:space="0" w:color="auto"/>
            <w:bottom w:val="none" w:sz="0" w:space="0" w:color="auto"/>
            <w:right w:val="none" w:sz="0" w:space="0" w:color="auto"/>
          </w:divBdr>
        </w:div>
        <w:div w:id="472598418">
          <w:marLeft w:val="640"/>
          <w:marRight w:val="0"/>
          <w:marTop w:val="0"/>
          <w:marBottom w:val="0"/>
          <w:divBdr>
            <w:top w:val="none" w:sz="0" w:space="0" w:color="auto"/>
            <w:left w:val="none" w:sz="0" w:space="0" w:color="auto"/>
            <w:bottom w:val="none" w:sz="0" w:space="0" w:color="auto"/>
            <w:right w:val="none" w:sz="0" w:space="0" w:color="auto"/>
          </w:divBdr>
        </w:div>
        <w:div w:id="1078988944">
          <w:marLeft w:val="640"/>
          <w:marRight w:val="0"/>
          <w:marTop w:val="0"/>
          <w:marBottom w:val="0"/>
          <w:divBdr>
            <w:top w:val="none" w:sz="0" w:space="0" w:color="auto"/>
            <w:left w:val="none" w:sz="0" w:space="0" w:color="auto"/>
            <w:bottom w:val="none" w:sz="0" w:space="0" w:color="auto"/>
            <w:right w:val="none" w:sz="0" w:space="0" w:color="auto"/>
          </w:divBdr>
        </w:div>
        <w:div w:id="2008055025">
          <w:marLeft w:val="640"/>
          <w:marRight w:val="0"/>
          <w:marTop w:val="0"/>
          <w:marBottom w:val="0"/>
          <w:divBdr>
            <w:top w:val="none" w:sz="0" w:space="0" w:color="auto"/>
            <w:left w:val="none" w:sz="0" w:space="0" w:color="auto"/>
            <w:bottom w:val="none" w:sz="0" w:space="0" w:color="auto"/>
            <w:right w:val="none" w:sz="0" w:space="0" w:color="auto"/>
          </w:divBdr>
        </w:div>
        <w:div w:id="1714885137">
          <w:marLeft w:val="640"/>
          <w:marRight w:val="0"/>
          <w:marTop w:val="0"/>
          <w:marBottom w:val="0"/>
          <w:divBdr>
            <w:top w:val="none" w:sz="0" w:space="0" w:color="auto"/>
            <w:left w:val="none" w:sz="0" w:space="0" w:color="auto"/>
            <w:bottom w:val="none" w:sz="0" w:space="0" w:color="auto"/>
            <w:right w:val="none" w:sz="0" w:space="0" w:color="auto"/>
          </w:divBdr>
        </w:div>
        <w:div w:id="817654508">
          <w:marLeft w:val="640"/>
          <w:marRight w:val="0"/>
          <w:marTop w:val="0"/>
          <w:marBottom w:val="0"/>
          <w:divBdr>
            <w:top w:val="none" w:sz="0" w:space="0" w:color="auto"/>
            <w:left w:val="none" w:sz="0" w:space="0" w:color="auto"/>
            <w:bottom w:val="none" w:sz="0" w:space="0" w:color="auto"/>
            <w:right w:val="none" w:sz="0" w:space="0" w:color="auto"/>
          </w:divBdr>
        </w:div>
        <w:div w:id="165363648">
          <w:marLeft w:val="640"/>
          <w:marRight w:val="0"/>
          <w:marTop w:val="0"/>
          <w:marBottom w:val="0"/>
          <w:divBdr>
            <w:top w:val="none" w:sz="0" w:space="0" w:color="auto"/>
            <w:left w:val="none" w:sz="0" w:space="0" w:color="auto"/>
            <w:bottom w:val="none" w:sz="0" w:space="0" w:color="auto"/>
            <w:right w:val="none" w:sz="0" w:space="0" w:color="auto"/>
          </w:divBdr>
        </w:div>
        <w:div w:id="1434592720">
          <w:marLeft w:val="640"/>
          <w:marRight w:val="0"/>
          <w:marTop w:val="0"/>
          <w:marBottom w:val="0"/>
          <w:divBdr>
            <w:top w:val="none" w:sz="0" w:space="0" w:color="auto"/>
            <w:left w:val="none" w:sz="0" w:space="0" w:color="auto"/>
            <w:bottom w:val="none" w:sz="0" w:space="0" w:color="auto"/>
            <w:right w:val="none" w:sz="0" w:space="0" w:color="auto"/>
          </w:divBdr>
        </w:div>
        <w:div w:id="744761815">
          <w:marLeft w:val="640"/>
          <w:marRight w:val="0"/>
          <w:marTop w:val="0"/>
          <w:marBottom w:val="0"/>
          <w:divBdr>
            <w:top w:val="none" w:sz="0" w:space="0" w:color="auto"/>
            <w:left w:val="none" w:sz="0" w:space="0" w:color="auto"/>
            <w:bottom w:val="none" w:sz="0" w:space="0" w:color="auto"/>
            <w:right w:val="none" w:sz="0" w:space="0" w:color="auto"/>
          </w:divBdr>
        </w:div>
        <w:div w:id="1110660087">
          <w:marLeft w:val="640"/>
          <w:marRight w:val="0"/>
          <w:marTop w:val="0"/>
          <w:marBottom w:val="0"/>
          <w:divBdr>
            <w:top w:val="none" w:sz="0" w:space="0" w:color="auto"/>
            <w:left w:val="none" w:sz="0" w:space="0" w:color="auto"/>
            <w:bottom w:val="none" w:sz="0" w:space="0" w:color="auto"/>
            <w:right w:val="none" w:sz="0" w:space="0" w:color="auto"/>
          </w:divBdr>
        </w:div>
        <w:div w:id="1503203916">
          <w:marLeft w:val="640"/>
          <w:marRight w:val="0"/>
          <w:marTop w:val="0"/>
          <w:marBottom w:val="0"/>
          <w:divBdr>
            <w:top w:val="none" w:sz="0" w:space="0" w:color="auto"/>
            <w:left w:val="none" w:sz="0" w:space="0" w:color="auto"/>
            <w:bottom w:val="none" w:sz="0" w:space="0" w:color="auto"/>
            <w:right w:val="none" w:sz="0" w:space="0" w:color="auto"/>
          </w:divBdr>
        </w:div>
        <w:div w:id="2063752718">
          <w:marLeft w:val="640"/>
          <w:marRight w:val="0"/>
          <w:marTop w:val="0"/>
          <w:marBottom w:val="0"/>
          <w:divBdr>
            <w:top w:val="none" w:sz="0" w:space="0" w:color="auto"/>
            <w:left w:val="none" w:sz="0" w:space="0" w:color="auto"/>
            <w:bottom w:val="none" w:sz="0" w:space="0" w:color="auto"/>
            <w:right w:val="none" w:sz="0" w:space="0" w:color="auto"/>
          </w:divBdr>
        </w:div>
      </w:divsChild>
    </w:div>
    <w:div w:id="1448505226">
      <w:bodyDiv w:val="1"/>
      <w:marLeft w:val="0"/>
      <w:marRight w:val="0"/>
      <w:marTop w:val="0"/>
      <w:marBottom w:val="0"/>
      <w:divBdr>
        <w:top w:val="none" w:sz="0" w:space="0" w:color="auto"/>
        <w:left w:val="none" w:sz="0" w:space="0" w:color="auto"/>
        <w:bottom w:val="none" w:sz="0" w:space="0" w:color="auto"/>
        <w:right w:val="none" w:sz="0" w:space="0" w:color="auto"/>
      </w:divBdr>
      <w:divsChild>
        <w:div w:id="2011327727">
          <w:marLeft w:val="640"/>
          <w:marRight w:val="0"/>
          <w:marTop w:val="0"/>
          <w:marBottom w:val="0"/>
          <w:divBdr>
            <w:top w:val="none" w:sz="0" w:space="0" w:color="auto"/>
            <w:left w:val="none" w:sz="0" w:space="0" w:color="auto"/>
            <w:bottom w:val="none" w:sz="0" w:space="0" w:color="auto"/>
            <w:right w:val="none" w:sz="0" w:space="0" w:color="auto"/>
          </w:divBdr>
        </w:div>
        <w:div w:id="642583208">
          <w:marLeft w:val="640"/>
          <w:marRight w:val="0"/>
          <w:marTop w:val="0"/>
          <w:marBottom w:val="0"/>
          <w:divBdr>
            <w:top w:val="none" w:sz="0" w:space="0" w:color="auto"/>
            <w:left w:val="none" w:sz="0" w:space="0" w:color="auto"/>
            <w:bottom w:val="none" w:sz="0" w:space="0" w:color="auto"/>
            <w:right w:val="none" w:sz="0" w:space="0" w:color="auto"/>
          </w:divBdr>
        </w:div>
        <w:div w:id="1539079218">
          <w:marLeft w:val="640"/>
          <w:marRight w:val="0"/>
          <w:marTop w:val="0"/>
          <w:marBottom w:val="0"/>
          <w:divBdr>
            <w:top w:val="none" w:sz="0" w:space="0" w:color="auto"/>
            <w:left w:val="none" w:sz="0" w:space="0" w:color="auto"/>
            <w:bottom w:val="none" w:sz="0" w:space="0" w:color="auto"/>
            <w:right w:val="none" w:sz="0" w:space="0" w:color="auto"/>
          </w:divBdr>
        </w:div>
        <w:div w:id="698897210">
          <w:marLeft w:val="640"/>
          <w:marRight w:val="0"/>
          <w:marTop w:val="0"/>
          <w:marBottom w:val="0"/>
          <w:divBdr>
            <w:top w:val="none" w:sz="0" w:space="0" w:color="auto"/>
            <w:left w:val="none" w:sz="0" w:space="0" w:color="auto"/>
            <w:bottom w:val="none" w:sz="0" w:space="0" w:color="auto"/>
            <w:right w:val="none" w:sz="0" w:space="0" w:color="auto"/>
          </w:divBdr>
        </w:div>
        <w:div w:id="1812358902">
          <w:marLeft w:val="640"/>
          <w:marRight w:val="0"/>
          <w:marTop w:val="0"/>
          <w:marBottom w:val="0"/>
          <w:divBdr>
            <w:top w:val="none" w:sz="0" w:space="0" w:color="auto"/>
            <w:left w:val="none" w:sz="0" w:space="0" w:color="auto"/>
            <w:bottom w:val="none" w:sz="0" w:space="0" w:color="auto"/>
            <w:right w:val="none" w:sz="0" w:space="0" w:color="auto"/>
          </w:divBdr>
        </w:div>
        <w:div w:id="103765670">
          <w:marLeft w:val="640"/>
          <w:marRight w:val="0"/>
          <w:marTop w:val="0"/>
          <w:marBottom w:val="0"/>
          <w:divBdr>
            <w:top w:val="none" w:sz="0" w:space="0" w:color="auto"/>
            <w:left w:val="none" w:sz="0" w:space="0" w:color="auto"/>
            <w:bottom w:val="none" w:sz="0" w:space="0" w:color="auto"/>
            <w:right w:val="none" w:sz="0" w:space="0" w:color="auto"/>
          </w:divBdr>
        </w:div>
        <w:div w:id="839320679">
          <w:marLeft w:val="640"/>
          <w:marRight w:val="0"/>
          <w:marTop w:val="0"/>
          <w:marBottom w:val="0"/>
          <w:divBdr>
            <w:top w:val="none" w:sz="0" w:space="0" w:color="auto"/>
            <w:left w:val="none" w:sz="0" w:space="0" w:color="auto"/>
            <w:bottom w:val="none" w:sz="0" w:space="0" w:color="auto"/>
            <w:right w:val="none" w:sz="0" w:space="0" w:color="auto"/>
          </w:divBdr>
        </w:div>
        <w:div w:id="1989280567">
          <w:marLeft w:val="640"/>
          <w:marRight w:val="0"/>
          <w:marTop w:val="0"/>
          <w:marBottom w:val="0"/>
          <w:divBdr>
            <w:top w:val="none" w:sz="0" w:space="0" w:color="auto"/>
            <w:left w:val="none" w:sz="0" w:space="0" w:color="auto"/>
            <w:bottom w:val="none" w:sz="0" w:space="0" w:color="auto"/>
            <w:right w:val="none" w:sz="0" w:space="0" w:color="auto"/>
          </w:divBdr>
        </w:div>
        <w:div w:id="1863546620">
          <w:marLeft w:val="640"/>
          <w:marRight w:val="0"/>
          <w:marTop w:val="0"/>
          <w:marBottom w:val="0"/>
          <w:divBdr>
            <w:top w:val="none" w:sz="0" w:space="0" w:color="auto"/>
            <w:left w:val="none" w:sz="0" w:space="0" w:color="auto"/>
            <w:bottom w:val="none" w:sz="0" w:space="0" w:color="auto"/>
            <w:right w:val="none" w:sz="0" w:space="0" w:color="auto"/>
          </w:divBdr>
        </w:div>
        <w:div w:id="1223057028">
          <w:marLeft w:val="640"/>
          <w:marRight w:val="0"/>
          <w:marTop w:val="0"/>
          <w:marBottom w:val="0"/>
          <w:divBdr>
            <w:top w:val="none" w:sz="0" w:space="0" w:color="auto"/>
            <w:left w:val="none" w:sz="0" w:space="0" w:color="auto"/>
            <w:bottom w:val="none" w:sz="0" w:space="0" w:color="auto"/>
            <w:right w:val="none" w:sz="0" w:space="0" w:color="auto"/>
          </w:divBdr>
        </w:div>
        <w:div w:id="207911060">
          <w:marLeft w:val="640"/>
          <w:marRight w:val="0"/>
          <w:marTop w:val="0"/>
          <w:marBottom w:val="0"/>
          <w:divBdr>
            <w:top w:val="none" w:sz="0" w:space="0" w:color="auto"/>
            <w:left w:val="none" w:sz="0" w:space="0" w:color="auto"/>
            <w:bottom w:val="none" w:sz="0" w:space="0" w:color="auto"/>
            <w:right w:val="none" w:sz="0" w:space="0" w:color="auto"/>
          </w:divBdr>
        </w:div>
        <w:div w:id="1827625090">
          <w:marLeft w:val="640"/>
          <w:marRight w:val="0"/>
          <w:marTop w:val="0"/>
          <w:marBottom w:val="0"/>
          <w:divBdr>
            <w:top w:val="none" w:sz="0" w:space="0" w:color="auto"/>
            <w:left w:val="none" w:sz="0" w:space="0" w:color="auto"/>
            <w:bottom w:val="none" w:sz="0" w:space="0" w:color="auto"/>
            <w:right w:val="none" w:sz="0" w:space="0" w:color="auto"/>
          </w:divBdr>
        </w:div>
        <w:div w:id="569584640">
          <w:marLeft w:val="640"/>
          <w:marRight w:val="0"/>
          <w:marTop w:val="0"/>
          <w:marBottom w:val="0"/>
          <w:divBdr>
            <w:top w:val="none" w:sz="0" w:space="0" w:color="auto"/>
            <w:left w:val="none" w:sz="0" w:space="0" w:color="auto"/>
            <w:bottom w:val="none" w:sz="0" w:space="0" w:color="auto"/>
            <w:right w:val="none" w:sz="0" w:space="0" w:color="auto"/>
          </w:divBdr>
        </w:div>
        <w:div w:id="467551702">
          <w:marLeft w:val="640"/>
          <w:marRight w:val="0"/>
          <w:marTop w:val="0"/>
          <w:marBottom w:val="0"/>
          <w:divBdr>
            <w:top w:val="none" w:sz="0" w:space="0" w:color="auto"/>
            <w:left w:val="none" w:sz="0" w:space="0" w:color="auto"/>
            <w:bottom w:val="none" w:sz="0" w:space="0" w:color="auto"/>
            <w:right w:val="none" w:sz="0" w:space="0" w:color="auto"/>
          </w:divBdr>
        </w:div>
        <w:div w:id="824128307">
          <w:marLeft w:val="640"/>
          <w:marRight w:val="0"/>
          <w:marTop w:val="0"/>
          <w:marBottom w:val="0"/>
          <w:divBdr>
            <w:top w:val="none" w:sz="0" w:space="0" w:color="auto"/>
            <w:left w:val="none" w:sz="0" w:space="0" w:color="auto"/>
            <w:bottom w:val="none" w:sz="0" w:space="0" w:color="auto"/>
            <w:right w:val="none" w:sz="0" w:space="0" w:color="auto"/>
          </w:divBdr>
        </w:div>
        <w:div w:id="1207984036">
          <w:marLeft w:val="640"/>
          <w:marRight w:val="0"/>
          <w:marTop w:val="0"/>
          <w:marBottom w:val="0"/>
          <w:divBdr>
            <w:top w:val="none" w:sz="0" w:space="0" w:color="auto"/>
            <w:left w:val="none" w:sz="0" w:space="0" w:color="auto"/>
            <w:bottom w:val="none" w:sz="0" w:space="0" w:color="auto"/>
            <w:right w:val="none" w:sz="0" w:space="0" w:color="auto"/>
          </w:divBdr>
        </w:div>
        <w:div w:id="713117346">
          <w:marLeft w:val="640"/>
          <w:marRight w:val="0"/>
          <w:marTop w:val="0"/>
          <w:marBottom w:val="0"/>
          <w:divBdr>
            <w:top w:val="none" w:sz="0" w:space="0" w:color="auto"/>
            <w:left w:val="none" w:sz="0" w:space="0" w:color="auto"/>
            <w:bottom w:val="none" w:sz="0" w:space="0" w:color="auto"/>
            <w:right w:val="none" w:sz="0" w:space="0" w:color="auto"/>
          </w:divBdr>
        </w:div>
        <w:div w:id="961155929">
          <w:marLeft w:val="640"/>
          <w:marRight w:val="0"/>
          <w:marTop w:val="0"/>
          <w:marBottom w:val="0"/>
          <w:divBdr>
            <w:top w:val="none" w:sz="0" w:space="0" w:color="auto"/>
            <w:left w:val="none" w:sz="0" w:space="0" w:color="auto"/>
            <w:bottom w:val="none" w:sz="0" w:space="0" w:color="auto"/>
            <w:right w:val="none" w:sz="0" w:space="0" w:color="auto"/>
          </w:divBdr>
        </w:div>
        <w:div w:id="1570463497">
          <w:marLeft w:val="640"/>
          <w:marRight w:val="0"/>
          <w:marTop w:val="0"/>
          <w:marBottom w:val="0"/>
          <w:divBdr>
            <w:top w:val="none" w:sz="0" w:space="0" w:color="auto"/>
            <w:left w:val="none" w:sz="0" w:space="0" w:color="auto"/>
            <w:bottom w:val="none" w:sz="0" w:space="0" w:color="auto"/>
            <w:right w:val="none" w:sz="0" w:space="0" w:color="auto"/>
          </w:divBdr>
        </w:div>
        <w:div w:id="2032224532">
          <w:marLeft w:val="640"/>
          <w:marRight w:val="0"/>
          <w:marTop w:val="0"/>
          <w:marBottom w:val="0"/>
          <w:divBdr>
            <w:top w:val="none" w:sz="0" w:space="0" w:color="auto"/>
            <w:left w:val="none" w:sz="0" w:space="0" w:color="auto"/>
            <w:bottom w:val="none" w:sz="0" w:space="0" w:color="auto"/>
            <w:right w:val="none" w:sz="0" w:space="0" w:color="auto"/>
          </w:divBdr>
        </w:div>
        <w:div w:id="545263434">
          <w:marLeft w:val="640"/>
          <w:marRight w:val="0"/>
          <w:marTop w:val="0"/>
          <w:marBottom w:val="0"/>
          <w:divBdr>
            <w:top w:val="none" w:sz="0" w:space="0" w:color="auto"/>
            <w:left w:val="none" w:sz="0" w:space="0" w:color="auto"/>
            <w:bottom w:val="none" w:sz="0" w:space="0" w:color="auto"/>
            <w:right w:val="none" w:sz="0" w:space="0" w:color="auto"/>
          </w:divBdr>
        </w:div>
        <w:div w:id="258223004">
          <w:marLeft w:val="640"/>
          <w:marRight w:val="0"/>
          <w:marTop w:val="0"/>
          <w:marBottom w:val="0"/>
          <w:divBdr>
            <w:top w:val="none" w:sz="0" w:space="0" w:color="auto"/>
            <w:left w:val="none" w:sz="0" w:space="0" w:color="auto"/>
            <w:bottom w:val="none" w:sz="0" w:space="0" w:color="auto"/>
            <w:right w:val="none" w:sz="0" w:space="0" w:color="auto"/>
          </w:divBdr>
        </w:div>
        <w:div w:id="597567374">
          <w:marLeft w:val="640"/>
          <w:marRight w:val="0"/>
          <w:marTop w:val="0"/>
          <w:marBottom w:val="0"/>
          <w:divBdr>
            <w:top w:val="none" w:sz="0" w:space="0" w:color="auto"/>
            <w:left w:val="none" w:sz="0" w:space="0" w:color="auto"/>
            <w:bottom w:val="none" w:sz="0" w:space="0" w:color="auto"/>
            <w:right w:val="none" w:sz="0" w:space="0" w:color="auto"/>
          </w:divBdr>
        </w:div>
        <w:div w:id="46733268">
          <w:marLeft w:val="640"/>
          <w:marRight w:val="0"/>
          <w:marTop w:val="0"/>
          <w:marBottom w:val="0"/>
          <w:divBdr>
            <w:top w:val="none" w:sz="0" w:space="0" w:color="auto"/>
            <w:left w:val="none" w:sz="0" w:space="0" w:color="auto"/>
            <w:bottom w:val="none" w:sz="0" w:space="0" w:color="auto"/>
            <w:right w:val="none" w:sz="0" w:space="0" w:color="auto"/>
          </w:divBdr>
        </w:div>
        <w:div w:id="713624076">
          <w:marLeft w:val="640"/>
          <w:marRight w:val="0"/>
          <w:marTop w:val="0"/>
          <w:marBottom w:val="0"/>
          <w:divBdr>
            <w:top w:val="none" w:sz="0" w:space="0" w:color="auto"/>
            <w:left w:val="none" w:sz="0" w:space="0" w:color="auto"/>
            <w:bottom w:val="none" w:sz="0" w:space="0" w:color="auto"/>
            <w:right w:val="none" w:sz="0" w:space="0" w:color="auto"/>
          </w:divBdr>
        </w:div>
        <w:div w:id="119305283">
          <w:marLeft w:val="640"/>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531451474">
      <w:bodyDiv w:val="1"/>
      <w:marLeft w:val="0"/>
      <w:marRight w:val="0"/>
      <w:marTop w:val="0"/>
      <w:marBottom w:val="0"/>
      <w:divBdr>
        <w:top w:val="none" w:sz="0" w:space="0" w:color="auto"/>
        <w:left w:val="none" w:sz="0" w:space="0" w:color="auto"/>
        <w:bottom w:val="none" w:sz="0" w:space="0" w:color="auto"/>
        <w:right w:val="none" w:sz="0" w:space="0" w:color="auto"/>
      </w:divBdr>
      <w:divsChild>
        <w:div w:id="400102725">
          <w:marLeft w:val="640"/>
          <w:marRight w:val="0"/>
          <w:marTop w:val="0"/>
          <w:marBottom w:val="0"/>
          <w:divBdr>
            <w:top w:val="none" w:sz="0" w:space="0" w:color="auto"/>
            <w:left w:val="none" w:sz="0" w:space="0" w:color="auto"/>
            <w:bottom w:val="none" w:sz="0" w:space="0" w:color="auto"/>
            <w:right w:val="none" w:sz="0" w:space="0" w:color="auto"/>
          </w:divBdr>
        </w:div>
        <w:div w:id="1987850671">
          <w:marLeft w:val="640"/>
          <w:marRight w:val="0"/>
          <w:marTop w:val="0"/>
          <w:marBottom w:val="0"/>
          <w:divBdr>
            <w:top w:val="none" w:sz="0" w:space="0" w:color="auto"/>
            <w:left w:val="none" w:sz="0" w:space="0" w:color="auto"/>
            <w:bottom w:val="none" w:sz="0" w:space="0" w:color="auto"/>
            <w:right w:val="none" w:sz="0" w:space="0" w:color="auto"/>
          </w:divBdr>
        </w:div>
        <w:div w:id="440227758">
          <w:marLeft w:val="640"/>
          <w:marRight w:val="0"/>
          <w:marTop w:val="0"/>
          <w:marBottom w:val="0"/>
          <w:divBdr>
            <w:top w:val="none" w:sz="0" w:space="0" w:color="auto"/>
            <w:left w:val="none" w:sz="0" w:space="0" w:color="auto"/>
            <w:bottom w:val="none" w:sz="0" w:space="0" w:color="auto"/>
            <w:right w:val="none" w:sz="0" w:space="0" w:color="auto"/>
          </w:divBdr>
        </w:div>
        <w:div w:id="1061292976">
          <w:marLeft w:val="640"/>
          <w:marRight w:val="0"/>
          <w:marTop w:val="0"/>
          <w:marBottom w:val="0"/>
          <w:divBdr>
            <w:top w:val="none" w:sz="0" w:space="0" w:color="auto"/>
            <w:left w:val="none" w:sz="0" w:space="0" w:color="auto"/>
            <w:bottom w:val="none" w:sz="0" w:space="0" w:color="auto"/>
            <w:right w:val="none" w:sz="0" w:space="0" w:color="auto"/>
          </w:divBdr>
        </w:div>
        <w:div w:id="1893735428">
          <w:marLeft w:val="640"/>
          <w:marRight w:val="0"/>
          <w:marTop w:val="0"/>
          <w:marBottom w:val="0"/>
          <w:divBdr>
            <w:top w:val="none" w:sz="0" w:space="0" w:color="auto"/>
            <w:left w:val="none" w:sz="0" w:space="0" w:color="auto"/>
            <w:bottom w:val="none" w:sz="0" w:space="0" w:color="auto"/>
            <w:right w:val="none" w:sz="0" w:space="0" w:color="auto"/>
          </w:divBdr>
        </w:div>
        <w:div w:id="1618369113">
          <w:marLeft w:val="640"/>
          <w:marRight w:val="0"/>
          <w:marTop w:val="0"/>
          <w:marBottom w:val="0"/>
          <w:divBdr>
            <w:top w:val="none" w:sz="0" w:space="0" w:color="auto"/>
            <w:left w:val="none" w:sz="0" w:space="0" w:color="auto"/>
            <w:bottom w:val="none" w:sz="0" w:space="0" w:color="auto"/>
            <w:right w:val="none" w:sz="0" w:space="0" w:color="auto"/>
          </w:divBdr>
        </w:div>
        <w:div w:id="863860063">
          <w:marLeft w:val="640"/>
          <w:marRight w:val="0"/>
          <w:marTop w:val="0"/>
          <w:marBottom w:val="0"/>
          <w:divBdr>
            <w:top w:val="none" w:sz="0" w:space="0" w:color="auto"/>
            <w:left w:val="none" w:sz="0" w:space="0" w:color="auto"/>
            <w:bottom w:val="none" w:sz="0" w:space="0" w:color="auto"/>
            <w:right w:val="none" w:sz="0" w:space="0" w:color="auto"/>
          </w:divBdr>
        </w:div>
        <w:div w:id="1491213696">
          <w:marLeft w:val="640"/>
          <w:marRight w:val="0"/>
          <w:marTop w:val="0"/>
          <w:marBottom w:val="0"/>
          <w:divBdr>
            <w:top w:val="none" w:sz="0" w:space="0" w:color="auto"/>
            <w:left w:val="none" w:sz="0" w:space="0" w:color="auto"/>
            <w:bottom w:val="none" w:sz="0" w:space="0" w:color="auto"/>
            <w:right w:val="none" w:sz="0" w:space="0" w:color="auto"/>
          </w:divBdr>
        </w:div>
        <w:div w:id="1118720649">
          <w:marLeft w:val="640"/>
          <w:marRight w:val="0"/>
          <w:marTop w:val="0"/>
          <w:marBottom w:val="0"/>
          <w:divBdr>
            <w:top w:val="none" w:sz="0" w:space="0" w:color="auto"/>
            <w:left w:val="none" w:sz="0" w:space="0" w:color="auto"/>
            <w:bottom w:val="none" w:sz="0" w:space="0" w:color="auto"/>
            <w:right w:val="none" w:sz="0" w:space="0" w:color="auto"/>
          </w:divBdr>
        </w:div>
        <w:div w:id="1860971040">
          <w:marLeft w:val="640"/>
          <w:marRight w:val="0"/>
          <w:marTop w:val="0"/>
          <w:marBottom w:val="0"/>
          <w:divBdr>
            <w:top w:val="none" w:sz="0" w:space="0" w:color="auto"/>
            <w:left w:val="none" w:sz="0" w:space="0" w:color="auto"/>
            <w:bottom w:val="none" w:sz="0" w:space="0" w:color="auto"/>
            <w:right w:val="none" w:sz="0" w:space="0" w:color="auto"/>
          </w:divBdr>
        </w:div>
        <w:div w:id="510340994">
          <w:marLeft w:val="640"/>
          <w:marRight w:val="0"/>
          <w:marTop w:val="0"/>
          <w:marBottom w:val="0"/>
          <w:divBdr>
            <w:top w:val="none" w:sz="0" w:space="0" w:color="auto"/>
            <w:left w:val="none" w:sz="0" w:space="0" w:color="auto"/>
            <w:bottom w:val="none" w:sz="0" w:space="0" w:color="auto"/>
            <w:right w:val="none" w:sz="0" w:space="0" w:color="auto"/>
          </w:divBdr>
        </w:div>
        <w:div w:id="297076069">
          <w:marLeft w:val="640"/>
          <w:marRight w:val="0"/>
          <w:marTop w:val="0"/>
          <w:marBottom w:val="0"/>
          <w:divBdr>
            <w:top w:val="none" w:sz="0" w:space="0" w:color="auto"/>
            <w:left w:val="none" w:sz="0" w:space="0" w:color="auto"/>
            <w:bottom w:val="none" w:sz="0" w:space="0" w:color="auto"/>
            <w:right w:val="none" w:sz="0" w:space="0" w:color="auto"/>
          </w:divBdr>
        </w:div>
        <w:div w:id="46145314">
          <w:marLeft w:val="640"/>
          <w:marRight w:val="0"/>
          <w:marTop w:val="0"/>
          <w:marBottom w:val="0"/>
          <w:divBdr>
            <w:top w:val="none" w:sz="0" w:space="0" w:color="auto"/>
            <w:left w:val="none" w:sz="0" w:space="0" w:color="auto"/>
            <w:bottom w:val="none" w:sz="0" w:space="0" w:color="auto"/>
            <w:right w:val="none" w:sz="0" w:space="0" w:color="auto"/>
          </w:divBdr>
        </w:div>
        <w:div w:id="1808545235">
          <w:marLeft w:val="640"/>
          <w:marRight w:val="0"/>
          <w:marTop w:val="0"/>
          <w:marBottom w:val="0"/>
          <w:divBdr>
            <w:top w:val="none" w:sz="0" w:space="0" w:color="auto"/>
            <w:left w:val="none" w:sz="0" w:space="0" w:color="auto"/>
            <w:bottom w:val="none" w:sz="0" w:space="0" w:color="auto"/>
            <w:right w:val="none" w:sz="0" w:space="0" w:color="auto"/>
          </w:divBdr>
        </w:div>
        <w:div w:id="11225523">
          <w:marLeft w:val="640"/>
          <w:marRight w:val="0"/>
          <w:marTop w:val="0"/>
          <w:marBottom w:val="0"/>
          <w:divBdr>
            <w:top w:val="none" w:sz="0" w:space="0" w:color="auto"/>
            <w:left w:val="none" w:sz="0" w:space="0" w:color="auto"/>
            <w:bottom w:val="none" w:sz="0" w:space="0" w:color="auto"/>
            <w:right w:val="none" w:sz="0" w:space="0" w:color="auto"/>
          </w:divBdr>
        </w:div>
        <w:div w:id="17705318">
          <w:marLeft w:val="640"/>
          <w:marRight w:val="0"/>
          <w:marTop w:val="0"/>
          <w:marBottom w:val="0"/>
          <w:divBdr>
            <w:top w:val="none" w:sz="0" w:space="0" w:color="auto"/>
            <w:left w:val="none" w:sz="0" w:space="0" w:color="auto"/>
            <w:bottom w:val="none" w:sz="0" w:space="0" w:color="auto"/>
            <w:right w:val="none" w:sz="0" w:space="0" w:color="auto"/>
          </w:divBdr>
        </w:div>
        <w:div w:id="1036544852">
          <w:marLeft w:val="640"/>
          <w:marRight w:val="0"/>
          <w:marTop w:val="0"/>
          <w:marBottom w:val="0"/>
          <w:divBdr>
            <w:top w:val="none" w:sz="0" w:space="0" w:color="auto"/>
            <w:left w:val="none" w:sz="0" w:space="0" w:color="auto"/>
            <w:bottom w:val="none" w:sz="0" w:space="0" w:color="auto"/>
            <w:right w:val="none" w:sz="0" w:space="0" w:color="auto"/>
          </w:divBdr>
        </w:div>
        <w:div w:id="339477364">
          <w:marLeft w:val="640"/>
          <w:marRight w:val="0"/>
          <w:marTop w:val="0"/>
          <w:marBottom w:val="0"/>
          <w:divBdr>
            <w:top w:val="none" w:sz="0" w:space="0" w:color="auto"/>
            <w:left w:val="none" w:sz="0" w:space="0" w:color="auto"/>
            <w:bottom w:val="none" w:sz="0" w:space="0" w:color="auto"/>
            <w:right w:val="none" w:sz="0" w:space="0" w:color="auto"/>
          </w:divBdr>
        </w:div>
        <w:div w:id="2030527111">
          <w:marLeft w:val="640"/>
          <w:marRight w:val="0"/>
          <w:marTop w:val="0"/>
          <w:marBottom w:val="0"/>
          <w:divBdr>
            <w:top w:val="none" w:sz="0" w:space="0" w:color="auto"/>
            <w:left w:val="none" w:sz="0" w:space="0" w:color="auto"/>
            <w:bottom w:val="none" w:sz="0" w:space="0" w:color="auto"/>
            <w:right w:val="none" w:sz="0" w:space="0" w:color="auto"/>
          </w:divBdr>
        </w:div>
        <w:div w:id="159738414">
          <w:marLeft w:val="640"/>
          <w:marRight w:val="0"/>
          <w:marTop w:val="0"/>
          <w:marBottom w:val="0"/>
          <w:divBdr>
            <w:top w:val="none" w:sz="0" w:space="0" w:color="auto"/>
            <w:left w:val="none" w:sz="0" w:space="0" w:color="auto"/>
            <w:bottom w:val="none" w:sz="0" w:space="0" w:color="auto"/>
            <w:right w:val="none" w:sz="0" w:space="0" w:color="auto"/>
          </w:divBdr>
        </w:div>
        <w:div w:id="99104914">
          <w:marLeft w:val="640"/>
          <w:marRight w:val="0"/>
          <w:marTop w:val="0"/>
          <w:marBottom w:val="0"/>
          <w:divBdr>
            <w:top w:val="none" w:sz="0" w:space="0" w:color="auto"/>
            <w:left w:val="none" w:sz="0" w:space="0" w:color="auto"/>
            <w:bottom w:val="none" w:sz="0" w:space="0" w:color="auto"/>
            <w:right w:val="none" w:sz="0" w:space="0" w:color="auto"/>
          </w:divBdr>
        </w:div>
        <w:div w:id="1385791469">
          <w:marLeft w:val="640"/>
          <w:marRight w:val="0"/>
          <w:marTop w:val="0"/>
          <w:marBottom w:val="0"/>
          <w:divBdr>
            <w:top w:val="none" w:sz="0" w:space="0" w:color="auto"/>
            <w:left w:val="none" w:sz="0" w:space="0" w:color="auto"/>
            <w:bottom w:val="none" w:sz="0" w:space="0" w:color="auto"/>
            <w:right w:val="none" w:sz="0" w:space="0" w:color="auto"/>
          </w:divBdr>
        </w:div>
      </w:divsChild>
    </w:div>
    <w:div w:id="1533372790">
      <w:bodyDiv w:val="1"/>
      <w:marLeft w:val="0"/>
      <w:marRight w:val="0"/>
      <w:marTop w:val="0"/>
      <w:marBottom w:val="0"/>
      <w:divBdr>
        <w:top w:val="none" w:sz="0" w:space="0" w:color="auto"/>
        <w:left w:val="none" w:sz="0" w:space="0" w:color="auto"/>
        <w:bottom w:val="none" w:sz="0" w:space="0" w:color="auto"/>
        <w:right w:val="none" w:sz="0" w:space="0" w:color="auto"/>
      </w:divBdr>
    </w:div>
    <w:div w:id="1573588263">
      <w:bodyDiv w:val="1"/>
      <w:marLeft w:val="0"/>
      <w:marRight w:val="0"/>
      <w:marTop w:val="0"/>
      <w:marBottom w:val="0"/>
      <w:divBdr>
        <w:top w:val="none" w:sz="0" w:space="0" w:color="auto"/>
        <w:left w:val="none" w:sz="0" w:space="0" w:color="auto"/>
        <w:bottom w:val="none" w:sz="0" w:space="0" w:color="auto"/>
        <w:right w:val="none" w:sz="0" w:space="0" w:color="auto"/>
      </w:divBdr>
      <w:divsChild>
        <w:div w:id="1811360909">
          <w:marLeft w:val="640"/>
          <w:marRight w:val="0"/>
          <w:marTop w:val="0"/>
          <w:marBottom w:val="0"/>
          <w:divBdr>
            <w:top w:val="none" w:sz="0" w:space="0" w:color="auto"/>
            <w:left w:val="none" w:sz="0" w:space="0" w:color="auto"/>
            <w:bottom w:val="none" w:sz="0" w:space="0" w:color="auto"/>
            <w:right w:val="none" w:sz="0" w:space="0" w:color="auto"/>
          </w:divBdr>
        </w:div>
        <w:div w:id="735859149">
          <w:marLeft w:val="640"/>
          <w:marRight w:val="0"/>
          <w:marTop w:val="0"/>
          <w:marBottom w:val="0"/>
          <w:divBdr>
            <w:top w:val="none" w:sz="0" w:space="0" w:color="auto"/>
            <w:left w:val="none" w:sz="0" w:space="0" w:color="auto"/>
            <w:bottom w:val="none" w:sz="0" w:space="0" w:color="auto"/>
            <w:right w:val="none" w:sz="0" w:space="0" w:color="auto"/>
          </w:divBdr>
        </w:div>
        <w:div w:id="1014301480">
          <w:marLeft w:val="640"/>
          <w:marRight w:val="0"/>
          <w:marTop w:val="0"/>
          <w:marBottom w:val="0"/>
          <w:divBdr>
            <w:top w:val="none" w:sz="0" w:space="0" w:color="auto"/>
            <w:left w:val="none" w:sz="0" w:space="0" w:color="auto"/>
            <w:bottom w:val="none" w:sz="0" w:space="0" w:color="auto"/>
            <w:right w:val="none" w:sz="0" w:space="0" w:color="auto"/>
          </w:divBdr>
        </w:div>
        <w:div w:id="649095954">
          <w:marLeft w:val="640"/>
          <w:marRight w:val="0"/>
          <w:marTop w:val="0"/>
          <w:marBottom w:val="0"/>
          <w:divBdr>
            <w:top w:val="none" w:sz="0" w:space="0" w:color="auto"/>
            <w:left w:val="none" w:sz="0" w:space="0" w:color="auto"/>
            <w:bottom w:val="none" w:sz="0" w:space="0" w:color="auto"/>
            <w:right w:val="none" w:sz="0" w:space="0" w:color="auto"/>
          </w:divBdr>
        </w:div>
        <w:div w:id="764574328">
          <w:marLeft w:val="640"/>
          <w:marRight w:val="0"/>
          <w:marTop w:val="0"/>
          <w:marBottom w:val="0"/>
          <w:divBdr>
            <w:top w:val="none" w:sz="0" w:space="0" w:color="auto"/>
            <w:left w:val="none" w:sz="0" w:space="0" w:color="auto"/>
            <w:bottom w:val="none" w:sz="0" w:space="0" w:color="auto"/>
            <w:right w:val="none" w:sz="0" w:space="0" w:color="auto"/>
          </w:divBdr>
        </w:div>
        <w:div w:id="1807963728">
          <w:marLeft w:val="640"/>
          <w:marRight w:val="0"/>
          <w:marTop w:val="0"/>
          <w:marBottom w:val="0"/>
          <w:divBdr>
            <w:top w:val="none" w:sz="0" w:space="0" w:color="auto"/>
            <w:left w:val="none" w:sz="0" w:space="0" w:color="auto"/>
            <w:bottom w:val="none" w:sz="0" w:space="0" w:color="auto"/>
            <w:right w:val="none" w:sz="0" w:space="0" w:color="auto"/>
          </w:divBdr>
        </w:div>
        <w:div w:id="1316370472">
          <w:marLeft w:val="640"/>
          <w:marRight w:val="0"/>
          <w:marTop w:val="0"/>
          <w:marBottom w:val="0"/>
          <w:divBdr>
            <w:top w:val="none" w:sz="0" w:space="0" w:color="auto"/>
            <w:left w:val="none" w:sz="0" w:space="0" w:color="auto"/>
            <w:bottom w:val="none" w:sz="0" w:space="0" w:color="auto"/>
            <w:right w:val="none" w:sz="0" w:space="0" w:color="auto"/>
          </w:divBdr>
        </w:div>
        <w:div w:id="2064597873">
          <w:marLeft w:val="640"/>
          <w:marRight w:val="0"/>
          <w:marTop w:val="0"/>
          <w:marBottom w:val="0"/>
          <w:divBdr>
            <w:top w:val="none" w:sz="0" w:space="0" w:color="auto"/>
            <w:left w:val="none" w:sz="0" w:space="0" w:color="auto"/>
            <w:bottom w:val="none" w:sz="0" w:space="0" w:color="auto"/>
            <w:right w:val="none" w:sz="0" w:space="0" w:color="auto"/>
          </w:divBdr>
        </w:div>
        <w:div w:id="1623531482">
          <w:marLeft w:val="640"/>
          <w:marRight w:val="0"/>
          <w:marTop w:val="0"/>
          <w:marBottom w:val="0"/>
          <w:divBdr>
            <w:top w:val="none" w:sz="0" w:space="0" w:color="auto"/>
            <w:left w:val="none" w:sz="0" w:space="0" w:color="auto"/>
            <w:bottom w:val="none" w:sz="0" w:space="0" w:color="auto"/>
            <w:right w:val="none" w:sz="0" w:space="0" w:color="auto"/>
          </w:divBdr>
        </w:div>
        <w:div w:id="101844979">
          <w:marLeft w:val="640"/>
          <w:marRight w:val="0"/>
          <w:marTop w:val="0"/>
          <w:marBottom w:val="0"/>
          <w:divBdr>
            <w:top w:val="none" w:sz="0" w:space="0" w:color="auto"/>
            <w:left w:val="none" w:sz="0" w:space="0" w:color="auto"/>
            <w:bottom w:val="none" w:sz="0" w:space="0" w:color="auto"/>
            <w:right w:val="none" w:sz="0" w:space="0" w:color="auto"/>
          </w:divBdr>
        </w:div>
        <w:div w:id="300310759">
          <w:marLeft w:val="640"/>
          <w:marRight w:val="0"/>
          <w:marTop w:val="0"/>
          <w:marBottom w:val="0"/>
          <w:divBdr>
            <w:top w:val="none" w:sz="0" w:space="0" w:color="auto"/>
            <w:left w:val="none" w:sz="0" w:space="0" w:color="auto"/>
            <w:bottom w:val="none" w:sz="0" w:space="0" w:color="auto"/>
            <w:right w:val="none" w:sz="0" w:space="0" w:color="auto"/>
          </w:divBdr>
        </w:div>
        <w:div w:id="267471040">
          <w:marLeft w:val="640"/>
          <w:marRight w:val="0"/>
          <w:marTop w:val="0"/>
          <w:marBottom w:val="0"/>
          <w:divBdr>
            <w:top w:val="none" w:sz="0" w:space="0" w:color="auto"/>
            <w:left w:val="none" w:sz="0" w:space="0" w:color="auto"/>
            <w:bottom w:val="none" w:sz="0" w:space="0" w:color="auto"/>
            <w:right w:val="none" w:sz="0" w:space="0" w:color="auto"/>
          </w:divBdr>
        </w:div>
        <w:div w:id="357853070">
          <w:marLeft w:val="640"/>
          <w:marRight w:val="0"/>
          <w:marTop w:val="0"/>
          <w:marBottom w:val="0"/>
          <w:divBdr>
            <w:top w:val="none" w:sz="0" w:space="0" w:color="auto"/>
            <w:left w:val="none" w:sz="0" w:space="0" w:color="auto"/>
            <w:bottom w:val="none" w:sz="0" w:space="0" w:color="auto"/>
            <w:right w:val="none" w:sz="0" w:space="0" w:color="auto"/>
          </w:divBdr>
        </w:div>
        <w:div w:id="1560936781">
          <w:marLeft w:val="640"/>
          <w:marRight w:val="0"/>
          <w:marTop w:val="0"/>
          <w:marBottom w:val="0"/>
          <w:divBdr>
            <w:top w:val="none" w:sz="0" w:space="0" w:color="auto"/>
            <w:left w:val="none" w:sz="0" w:space="0" w:color="auto"/>
            <w:bottom w:val="none" w:sz="0" w:space="0" w:color="auto"/>
            <w:right w:val="none" w:sz="0" w:space="0" w:color="auto"/>
          </w:divBdr>
        </w:div>
        <w:div w:id="1815101701">
          <w:marLeft w:val="640"/>
          <w:marRight w:val="0"/>
          <w:marTop w:val="0"/>
          <w:marBottom w:val="0"/>
          <w:divBdr>
            <w:top w:val="none" w:sz="0" w:space="0" w:color="auto"/>
            <w:left w:val="none" w:sz="0" w:space="0" w:color="auto"/>
            <w:bottom w:val="none" w:sz="0" w:space="0" w:color="auto"/>
            <w:right w:val="none" w:sz="0" w:space="0" w:color="auto"/>
          </w:divBdr>
        </w:div>
        <w:div w:id="1935895798">
          <w:marLeft w:val="640"/>
          <w:marRight w:val="0"/>
          <w:marTop w:val="0"/>
          <w:marBottom w:val="0"/>
          <w:divBdr>
            <w:top w:val="none" w:sz="0" w:space="0" w:color="auto"/>
            <w:left w:val="none" w:sz="0" w:space="0" w:color="auto"/>
            <w:bottom w:val="none" w:sz="0" w:space="0" w:color="auto"/>
            <w:right w:val="none" w:sz="0" w:space="0" w:color="auto"/>
          </w:divBdr>
        </w:div>
        <w:div w:id="845560756">
          <w:marLeft w:val="640"/>
          <w:marRight w:val="0"/>
          <w:marTop w:val="0"/>
          <w:marBottom w:val="0"/>
          <w:divBdr>
            <w:top w:val="none" w:sz="0" w:space="0" w:color="auto"/>
            <w:left w:val="none" w:sz="0" w:space="0" w:color="auto"/>
            <w:bottom w:val="none" w:sz="0" w:space="0" w:color="auto"/>
            <w:right w:val="none" w:sz="0" w:space="0" w:color="auto"/>
          </w:divBdr>
        </w:div>
        <w:div w:id="315956965">
          <w:marLeft w:val="640"/>
          <w:marRight w:val="0"/>
          <w:marTop w:val="0"/>
          <w:marBottom w:val="0"/>
          <w:divBdr>
            <w:top w:val="none" w:sz="0" w:space="0" w:color="auto"/>
            <w:left w:val="none" w:sz="0" w:space="0" w:color="auto"/>
            <w:bottom w:val="none" w:sz="0" w:space="0" w:color="auto"/>
            <w:right w:val="none" w:sz="0" w:space="0" w:color="auto"/>
          </w:divBdr>
        </w:div>
        <w:div w:id="1486311269">
          <w:marLeft w:val="640"/>
          <w:marRight w:val="0"/>
          <w:marTop w:val="0"/>
          <w:marBottom w:val="0"/>
          <w:divBdr>
            <w:top w:val="none" w:sz="0" w:space="0" w:color="auto"/>
            <w:left w:val="none" w:sz="0" w:space="0" w:color="auto"/>
            <w:bottom w:val="none" w:sz="0" w:space="0" w:color="auto"/>
            <w:right w:val="none" w:sz="0" w:space="0" w:color="auto"/>
          </w:divBdr>
        </w:div>
        <w:div w:id="1897083296">
          <w:marLeft w:val="640"/>
          <w:marRight w:val="0"/>
          <w:marTop w:val="0"/>
          <w:marBottom w:val="0"/>
          <w:divBdr>
            <w:top w:val="none" w:sz="0" w:space="0" w:color="auto"/>
            <w:left w:val="none" w:sz="0" w:space="0" w:color="auto"/>
            <w:bottom w:val="none" w:sz="0" w:space="0" w:color="auto"/>
            <w:right w:val="none" w:sz="0" w:space="0" w:color="auto"/>
          </w:divBdr>
        </w:div>
        <w:div w:id="1543131251">
          <w:marLeft w:val="640"/>
          <w:marRight w:val="0"/>
          <w:marTop w:val="0"/>
          <w:marBottom w:val="0"/>
          <w:divBdr>
            <w:top w:val="none" w:sz="0" w:space="0" w:color="auto"/>
            <w:left w:val="none" w:sz="0" w:space="0" w:color="auto"/>
            <w:bottom w:val="none" w:sz="0" w:space="0" w:color="auto"/>
            <w:right w:val="none" w:sz="0" w:space="0" w:color="auto"/>
          </w:divBdr>
        </w:div>
        <w:div w:id="1967587743">
          <w:marLeft w:val="640"/>
          <w:marRight w:val="0"/>
          <w:marTop w:val="0"/>
          <w:marBottom w:val="0"/>
          <w:divBdr>
            <w:top w:val="none" w:sz="0" w:space="0" w:color="auto"/>
            <w:left w:val="none" w:sz="0" w:space="0" w:color="auto"/>
            <w:bottom w:val="none" w:sz="0" w:space="0" w:color="auto"/>
            <w:right w:val="none" w:sz="0" w:space="0" w:color="auto"/>
          </w:divBdr>
        </w:div>
        <w:div w:id="1076784848">
          <w:marLeft w:val="640"/>
          <w:marRight w:val="0"/>
          <w:marTop w:val="0"/>
          <w:marBottom w:val="0"/>
          <w:divBdr>
            <w:top w:val="none" w:sz="0" w:space="0" w:color="auto"/>
            <w:left w:val="none" w:sz="0" w:space="0" w:color="auto"/>
            <w:bottom w:val="none" w:sz="0" w:space="0" w:color="auto"/>
            <w:right w:val="none" w:sz="0" w:space="0" w:color="auto"/>
          </w:divBdr>
        </w:div>
        <w:div w:id="1345128362">
          <w:marLeft w:val="640"/>
          <w:marRight w:val="0"/>
          <w:marTop w:val="0"/>
          <w:marBottom w:val="0"/>
          <w:divBdr>
            <w:top w:val="none" w:sz="0" w:space="0" w:color="auto"/>
            <w:left w:val="none" w:sz="0" w:space="0" w:color="auto"/>
            <w:bottom w:val="none" w:sz="0" w:space="0" w:color="auto"/>
            <w:right w:val="none" w:sz="0" w:space="0" w:color="auto"/>
          </w:divBdr>
        </w:div>
        <w:div w:id="2096900755">
          <w:marLeft w:val="640"/>
          <w:marRight w:val="0"/>
          <w:marTop w:val="0"/>
          <w:marBottom w:val="0"/>
          <w:divBdr>
            <w:top w:val="none" w:sz="0" w:space="0" w:color="auto"/>
            <w:left w:val="none" w:sz="0" w:space="0" w:color="auto"/>
            <w:bottom w:val="none" w:sz="0" w:space="0" w:color="auto"/>
            <w:right w:val="none" w:sz="0" w:space="0" w:color="auto"/>
          </w:divBdr>
        </w:div>
        <w:div w:id="1754622475">
          <w:marLeft w:val="640"/>
          <w:marRight w:val="0"/>
          <w:marTop w:val="0"/>
          <w:marBottom w:val="0"/>
          <w:divBdr>
            <w:top w:val="none" w:sz="0" w:space="0" w:color="auto"/>
            <w:left w:val="none" w:sz="0" w:space="0" w:color="auto"/>
            <w:bottom w:val="none" w:sz="0" w:space="0" w:color="auto"/>
            <w:right w:val="none" w:sz="0" w:space="0" w:color="auto"/>
          </w:divBdr>
        </w:div>
      </w:divsChild>
    </w:div>
    <w:div w:id="1582837311">
      <w:bodyDiv w:val="1"/>
      <w:marLeft w:val="0"/>
      <w:marRight w:val="0"/>
      <w:marTop w:val="0"/>
      <w:marBottom w:val="0"/>
      <w:divBdr>
        <w:top w:val="none" w:sz="0" w:space="0" w:color="auto"/>
        <w:left w:val="none" w:sz="0" w:space="0" w:color="auto"/>
        <w:bottom w:val="none" w:sz="0" w:space="0" w:color="auto"/>
        <w:right w:val="none" w:sz="0" w:space="0" w:color="auto"/>
      </w:divBdr>
      <w:divsChild>
        <w:div w:id="248003879">
          <w:marLeft w:val="640"/>
          <w:marRight w:val="0"/>
          <w:marTop w:val="0"/>
          <w:marBottom w:val="0"/>
          <w:divBdr>
            <w:top w:val="none" w:sz="0" w:space="0" w:color="auto"/>
            <w:left w:val="none" w:sz="0" w:space="0" w:color="auto"/>
            <w:bottom w:val="none" w:sz="0" w:space="0" w:color="auto"/>
            <w:right w:val="none" w:sz="0" w:space="0" w:color="auto"/>
          </w:divBdr>
        </w:div>
        <w:div w:id="687828517">
          <w:marLeft w:val="640"/>
          <w:marRight w:val="0"/>
          <w:marTop w:val="0"/>
          <w:marBottom w:val="0"/>
          <w:divBdr>
            <w:top w:val="none" w:sz="0" w:space="0" w:color="auto"/>
            <w:left w:val="none" w:sz="0" w:space="0" w:color="auto"/>
            <w:bottom w:val="none" w:sz="0" w:space="0" w:color="auto"/>
            <w:right w:val="none" w:sz="0" w:space="0" w:color="auto"/>
          </w:divBdr>
        </w:div>
        <w:div w:id="533884993">
          <w:marLeft w:val="640"/>
          <w:marRight w:val="0"/>
          <w:marTop w:val="0"/>
          <w:marBottom w:val="0"/>
          <w:divBdr>
            <w:top w:val="none" w:sz="0" w:space="0" w:color="auto"/>
            <w:left w:val="none" w:sz="0" w:space="0" w:color="auto"/>
            <w:bottom w:val="none" w:sz="0" w:space="0" w:color="auto"/>
            <w:right w:val="none" w:sz="0" w:space="0" w:color="auto"/>
          </w:divBdr>
        </w:div>
        <w:div w:id="643393197">
          <w:marLeft w:val="640"/>
          <w:marRight w:val="0"/>
          <w:marTop w:val="0"/>
          <w:marBottom w:val="0"/>
          <w:divBdr>
            <w:top w:val="none" w:sz="0" w:space="0" w:color="auto"/>
            <w:left w:val="none" w:sz="0" w:space="0" w:color="auto"/>
            <w:bottom w:val="none" w:sz="0" w:space="0" w:color="auto"/>
            <w:right w:val="none" w:sz="0" w:space="0" w:color="auto"/>
          </w:divBdr>
        </w:div>
        <w:div w:id="774179807">
          <w:marLeft w:val="640"/>
          <w:marRight w:val="0"/>
          <w:marTop w:val="0"/>
          <w:marBottom w:val="0"/>
          <w:divBdr>
            <w:top w:val="none" w:sz="0" w:space="0" w:color="auto"/>
            <w:left w:val="none" w:sz="0" w:space="0" w:color="auto"/>
            <w:bottom w:val="none" w:sz="0" w:space="0" w:color="auto"/>
            <w:right w:val="none" w:sz="0" w:space="0" w:color="auto"/>
          </w:divBdr>
        </w:div>
        <w:div w:id="1816218027">
          <w:marLeft w:val="640"/>
          <w:marRight w:val="0"/>
          <w:marTop w:val="0"/>
          <w:marBottom w:val="0"/>
          <w:divBdr>
            <w:top w:val="none" w:sz="0" w:space="0" w:color="auto"/>
            <w:left w:val="none" w:sz="0" w:space="0" w:color="auto"/>
            <w:bottom w:val="none" w:sz="0" w:space="0" w:color="auto"/>
            <w:right w:val="none" w:sz="0" w:space="0" w:color="auto"/>
          </w:divBdr>
        </w:div>
        <w:div w:id="1011876129">
          <w:marLeft w:val="640"/>
          <w:marRight w:val="0"/>
          <w:marTop w:val="0"/>
          <w:marBottom w:val="0"/>
          <w:divBdr>
            <w:top w:val="none" w:sz="0" w:space="0" w:color="auto"/>
            <w:left w:val="none" w:sz="0" w:space="0" w:color="auto"/>
            <w:bottom w:val="none" w:sz="0" w:space="0" w:color="auto"/>
            <w:right w:val="none" w:sz="0" w:space="0" w:color="auto"/>
          </w:divBdr>
        </w:div>
        <w:div w:id="1193953497">
          <w:marLeft w:val="640"/>
          <w:marRight w:val="0"/>
          <w:marTop w:val="0"/>
          <w:marBottom w:val="0"/>
          <w:divBdr>
            <w:top w:val="none" w:sz="0" w:space="0" w:color="auto"/>
            <w:left w:val="none" w:sz="0" w:space="0" w:color="auto"/>
            <w:bottom w:val="none" w:sz="0" w:space="0" w:color="auto"/>
            <w:right w:val="none" w:sz="0" w:space="0" w:color="auto"/>
          </w:divBdr>
        </w:div>
        <w:div w:id="1521310232">
          <w:marLeft w:val="640"/>
          <w:marRight w:val="0"/>
          <w:marTop w:val="0"/>
          <w:marBottom w:val="0"/>
          <w:divBdr>
            <w:top w:val="none" w:sz="0" w:space="0" w:color="auto"/>
            <w:left w:val="none" w:sz="0" w:space="0" w:color="auto"/>
            <w:bottom w:val="none" w:sz="0" w:space="0" w:color="auto"/>
            <w:right w:val="none" w:sz="0" w:space="0" w:color="auto"/>
          </w:divBdr>
        </w:div>
        <w:div w:id="1884904009">
          <w:marLeft w:val="640"/>
          <w:marRight w:val="0"/>
          <w:marTop w:val="0"/>
          <w:marBottom w:val="0"/>
          <w:divBdr>
            <w:top w:val="none" w:sz="0" w:space="0" w:color="auto"/>
            <w:left w:val="none" w:sz="0" w:space="0" w:color="auto"/>
            <w:bottom w:val="none" w:sz="0" w:space="0" w:color="auto"/>
            <w:right w:val="none" w:sz="0" w:space="0" w:color="auto"/>
          </w:divBdr>
        </w:div>
        <w:div w:id="1472097511">
          <w:marLeft w:val="640"/>
          <w:marRight w:val="0"/>
          <w:marTop w:val="0"/>
          <w:marBottom w:val="0"/>
          <w:divBdr>
            <w:top w:val="none" w:sz="0" w:space="0" w:color="auto"/>
            <w:left w:val="none" w:sz="0" w:space="0" w:color="auto"/>
            <w:bottom w:val="none" w:sz="0" w:space="0" w:color="auto"/>
            <w:right w:val="none" w:sz="0" w:space="0" w:color="auto"/>
          </w:divBdr>
        </w:div>
        <w:div w:id="1906066822">
          <w:marLeft w:val="640"/>
          <w:marRight w:val="0"/>
          <w:marTop w:val="0"/>
          <w:marBottom w:val="0"/>
          <w:divBdr>
            <w:top w:val="none" w:sz="0" w:space="0" w:color="auto"/>
            <w:left w:val="none" w:sz="0" w:space="0" w:color="auto"/>
            <w:bottom w:val="none" w:sz="0" w:space="0" w:color="auto"/>
            <w:right w:val="none" w:sz="0" w:space="0" w:color="auto"/>
          </w:divBdr>
        </w:div>
        <w:div w:id="1236352280">
          <w:marLeft w:val="640"/>
          <w:marRight w:val="0"/>
          <w:marTop w:val="0"/>
          <w:marBottom w:val="0"/>
          <w:divBdr>
            <w:top w:val="none" w:sz="0" w:space="0" w:color="auto"/>
            <w:left w:val="none" w:sz="0" w:space="0" w:color="auto"/>
            <w:bottom w:val="none" w:sz="0" w:space="0" w:color="auto"/>
            <w:right w:val="none" w:sz="0" w:space="0" w:color="auto"/>
          </w:divBdr>
        </w:div>
        <w:div w:id="1657029422">
          <w:marLeft w:val="640"/>
          <w:marRight w:val="0"/>
          <w:marTop w:val="0"/>
          <w:marBottom w:val="0"/>
          <w:divBdr>
            <w:top w:val="none" w:sz="0" w:space="0" w:color="auto"/>
            <w:left w:val="none" w:sz="0" w:space="0" w:color="auto"/>
            <w:bottom w:val="none" w:sz="0" w:space="0" w:color="auto"/>
            <w:right w:val="none" w:sz="0" w:space="0" w:color="auto"/>
          </w:divBdr>
        </w:div>
        <w:div w:id="1358309806">
          <w:marLeft w:val="640"/>
          <w:marRight w:val="0"/>
          <w:marTop w:val="0"/>
          <w:marBottom w:val="0"/>
          <w:divBdr>
            <w:top w:val="none" w:sz="0" w:space="0" w:color="auto"/>
            <w:left w:val="none" w:sz="0" w:space="0" w:color="auto"/>
            <w:bottom w:val="none" w:sz="0" w:space="0" w:color="auto"/>
            <w:right w:val="none" w:sz="0" w:space="0" w:color="auto"/>
          </w:divBdr>
        </w:div>
        <w:div w:id="142622673">
          <w:marLeft w:val="640"/>
          <w:marRight w:val="0"/>
          <w:marTop w:val="0"/>
          <w:marBottom w:val="0"/>
          <w:divBdr>
            <w:top w:val="none" w:sz="0" w:space="0" w:color="auto"/>
            <w:left w:val="none" w:sz="0" w:space="0" w:color="auto"/>
            <w:bottom w:val="none" w:sz="0" w:space="0" w:color="auto"/>
            <w:right w:val="none" w:sz="0" w:space="0" w:color="auto"/>
          </w:divBdr>
        </w:div>
        <w:div w:id="1559322831">
          <w:marLeft w:val="640"/>
          <w:marRight w:val="0"/>
          <w:marTop w:val="0"/>
          <w:marBottom w:val="0"/>
          <w:divBdr>
            <w:top w:val="none" w:sz="0" w:space="0" w:color="auto"/>
            <w:left w:val="none" w:sz="0" w:space="0" w:color="auto"/>
            <w:bottom w:val="none" w:sz="0" w:space="0" w:color="auto"/>
            <w:right w:val="none" w:sz="0" w:space="0" w:color="auto"/>
          </w:divBdr>
        </w:div>
        <w:div w:id="213740703">
          <w:marLeft w:val="640"/>
          <w:marRight w:val="0"/>
          <w:marTop w:val="0"/>
          <w:marBottom w:val="0"/>
          <w:divBdr>
            <w:top w:val="none" w:sz="0" w:space="0" w:color="auto"/>
            <w:left w:val="none" w:sz="0" w:space="0" w:color="auto"/>
            <w:bottom w:val="none" w:sz="0" w:space="0" w:color="auto"/>
            <w:right w:val="none" w:sz="0" w:space="0" w:color="auto"/>
          </w:divBdr>
        </w:div>
        <w:div w:id="1223523671">
          <w:marLeft w:val="640"/>
          <w:marRight w:val="0"/>
          <w:marTop w:val="0"/>
          <w:marBottom w:val="0"/>
          <w:divBdr>
            <w:top w:val="none" w:sz="0" w:space="0" w:color="auto"/>
            <w:left w:val="none" w:sz="0" w:space="0" w:color="auto"/>
            <w:bottom w:val="none" w:sz="0" w:space="0" w:color="auto"/>
            <w:right w:val="none" w:sz="0" w:space="0" w:color="auto"/>
          </w:divBdr>
        </w:div>
        <w:div w:id="857892913">
          <w:marLeft w:val="640"/>
          <w:marRight w:val="0"/>
          <w:marTop w:val="0"/>
          <w:marBottom w:val="0"/>
          <w:divBdr>
            <w:top w:val="none" w:sz="0" w:space="0" w:color="auto"/>
            <w:left w:val="none" w:sz="0" w:space="0" w:color="auto"/>
            <w:bottom w:val="none" w:sz="0" w:space="0" w:color="auto"/>
            <w:right w:val="none" w:sz="0" w:space="0" w:color="auto"/>
          </w:divBdr>
        </w:div>
        <w:div w:id="974024117">
          <w:marLeft w:val="640"/>
          <w:marRight w:val="0"/>
          <w:marTop w:val="0"/>
          <w:marBottom w:val="0"/>
          <w:divBdr>
            <w:top w:val="none" w:sz="0" w:space="0" w:color="auto"/>
            <w:left w:val="none" w:sz="0" w:space="0" w:color="auto"/>
            <w:bottom w:val="none" w:sz="0" w:space="0" w:color="auto"/>
            <w:right w:val="none" w:sz="0" w:space="0" w:color="auto"/>
          </w:divBdr>
        </w:div>
        <w:div w:id="1444961119">
          <w:marLeft w:val="640"/>
          <w:marRight w:val="0"/>
          <w:marTop w:val="0"/>
          <w:marBottom w:val="0"/>
          <w:divBdr>
            <w:top w:val="none" w:sz="0" w:space="0" w:color="auto"/>
            <w:left w:val="none" w:sz="0" w:space="0" w:color="auto"/>
            <w:bottom w:val="none" w:sz="0" w:space="0" w:color="auto"/>
            <w:right w:val="none" w:sz="0" w:space="0" w:color="auto"/>
          </w:divBdr>
        </w:div>
      </w:divsChild>
    </w:div>
    <w:div w:id="1592733432">
      <w:bodyDiv w:val="1"/>
      <w:marLeft w:val="0"/>
      <w:marRight w:val="0"/>
      <w:marTop w:val="0"/>
      <w:marBottom w:val="0"/>
      <w:divBdr>
        <w:top w:val="none" w:sz="0" w:space="0" w:color="auto"/>
        <w:left w:val="none" w:sz="0" w:space="0" w:color="auto"/>
        <w:bottom w:val="none" w:sz="0" w:space="0" w:color="auto"/>
        <w:right w:val="none" w:sz="0" w:space="0" w:color="auto"/>
      </w:divBdr>
    </w:div>
    <w:div w:id="1604799347">
      <w:bodyDiv w:val="1"/>
      <w:marLeft w:val="0"/>
      <w:marRight w:val="0"/>
      <w:marTop w:val="0"/>
      <w:marBottom w:val="0"/>
      <w:divBdr>
        <w:top w:val="none" w:sz="0" w:space="0" w:color="auto"/>
        <w:left w:val="none" w:sz="0" w:space="0" w:color="auto"/>
        <w:bottom w:val="none" w:sz="0" w:space="0" w:color="auto"/>
        <w:right w:val="none" w:sz="0" w:space="0" w:color="auto"/>
      </w:divBdr>
      <w:divsChild>
        <w:div w:id="19017924">
          <w:marLeft w:val="640"/>
          <w:marRight w:val="0"/>
          <w:marTop w:val="0"/>
          <w:marBottom w:val="0"/>
          <w:divBdr>
            <w:top w:val="none" w:sz="0" w:space="0" w:color="auto"/>
            <w:left w:val="none" w:sz="0" w:space="0" w:color="auto"/>
            <w:bottom w:val="none" w:sz="0" w:space="0" w:color="auto"/>
            <w:right w:val="none" w:sz="0" w:space="0" w:color="auto"/>
          </w:divBdr>
        </w:div>
        <w:div w:id="1761636823">
          <w:marLeft w:val="640"/>
          <w:marRight w:val="0"/>
          <w:marTop w:val="0"/>
          <w:marBottom w:val="0"/>
          <w:divBdr>
            <w:top w:val="none" w:sz="0" w:space="0" w:color="auto"/>
            <w:left w:val="none" w:sz="0" w:space="0" w:color="auto"/>
            <w:bottom w:val="none" w:sz="0" w:space="0" w:color="auto"/>
            <w:right w:val="none" w:sz="0" w:space="0" w:color="auto"/>
          </w:divBdr>
        </w:div>
        <w:div w:id="1991058501">
          <w:marLeft w:val="640"/>
          <w:marRight w:val="0"/>
          <w:marTop w:val="0"/>
          <w:marBottom w:val="0"/>
          <w:divBdr>
            <w:top w:val="none" w:sz="0" w:space="0" w:color="auto"/>
            <w:left w:val="none" w:sz="0" w:space="0" w:color="auto"/>
            <w:bottom w:val="none" w:sz="0" w:space="0" w:color="auto"/>
            <w:right w:val="none" w:sz="0" w:space="0" w:color="auto"/>
          </w:divBdr>
        </w:div>
        <w:div w:id="2133400296">
          <w:marLeft w:val="640"/>
          <w:marRight w:val="0"/>
          <w:marTop w:val="0"/>
          <w:marBottom w:val="0"/>
          <w:divBdr>
            <w:top w:val="none" w:sz="0" w:space="0" w:color="auto"/>
            <w:left w:val="none" w:sz="0" w:space="0" w:color="auto"/>
            <w:bottom w:val="none" w:sz="0" w:space="0" w:color="auto"/>
            <w:right w:val="none" w:sz="0" w:space="0" w:color="auto"/>
          </w:divBdr>
        </w:div>
        <w:div w:id="1424186339">
          <w:marLeft w:val="640"/>
          <w:marRight w:val="0"/>
          <w:marTop w:val="0"/>
          <w:marBottom w:val="0"/>
          <w:divBdr>
            <w:top w:val="none" w:sz="0" w:space="0" w:color="auto"/>
            <w:left w:val="none" w:sz="0" w:space="0" w:color="auto"/>
            <w:bottom w:val="none" w:sz="0" w:space="0" w:color="auto"/>
            <w:right w:val="none" w:sz="0" w:space="0" w:color="auto"/>
          </w:divBdr>
        </w:div>
        <w:div w:id="729501817">
          <w:marLeft w:val="640"/>
          <w:marRight w:val="0"/>
          <w:marTop w:val="0"/>
          <w:marBottom w:val="0"/>
          <w:divBdr>
            <w:top w:val="none" w:sz="0" w:space="0" w:color="auto"/>
            <w:left w:val="none" w:sz="0" w:space="0" w:color="auto"/>
            <w:bottom w:val="none" w:sz="0" w:space="0" w:color="auto"/>
            <w:right w:val="none" w:sz="0" w:space="0" w:color="auto"/>
          </w:divBdr>
        </w:div>
        <w:div w:id="1403455378">
          <w:marLeft w:val="640"/>
          <w:marRight w:val="0"/>
          <w:marTop w:val="0"/>
          <w:marBottom w:val="0"/>
          <w:divBdr>
            <w:top w:val="none" w:sz="0" w:space="0" w:color="auto"/>
            <w:left w:val="none" w:sz="0" w:space="0" w:color="auto"/>
            <w:bottom w:val="none" w:sz="0" w:space="0" w:color="auto"/>
            <w:right w:val="none" w:sz="0" w:space="0" w:color="auto"/>
          </w:divBdr>
        </w:div>
        <w:div w:id="33427481">
          <w:marLeft w:val="640"/>
          <w:marRight w:val="0"/>
          <w:marTop w:val="0"/>
          <w:marBottom w:val="0"/>
          <w:divBdr>
            <w:top w:val="none" w:sz="0" w:space="0" w:color="auto"/>
            <w:left w:val="none" w:sz="0" w:space="0" w:color="auto"/>
            <w:bottom w:val="none" w:sz="0" w:space="0" w:color="auto"/>
            <w:right w:val="none" w:sz="0" w:space="0" w:color="auto"/>
          </w:divBdr>
        </w:div>
        <w:div w:id="344593909">
          <w:marLeft w:val="640"/>
          <w:marRight w:val="0"/>
          <w:marTop w:val="0"/>
          <w:marBottom w:val="0"/>
          <w:divBdr>
            <w:top w:val="none" w:sz="0" w:space="0" w:color="auto"/>
            <w:left w:val="none" w:sz="0" w:space="0" w:color="auto"/>
            <w:bottom w:val="none" w:sz="0" w:space="0" w:color="auto"/>
            <w:right w:val="none" w:sz="0" w:space="0" w:color="auto"/>
          </w:divBdr>
        </w:div>
        <w:div w:id="2001080417">
          <w:marLeft w:val="640"/>
          <w:marRight w:val="0"/>
          <w:marTop w:val="0"/>
          <w:marBottom w:val="0"/>
          <w:divBdr>
            <w:top w:val="none" w:sz="0" w:space="0" w:color="auto"/>
            <w:left w:val="none" w:sz="0" w:space="0" w:color="auto"/>
            <w:bottom w:val="none" w:sz="0" w:space="0" w:color="auto"/>
            <w:right w:val="none" w:sz="0" w:space="0" w:color="auto"/>
          </w:divBdr>
        </w:div>
        <w:div w:id="1418791571">
          <w:marLeft w:val="640"/>
          <w:marRight w:val="0"/>
          <w:marTop w:val="0"/>
          <w:marBottom w:val="0"/>
          <w:divBdr>
            <w:top w:val="none" w:sz="0" w:space="0" w:color="auto"/>
            <w:left w:val="none" w:sz="0" w:space="0" w:color="auto"/>
            <w:bottom w:val="none" w:sz="0" w:space="0" w:color="auto"/>
            <w:right w:val="none" w:sz="0" w:space="0" w:color="auto"/>
          </w:divBdr>
        </w:div>
        <w:div w:id="648484443">
          <w:marLeft w:val="640"/>
          <w:marRight w:val="0"/>
          <w:marTop w:val="0"/>
          <w:marBottom w:val="0"/>
          <w:divBdr>
            <w:top w:val="none" w:sz="0" w:space="0" w:color="auto"/>
            <w:left w:val="none" w:sz="0" w:space="0" w:color="auto"/>
            <w:bottom w:val="none" w:sz="0" w:space="0" w:color="auto"/>
            <w:right w:val="none" w:sz="0" w:space="0" w:color="auto"/>
          </w:divBdr>
        </w:div>
        <w:div w:id="521239665">
          <w:marLeft w:val="640"/>
          <w:marRight w:val="0"/>
          <w:marTop w:val="0"/>
          <w:marBottom w:val="0"/>
          <w:divBdr>
            <w:top w:val="none" w:sz="0" w:space="0" w:color="auto"/>
            <w:left w:val="none" w:sz="0" w:space="0" w:color="auto"/>
            <w:bottom w:val="none" w:sz="0" w:space="0" w:color="auto"/>
            <w:right w:val="none" w:sz="0" w:space="0" w:color="auto"/>
          </w:divBdr>
        </w:div>
        <w:div w:id="414934175">
          <w:marLeft w:val="640"/>
          <w:marRight w:val="0"/>
          <w:marTop w:val="0"/>
          <w:marBottom w:val="0"/>
          <w:divBdr>
            <w:top w:val="none" w:sz="0" w:space="0" w:color="auto"/>
            <w:left w:val="none" w:sz="0" w:space="0" w:color="auto"/>
            <w:bottom w:val="none" w:sz="0" w:space="0" w:color="auto"/>
            <w:right w:val="none" w:sz="0" w:space="0" w:color="auto"/>
          </w:divBdr>
        </w:div>
        <w:div w:id="1600140349">
          <w:marLeft w:val="640"/>
          <w:marRight w:val="0"/>
          <w:marTop w:val="0"/>
          <w:marBottom w:val="0"/>
          <w:divBdr>
            <w:top w:val="none" w:sz="0" w:space="0" w:color="auto"/>
            <w:left w:val="none" w:sz="0" w:space="0" w:color="auto"/>
            <w:bottom w:val="none" w:sz="0" w:space="0" w:color="auto"/>
            <w:right w:val="none" w:sz="0" w:space="0" w:color="auto"/>
          </w:divBdr>
        </w:div>
        <w:div w:id="720403987">
          <w:marLeft w:val="640"/>
          <w:marRight w:val="0"/>
          <w:marTop w:val="0"/>
          <w:marBottom w:val="0"/>
          <w:divBdr>
            <w:top w:val="none" w:sz="0" w:space="0" w:color="auto"/>
            <w:left w:val="none" w:sz="0" w:space="0" w:color="auto"/>
            <w:bottom w:val="none" w:sz="0" w:space="0" w:color="auto"/>
            <w:right w:val="none" w:sz="0" w:space="0" w:color="auto"/>
          </w:divBdr>
        </w:div>
        <w:div w:id="1510827641">
          <w:marLeft w:val="640"/>
          <w:marRight w:val="0"/>
          <w:marTop w:val="0"/>
          <w:marBottom w:val="0"/>
          <w:divBdr>
            <w:top w:val="none" w:sz="0" w:space="0" w:color="auto"/>
            <w:left w:val="none" w:sz="0" w:space="0" w:color="auto"/>
            <w:bottom w:val="none" w:sz="0" w:space="0" w:color="auto"/>
            <w:right w:val="none" w:sz="0" w:space="0" w:color="auto"/>
          </w:divBdr>
        </w:div>
        <w:div w:id="1414930267">
          <w:marLeft w:val="640"/>
          <w:marRight w:val="0"/>
          <w:marTop w:val="0"/>
          <w:marBottom w:val="0"/>
          <w:divBdr>
            <w:top w:val="none" w:sz="0" w:space="0" w:color="auto"/>
            <w:left w:val="none" w:sz="0" w:space="0" w:color="auto"/>
            <w:bottom w:val="none" w:sz="0" w:space="0" w:color="auto"/>
            <w:right w:val="none" w:sz="0" w:space="0" w:color="auto"/>
          </w:divBdr>
        </w:div>
        <w:div w:id="1685668046">
          <w:marLeft w:val="640"/>
          <w:marRight w:val="0"/>
          <w:marTop w:val="0"/>
          <w:marBottom w:val="0"/>
          <w:divBdr>
            <w:top w:val="none" w:sz="0" w:space="0" w:color="auto"/>
            <w:left w:val="none" w:sz="0" w:space="0" w:color="auto"/>
            <w:bottom w:val="none" w:sz="0" w:space="0" w:color="auto"/>
            <w:right w:val="none" w:sz="0" w:space="0" w:color="auto"/>
          </w:divBdr>
        </w:div>
        <w:div w:id="1041394782">
          <w:marLeft w:val="640"/>
          <w:marRight w:val="0"/>
          <w:marTop w:val="0"/>
          <w:marBottom w:val="0"/>
          <w:divBdr>
            <w:top w:val="none" w:sz="0" w:space="0" w:color="auto"/>
            <w:left w:val="none" w:sz="0" w:space="0" w:color="auto"/>
            <w:bottom w:val="none" w:sz="0" w:space="0" w:color="auto"/>
            <w:right w:val="none" w:sz="0" w:space="0" w:color="auto"/>
          </w:divBdr>
        </w:div>
        <w:div w:id="1884831103">
          <w:marLeft w:val="640"/>
          <w:marRight w:val="0"/>
          <w:marTop w:val="0"/>
          <w:marBottom w:val="0"/>
          <w:divBdr>
            <w:top w:val="none" w:sz="0" w:space="0" w:color="auto"/>
            <w:left w:val="none" w:sz="0" w:space="0" w:color="auto"/>
            <w:bottom w:val="none" w:sz="0" w:space="0" w:color="auto"/>
            <w:right w:val="none" w:sz="0" w:space="0" w:color="auto"/>
          </w:divBdr>
        </w:div>
        <w:div w:id="1323704897">
          <w:marLeft w:val="640"/>
          <w:marRight w:val="0"/>
          <w:marTop w:val="0"/>
          <w:marBottom w:val="0"/>
          <w:divBdr>
            <w:top w:val="none" w:sz="0" w:space="0" w:color="auto"/>
            <w:left w:val="none" w:sz="0" w:space="0" w:color="auto"/>
            <w:bottom w:val="none" w:sz="0" w:space="0" w:color="auto"/>
            <w:right w:val="none" w:sz="0" w:space="0" w:color="auto"/>
          </w:divBdr>
        </w:div>
        <w:div w:id="643049471">
          <w:marLeft w:val="640"/>
          <w:marRight w:val="0"/>
          <w:marTop w:val="0"/>
          <w:marBottom w:val="0"/>
          <w:divBdr>
            <w:top w:val="none" w:sz="0" w:space="0" w:color="auto"/>
            <w:left w:val="none" w:sz="0" w:space="0" w:color="auto"/>
            <w:bottom w:val="none" w:sz="0" w:space="0" w:color="auto"/>
            <w:right w:val="none" w:sz="0" w:space="0" w:color="auto"/>
          </w:divBdr>
        </w:div>
        <w:div w:id="1922644772">
          <w:marLeft w:val="640"/>
          <w:marRight w:val="0"/>
          <w:marTop w:val="0"/>
          <w:marBottom w:val="0"/>
          <w:divBdr>
            <w:top w:val="none" w:sz="0" w:space="0" w:color="auto"/>
            <w:left w:val="none" w:sz="0" w:space="0" w:color="auto"/>
            <w:bottom w:val="none" w:sz="0" w:space="0" w:color="auto"/>
            <w:right w:val="none" w:sz="0" w:space="0" w:color="auto"/>
          </w:divBdr>
        </w:div>
      </w:divsChild>
    </w:div>
    <w:div w:id="1638874016">
      <w:bodyDiv w:val="1"/>
      <w:marLeft w:val="0"/>
      <w:marRight w:val="0"/>
      <w:marTop w:val="0"/>
      <w:marBottom w:val="0"/>
      <w:divBdr>
        <w:top w:val="none" w:sz="0" w:space="0" w:color="auto"/>
        <w:left w:val="none" w:sz="0" w:space="0" w:color="auto"/>
        <w:bottom w:val="none" w:sz="0" w:space="0" w:color="auto"/>
        <w:right w:val="none" w:sz="0" w:space="0" w:color="auto"/>
      </w:divBdr>
      <w:divsChild>
        <w:div w:id="161088762">
          <w:marLeft w:val="640"/>
          <w:marRight w:val="0"/>
          <w:marTop w:val="0"/>
          <w:marBottom w:val="0"/>
          <w:divBdr>
            <w:top w:val="none" w:sz="0" w:space="0" w:color="auto"/>
            <w:left w:val="none" w:sz="0" w:space="0" w:color="auto"/>
            <w:bottom w:val="none" w:sz="0" w:space="0" w:color="auto"/>
            <w:right w:val="none" w:sz="0" w:space="0" w:color="auto"/>
          </w:divBdr>
        </w:div>
        <w:div w:id="102967138">
          <w:marLeft w:val="640"/>
          <w:marRight w:val="0"/>
          <w:marTop w:val="0"/>
          <w:marBottom w:val="0"/>
          <w:divBdr>
            <w:top w:val="none" w:sz="0" w:space="0" w:color="auto"/>
            <w:left w:val="none" w:sz="0" w:space="0" w:color="auto"/>
            <w:bottom w:val="none" w:sz="0" w:space="0" w:color="auto"/>
            <w:right w:val="none" w:sz="0" w:space="0" w:color="auto"/>
          </w:divBdr>
        </w:div>
        <w:div w:id="2020616217">
          <w:marLeft w:val="640"/>
          <w:marRight w:val="0"/>
          <w:marTop w:val="0"/>
          <w:marBottom w:val="0"/>
          <w:divBdr>
            <w:top w:val="none" w:sz="0" w:space="0" w:color="auto"/>
            <w:left w:val="none" w:sz="0" w:space="0" w:color="auto"/>
            <w:bottom w:val="none" w:sz="0" w:space="0" w:color="auto"/>
            <w:right w:val="none" w:sz="0" w:space="0" w:color="auto"/>
          </w:divBdr>
        </w:div>
        <w:div w:id="1635058119">
          <w:marLeft w:val="640"/>
          <w:marRight w:val="0"/>
          <w:marTop w:val="0"/>
          <w:marBottom w:val="0"/>
          <w:divBdr>
            <w:top w:val="none" w:sz="0" w:space="0" w:color="auto"/>
            <w:left w:val="none" w:sz="0" w:space="0" w:color="auto"/>
            <w:bottom w:val="none" w:sz="0" w:space="0" w:color="auto"/>
            <w:right w:val="none" w:sz="0" w:space="0" w:color="auto"/>
          </w:divBdr>
        </w:div>
        <w:div w:id="742333232">
          <w:marLeft w:val="640"/>
          <w:marRight w:val="0"/>
          <w:marTop w:val="0"/>
          <w:marBottom w:val="0"/>
          <w:divBdr>
            <w:top w:val="none" w:sz="0" w:space="0" w:color="auto"/>
            <w:left w:val="none" w:sz="0" w:space="0" w:color="auto"/>
            <w:bottom w:val="none" w:sz="0" w:space="0" w:color="auto"/>
            <w:right w:val="none" w:sz="0" w:space="0" w:color="auto"/>
          </w:divBdr>
        </w:div>
        <w:div w:id="326515173">
          <w:marLeft w:val="640"/>
          <w:marRight w:val="0"/>
          <w:marTop w:val="0"/>
          <w:marBottom w:val="0"/>
          <w:divBdr>
            <w:top w:val="none" w:sz="0" w:space="0" w:color="auto"/>
            <w:left w:val="none" w:sz="0" w:space="0" w:color="auto"/>
            <w:bottom w:val="none" w:sz="0" w:space="0" w:color="auto"/>
            <w:right w:val="none" w:sz="0" w:space="0" w:color="auto"/>
          </w:divBdr>
        </w:div>
        <w:div w:id="399671189">
          <w:marLeft w:val="640"/>
          <w:marRight w:val="0"/>
          <w:marTop w:val="0"/>
          <w:marBottom w:val="0"/>
          <w:divBdr>
            <w:top w:val="none" w:sz="0" w:space="0" w:color="auto"/>
            <w:left w:val="none" w:sz="0" w:space="0" w:color="auto"/>
            <w:bottom w:val="none" w:sz="0" w:space="0" w:color="auto"/>
            <w:right w:val="none" w:sz="0" w:space="0" w:color="auto"/>
          </w:divBdr>
        </w:div>
        <w:div w:id="506291942">
          <w:marLeft w:val="640"/>
          <w:marRight w:val="0"/>
          <w:marTop w:val="0"/>
          <w:marBottom w:val="0"/>
          <w:divBdr>
            <w:top w:val="none" w:sz="0" w:space="0" w:color="auto"/>
            <w:left w:val="none" w:sz="0" w:space="0" w:color="auto"/>
            <w:bottom w:val="none" w:sz="0" w:space="0" w:color="auto"/>
            <w:right w:val="none" w:sz="0" w:space="0" w:color="auto"/>
          </w:divBdr>
        </w:div>
        <w:div w:id="823544657">
          <w:marLeft w:val="640"/>
          <w:marRight w:val="0"/>
          <w:marTop w:val="0"/>
          <w:marBottom w:val="0"/>
          <w:divBdr>
            <w:top w:val="none" w:sz="0" w:space="0" w:color="auto"/>
            <w:left w:val="none" w:sz="0" w:space="0" w:color="auto"/>
            <w:bottom w:val="none" w:sz="0" w:space="0" w:color="auto"/>
            <w:right w:val="none" w:sz="0" w:space="0" w:color="auto"/>
          </w:divBdr>
        </w:div>
        <w:div w:id="97024060">
          <w:marLeft w:val="640"/>
          <w:marRight w:val="0"/>
          <w:marTop w:val="0"/>
          <w:marBottom w:val="0"/>
          <w:divBdr>
            <w:top w:val="none" w:sz="0" w:space="0" w:color="auto"/>
            <w:left w:val="none" w:sz="0" w:space="0" w:color="auto"/>
            <w:bottom w:val="none" w:sz="0" w:space="0" w:color="auto"/>
            <w:right w:val="none" w:sz="0" w:space="0" w:color="auto"/>
          </w:divBdr>
        </w:div>
        <w:div w:id="1233464121">
          <w:marLeft w:val="640"/>
          <w:marRight w:val="0"/>
          <w:marTop w:val="0"/>
          <w:marBottom w:val="0"/>
          <w:divBdr>
            <w:top w:val="none" w:sz="0" w:space="0" w:color="auto"/>
            <w:left w:val="none" w:sz="0" w:space="0" w:color="auto"/>
            <w:bottom w:val="none" w:sz="0" w:space="0" w:color="auto"/>
            <w:right w:val="none" w:sz="0" w:space="0" w:color="auto"/>
          </w:divBdr>
        </w:div>
        <w:div w:id="1188173843">
          <w:marLeft w:val="640"/>
          <w:marRight w:val="0"/>
          <w:marTop w:val="0"/>
          <w:marBottom w:val="0"/>
          <w:divBdr>
            <w:top w:val="none" w:sz="0" w:space="0" w:color="auto"/>
            <w:left w:val="none" w:sz="0" w:space="0" w:color="auto"/>
            <w:bottom w:val="none" w:sz="0" w:space="0" w:color="auto"/>
            <w:right w:val="none" w:sz="0" w:space="0" w:color="auto"/>
          </w:divBdr>
        </w:div>
        <w:div w:id="666254473">
          <w:marLeft w:val="640"/>
          <w:marRight w:val="0"/>
          <w:marTop w:val="0"/>
          <w:marBottom w:val="0"/>
          <w:divBdr>
            <w:top w:val="none" w:sz="0" w:space="0" w:color="auto"/>
            <w:left w:val="none" w:sz="0" w:space="0" w:color="auto"/>
            <w:bottom w:val="none" w:sz="0" w:space="0" w:color="auto"/>
            <w:right w:val="none" w:sz="0" w:space="0" w:color="auto"/>
          </w:divBdr>
        </w:div>
        <w:div w:id="2015376679">
          <w:marLeft w:val="640"/>
          <w:marRight w:val="0"/>
          <w:marTop w:val="0"/>
          <w:marBottom w:val="0"/>
          <w:divBdr>
            <w:top w:val="none" w:sz="0" w:space="0" w:color="auto"/>
            <w:left w:val="none" w:sz="0" w:space="0" w:color="auto"/>
            <w:bottom w:val="none" w:sz="0" w:space="0" w:color="auto"/>
            <w:right w:val="none" w:sz="0" w:space="0" w:color="auto"/>
          </w:divBdr>
        </w:div>
        <w:div w:id="854197184">
          <w:marLeft w:val="640"/>
          <w:marRight w:val="0"/>
          <w:marTop w:val="0"/>
          <w:marBottom w:val="0"/>
          <w:divBdr>
            <w:top w:val="none" w:sz="0" w:space="0" w:color="auto"/>
            <w:left w:val="none" w:sz="0" w:space="0" w:color="auto"/>
            <w:bottom w:val="none" w:sz="0" w:space="0" w:color="auto"/>
            <w:right w:val="none" w:sz="0" w:space="0" w:color="auto"/>
          </w:divBdr>
        </w:div>
        <w:div w:id="1874461365">
          <w:marLeft w:val="640"/>
          <w:marRight w:val="0"/>
          <w:marTop w:val="0"/>
          <w:marBottom w:val="0"/>
          <w:divBdr>
            <w:top w:val="none" w:sz="0" w:space="0" w:color="auto"/>
            <w:left w:val="none" w:sz="0" w:space="0" w:color="auto"/>
            <w:bottom w:val="none" w:sz="0" w:space="0" w:color="auto"/>
            <w:right w:val="none" w:sz="0" w:space="0" w:color="auto"/>
          </w:divBdr>
        </w:div>
        <w:div w:id="1545680217">
          <w:marLeft w:val="640"/>
          <w:marRight w:val="0"/>
          <w:marTop w:val="0"/>
          <w:marBottom w:val="0"/>
          <w:divBdr>
            <w:top w:val="none" w:sz="0" w:space="0" w:color="auto"/>
            <w:left w:val="none" w:sz="0" w:space="0" w:color="auto"/>
            <w:bottom w:val="none" w:sz="0" w:space="0" w:color="auto"/>
            <w:right w:val="none" w:sz="0" w:space="0" w:color="auto"/>
          </w:divBdr>
        </w:div>
        <w:div w:id="852956847">
          <w:marLeft w:val="640"/>
          <w:marRight w:val="0"/>
          <w:marTop w:val="0"/>
          <w:marBottom w:val="0"/>
          <w:divBdr>
            <w:top w:val="none" w:sz="0" w:space="0" w:color="auto"/>
            <w:left w:val="none" w:sz="0" w:space="0" w:color="auto"/>
            <w:bottom w:val="none" w:sz="0" w:space="0" w:color="auto"/>
            <w:right w:val="none" w:sz="0" w:space="0" w:color="auto"/>
          </w:divBdr>
        </w:div>
        <w:div w:id="1320498099">
          <w:marLeft w:val="640"/>
          <w:marRight w:val="0"/>
          <w:marTop w:val="0"/>
          <w:marBottom w:val="0"/>
          <w:divBdr>
            <w:top w:val="none" w:sz="0" w:space="0" w:color="auto"/>
            <w:left w:val="none" w:sz="0" w:space="0" w:color="auto"/>
            <w:bottom w:val="none" w:sz="0" w:space="0" w:color="auto"/>
            <w:right w:val="none" w:sz="0" w:space="0" w:color="auto"/>
          </w:divBdr>
        </w:div>
        <w:div w:id="36324622">
          <w:marLeft w:val="640"/>
          <w:marRight w:val="0"/>
          <w:marTop w:val="0"/>
          <w:marBottom w:val="0"/>
          <w:divBdr>
            <w:top w:val="none" w:sz="0" w:space="0" w:color="auto"/>
            <w:left w:val="none" w:sz="0" w:space="0" w:color="auto"/>
            <w:bottom w:val="none" w:sz="0" w:space="0" w:color="auto"/>
            <w:right w:val="none" w:sz="0" w:space="0" w:color="auto"/>
          </w:divBdr>
        </w:div>
        <w:div w:id="999231294">
          <w:marLeft w:val="640"/>
          <w:marRight w:val="0"/>
          <w:marTop w:val="0"/>
          <w:marBottom w:val="0"/>
          <w:divBdr>
            <w:top w:val="none" w:sz="0" w:space="0" w:color="auto"/>
            <w:left w:val="none" w:sz="0" w:space="0" w:color="auto"/>
            <w:bottom w:val="none" w:sz="0" w:space="0" w:color="auto"/>
            <w:right w:val="none" w:sz="0" w:space="0" w:color="auto"/>
          </w:divBdr>
        </w:div>
        <w:div w:id="1114404512">
          <w:marLeft w:val="640"/>
          <w:marRight w:val="0"/>
          <w:marTop w:val="0"/>
          <w:marBottom w:val="0"/>
          <w:divBdr>
            <w:top w:val="none" w:sz="0" w:space="0" w:color="auto"/>
            <w:left w:val="none" w:sz="0" w:space="0" w:color="auto"/>
            <w:bottom w:val="none" w:sz="0" w:space="0" w:color="auto"/>
            <w:right w:val="none" w:sz="0" w:space="0" w:color="auto"/>
          </w:divBdr>
        </w:div>
        <w:div w:id="1911377506">
          <w:marLeft w:val="640"/>
          <w:marRight w:val="0"/>
          <w:marTop w:val="0"/>
          <w:marBottom w:val="0"/>
          <w:divBdr>
            <w:top w:val="none" w:sz="0" w:space="0" w:color="auto"/>
            <w:left w:val="none" w:sz="0" w:space="0" w:color="auto"/>
            <w:bottom w:val="none" w:sz="0" w:space="0" w:color="auto"/>
            <w:right w:val="none" w:sz="0" w:space="0" w:color="auto"/>
          </w:divBdr>
        </w:div>
        <w:div w:id="317074017">
          <w:marLeft w:val="640"/>
          <w:marRight w:val="0"/>
          <w:marTop w:val="0"/>
          <w:marBottom w:val="0"/>
          <w:divBdr>
            <w:top w:val="none" w:sz="0" w:space="0" w:color="auto"/>
            <w:left w:val="none" w:sz="0" w:space="0" w:color="auto"/>
            <w:bottom w:val="none" w:sz="0" w:space="0" w:color="auto"/>
            <w:right w:val="none" w:sz="0" w:space="0" w:color="auto"/>
          </w:divBdr>
        </w:div>
        <w:div w:id="1376739204">
          <w:marLeft w:val="640"/>
          <w:marRight w:val="0"/>
          <w:marTop w:val="0"/>
          <w:marBottom w:val="0"/>
          <w:divBdr>
            <w:top w:val="none" w:sz="0" w:space="0" w:color="auto"/>
            <w:left w:val="none" w:sz="0" w:space="0" w:color="auto"/>
            <w:bottom w:val="none" w:sz="0" w:space="0" w:color="auto"/>
            <w:right w:val="none" w:sz="0" w:space="0" w:color="auto"/>
          </w:divBdr>
        </w:div>
      </w:divsChild>
    </w:div>
    <w:div w:id="1722825367">
      <w:bodyDiv w:val="1"/>
      <w:marLeft w:val="0"/>
      <w:marRight w:val="0"/>
      <w:marTop w:val="0"/>
      <w:marBottom w:val="0"/>
      <w:divBdr>
        <w:top w:val="none" w:sz="0" w:space="0" w:color="auto"/>
        <w:left w:val="none" w:sz="0" w:space="0" w:color="auto"/>
        <w:bottom w:val="none" w:sz="0" w:space="0" w:color="auto"/>
        <w:right w:val="none" w:sz="0" w:space="0" w:color="auto"/>
      </w:divBdr>
    </w:div>
    <w:div w:id="1743790393">
      <w:bodyDiv w:val="1"/>
      <w:marLeft w:val="0"/>
      <w:marRight w:val="0"/>
      <w:marTop w:val="0"/>
      <w:marBottom w:val="0"/>
      <w:divBdr>
        <w:top w:val="none" w:sz="0" w:space="0" w:color="auto"/>
        <w:left w:val="none" w:sz="0" w:space="0" w:color="auto"/>
        <w:bottom w:val="none" w:sz="0" w:space="0" w:color="auto"/>
        <w:right w:val="none" w:sz="0" w:space="0" w:color="auto"/>
      </w:divBdr>
      <w:divsChild>
        <w:div w:id="967315529">
          <w:marLeft w:val="640"/>
          <w:marRight w:val="0"/>
          <w:marTop w:val="0"/>
          <w:marBottom w:val="0"/>
          <w:divBdr>
            <w:top w:val="none" w:sz="0" w:space="0" w:color="auto"/>
            <w:left w:val="none" w:sz="0" w:space="0" w:color="auto"/>
            <w:bottom w:val="none" w:sz="0" w:space="0" w:color="auto"/>
            <w:right w:val="none" w:sz="0" w:space="0" w:color="auto"/>
          </w:divBdr>
        </w:div>
        <w:div w:id="1576816227">
          <w:marLeft w:val="640"/>
          <w:marRight w:val="0"/>
          <w:marTop w:val="0"/>
          <w:marBottom w:val="0"/>
          <w:divBdr>
            <w:top w:val="none" w:sz="0" w:space="0" w:color="auto"/>
            <w:left w:val="none" w:sz="0" w:space="0" w:color="auto"/>
            <w:bottom w:val="none" w:sz="0" w:space="0" w:color="auto"/>
            <w:right w:val="none" w:sz="0" w:space="0" w:color="auto"/>
          </w:divBdr>
        </w:div>
        <w:div w:id="1402215545">
          <w:marLeft w:val="640"/>
          <w:marRight w:val="0"/>
          <w:marTop w:val="0"/>
          <w:marBottom w:val="0"/>
          <w:divBdr>
            <w:top w:val="none" w:sz="0" w:space="0" w:color="auto"/>
            <w:left w:val="none" w:sz="0" w:space="0" w:color="auto"/>
            <w:bottom w:val="none" w:sz="0" w:space="0" w:color="auto"/>
            <w:right w:val="none" w:sz="0" w:space="0" w:color="auto"/>
          </w:divBdr>
        </w:div>
        <w:div w:id="1554349569">
          <w:marLeft w:val="640"/>
          <w:marRight w:val="0"/>
          <w:marTop w:val="0"/>
          <w:marBottom w:val="0"/>
          <w:divBdr>
            <w:top w:val="none" w:sz="0" w:space="0" w:color="auto"/>
            <w:left w:val="none" w:sz="0" w:space="0" w:color="auto"/>
            <w:bottom w:val="none" w:sz="0" w:space="0" w:color="auto"/>
            <w:right w:val="none" w:sz="0" w:space="0" w:color="auto"/>
          </w:divBdr>
        </w:div>
        <w:div w:id="296880882">
          <w:marLeft w:val="640"/>
          <w:marRight w:val="0"/>
          <w:marTop w:val="0"/>
          <w:marBottom w:val="0"/>
          <w:divBdr>
            <w:top w:val="none" w:sz="0" w:space="0" w:color="auto"/>
            <w:left w:val="none" w:sz="0" w:space="0" w:color="auto"/>
            <w:bottom w:val="none" w:sz="0" w:space="0" w:color="auto"/>
            <w:right w:val="none" w:sz="0" w:space="0" w:color="auto"/>
          </w:divBdr>
        </w:div>
        <w:div w:id="1628269991">
          <w:marLeft w:val="640"/>
          <w:marRight w:val="0"/>
          <w:marTop w:val="0"/>
          <w:marBottom w:val="0"/>
          <w:divBdr>
            <w:top w:val="none" w:sz="0" w:space="0" w:color="auto"/>
            <w:left w:val="none" w:sz="0" w:space="0" w:color="auto"/>
            <w:bottom w:val="none" w:sz="0" w:space="0" w:color="auto"/>
            <w:right w:val="none" w:sz="0" w:space="0" w:color="auto"/>
          </w:divBdr>
        </w:div>
        <w:div w:id="1339237961">
          <w:marLeft w:val="640"/>
          <w:marRight w:val="0"/>
          <w:marTop w:val="0"/>
          <w:marBottom w:val="0"/>
          <w:divBdr>
            <w:top w:val="none" w:sz="0" w:space="0" w:color="auto"/>
            <w:left w:val="none" w:sz="0" w:space="0" w:color="auto"/>
            <w:bottom w:val="none" w:sz="0" w:space="0" w:color="auto"/>
            <w:right w:val="none" w:sz="0" w:space="0" w:color="auto"/>
          </w:divBdr>
        </w:div>
        <w:div w:id="1080906021">
          <w:marLeft w:val="640"/>
          <w:marRight w:val="0"/>
          <w:marTop w:val="0"/>
          <w:marBottom w:val="0"/>
          <w:divBdr>
            <w:top w:val="none" w:sz="0" w:space="0" w:color="auto"/>
            <w:left w:val="none" w:sz="0" w:space="0" w:color="auto"/>
            <w:bottom w:val="none" w:sz="0" w:space="0" w:color="auto"/>
            <w:right w:val="none" w:sz="0" w:space="0" w:color="auto"/>
          </w:divBdr>
        </w:div>
        <w:div w:id="331956109">
          <w:marLeft w:val="640"/>
          <w:marRight w:val="0"/>
          <w:marTop w:val="0"/>
          <w:marBottom w:val="0"/>
          <w:divBdr>
            <w:top w:val="none" w:sz="0" w:space="0" w:color="auto"/>
            <w:left w:val="none" w:sz="0" w:space="0" w:color="auto"/>
            <w:bottom w:val="none" w:sz="0" w:space="0" w:color="auto"/>
            <w:right w:val="none" w:sz="0" w:space="0" w:color="auto"/>
          </w:divBdr>
        </w:div>
        <w:div w:id="632058989">
          <w:marLeft w:val="640"/>
          <w:marRight w:val="0"/>
          <w:marTop w:val="0"/>
          <w:marBottom w:val="0"/>
          <w:divBdr>
            <w:top w:val="none" w:sz="0" w:space="0" w:color="auto"/>
            <w:left w:val="none" w:sz="0" w:space="0" w:color="auto"/>
            <w:bottom w:val="none" w:sz="0" w:space="0" w:color="auto"/>
            <w:right w:val="none" w:sz="0" w:space="0" w:color="auto"/>
          </w:divBdr>
        </w:div>
        <w:div w:id="367461134">
          <w:marLeft w:val="640"/>
          <w:marRight w:val="0"/>
          <w:marTop w:val="0"/>
          <w:marBottom w:val="0"/>
          <w:divBdr>
            <w:top w:val="none" w:sz="0" w:space="0" w:color="auto"/>
            <w:left w:val="none" w:sz="0" w:space="0" w:color="auto"/>
            <w:bottom w:val="none" w:sz="0" w:space="0" w:color="auto"/>
            <w:right w:val="none" w:sz="0" w:space="0" w:color="auto"/>
          </w:divBdr>
        </w:div>
        <w:div w:id="999817954">
          <w:marLeft w:val="640"/>
          <w:marRight w:val="0"/>
          <w:marTop w:val="0"/>
          <w:marBottom w:val="0"/>
          <w:divBdr>
            <w:top w:val="none" w:sz="0" w:space="0" w:color="auto"/>
            <w:left w:val="none" w:sz="0" w:space="0" w:color="auto"/>
            <w:bottom w:val="none" w:sz="0" w:space="0" w:color="auto"/>
            <w:right w:val="none" w:sz="0" w:space="0" w:color="auto"/>
          </w:divBdr>
        </w:div>
        <w:div w:id="691538950">
          <w:marLeft w:val="640"/>
          <w:marRight w:val="0"/>
          <w:marTop w:val="0"/>
          <w:marBottom w:val="0"/>
          <w:divBdr>
            <w:top w:val="none" w:sz="0" w:space="0" w:color="auto"/>
            <w:left w:val="none" w:sz="0" w:space="0" w:color="auto"/>
            <w:bottom w:val="none" w:sz="0" w:space="0" w:color="auto"/>
            <w:right w:val="none" w:sz="0" w:space="0" w:color="auto"/>
          </w:divBdr>
        </w:div>
        <w:div w:id="1587300797">
          <w:marLeft w:val="640"/>
          <w:marRight w:val="0"/>
          <w:marTop w:val="0"/>
          <w:marBottom w:val="0"/>
          <w:divBdr>
            <w:top w:val="none" w:sz="0" w:space="0" w:color="auto"/>
            <w:left w:val="none" w:sz="0" w:space="0" w:color="auto"/>
            <w:bottom w:val="none" w:sz="0" w:space="0" w:color="auto"/>
            <w:right w:val="none" w:sz="0" w:space="0" w:color="auto"/>
          </w:divBdr>
        </w:div>
        <w:div w:id="1867326698">
          <w:marLeft w:val="640"/>
          <w:marRight w:val="0"/>
          <w:marTop w:val="0"/>
          <w:marBottom w:val="0"/>
          <w:divBdr>
            <w:top w:val="none" w:sz="0" w:space="0" w:color="auto"/>
            <w:left w:val="none" w:sz="0" w:space="0" w:color="auto"/>
            <w:bottom w:val="none" w:sz="0" w:space="0" w:color="auto"/>
            <w:right w:val="none" w:sz="0" w:space="0" w:color="auto"/>
          </w:divBdr>
        </w:div>
        <w:div w:id="760756677">
          <w:marLeft w:val="640"/>
          <w:marRight w:val="0"/>
          <w:marTop w:val="0"/>
          <w:marBottom w:val="0"/>
          <w:divBdr>
            <w:top w:val="none" w:sz="0" w:space="0" w:color="auto"/>
            <w:left w:val="none" w:sz="0" w:space="0" w:color="auto"/>
            <w:bottom w:val="none" w:sz="0" w:space="0" w:color="auto"/>
            <w:right w:val="none" w:sz="0" w:space="0" w:color="auto"/>
          </w:divBdr>
        </w:div>
        <w:div w:id="1196892435">
          <w:marLeft w:val="640"/>
          <w:marRight w:val="0"/>
          <w:marTop w:val="0"/>
          <w:marBottom w:val="0"/>
          <w:divBdr>
            <w:top w:val="none" w:sz="0" w:space="0" w:color="auto"/>
            <w:left w:val="none" w:sz="0" w:space="0" w:color="auto"/>
            <w:bottom w:val="none" w:sz="0" w:space="0" w:color="auto"/>
            <w:right w:val="none" w:sz="0" w:space="0" w:color="auto"/>
          </w:divBdr>
        </w:div>
        <w:div w:id="1510410169">
          <w:marLeft w:val="640"/>
          <w:marRight w:val="0"/>
          <w:marTop w:val="0"/>
          <w:marBottom w:val="0"/>
          <w:divBdr>
            <w:top w:val="none" w:sz="0" w:space="0" w:color="auto"/>
            <w:left w:val="none" w:sz="0" w:space="0" w:color="auto"/>
            <w:bottom w:val="none" w:sz="0" w:space="0" w:color="auto"/>
            <w:right w:val="none" w:sz="0" w:space="0" w:color="auto"/>
          </w:divBdr>
        </w:div>
        <w:div w:id="1375496839">
          <w:marLeft w:val="640"/>
          <w:marRight w:val="0"/>
          <w:marTop w:val="0"/>
          <w:marBottom w:val="0"/>
          <w:divBdr>
            <w:top w:val="none" w:sz="0" w:space="0" w:color="auto"/>
            <w:left w:val="none" w:sz="0" w:space="0" w:color="auto"/>
            <w:bottom w:val="none" w:sz="0" w:space="0" w:color="auto"/>
            <w:right w:val="none" w:sz="0" w:space="0" w:color="auto"/>
          </w:divBdr>
        </w:div>
        <w:div w:id="1576628140">
          <w:marLeft w:val="640"/>
          <w:marRight w:val="0"/>
          <w:marTop w:val="0"/>
          <w:marBottom w:val="0"/>
          <w:divBdr>
            <w:top w:val="none" w:sz="0" w:space="0" w:color="auto"/>
            <w:left w:val="none" w:sz="0" w:space="0" w:color="auto"/>
            <w:bottom w:val="none" w:sz="0" w:space="0" w:color="auto"/>
            <w:right w:val="none" w:sz="0" w:space="0" w:color="auto"/>
          </w:divBdr>
        </w:div>
        <w:div w:id="931624114">
          <w:marLeft w:val="640"/>
          <w:marRight w:val="0"/>
          <w:marTop w:val="0"/>
          <w:marBottom w:val="0"/>
          <w:divBdr>
            <w:top w:val="none" w:sz="0" w:space="0" w:color="auto"/>
            <w:left w:val="none" w:sz="0" w:space="0" w:color="auto"/>
            <w:bottom w:val="none" w:sz="0" w:space="0" w:color="auto"/>
            <w:right w:val="none" w:sz="0" w:space="0" w:color="auto"/>
          </w:divBdr>
        </w:div>
        <w:div w:id="2063864232">
          <w:marLeft w:val="640"/>
          <w:marRight w:val="0"/>
          <w:marTop w:val="0"/>
          <w:marBottom w:val="0"/>
          <w:divBdr>
            <w:top w:val="none" w:sz="0" w:space="0" w:color="auto"/>
            <w:left w:val="none" w:sz="0" w:space="0" w:color="auto"/>
            <w:bottom w:val="none" w:sz="0" w:space="0" w:color="auto"/>
            <w:right w:val="none" w:sz="0" w:space="0" w:color="auto"/>
          </w:divBdr>
        </w:div>
        <w:div w:id="1602837851">
          <w:marLeft w:val="640"/>
          <w:marRight w:val="0"/>
          <w:marTop w:val="0"/>
          <w:marBottom w:val="0"/>
          <w:divBdr>
            <w:top w:val="none" w:sz="0" w:space="0" w:color="auto"/>
            <w:left w:val="none" w:sz="0" w:space="0" w:color="auto"/>
            <w:bottom w:val="none" w:sz="0" w:space="0" w:color="auto"/>
            <w:right w:val="none" w:sz="0" w:space="0" w:color="auto"/>
          </w:divBdr>
        </w:div>
        <w:div w:id="572619779">
          <w:marLeft w:val="640"/>
          <w:marRight w:val="0"/>
          <w:marTop w:val="0"/>
          <w:marBottom w:val="0"/>
          <w:divBdr>
            <w:top w:val="none" w:sz="0" w:space="0" w:color="auto"/>
            <w:left w:val="none" w:sz="0" w:space="0" w:color="auto"/>
            <w:bottom w:val="none" w:sz="0" w:space="0" w:color="auto"/>
            <w:right w:val="none" w:sz="0" w:space="0" w:color="auto"/>
          </w:divBdr>
        </w:div>
        <w:div w:id="895240136">
          <w:marLeft w:val="640"/>
          <w:marRight w:val="0"/>
          <w:marTop w:val="0"/>
          <w:marBottom w:val="0"/>
          <w:divBdr>
            <w:top w:val="none" w:sz="0" w:space="0" w:color="auto"/>
            <w:left w:val="none" w:sz="0" w:space="0" w:color="auto"/>
            <w:bottom w:val="none" w:sz="0" w:space="0" w:color="auto"/>
            <w:right w:val="none" w:sz="0" w:space="0" w:color="auto"/>
          </w:divBdr>
        </w:div>
        <w:div w:id="1482193888">
          <w:marLeft w:val="640"/>
          <w:marRight w:val="0"/>
          <w:marTop w:val="0"/>
          <w:marBottom w:val="0"/>
          <w:divBdr>
            <w:top w:val="none" w:sz="0" w:space="0" w:color="auto"/>
            <w:left w:val="none" w:sz="0" w:space="0" w:color="auto"/>
            <w:bottom w:val="none" w:sz="0" w:space="0" w:color="auto"/>
            <w:right w:val="none" w:sz="0" w:space="0" w:color="auto"/>
          </w:divBdr>
        </w:div>
      </w:divsChild>
    </w:div>
    <w:div w:id="1844127232">
      <w:bodyDiv w:val="1"/>
      <w:marLeft w:val="0"/>
      <w:marRight w:val="0"/>
      <w:marTop w:val="0"/>
      <w:marBottom w:val="0"/>
      <w:divBdr>
        <w:top w:val="none" w:sz="0" w:space="0" w:color="auto"/>
        <w:left w:val="none" w:sz="0" w:space="0" w:color="auto"/>
        <w:bottom w:val="none" w:sz="0" w:space="0" w:color="auto"/>
        <w:right w:val="none" w:sz="0" w:space="0" w:color="auto"/>
      </w:divBdr>
      <w:divsChild>
        <w:div w:id="471800594">
          <w:marLeft w:val="640"/>
          <w:marRight w:val="0"/>
          <w:marTop w:val="0"/>
          <w:marBottom w:val="0"/>
          <w:divBdr>
            <w:top w:val="none" w:sz="0" w:space="0" w:color="auto"/>
            <w:left w:val="none" w:sz="0" w:space="0" w:color="auto"/>
            <w:bottom w:val="none" w:sz="0" w:space="0" w:color="auto"/>
            <w:right w:val="none" w:sz="0" w:space="0" w:color="auto"/>
          </w:divBdr>
        </w:div>
        <w:div w:id="210922747">
          <w:marLeft w:val="640"/>
          <w:marRight w:val="0"/>
          <w:marTop w:val="0"/>
          <w:marBottom w:val="0"/>
          <w:divBdr>
            <w:top w:val="none" w:sz="0" w:space="0" w:color="auto"/>
            <w:left w:val="none" w:sz="0" w:space="0" w:color="auto"/>
            <w:bottom w:val="none" w:sz="0" w:space="0" w:color="auto"/>
            <w:right w:val="none" w:sz="0" w:space="0" w:color="auto"/>
          </w:divBdr>
        </w:div>
        <w:div w:id="111362374">
          <w:marLeft w:val="640"/>
          <w:marRight w:val="0"/>
          <w:marTop w:val="0"/>
          <w:marBottom w:val="0"/>
          <w:divBdr>
            <w:top w:val="none" w:sz="0" w:space="0" w:color="auto"/>
            <w:left w:val="none" w:sz="0" w:space="0" w:color="auto"/>
            <w:bottom w:val="none" w:sz="0" w:space="0" w:color="auto"/>
            <w:right w:val="none" w:sz="0" w:space="0" w:color="auto"/>
          </w:divBdr>
        </w:div>
        <w:div w:id="1028487775">
          <w:marLeft w:val="640"/>
          <w:marRight w:val="0"/>
          <w:marTop w:val="0"/>
          <w:marBottom w:val="0"/>
          <w:divBdr>
            <w:top w:val="none" w:sz="0" w:space="0" w:color="auto"/>
            <w:left w:val="none" w:sz="0" w:space="0" w:color="auto"/>
            <w:bottom w:val="none" w:sz="0" w:space="0" w:color="auto"/>
            <w:right w:val="none" w:sz="0" w:space="0" w:color="auto"/>
          </w:divBdr>
        </w:div>
        <w:div w:id="1051226649">
          <w:marLeft w:val="640"/>
          <w:marRight w:val="0"/>
          <w:marTop w:val="0"/>
          <w:marBottom w:val="0"/>
          <w:divBdr>
            <w:top w:val="none" w:sz="0" w:space="0" w:color="auto"/>
            <w:left w:val="none" w:sz="0" w:space="0" w:color="auto"/>
            <w:bottom w:val="none" w:sz="0" w:space="0" w:color="auto"/>
            <w:right w:val="none" w:sz="0" w:space="0" w:color="auto"/>
          </w:divBdr>
        </w:div>
        <w:div w:id="1621380621">
          <w:marLeft w:val="640"/>
          <w:marRight w:val="0"/>
          <w:marTop w:val="0"/>
          <w:marBottom w:val="0"/>
          <w:divBdr>
            <w:top w:val="none" w:sz="0" w:space="0" w:color="auto"/>
            <w:left w:val="none" w:sz="0" w:space="0" w:color="auto"/>
            <w:bottom w:val="none" w:sz="0" w:space="0" w:color="auto"/>
            <w:right w:val="none" w:sz="0" w:space="0" w:color="auto"/>
          </w:divBdr>
        </w:div>
        <w:div w:id="1719671275">
          <w:marLeft w:val="640"/>
          <w:marRight w:val="0"/>
          <w:marTop w:val="0"/>
          <w:marBottom w:val="0"/>
          <w:divBdr>
            <w:top w:val="none" w:sz="0" w:space="0" w:color="auto"/>
            <w:left w:val="none" w:sz="0" w:space="0" w:color="auto"/>
            <w:bottom w:val="none" w:sz="0" w:space="0" w:color="auto"/>
            <w:right w:val="none" w:sz="0" w:space="0" w:color="auto"/>
          </w:divBdr>
        </w:div>
        <w:div w:id="1739743325">
          <w:marLeft w:val="640"/>
          <w:marRight w:val="0"/>
          <w:marTop w:val="0"/>
          <w:marBottom w:val="0"/>
          <w:divBdr>
            <w:top w:val="none" w:sz="0" w:space="0" w:color="auto"/>
            <w:left w:val="none" w:sz="0" w:space="0" w:color="auto"/>
            <w:bottom w:val="none" w:sz="0" w:space="0" w:color="auto"/>
            <w:right w:val="none" w:sz="0" w:space="0" w:color="auto"/>
          </w:divBdr>
        </w:div>
        <w:div w:id="40327778">
          <w:marLeft w:val="640"/>
          <w:marRight w:val="0"/>
          <w:marTop w:val="0"/>
          <w:marBottom w:val="0"/>
          <w:divBdr>
            <w:top w:val="none" w:sz="0" w:space="0" w:color="auto"/>
            <w:left w:val="none" w:sz="0" w:space="0" w:color="auto"/>
            <w:bottom w:val="none" w:sz="0" w:space="0" w:color="auto"/>
            <w:right w:val="none" w:sz="0" w:space="0" w:color="auto"/>
          </w:divBdr>
        </w:div>
        <w:div w:id="151147036">
          <w:marLeft w:val="640"/>
          <w:marRight w:val="0"/>
          <w:marTop w:val="0"/>
          <w:marBottom w:val="0"/>
          <w:divBdr>
            <w:top w:val="none" w:sz="0" w:space="0" w:color="auto"/>
            <w:left w:val="none" w:sz="0" w:space="0" w:color="auto"/>
            <w:bottom w:val="none" w:sz="0" w:space="0" w:color="auto"/>
            <w:right w:val="none" w:sz="0" w:space="0" w:color="auto"/>
          </w:divBdr>
        </w:div>
        <w:div w:id="437868170">
          <w:marLeft w:val="640"/>
          <w:marRight w:val="0"/>
          <w:marTop w:val="0"/>
          <w:marBottom w:val="0"/>
          <w:divBdr>
            <w:top w:val="none" w:sz="0" w:space="0" w:color="auto"/>
            <w:left w:val="none" w:sz="0" w:space="0" w:color="auto"/>
            <w:bottom w:val="none" w:sz="0" w:space="0" w:color="auto"/>
            <w:right w:val="none" w:sz="0" w:space="0" w:color="auto"/>
          </w:divBdr>
        </w:div>
        <w:div w:id="160507738">
          <w:marLeft w:val="640"/>
          <w:marRight w:val="0"/>
          <w:marTop w:val="0"/>
          <w:marBottom w:val="0"/>
          <w:divBdr>
            <w:top w:val="none" w:sz="0" w:space="0" w:color="auto"/>
            <w:left w:val="none" w:sz="0" w:space="0" w:color="auto"/>
            <w:bottom w:val="none" w:sz="0" w:space="0" w:color="auto"/>
            <w:right w:val="none" w:sz="0" w:space="0" w:color="auto"/>
          </w:divBdr>
        </w:div>
        <w:div w:id="1240561416">
          <w:marLeft w:val="640"/>
          <w:marRight w:val="0"/>
          <w:marTop w:val="0"/>
          <w:marBottom w:val="0"/>
          <w:divBdr>
            <w:top w:val="none" w:sz="0" w:space="0" w:color="auto"/>
            <w:left w:val="none" w:sz="0" w:space="0" w:color="auto"/>
            <w:bottom w:val="none" w:sz="0" w:space="0" w:color="auto"/>
            <w:right w:val="none" w:sz="0" w:space="0" w:color="auto"/>
          </w:divBdr>
        </w:div>
        <w:div w:id="469248312">
          <w:marLeft w:val="640"/>
          <w:marRight w:val="0"/>
          <w:marTop w:val="0"/>
          <w:marBottom w:val="0"/>
          <w:divBdr>
            <w:top w:val="none" w:sz="0" w:space="0" w:color="auto"/>
            <w:left w:val="none" w:sz="0" w:space="0" w:color="auto"/>
            <w:bottom w:val="none" w:sz="0" w:space="0" w:color="auto"/>
            <w:right w:val="none" w:sz="0" w:space="0" w:color="auto"/>
          </w:divBdr>
        </w:div>
        <w:div w:id="1520702147">
          <w:marLeft w:val="640"/>
          <w:marRight w:val="0"/>
          <w:marTop w:val="0"/>
          <w:marBottom w:val="0"/>
          <w:divBdr>
            <w:top w:val="none" w:sz="0" w:space="0" w:color="auto"/>
            <w:left w:val="none" w:sz="0" w:space="0" w:color="auto"/>
            <w:bottom w:val="none" w:sz="0" w:space="0" w:color="auto"/>
            <w:right w:val="none" w:sz="0" w:space="0" w:color="auto"/>
          </w:divBdr>
        </w:div>
        <w:div w:id="1441758879">
          <w:marLeft w:val="640"/>
          <w:marRight w:val="0"/>
          <w:marTop w:val="0"/>
          <w:marBottom w:val="0"/>
          <w:divBdr>
            <w:top w:val="none" w:sz="0" w:space="0" w:color="auto"/>
            <w:left w:val="none" w:sz="0" w:space="0" w:color="auto"/>
            <w:bottom w:val="none" w:sz="0" w:space="0" w:color="auto"/>
            <w:right w:val="none" w:sz="0" w:space="0" w:color="auto"/>
          </w:divBdr>
        </w:div>
        <w:div w:id="1273518277">
          <w:marLeft w:val="640"/>
          <w:marRight w:val="0"/>
          <w:marTop w:val="0"/>
          <w:marBottom w:val="0"/>
          <w:divBdr>
            <w:top w:val="none" w:sz="0" w:space="0" w:color="auto"/>
            <w:left w:val="none" w:sz="0" w:space="0" w:color="auto"/>
            <w:bottom w:val="none" w:sz="0" w:space="0" w:color="auto"/>
            <w:right w:val="none" w:sz="0" w:space="0" w:color="auto"/>
          </w:divBdr>
        </w:div>
        <w:div w:id="429085064">
          <w:marLeft w:val="640"/>
          <w:marRight w:val="0"/>
          <w:marTop w:val="0"/>
          <w:marBottom w:val="0"/>
          <w:divBdr>
            <w:top w:val="none" w:sz="0" w:space="0" w:color="auto"/>
            <w:left w:val="none" w:sz="0" w:space="0" w:color="auto"/>
            <w:bottom w:val="none" w:sz="0" w:space="0" w:color="auto"/>
            <w:right w:val="none" w:sz="0" w:space="0" w:color="auto"/>
          </w:divBdr>
        </w:div>
        <w:div w:id="1895192969">
          <w:marLeft w:val="640"/>
          <w:marRight w:val="0"/>
          <w:marTop w:val="0"/>
          <w:marBottom w:val="0"/>
          <w:divBdr>
            <w:top w:val="none" w:sz="0" w:space="0" w:color="auto"/>
            <w:left w:val="none" w:sz="0" w:space="0" w:color="auto"/>
            <w:bottom w:val="none" w:sz="0" w:space="0" w:color="auto"/>
            <w:right w:val="none" w:sz="0" w:space="0" w:color="auto"/>
          </w:divBdr>
        </w:div>
        <w:div w:id="2100978517">
          <w:marLeft w:val="640"/>
          <w:marRight w:val="0"/>
          <w:marTop w:val="0"/>
          <w:marBottom w:val="0"/>
          <w:divBdr>
            <w:top w:val="none" w:sz="0" w:space="0" w:color="auto"/>
            <w:left w:val="none" w:sz="0" w:space="0" w:color="auto"/>
            <w:bottom w:val="none" w:sz="0" w:space="0" w:color="auto"/>
            <w:right w:val="none" w:sz="0" w:space="0" w:color="auto"/>
          </w:divBdr>
        </w:div>
        <w:div w:id="1810825452">
          <w:marLeft w:val="640"/>
          <w:marRight w:val="0"/>
          <w:marTop w:val="0"/>
          <w:marBottom w:val="0"/>
          <w:divBdr>
            <w:top w:val="none" w:sz="0" w:space="0" w:color="auto"/>
            <w:left w:val="none" w:sz="0" w:space="0" w:color="auto"/>
            <w:bottom w:val="none" w:sz="0" w:space="0" w:color="auto"/>
            <w:right w:val="none" w:sz="0" w:space="0" w:color="auto"/>
          </w:divBdr>
        </w:div>
        <w:div w:id="1489711338">
          <w:marLeft w:val="640"/>
          <w:marRight w:val="0"/>
          <w:marTop w:val="0"/>
          <w:marBottom w:val="0"/>
          <w:divBdr>
            <w:top w:val="none" w:sz="0" w:space="0" w:color="auto"/>
            <w:left w:val="none" w:sz="0" w:space="0" w:color="auto"/>
            <w:bottom w:val="none" w:sz="0" w:space="0" w:color="auto"/>
            <w:right w:val="none" w:sz="0" w:space="0" w:color="auto"/>
          </w:divBdr>
        </w:div>
        <w:div w:id="637875439">
          <w:marLeft w:val="640"/>
          <w:marRight w:val="0"/>
          <w:marTop w:val="0"/>
          <w:marBottom w:val="0"/>
          <w:divBdr>
            <w:top w:val="none" w:sz="0" w:space="0" w:color="auto"/>
            <w:left w:val="none" w:sz="0" w:space="0" w:color="auto"/>
            <w:bottom w:val="none" w:sz="0" w:space="0" w:color="auto"/>
            <w:right w:val="none" w:sz="0" w:space="0" w:color="auto"/>
          </w:divBdr>
        </w:div>
        <w:div w:id="1601910129">
          <w:marLeft w:val="640"/>
          <w:marRight w:val="0"/>
          <w:marTop w:val="0"/>
          <w:marBottom w:val="0"/>
          <w:divBdr>
            <w:top w:val="none" w:sz="0" w:space="0" w:color="auto"/>
            <w:left w:val="none" w:sz="0" w:space="0" w:color="auto"/>
            <w:bottom w:val="none" w:sz="0" w:space="0" w:color="auto"/>
            <w:right w:val="none" w:sz="0" w:space="0" w:color="auto"/>
          </w:divBdr>
        </w:div>
        <w:div w:id="1134562524">
          <w:marLeft w:val="640"/>
          <w:marRight w:val="0"/>
          <w:marTop w:val="0"/>
          <w:marBottom w:val="0"/>
          <w:divBdr>
            <w:top w:val="none" w:sz="0" w:space="0" w:color="auto"/>
            <w:left w:val="none" w:sz="0" w:space="0" w:color="auto"/>
            <w:bottom w:val="none" w:sz="0" w:space="0" w:color="auto"/>
            <w:right w:val="none" w:sz="0" w:space="0" w:color="auto"/>
          </w:divBdr>
        </w:div>
        <w:div w:id="1747461466">
          <w:marLeft w:val="640"/>
          <w:marRight w:val="0"/>
          <w:marTop w:val="0"/>
          <w:marBottom w:val="0"/>
          <w:divBdr>
            <w:top w:val="none" w:sz="0" w:space="0" w:color="auto"/>
            <w:left w:val="none" w:sz="0" w:space="0" w:color="auto"/>
            <w:bottom w:val="none" w:sz="0" w:space="0" w:color="auto"/>
            <w:right w:val="none" w:sz="0" w:space="0" w:color="auto"/>
          </w:divBdr>
        </w:div>
      </w:divsChild>
    </w:div>
    <w:div w:id="1872570438">
      <w:bodyDiv w:val="1"/>
      <w:marLeft w:val="0"/>
      <w:marRight w:val="0"/>
      <w:marTop w:val="0"/>
      <w:marBottom w:val="0"/>
      <w:divBdr>
        <w:top w:val="none" w:sz="0" w:space="0" w:color="auto"/>
        <w:left w:val="none" w:sz="0" w:space="0" w:color="auto"/>
        <w:bottom w:val="none" w:sz="0" w:space="0" w:color="auto"/>
        <w:right w:val="none" w:sz="0" w:space="0" w:color="auto"/>
      </w:divBdr>
      <w:divsChild>
        <w:div w:id="161624702">
          <w:marLeft w:val="640"/>
          <w:marRight w:val="0"/>
          <w:marTop w:val="0"/>
          <w:marBottom w:val="0"/>
          <w:divBdr>
            <w:top w:val="none" w:sz="0" w:space="0" w:color="auto"/>
            <w:left w:val="none" w:sz="0" w:space="0" w:color="auto"/>
            <w:bottom w:val="none" w:sz="0" w:space="0" w:color="auto"/>
            <w:right w:val="none" w:sz="0" w:space="0" w:color="auto"/>
          </w:divBdr>
        </w:div>
        <w:div w:id="209072173">
          <w:marLeft w:val="640"/>
          <w:marRight w:val="0"/>
          <w:marTop w:val="0"/>
          <w:marBottom w:val="0"/>
          <w:divBdr>
            <w:top w:val="none" w:sz="0" w:space="0" w:color="auto"/>
            <w:left w:val="none" w:sz="0" w:space="0" w:color="auto"/>
            <w:bottom w:val="none" w:sz="0" w:space="0" w:color="auto"/>
            <w:right w:val="none" w:sz="0" w:space="0" w:color="auto"/>
          </w:divBdr>
        </w:div>
        <w:div w:id="286543456">
          <w:marLeft w:val="640"/>
          <w:marRight w:val="0"/>
          <w:marTop w:val="0"/>
          <w:marBottom w:val="0"/>
          <w:divBdr>
            <w:top w:val="none" w:sz="0" w:space="0" w:color="auto"/>
            <w:left w:val="none" w:sz="0" w:space="0" w:color="auto"/>
            <w:bottom w:val="none" w:sz="0" w:space="0" w:color="auto"/>
            <w:right w:val="none" w:sz="0" w:space="0" w:color="auto"/>
          </w:divBdr>
        </w:div>
        <w:div w:id="312755783">
          <w:marLeft w:val="640"/>
          <w:marRight w:val="0"/>
          <w:marTop w:val="0"/>
          <w:marBottom w:val="0"/>
          <w:divBdr>
            <w:top w:val="none" w:sz="0" w:space="0" w:color="auto"/>
            <w:left w:val="none" w:sz="0" w:space="0" w:color="auto"/>
            <w:bottom w:val="none" w:sz="0" w:space="0" w:color="auto"/>
            <w:right w:val="none" w:sz="0" w:space="0" w:color="auto"/>
          </w:divBdr>
        </w:div>
        <w:div w:id="354698154">
          <w:marLeft w:val="640"/>
          <w:marRight w:val="0"/>
          <w:marTop w:val="0"/>
          <w:marBottom w:val="0"/>
          <w:divBdr>
            <w:top w:val="none" w:sz="0" w:space="0" w:color="auto"/>
            <w:left w:val="none" w:sz="0" w:space="0" w:color="auto"/>
            <w:bottom w:val="none" w:sz="0" w:space="0" w:color="auto"/>
            <w:right w:val="none" w:sz="0" w:space="0" w:color="auto"/>
          </w:divBdr>
        </w:div>
        <w:div w:id="538129085">
          <w:marLeft w:val="640"/>
          <w:marRight w:val="0"/>
          <w:marTop w:val="0"/>
          <w:marBottom w:val="0"/>
          <w:divBdr>
            <w:top w:val="none" w:sz="0" w:space="0" w:color="auto"/>
            <w:left w:val="none" w:sz="0" w:space="0" w:color="auto"/>
            <w:bottom w:val="none" w:sz="0" w:space="0" w:color="auto"/>
            <w:right w:val="none" w:sz="0" w:space="0" w:color="auto"/>
          </w:divBdr>
        </w:div>
        <w:div w:id="659305853">
          <w:marLeft w:val="640"/>
          <w:marRight w:val="0"/>
          <w:marTop w:val="0"/>
          <w:marBottom w:val="0"/>
          <w:divBdr>
            <w:top w:val="none" w:sz="0" w:space="0" w:color="auto"/>
            <w:left w:val="none" w:sz="0" w:space="0" w:color="auto"/>
            <w:bottom w:val="none" w:sz="0" w:space="0" w:color="auto"/>
            <w:right w:val="none" w:sz="0" w:space="0" w:color="auto"/>
          </w:divBdr>
        </w:div>
        <w:div w:id="673189434">
          <w:marLeft w:val="640"/>
          <w:marRight w:val="0"/>
          <w:marTop w:val="0"/>
          <w:marBottom w:val="0"/>
          <w:divBdr>
            <w:top w:val="none" w:sz="0" w:space="0" w:color="auto"/>
            <w:left w:val="none" w:sz="0" w:space="0" w:color="auto"/>
            <w:bottom w:val="none" w:sz="0" w:space="0" w:color="auto"/>
            <w:right w:val="none" w:sz="0" w:space="0" w:color="auto"/>
          </w:divBdr>
        </w:div>
        <w:div w:id="690108753">
          <w:marLeft w:val="640"/>
          <w:marRight w:val="0"/>
          <w:marTop w:val="0"/>
          <w:marBottom w:val="0"/>
          <w:divBdr>
            <w:top w:val="none" w:sz="0" w:space="0" w:color="auto"/>
            <w:left w:val="none" w:sz="0" w:space="0" w:color="auto"/>
            <w:bottom w:val="none" w:sz="0" w:space="0" w:color="auto"/>
            <w:right w:val="none" w:sz="0" w:space="0" w:color="auto"/>
          </w:divBdr>
        </w:div>
        <w:div w:id="862717624">
          <w:marLeft w:val="640"/>
          <w:marRight w:val="0"/>
          <w:marTop w:val="0"/>
          <w:marBottom w:val="0"/>
          <w:divBdr>
            <w:top w:val="none" w:sz="0" w:space="0" w:color="auto"/>
            <w:left w:val="none" w:sz="0" w:space="0" w:color="auto"/>
            <w:bottom w:val="none" w:sz="0" w:space="0" w:color="auto"/>
            <w:right w:val="none" w:sz="0" w:space="0" w:color="auto"/>
          </w:divBdr>
        </w:div>
        <w:div w:id="870798770">
          <w:marLeft w:val="640"/>
          <w:marRight w:val="0"/>
          <w:marTop w:val="0"/>
          <w:marBottom w:val="0"/>
          <w:divBdr>
            <w:top w:val="none" w:sz="0" w:space="0" w:color="auto"/>
            <w:left w:val="none" w:sz="0" w:space="0" w:color="auto"/>
            <w:bottom w:val="none" w:sz="0" w:space="0" w:color="auto"/>
            <w:right w:val="none" w:sz="0" w:space="0" w:color="auto"/>
          </w:divBdr>
        </w:div>
        <w:div w:id="1005671604">
          <w:marLeft w:val="640"/>
          <w:marRight w:val="0"/>
          <w:marTop w:val="0"/>
          <w:marBottom w:val="0"/>
          <w:divBdr>
            <w:top w:val="none" w:sz="0" w:space="0" w:color="auto"/>
            <w:left w:val="none" w:sz="0" w:space="0" w:color="auto"/>
            <w:bottom w:val="none" w:sz="0" w:space="0" w:color="auto"/>
            <w:right w:val="none" w:sz="0" w:space="0" w:color="auto"/>
          </w:divBdr>
        </w:div>
        <w:div w:id="1118917032">
          <w:marLeft w:val="640"/>
          <w:marRight w:val="0"/>
          <w:marTop w:val="0"/>
          <w:marBottom w:val="0"/>
          <w:divBdr>
            <w:top w:val="none" w:sz="0" w:space="0" w:color="auto"/>
            <w:left w:val="none" w:sz="0" w:space="0" w:color="auto"/>
            <w:bottom w:val="none" w:sz="0" w:space="0" w:color="auto"/>
            <w:right w:val="none" w:sz="0" w:space="0" w:color="auto"/>
          </w:divBdr>
        </w:div>
        <w:div w:id="1138838887">
          <w:marLeft w:val="640"/>
          <w:marRight w:val="0"/>
          <w:marTop w:val="0"/>
          <w:marBottom w:val="0"/>
          <w:divBdr>
            <w:top w:val="none" w:sz="0" w:space="0" w:color="auto"/>
            <w:left w:val="none" w:sz="0" w:space="0" w:color="auto"/>
            <w:bottom w:val="none" w:sz="0" w:space="0" w:color="auto"/>
            <w:right w:val="none" w:sz="0" w:space="0" w:color="auto"/>
          </w:divBdr>
        </w:div>
        <w:div w:id="1335066141">
          <w:marLeft w:val="640"/>
          <w:marRight w:val="0"/>
          <w:marTop w:val="0"/>
          <w:marBottom w:val="0"/>
          <w:divBdr>
            <w:top w:val="none" w:sz="0" w:space="0" w:color="auto"/>
            <w:left w:val="none" w:sz="0" w:space="0" w:color="auto"/>
            <w:bottom w:val="none" w:sz="0" w:space="0" w:color="auto"/>
            <w:right w:val="none" w:sz="0" w:space="0" w:color="auto"/>
          </w:divBdr>
        </w:div>
        <w:div w:id="1358430723">
          <w:marLeft w:val="640"/>
          <w:marRight w:val="0"/>
          <w:marTop w:val="0"/>
          <w:marBottom w:val="0"/>
          <w:divBdr>
            <w:top w:val="none" w:sz="0" w:space="0" w:color="auto"/>
            <w:left w:val="none" w:sz="0" w:space="0" w:color="auto"/>
            <w:bottom w:val="none" w:sz="0" w:space="0" w:color="auto"/>
            <w:right w:val="none" w:sz="0" w:space="0" w:color="auto"/>
          </w:divBdr>
        </w:div>
        <w:div w:id="1379090257">
          <w:marLeft w:val="640"/>
          <w:marRight w:val="0"/>
          <w:marTop w:val="0"/>
          <w:marBottom w:val="0"/>
          <w:divBdr>
            <w:top w:val="none" w:sz="0" w:space="0" w:color="auto"/>
            <w:left w:val="none" w:sz="0" w:space="0" w:color="auto"/>
            <w:bottom w:val="none" w:sz="0" w:space="0" w:color="auto"/>
            <w:right w:val="none" w:sz="0" w:space="0" w:color="auto"/>
          </w:divBdr>
        </w:div>
        <w:div w:id="1475950054">
          <w:marLeft w:val="640"/>
          <w:marRight w:val="0"/>
          <w:marTop w:val="0"/>
          <w:marBottom w:val="0"/>
          <w:divBdr>
            <w:top w:val="none" w:sz="0" w:space="0" w:color="auto"/>
            <w:left w:val="none" w:sz="0" w:space="0" w:color="auto"/>
            <w:bottom w:val="none" w:sz="0" w:space="0" w:color="auto"/>
            <w:right w:val="none" w:sz="0" w:space="0" w:color="auto"/>
          </w:divBdr>
        </w:div>
        <w:div w:id="1568874931">
          <w:marLeft w:val="640"/>
          <w:marRight w:val="0"/>
          <w:marTop w:val="0"/>
          <w:marBottom w:val="0"/>
          <w:divBdr>
            <w:top w:val="none" w:sz="0" w:space="0" w:color="auto"/>
            <w:left w:val="none" w:sz="0" w:space="0" w:color="auto"/>
            <w:bottom w:val="none" w:sz="0" w:space="0" w:color="auto"/>
            <w:right w:val="none" w:sz="0" w:space="0" w:color="auto"/>
          </w:divBdr>
        </w:div>
        <w:div w:id="1611203334">
          <w:marLeft w:val="640"/>
          <w:marRight w:val="0"/>
          <w:marTop w:val="0"/>
          <w:marBottom w:val="0"/>
          <w:divBdr>
            <w:top w:val="none" w:sz="0" w:space="0" w:color="auto"/>
            <w:left w:val="none" w:sz="0" w:space="0" w:color="auto"/>
            <w:bottom w:val="none" w:sz="0" w:space="0" w:color="auto"/>
            <w:right w:val="none" w:sz="0" w:space="0" w:color="auto"/>
          </w:divBdr>
        </w:div>
        <w:div w:id="1999572199">
          <w:marLeft w:val="640"/>
          <w:marRight w:val="0"/>
          <w:marTop w:val="0"/>
          <w:marBottom w:val="0"/>
          <w:divBdr>
            <w:top w:val="none" w:sz="0" w:space="0" w:color="auto"/>
            <w:left w:val="none" w:sz="0" w:space="0" w:color="auto"/>
            <w:bottom w:val="none" w:sz="0" w:space="0" w:color="auto"/>
            <w:right w:val="none" w:sz="0" w:space="0" w:color="auto"/>
          </w:divBdr>
        </w:div>
        <w:div w:id="2146777771">
          <w:marLeft w:val="640"/>
          <w:marRight w:val="0"/>
          <w:marTop w:val="0"/>
          <w:marBottom w:val="0"/>
          <w:divBdr>
            <w:top w:val="none" w:sz="0" w:space="0" w:color="auto"/>
            <w:left w:val="none" w:sz="0" w:space="0" w:color="auto"/>
            <w:bottom w:val="none" w:sz="0" w:space="0" w:color="auto"/>
            <w:right w:val="none" w:sz="0" w:space="0" w:color="auto"/>
          </w:divBdr>
        </w:div>
      </w:divsChild>
    </w:div>
    <w:div w:id="1890334685">
      <w:bodyDiv w:val="1"/>
      <w:marLeft w:val="0"/>
      <w:marRight w:val="0"/>
      <w:marTop w:val="0"/>
      <w:marBottom w:val="0"/>
      <w:divBdr>
        <w:top w:val="none" w:sz="0" w:space="0" w:color="auto"/>
        <w:left w:val="none" w:sz="0" w:space="0" w:color="auto"/>
        <w:bottom w:val="none" w:sz="0" w:space="0" w:color="auto"/>
        <w:right w:val="none" w:sz="0" w:space="0" w:color="auto"/>
      </w:divBdr>
      <w:divsChild>
        <w:div w:id="1655255039">
          <w:marLeft w:val="640"/>
          <w:marRight w:val="0"/>
          <w:marTop w:val="0"/>
          <w:marBottom w:val="0"/>
          <w:divBdr>
            <w:top w:val="none" w:sz="0" w:space="0" w:color="auto"/>
            <w:left w:val="none" w:sz="0" w:space="0" w:color="auto"/>
            <w:bottom w:val="none" w:sz="0" w:space="0" w:color="auto"/>
            <w:right w:val="none" w:sz="0" w:space="0" w:color="auto"/>
          </w:divBdr>
        </w:div>
        <w:div w:id="1908876145">
          <w:marLeft w:val="640"/>
          <w:marRight w:val="0"/>
          <w:marTop w:val="0"/>
          <w:marBottom w:val="0"/>
          <w:divBdr>
            <w:top w:val="none" w:sz="0" w:space="0" w:color="auto"/>
            <w:left w:val="none" w:sz="0" w:space="0" w:color="auto"/>
            <w:bottom w:val="none" w:sz="0" w:space="0" w:color="auto"/>
            <w:right w:val="none" w:sz="0" w:space="0" w:color="auto"/>
          </w:divBdr>
        </w:div>
        <w:div w:id="660086596">
          <w:marLeft w:val="640"/>
          <w:marRight w:val="0"/>
          <w:marTop w:val="0"/>
          <w:marBottom w:val="0"/>
          <w:divBdr>
            <w:top w:val="none" w:sz="0" w:space="0" w:color="auto"/>
            <w:left w:val="none" w:sz="0" w:space="0" w:color="auto"/>
            <w:bottom w:val="none" w:sz="0" w:space="0" w:color="auto"/>
            <w:right w:val="none" w:sz="0" w:space="0" w:color="auto"/>
          </w:divBdr>
        </w:div>
        <w:div w:id="228421233">
          <w:marLeft w:val="640"/>
          <w:marRight w:val="0"/>
          <w:marTop w:val="0"/>
          <w:marBottom w:val="0"/>
          <w:divBdr>
            <w:top w:val="none" w:sz="0" w:space="0" w:color="auto"/>
            <w:left w:val="none" w:sz="0" w:space="0" w:color="auto"/>
            <w:bottom w:val="none" w:sz="0" w:space="0" w:color="auto"/>
            <w:right w:val="none" w:sz="0" w:space="0" w:color="auto"/>
          </w:divBdr>
        </w:div>
        <w:div w:id="312298655">
          <w:marLeft w:val="640"/>
          <w:marRight w:val="0"/>
          <w:marTop w:val="0"/>
          <w:marBottom w:val="0"/>
          <w:divBdr>
            <w:top w:val="none" w:sz="0" w:space="0" w:color="auto"/>
            <w:left w:val="none" w:sz="0" w:space="0" w:color="auto"/>
            <w:bottom w:val="none" w:sz="0" w:space="0" w:color="auto"/>
            <w:right w:val="none" w:sz="0" w:space="0" w:color="auto"/>
          </w:divBdr>
        </w:div>
        <w:div w:id="282808521">
          <w:marLeft w:val="640"/>
          <w:marRight w:val="0"/>
          <w:marTop w:val="0"/>
          <w:marBottom w:val="0"/>
          <w:divBdr>
            <w:top w:val="none" w:sz="0" w:space="0" w:color="auto"/>
            <w:left w:val="none" w:sz="0" w:space="0" w:color="auto"/>
            <w:bottom w:val="none" w:sz="0" w:space="0" w:color="auto"/>
            <w:right w:val="none" w:sz="0" w:space="0" w:color="auto"/>
          </w:divBdr>
        </w:div>
        <w:div w:id="1381247635">
          <w:marLeft w:val="640"/>
          <w:marRight w:val="0"/>
          <w:marTop w:val="0"/>
          <w:marBottom w:val="0"/>
          <w:divBdr>
            <w:top w:val="none" w:sz="0" w:space="0" w:color="auto"/>
            <w:left w:val="none" w:sz="0" w:space="0" w:color="auto"/>
            <w:bottom w:val="none" w:sz="0" w:space="0" w:color="auto"/>
            <w:right w:val="none" w:sz="0" w:space="0" w:color="auto"/>
          </w:divBdr>
        </w:div>
        <w:div w:id="1761754595">
          <w:marLeft w:val="640"/>
          <w:marRight w:val="0"/>
          <w:marTop w:val="0"/>
          <w:marBottom w:val="0"/>
          <w:divBdr>
            <w:top w:val="none" w:sz="0" w:space="0" w:color="auto"/>
            <w:left w:val="none" w:sz="0" w:space="0" w:color="auto"/>
            <w:bottom w:val="none" w:sz="0" w:space="0" w:color="auto"/>
            <w:right w:val="none" w:sz="0" w:space="0" w:color="auto"/>
          </w:divBdr>
        </w:div>
        <w:div w:id="1228102738">
          <w:marLeft w:val="640"/>
          <w:marRight w:val="0"/>
          <w:marTop w:val="0"/>
          <w:marBottom w:val="0"/>
          <w:divBdr>
            <w:top w:val="none" w:sz="0" w:space="0" w:color="auto"/>
            <w:left w:val="none" w:sz="0" w:space="0" w:color="auto"/>
            <w:bottom w:val="none" w:sz="0" w:space="0" w:color="auto"/>
            <w:right w:val="none" w:sz="0" w:space="0" w:color="auto"/>
          </w:divBdr>
        </w:div>
        <w:div w:id="1594629919">
          <w:marLeft w:val="640"/>
          <w:marRight w:val="0"/>
          <w:marTop w:val="0"/>
          <w:marBottom w:val="0"/>
          <w:divBdr>
            <w:top w:val="none" w:sz="0" w:space="0" w:color="auto"/>
            <w:left w:val="none" w:sz="0" w:space="0" w:color="auto"/>
            <w:bottom w:val="none" w:sz="0" w:space="0" w:color="auto"/>
            <w:right w:val="none" w:sz="0" w:space="0" w:color="auto"/>
          </w:divBdr>
        </w:div>
        <w:div w:id="1830637797">
          <w:marLeft w:val="640"/>
          <w:marRight w:val="0"/>
          <w:marTop w:val="0"/>
          <w:marBottom w:val="0"/>
          <w:divBdr>
            <w:top w:val="none" w:sz="0" w:space="0" w:color="auto"/>
            <w:left w:val="none" w:sz="0" w:space="0" w:color="auto"/>
            <w:bottom w:val="none" w:sz="0" w:space="0" w:color="auto"/>
            <w:right w:val="none" w:sz="0" w:space="0" w:color="auto"/>
          </w:divBdr>
        </w:div>
        <w:div w:id="1920939594">
          <w:marLeft w:val="640"/>
          <w:marRight w:val="0"/>
          <w:marTop w:val="0"/>
          <w:marBottom w:val="0"/>
          <w:divBdr>
            <w:top w:val="none" w:sz="0" w:space="0" w:color="auto"/>
            <w:left w:val="none" w:sz="0" w:space="0" w:color="auto"/>
            <w:bottom w:val="none" w:sz="0" w:space="0" w:color="auto"/>
            <w:right w:val="none" w:sz="0" w:space="0" w:color="auto"/>
          </w:divBdr>
        </w:div>
        <w:div w:id="1419520543">
          <w:marLeft w:val="640"/>
          <w:marRight w:val="0"/>
          <w:marTop w:val="0"/>
          <w:marBottom w:val="0"/>
          <w:divBdr>
            <w:top w:val="none" w:sz="0" w:space="0" w:color="auto"/>
            <w:left w:val="none" w:sz="0" w:space="0" w:color="auto"/>
            <w:bottom w:val="none" w:sz="0" w:space="0" w:color="auto"/>
            <w:right w:val="none" w:sz="0" w:space="0" w:color="auto"/>
          </w:divBdr>
        </w:div>
        <w:div w:id="160391064">
          <w:marLeft w:val="640"/>
          <w:marRight w:val="0"/>
          <w:marTop w:val="0"/>
          <w:marBottom w:val="0"/>
          <w:divBdr>
            <w:top w:val="none" w:sz="0" w:space="0" w:color="auto"/>
            <w:left w:val="none" w:sz="0" w:space="0" w:color="auto"/>
            <w:bottom w:val="none" w:sz="0" w:space="0" w:color="auto"/>
            <w:right w:val="none" w:sz="0" w:space="0" w:color="auto"/>
          </w:divBdr>
        </w:div>
        <w:div w:id="1924215232">
          <w:marLeft w:val="640"/>
          <w:marRight w:val="0"/>
          <w:marTop w:val="0"/>
          <w:marBottom w:val="0"/>
          <w:divBdr>
            <w:top w:val="none" w:sz="0" w:space="0" w:color="auto"/>
            <w:left w:val="none" w:sz="0" w:space="0" w:color="auto"/>
            <w:bottom w:val="none" w:sz="0" w:space="0" w:color="auto"/>
            <w:right w:val="none" w:sz="0" w:space="0" w:color="auto"/>
          </w:divBdr>
        </w:div>
        <w:div w:id="1003511504">
          <w:marLeft w:val="640"/>
          <w:marRight w:val="0"/>
          <w:marTop w:val="0"/>
          <w:marBottom w:val="0"/>
          <w:divBdr>
            <w:top w:val="none" w:sz="0" w:space="0" w:color="auto"/>
            <w:left w:val="none" w:sz="0" w:space="0" w:color="auto"/>
            <w:bottom w:val="none" w:sz="0" w:space="0" w:color="auto"/>
            <w:right w:val="none" w:sz="0" w:space="0" w:color="auto"/>
          </w:divBdr>
        </w:div>
        <w:div w:id="1895581422">
          <w:marLeft w:val="640"/>
          <w:marRight w:val="0"/>
          <w:marTop w:val="0"/>
          <w:marBottom w:val="0"/>
          <w:divBdr>
            <w:top w:val="none" w:sz="0" w:space="0" w:color="auto"/>
            <w:left w:val="none" w:sz="0" w:space="0" w:color="auto"/>
            <w:bottom w:val="none" w:sz="0" w:space="0" w:color="auto"/>
            <w:right w:val="none" w:sz="0" w:space="0" w:color="auto"/>
          </w:divBdr>
        </w:div>
        <w:div w:id="825363737">
          <w:marLeft w:val="640"/>
          <w:marRight w:val="0"/>
          <w:marTop w:val="0"/>
          <w:marBottom w:val="0"/>
          <w:divBdr>
            <w:top w:val="none" w:sz="0" w:space="0" w:color="auto"/>
            <w:left w:val="none" w:sz="0" w:space="0" w:color="auto"/>
            <w:bottom w:val="none" w:sz="0" w:space="0" w:color="auto"/>
            <w:right w:val="none" w:sz="0" w:space="0" w:color="auto"/>
          </w:divBdr>
        </w:div>
        <w:div w:id="2068607205">
          <w:marLeft w:val="640"/>
          <w:marRight w:val="0"/>
          <w:marTop w:val="0"/>
          <w:marBottom w:val="0"/>
          <w:divBdr>
            <w:top w:val="none" w:sz="0" w:space="0" w:color="auto"/>
            <w:left w:val="none" w:sz="0" w:space="0" w:color="auto"/>
            <w:bottom w:val="none" w:sz="0" w:space="0" w:color="auto"/>
            <w:right w:val="none" w:sz="0" w:space="0" w:color="auto"/>
          </w:divBdr>
        </w:div>
        <w:div w:id="706369264">
          <w:marLeft w:val="640"/>
          <w:marRight w:val="0"/>
          <w:marTop w:val="0"/>
          <w:marBottom w:val="0"/>
          <w:divBdr>
            <w:top w:val="none" w:sz="0" w:space="0" w:color="auto"/>
            <w:left w:val="none" w:sz="0" w:space="0" w:color="auto"/>
            <w:bottom w:val="none" w:sz="0" w:space="0" w:color="auto"/>
            <w:right w:val="none" w:sz="0" w:space="0" w:color="auto"/>
          </w:divBdr>
        </w:div>
        <w:div w:id="1579167093">
          <w:marLeft w:val="640"/>
          <w:marRight w:val="0"/>
          <w:marTop w:val="0"/>
          <w:marBottom w:val="0"/>
          <w:divBdr>
            <w:top w:val="none" w:sz="0" w:space="0" w:color="auto"/>
            <w:left w:val="none" w:sz="0" w:space="0" w:color="auto"/>
            <w:bottom w:val="none" w:sz="0" w:space="0" w:color="auto"/>
            <w:right w:val="none" w:sz="0" w:space="0" w:color="auto"/>
          </w:divBdr>
        </w:div>
        <w:div w:id="1992900890">
          <w:marLeft w:val="640"/>
          <w:marRight w:val="0"/>
          <w:marTop w:val="0"/>
          <w:marBottom w:val="0"/>
          <w:divBdr>
            <w:top w:val="none" w:sz="0" w:space="0" w:color="auto"/>
            <w:left w:val="none" w:sz="0" w:space="0" w:color="auto"/>
            <w:bottom w:val="none" w:sz="0" w:space="0" w:color="auto"/>
            <w:right w:val="none" w:sz="0" w:space="0" w:color="auto"/>
          </w:divBdr>
        </w:div>
        <w:div w:id="776020483">
          <w:marLeft w:val="640"/>
          <w:marRight w:val="0"/>
          <w:marTop w:val="0"/>
          <w:marBottom w:val="0"/>
          <w:divBdr>
            <w:top w:val="none" w:sz="0" w:space="0" w:color="auto"/>
            <w:left w:val="none" w:sz="0" w:space="0" w:color="auto"/>
            <w:bottom w:val="none" w:sz="0" w:space="0" w:color="auto"/>
            <w:right w:val="none" w:sz="0" w:space="0" w:color="auto"/>
          </w:divBdr>
        </w:div>
      </w:divsChild>
    </w:div>
    <w:div w:id="1927226021">
      <w:bodyDiv w:val="1"/>
      <w:marLeft w:val="0"/>
      <w:marRight w:val="0"/>
      <w:marTop w:val="0"/>
      <w:marBottom w:val="0"/>
      <w:divBdr>
        <w:top w:val="none" w:sz="0" w:space="0" w:color="auto"/>
        <w:left w:val="none" w:sz="0" w:space="0" w:color="auto"/>
        <w:bottom w:val="none" w:sz="0" w:space="0" w:color="auto"/>
        <w:right w:val="none" w:sz="0" w:space="0" w:color="auto"/>
      </w:divBdr>
      <w:divsChild>
        <w:div w:id="154688801">
          <w:marLeft w:val="640"/>
          <w:marRight w:val="0"/>
          <w:marTop w:val="0"/>
          <w:marBottom w:val="0"/>
          <w:divBdr>
            <w:top w:val="none" w:sz="0" w:space="0" w:color="auto"/>
            <w:left w:val="none" w:sz="0" w:space="0" w:color="auto"/>
            <w:bottom w:val="none" w:sz="0" w:space="0" w:color="auto"/>
            <w:right w:val="none" w:sz="0" w:space="0" w:color="auto"/>
          </w:divBdr>
        </w:div>
        <w:div w:id="1331982864">
          <w:marLeft w:val="640"/>
          <w:marRight w:val="0"/>
          <w:marTop w:val="0"/>
          <w:marBottom w:val="0"/>
          <w:divBdr>
            <w:top w:val="none" w:sz="0" w:space="0" w:color="auto"/>
            <w:left w:val="none" w:sz="0" w:space="0" w:color="auto"/>
            <w:bottom w:val="none" w:sz="0" w:space="0" w:color="auto"/>
            <w:right w:val="none" w:sz="0" w:space="0" w:color="auto"/>
          </w:divBdr>
        </w:div>
        <w:div w:id="109670828">
          <w:marLeft w:val="640"/>
          <w:marRight w:val="0"/>
          <w:marTop w:val="0"/>
          <w:marBottom w:val="0"/>
          <w:divBdr>
            <w:top w:val="none" w:sz="0" w:space="0" w:color="auto"/>
            <w:left w:val="none" w:sz="0" w:space="0" w:color="auto"/>
            <w:bottom w:val="none" w:sz="0" w:space="0" w:color="auto"/>
            <w:right w:val="none" w:sz="0" w:space="0" w:color="auto"/>
          </w:divBdr>
        </w:div>
        <w:div w:id="1973050634">
          <w:marLeft w:val="640"/>
          <w:marRight w:val="0"/>
          <w:marTop w:val="0"/>
          <w:marBottom w:val="0"/>
          <w:divBdr>
            <w:top w:val="none" w:sz="0" w:space="0" w:color="auto"/>
            <w:left w:val="none" w:sz="0" w:space="0" w:color="auto"/>
            <w:bottom w:val="none" w:sz="0" w:space="0" w:color="auto"/>
            <w:right w:val="none" w:sz="0" w:space="0" w:color="auto"/>
          </w:divBdr>
        </w:div>
        <w:div w:id="1921019104">
          <w:marLeft w:val="640"/>
          <w:marRight w:val="0"/>
          <w:marTop w:val="0"/>
          <w:marBottom w:val="0"/>
          <w:divBdr>
            <w:top w:val="none" w:sz="0" w:space="0" w:color="auto"/>
            <w:left w:val="none" w:sz="0" w:space="0" w:color="auto"/>
            <w:bottom w:val="none" w:sz="0" w:space="0" w:color="auto"/>
            <w:right w:val="none" w:sz="0" w:space="0" w:color="auto"/>
          </w:divBdr>
        </w:div>
        <w:div w:id="140925013">
          <w:marLeft w:val="640"/>
          <w:marRight w:val="0"/>
          <w:marTop w:val="0"/>
          <w:marBottom w:val="0"/>
          <w:divBdr>
            <w:top w:val="none" w:sz="0" w:space="0" w:color="auto"/>
            <w:left w:val="none" w:sz="0" w:space="0" w:color="auto"/>
            <w:bottom w:val="none" w:sz="0" w:space="0" w:color="auto"/>
            <w:right w:val="none" w:sz="0" w:space="0" w:color="auto"/>
          </w:divBdr>
        </w:div>
        <w:div w:id="1206719651">
          <w:marLeft w:val="640"/>
          <w:marRight w:val="0"/>
          <w:marTop w:val="0"/>
          <w:marBottom w:val="0"/>
          <w:divBdr>
            <w:top w:val="none" w:sz="0" w:space="0" w:color="auto"/>
            <w:left w:val="none" w:sz="0" w:space="0" w:color="auto"/>
            <w:bottom w:val="none" w:sz="0" w:space="0" w:color="auto"/>
            <w:right w:val="none" w:sz="0" w:space="0" w:color="auto"/>
          </w:divBdr>
        </w:div>
        <w:div w:id="887380567">
          <w:marLeft w:val="640"/>
          <w:marRight w:val="0"/>
          <w:marTop w:val="0"/>
          <w:marBottom w:val="0"/>
          <w:divBdr>
            <w:top w:val="none" w:sz="0" w:space="0" w:color="auto"/>
            <w:left w:val="none" w:sz="0" w:space="0" w:color="auto"/>
            <w:bottom w:val="none" w:sz="0" w:space="0" w:color="auto"/>
            <w:right w:val="none" w:sz="0" w:space="0" w:color="auto"/>
          </w:divBdr>
        </w:div>
        <w:div w:id="1880781925">
          <w:marLeft w:val="640"/>
          <w:marRight w:val="0"/>
          <w:marTop w:val="0"/>
          <w:marBottom w:val="0"/>
          <w:divBdr>
            <w:top w:val="none" w:sz="0" w:space="0" w:color="auto"/>
            <w:left w:val="none" w:sz="0" w:space="0" w:color="auto"/>
            <w:bottom w:val="none" w:sz="0" w:space="0" w:color="auto"/>
            <w:right w:val="none" w:sz="0" w:space="0" w:color="auto"/>
          </w:divBdr>
        </w:div>
        <w:div w:id="1671712007">
          <w:marLeft w:val="640"/>
          <w:marRight w:val="0"/>
          <w:marTop w:val="0"/>
          <w:marBottom w:val="0"/>
          <w:divBdr>
            <w:top w:val="none" w:sz="0" w:space="0" w:color="auto"/>
            <w:left w:val="none" w:sz="0" w:space="0" w:color="auto"/>
            <w:bottom w:val="none" w:sz="0" w:space="0" w:color="auto"/>
            <w:right w:val="none" w:sz="0" w:space="0" w:color="auto"/>
          </w:divBdr>
        </w:div>
        <w:div w:id="712115925">
          <w:marLeft w:val="640"/>
          <w:marRight w:val="0"/>
          <w:marTop w:val="0"/>
          <w:marBottom w:val="0"/>
          <w:divBdr>
            <w:top w:val="none" w:sz="0" w:space="0" w:color="auto"/>
            <w:left w:val="none" w:sz="0" w:space="0" w:color="auto"/>
            <w:bottom w:val="none" w:sz="0" w:space="0" w:color="auto"/>
            <w:right w:val="none" w:sz="0" w:space="0" w:color="auto"/>
          </w:divBdr>
        </w:div>
        <w:div w:id="307781834">
          <w:marLeft w:val="640"/>
          <w:marRight w:val="0"/>
          <w:marTop w:val="0"/>
          <w:marBottom w:val="0"/>
          <w:divBdr>
            <w:top w:val="none" w:sz="0" w:space="0" w:color="auto"/>
            <w:left w:val="none" w:sz="0" w:space="0" w:color="auto"/>
            <w:bottom w:val="none" w:sz="0" w:space="0" w:color="auto"/>
            <w:right w:val="none" w:sz="0" w:space="0" w:color="auto"/>
          </w:divBdr>
        </w:div>
        <w:div w:id="1237666996">
          <w:marLeft w:val="640"/>
          <w:marRight w:val="0"/>
          <w:marTop w:val="0"/>
          <w:marBottom w:val="0"/>
          <w:divBdr>
            <w:top w:val="none" w:sz="0" w:space="0" w:color="auto"/>
            <w:left w:val="none" w:sz="0" w:space="0" w:color="auto"/>
            <w:bottom w:val="none" w:sz="0" w:space="0" w:color="auto"/>
            <w:right w:val="none" w:sz="0" w:space="0" w:color="auto"/>
          </w:divBdr>
        </w:div>
        <w:div w:id="555629836">
          <w:marLeft w:val="640"/>
          <w:marRight w:val="0"/>
          <w:marTop w:val="0"/>
          <w:marBottom w:val="0"/>
          <w:divBdr>
            <w:top w:val="none" w:sz="0" w:space="0" w:color="auto"/>
            <w:left w:val="none" w:sz="0" w:space="0" w:color="auto"/>
            <w:bottom w:val="none" w:sz="0" w:space="0" w:color="auto"/>
            <w:right w:val="none" w:sz="0" w:space="0" w:color="auto"/>
          </w:divBdr>
        </w:div>
        <w:div w:id="20130942">
          <w:marLeft w:val="640"/>
          <w:marRight w:val="0"/>
          <w:marTop w:val="0"/>
          <w:marBottom w:val="0"/>
          <w:divBdr>
            <w:top w:val="none" w:sz="0" w:space="0" w:color="auto"/>
            <w:left w:val="none" w:sz="0" w:space="0" w:color="auto"/>
            <w:bottom w:val="none" w:sz="0" w:space="0" w:color="auto"/>
            <w:right w:val="none" w:sz="0" w:space="0" w:color="auto"/>
          </w:divBdr>
        </w:div>
        <w:div w:id="71128453">
          <w:marLeft w:val="640"/>
          <w:marRight w:val="0"/>
          <w:marTop w:val="0"/>
          <w:marBottom w:val="0"/>
          <w:divBdr>
            <w:top w:val="none" w:sz="0" w:space="0" w:color="auto"/>
            <w:left w:val="none" w:sz="0" w:space="0" w:color="auto"/>
            <w:bottom w:val="none" w:sz="0" w:space="0" w:color="auto"/>
            <w:right w:val="none" w:sz="0" w:space="0" w:color="auto"/>
          </w:divBdr>
        </w:div>
        <w:div w:id="1707868965">
          <w:marLeft w:val="640"/>
          <w:marRight w:val="0"/>
          <w:marTop w:val="0"/>
          <w:marBottom w:val="0"/>
          <w:divBdr>
            <w:top w:val="none" w:sz="0" w:space="0" w:color="auto"/>
            <w:left w:val="none" w:sz="0" w:space="0" w:color="auto"/>
            <w:bottom w:val="none" w:sz="0" w:space="0" w:color="auto"/>
            <w:right w:val="none" w:sz="0" w:space="0" w:color="auto"/>
          </w:divBdr>
        </w:div>
        <w:div w:id="581717401">
          <w:marLeft w:val="640"/>
          <w:marRight w:val="0"/>
          <w:marTop w:val="0"/>
          <w:marBottom w:val="0"/>
          <w:divBdr>
            <w:top w:val="none" w:sz="0" w:space="0" w:color="auto"/>
            <w:left w:val="none" w:sz="0" w:space="0" w:color="auto"/>
            <w:bottom w:val="none" w:sz="0" w:space="0" w:color="auto"/>
            <w:right w:val="none" w:sz="0" w:space="0" w:color="auto"/>
          </w:divBdr>
        </w:div>
        <w:div w:id="17127574">
          <w:marLeft w:val="640"/>
          <w:marRight w:val="0"/>
          <w:marTop w:val="0"/>
          <w:marBottom w:val="0"/>
          <w:divBdr>
            <w:top w:val="none" w:sz="0" w:space="0" w:color="auto"/>
            <w:left w:val="none" w:sz="0" w:space="0" w:color="auto"/>
            <w:bottom w:val="none" w:sz="0" w:space="0" w:color="auto"/>
            <w:right w:val="none" w:sz="0" w:space="0" w:color="auto"/>
          </w:divBdr>
        </w:div>
        <w:div w:id="225339940">
          <w:marLeft w:val="640"/>
          <w:marRight w:val="0"/>
          <w:marTop w:val="0"/>
          <w:marBottom w:val="0"/>
          <w:divBdr>
            <w:top w:val="none" w:sz="0" w:space="0" w:color="auto"/>
            <w:left w:val="none" w:sz="0" w:space="0" w:color="auto"/>
            <w:bottom w:val="none" w:sz="0" w:space="0" w:color="auto"/>
            <w:right w:val="none" w:sz="0" w:space="0" w:color="auto"/>
          </w:divBdr>
        </w:div>
        <w:div w:id="139274969">
          <w:marLeft w:val="640"/>
          <w:marRight w:val="0"/>
          <w:marTop w:val="0"/>
          <w:marBottom w:val="0"/>
          <w:divBdr>
            <w:top w:val="none" w:sz="0" w:space="0" w:color="auto"/>
            <w:left w:val="none" w:sz="0" w:space="0" w:color="auto"/>
            <w:bottom w:val="none" w:sz="0" w:space="0" w:color="auto"/>
            <w:right w:val="none" w:sz="0" w:space="0" w:color="auto"/>
          </w:divBdr>
        </w:div>
        <w:div w:id="1609000516">
          <w:marLeft w:val="640"/>
          <w:marRight w:val="0"/>
          <w:marTop w:val="0"/>
          <w:marBottom w:val="0"/>
          <w:divBdr>
            <w:top w:val="none" w:sz="0" w:space="0" w:color="auto"/>
            <w:left w:val="none" w:sz="0" w:space="0" w:color="auto"/>
            <w:bottom w:val="none" w:sz="0" w:space="0" w:color="auto"/>
            <w:right w:val="none" w:sz="0" w:space="0" w:color="auto"/>
          </w:divBdr>
        </w:div>
        <w:div w:id="1692101925">
          <w:marLeft w:val="640"/>
          <w:marRight w:val="0"/>
          <w:marTop w:val="0"/>
          <w:marBottom w:val="0"/>
          <w:divBdr>
            <w:top w:val="none" w:sz="0" w:space="0" w:color="auto"/>
            <w:left w:val="none" w:sz="0" w:space="0" w:color="auto"/>
            <w:bottom w:val="none" w:sz="0" w:space="0" w:color="auto"/>
            <w:right w:val="none" w:sz="0" w:space="0" w:color="auto"/>
          </w:divBdr>
        </w:div>
        <w:div w:id="1438719588">
          <w:marLeft w:val="640"/>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1936790746">
      <w:bodyDiv w:val="1"/>
      <w:marLeft w:val="0"/>
      <w:marRight w:val="0"/>
      <w:marTop w:val="0"/>
      <w:marBottom w:val="0"/>
      <w:divBdr>
        <w:top w:val="none" w:sz="0" w:space="0" w:color="auto"/>
        <w:left w:val="none" w:sz="0" w:space="0" w:color="auto"/>
        <w:bottom w:val="none" w:sz="0" w:space="0" w:color="auto"/>
        <w:right w:val="none" w:sz="0" w:space="0" w:color="auto"/>
      </w:divBdr>
      <w:divsChild>
        <w:div w:id="32313365">
          <w:marLeft w:val="640"/>
          <w:marRight w:val="0"/>
          <w:marTop w:val="0"/>
          <w:marBottom w:val="0"/>
          <w:divBdr>
            <w:top w:val="none" w:sz="0" w:space="0" w:color="auto"/>
            <w:left w:val="none" w:sz="0" w:space="0" w:color="auto"/>
            <w:bottom w:val="none" w:sz="0" w:space="0" w:color="auto"/>
            <w:right w:val="none" w:sz="0" w:space="0" w:color="auto"/>
          </w:divBdr>
        </w:div>
        <w:div w:id="2028411633">
          <w:marLeft w:val="640"/>
          <w:marRight w:val="0"/>
          <w:marTop w:val="0"/>
          <w:marBottom w:val="0"/>
          <w:divBdr>
            <w:top w:val="none" w:sz="0" w:space="0" w:color="auto"/>
            <w:left w:val="none" w:sz="0" w:space="0" w:color="auto"/>
            <w:bottom w:val="none" w:sz="0" w:space="0" w:color="auto"/>
            <w:right w:val="none" w:sz="0" w:space="0" w:color="auto"/>
          </w:divBdr>
        </w:div>
        <w:div w:id="800416829">
          <w:marLeft w:val="640"/>
          <w:marRight w:val="0"/>
          <w:marTop w:val="0"/>
          <w:marBottom w:val="0"/>
          <w:divBdr>
            <w:top w:val="none" w:sz="0" w:space="0" w:color="auto"/>
            <w:left w:val="none" w:sz="0" w:space="0" w:color="auto"/>
            <w:bottom w:val="none" w:sz="0" w:space="0" w:color="auto"/>
            <w:right w:val="none" w:sz="0" w:space="0" w:color="auto"/>
          </w:divBdr>
        </w:div>
        <w:div w:id="468790322">
          <w:marLeft w:val="640"/>
          <w:marRight w:val="0"/>
          <w:marTop w:val="0"/>
          <w:marBottom w:val="0"/>
          <w:divBdr>
            <w:top w:val="none" w:sz="0" w:space="0" w:color="auto"/>
            <w:left w:val="none" w:sz="0" w:space="0" w:color="auto"/>
            <w:bottom w:val="none" w:sz="0" w:space="0" w:color="auto"/>
            <w:right w:val="none" w:sz="0" w:space="0" w:color="auto"/>
          </w:divBdr>
        </w:div>
        <w:div w:id="109403822">
          <w:marLeft w:val="640"/>
          <w:marRight w:val="0"/>
          <w:marTop w:val="0"/>
          <w:marBottom w:val="0"/>
          <w:divBdr>
            <w:top w:val="none" w:sz="0" w:space="0" w:color="auto"/>
            <w:left w:val="none" w:sz="0" w:space="0" w:color="auto"/>
            <w:bottom w:val="none" w:sz="0" w:space="0" w:color="auto"/>
            <w:right w:val="none" w:sz="0" w:space="0" w:color="auto"/>
          </w:divBdr>
        </w:div>
        <w:div w:id="1438477223">
          <w:marLeft w:val="640"/>
          <w:marRight w:val="0"/>
          <w:marTop w:val="0"/>
          <w:marBottom w:val="0"/>
          <w:divBdr>
            <w:top w:val="none" w:sz="0" w:space="0" w:color="auto"/>
            <w:left w:val="none" w:sz="0" w:space="0" w:color="auto"/>
            <w:bottom w:val="none" w:sz="0" w:space="0" w:color="auto"/>
            <w:right w:val="none" w:sz="0" w:space="0" w:color="auto"/>
          </w:divBdr>
        </w:div>
        <w:div w:id="420376384">
          <w:marLeft w:val="640"/>
          <w:marRight w:val="0"/>
          <w:marTop w:val="0"/>
          <w:marBottom w:val="0"/>
          <w:divBdr>
            <w:top w:val="none" w:sz="0" w:space="0" w:color="auto"/>
            <w:left w:val="none" w:sz="0" w:space="0" w:color="auto"/>
            <w:bottom w:val="none" w:sz="0" w:space="0" w:color="auto"/>
            <w:right w:val="none" w:sz="0" w:space="0" w:color="auto"/>
          </w:divBdr>
        </w:div>
        <w:div w:id="376971344">
          <w:marLeft w:val="640"/>
          <w:marRight w:val="0"/>
          <w:marTop w:val="0"/>
          <w:marBottom w:val="0"/>
          <w:divBdr>
            <w:top w:val="none" w:sz="0" w:space="0" w:color="auto"/>
            <w:left w:val="none" w:sz="0" w:space="0" w:color="auto"/>
            <w:bottom w:val="none" w:sz="0" w:space="0" w:color="auto"/>
            <w:right w:val="none" w:sz="0" w:space="0" w:color="auto"/>
          </w:divBdr>
        </w:div>
        <w:div w:id="918322532">
          <w:marLeft w:val="640"/>
          <w:marRight w:val="0"/>
          <w:marTop w:val="0"/>
          <w:marBottom w:val="0"/>
          <w:divBdr>
            <w:top w:val="none" w:sz="0" w:space="0" w:color="auto"/>
            <w:left w:val="none" w:sz="0" w:space="0" w:color="auto"/>
            <w:bottom w:val="none" w:sz="0" w:space="0" w:color="auto"/>
            <w:right w:val="none" w:sz="0" w:space="0" w:color="auto"/>
          </w:divBdr>
        </w:div>
        <w:div w:id="606426972">
          <w:marLeft w:val="640"/>
          <w:marRight w:val="0"/>
          <w:marTop w:val="0"/>
          <w:marBottom w:val="0"/>
          <w:divBdr>
            <w:top w:val="none" w:sz="0" w:space="0" w:color="auto"/>
            <w:left w:val="none" w:sz="0" w:space="0" w:color="auto"/>
            <w:bottom w:val="none" w:sz="0" w:space="0" w:color="auto"/>
            <w:right w:val="none" w:sz="0" w:space="0" w:color="auto"/>
          </w:divBdr>
        </w:div>
        <w:div w:id="2123110229">
          <w:marLeft w:val="640"/>
          <w:marRight w:val="0"/>
          <w:marTop w:val="0"/>
          <w:marBottom w:val="0"/>
          <w:divBdr>
            <w:top w:val="none" w:sz="0" w:space="0" w:color="auto"/>
            <w:left w:val="none" w:sz="0" w:space="0" w:color="auto"/>
            <w:bottom w:val="none" w:sz="0" w:space="0" w:color="auto"/>
            <w:right w:val="none" w:sz="0" w:space="0" w:color="auto"/>
          </w:divBdr>
        </w:div>
        <w:div w:id="613294972">
          <w:marLeft w:val="640"/>
          <w:marRight w:val="0"/>
          <w:marTop w:val="0"/>
          <w:marBottom w:val="0"/>
          <w:divBdr>
            <w:top w:val="none" w:sz="0" w:space="0" w:color="auto"/>
            <w:left w:val="none" w:sz="0" w:space="0" w:color="auto"/>
            <w:bottom w:val="none" w:sz="0" w:space="0" w:color="auto"/>
            <w:right w:val="none" w:sz="0" w:space="0" w:color="auto"/>
          </w:divBdr>
        </w:div>
        <w:div w:id="1412968665">
          <w:marLeft w:val="640"/>
          <w:marRight w:val="0"/>
          <w:marTop w:val="0"/>
          <w:marBottom w:val="0"/>
          <w:divBdr>
            <w:top w:val="none" w:sz="0" w:space="0" w:color="auto"/>
            <w:left w:val="none" w:sz="0" w:space="0" w:color="auto"/>
            <w:bottom w:val="none" w:sz="0" w:space="0" w:color="auto"/>
            <w:right w:val="none" w:sz="0" w:space="0" w:color="auto"/>
          </w:divBdr>
        </w:div>
        <w:div w:id="461583173">
          <w:marLeft w:val="640"/>
          <w:marRight w:val="0"/>
          <w:marTop w:val="0"/>
          <w:marBottom w:val="0"/>
          <w:divBdr>
            <w:top w:val="none" w:sz="0" w:space="0" w:color="auto"/>
            <w:left w:val="none" w:sz="0" w:space="0" w:color="auto"/>
            <w:bottom w:val="none" w:sz="0" w:space="0" w:color="auto"/>
            <w:right w:val="none" w:sz="0" w:space="0" w:color="auto"/>
          </w:divBdr>
        </w:div>
        <w:div w:id="72357415">
          <w:marLeft w:val="640"/>
          <w:marRight w:val="0"/>
          <w:marTop w:val="0"/>
          <w:marBottom w:val="0"/>
          <w:divBdr>
            <w:top w:val="none" w:sz="0" w:space="0" w:color="auto"/>
            <w:left w:val="none" w:sz="0" w:space="0" w:color="auto"/>
            <w:bottom w:val="none" w:sz="0" w:space="0" w:color="auto"/>
            <w:right w:val="none" w:sz="0" w:space="0" w:color="auto"/>
          </w:divBdr>
        </w:div>
        <w:div w:id="1872835828">
          <w:marLeft w:val="640"/>
          <w:marRight w:val="0"/>
          <w:marTop w:val="0"/>
          <w:marBottom w:val="0"/>
          <w:divBdr>
            <w:top w:val="none" w:sz="0" w:space="0" w:color="auto"/>
            <w:left w:val="none" w:sz="0" w:space="0" w:color="auto"/>
            <w:bottom w:val="none" w:sz="0" w:space="0" w:color="auto"/>
            <w:right w:val="none" w:sz="0" w:space="0" w:color="auto"/>
          </w:divBdr>
        </w:div>
        <w:div w:id="15278367">
          <w:marLeft w:val="640"/>
          <w:marRight w:val="0"/>
          <w:marTop w:val="0"/>
          <w:marBottom w:val="0"/>
          <w:divBdr>
            <w:top w:val="none" w:sz="0" w:space="0" w:color="auto"/>
            <w:left w:val="none" w:sz="0" w:space="0" w:color="auto"/>
            <w:bottom w:val="none" w:sz="0" w:space="0" w:color="auto"/>
            <w:right w:val="none" w:sz="0" w:space="0" w:color="auto"/>
          </w:divBdr>
        </w:div>
        <w:div w:id="735976898">
          <w:marLeft w:val="640"/>
          <w:marRight w:val="0"/>
          <w:marTop w:val="0"/>
          <w:marBottom w:val="0"/>
          <w:divBdr>
            <w:top w:val="none" w:sz="0" w:space="0" w:color="auto"/>
            <w:left w:val="none" w:sz="0" w:space="0" w:color="auto"/>
            <w:bottom w:val="none" w:sz="0" w:space="0" w:color="auto"/>
            <w:right w:val="none" w:sz="0" w:space="0" w:color="auto"/>
          </w:divBdr>
        </w:div>
        <w:div w:id="467867930">
          <w:marLeft w:val="640"/>
          <w:marRight w:val="0"/>
          <w:marTop w:val="0"/>
          <w:marBottom w:val="0"/>
          <w:divBdr>
            <w:top w:val="none" w:sz="0" w:space="0" w:color="auto"/>
            <w:left w:val="none" w:sz="0" w:space="0" w:color="auto"/>
            <w:bottom w:val="none" w:sz="0" w:space="0" w:color="auto"/>
            <w:right w:val="none" w:sz="0" w:space="0" w:color="auto"/>
          </w:divBdr>
        </w:div>
        <w:div w:id="69427741">
          <w:marLeft w:val="640"/>
          <w:marRight w:val="0"/>
          <w:marTop w:val="0"/>
          <w:marBottom w:val="0"/>
          <w:divBdr>
            <w:top w:val="none" w:sz="0" w:space="0" w:color="auto"/>
            <w:left w:val="none" w:sz="0" w:space="0" w:color="auto"/>
            <w:bottom w:val="none" w:sz="0" w:space="0" w:color="auto"/>
            <w:right w:val="none" w:sz="0" w:space="0" w:color="auto"/>
          </w:divBdr>
        </w:div>
        <w:div w:id="120537000">
          <w:marLeft w:val="640"/>
          <w:marRight w:val="0"/>
          <w:marTop w:val="0"/>
          <w:marBottom w:val="0"/>
          <w:divBdr>
            <w:top w:val="none" w:sz="0" w:space="0" w:color="auto"/>
            <w:left w:val="none" w:sz="0" w:space="0" w:color="auto"/>
            <w:bottom w:val="none" w:sz="0" w:space="0" w:color="auto"/>
            <w:right w:val="none" w:sz="0" w:space="0" w:color="auto"/>
          </w:divBdr>
        </w:div>
        <w:div w:id="676466619">
          <w:marLeft w:val="640"/>
          <w:marRight w:val="0"/>
          <w:marTop w:val="0"/>
          <w:marBottom w:val="0"/>
          <w:divBdr>
            <w:top w:val="none" w:sz="0" w:space="0" w:color="auto"/>
            <w:left w:val="none" w:sz="0" w:space="0" w:color="auto"/>
            <w:bottom w:val="none" w:sz="0" w:space="0" w:color="auto"/>
            <w:right w:val="none" w:sz="0" w:space="0" w:color="auto"/>
          </w:divBdr>
        </w:div>
        <w:div w:id="2046253447">
          <w:marLeft w:val="640"/>
          <w:marRight w:val="0"/>
          <w:marTop w:val="0"/>
          <w:marBottom w:val="0"/>
          <w:divBdr>
            <w:top w:val="none" w:sz="0" w:space="0" w:color="auto"/>
            <w:left w:val="none" w:sz="0" w:space="0" w:color="auto"/>
            <w:bottom w:val="none" w:sz="0" w:space="0" w:color="auto"/>
            <w:right w:val="none" w:sz="0" w:space="0" w:color="auto"/>
          </w:divBdr>
        </w:div>
        <w:div w:id="774254858">
          <w:marLeft w:val="640"/>
          <w:marRight w:val="0"/>
          <w:marTop w:val="0"/>
          <w:marBottom w:val="0"/>
          <w:divBdr>
            <w:top w:val="none" w:sz="0" w:space="0" w:color="auto"/>
            <w:left w:val="none" w:sz="0" w:space="0" w:color="auto"/>
            <w:bottom w:val="none" w:sz="0" w:space="0" w:color="auto"/>
            <w:right w:val="none" w:sz="0" w:space="0" w:color="auto"/>
          </w:divBdr>
        </w:div>
      </w:divsChild>
    </w:div>
    <w:div w:id="1957061852">
      <w:bodyDiv w:val="1"/>
      <w:marLeft w:val="0"/>
      <w:marRight w:val="0"/>
      <w:marTop w:val="0"/>
      <w:marBottom w:val="0"/>
      <w:divBdr>
        <w:top w:val="none" w:sz="0" w:space="0" w:color="auto"/>
        <w:left w:val="none" w:sz="0" w:space="0" w:color="auto"/>
        <w:bottom w:val="none" w:sz="0" w:space="0" w:color="auto"/>
        <w:right w:val="none" w:sz="0" w:space="0" w:color="auto"/>
      </w:divBdr>
      <w:divsChild>
        <w:div w:id="431706437">
          <w:marLeft w:val="640"/>
          <w:marRight w:val="0"/>
          <w:marTop w:val="0"/>
          <w:marBottom w:val="0"/>
          <w:divBdr>
            <w:top w:val="none" w:sz="0" w:space="0" w:color="auto"/>
            <w:left w:val="none" w:sz="0" w:space="0" w:color="auto"/>
            <w:bottom w:val="none" w:sz="0" w:space="0" w:color="auto"/>
            <w:right w:val="none" w:sz="0" w:space="0" w:color="auto"/>
          </w:divBdr>
        </w:div>
        <w:div w:id="1897356454">
          <w:marLeft w:val="640"/>
          <w:marRight w:val="0"/>
          <w:marTop w:val="0"/>
          <w:marBottom w:val="0"/>
          <w:divBdr>
            <w:top w:val="none" w:sz="0" w:space="0" w:color="auto"/>
            <w:left w:val="none" w:sz="0" w:space="0" w:color="auto"/>
            <w:bottom w:val="none" w:sz="0" w:space="0" w:color="auto"/>
            <w:right w:val="none" w:sz="0" w:space="0" w:color="auto"/>
          </w:divBdr>
        </w:div>
        <w:div w:id="1703819928">
          <w:marLeft w:val="640"/>
          <w:marRight w:val="0"/>
          <w:marTop w:val="0"/>
          <w:marBottom w:val="0"/>
          <w:divBdr>
            <w:top w:val="none" w:sz="0" w:space="0" w:color="auto"/>
            <w:left w:val="none" w:sz="0" w:space="0" w:color="auto"/>
            <w:bottom w:val="none" w:sz="0" w:space="0" w:color="auto"/>
            <w:right w:val="none" w:sz="0" w:space="0" w:color="auto"/>
          </w:divBdr>
        </w:div>
        <w:div w:id="1818034196">
          <w:marLeft w:val="640"/>
          <w:marRight w:val="0"/>
          <w:marTop w:val="0"/>
          <w:marBottom w:val="0"/>
          <w:divBdr>
            <w:top w:val="none" w:sz="0" w:space="0" w:color="auto"/>
            <w:left w:val="none" w:sz="0" w:space="0" w:color="auto"/>
            <w:bottom w:val="none" w:sz="0" w:space="0" w:color="auto"/>
            <w:right w:val="none" w:sz="0" w:space="0" w:color="auto"/>
          </w:divBdr>
        </w:div>
        <w:div w:id="88891616">
          <w:marLeft w:val="640"/>
          <w:marRight w:val="0"/>
          <w:marTop w:val="0"/>
          <w:marBottom w:val="0"/>
          <w:divBdr>
            <w:top w:val="none" w:sz="0" w:space="0" w:color="auto"/>
            <w:left w:val="none" w:sz="0" w:space="0" w:color="auto"/>
            <w:bottom w:val="none" w:sz="0" w:space="0" w:color="auto"/>
            <w:right w:val="none" w:sz="0" w:space="0" w:color="auto"/>
          </w:divBdr>
        </w:div>
        <w:div w:id="156459573">
          <w:marLeft w:val="640"/>
          <w:marRight w:val="0"/>
          <w:marTop w:val="0"/>
          <w:marBottom w:val="0"/>
          <w:divBdr>
            <w:top w:val="none" w:sz="0" w:space="0" w:color="auto"/>
            <w:left w:val="none" w:sz="0" w:space="0" w:color="auto"/>
            <w:bottom w:val="none" w:sz="0" w:space="0" w:color="auto"/>
            <w:right w:val="none" w:sz="0" w:space="0" w:color="auto"/>
          </w:divBdr>
        </w:div>
        <w:div w:id="939798805">
          <w:marLeft w:val="640"/>
          <w:marRight w:val="0"/>
          <w:marTop w:val="0"/>
          <w:marBottom w:val="0"/>
          <w:divBdr>
            <w:top w:val="none" w:sz="0" w:space="0" w:color="auto"/>
            <w:left w:val="none" w:sz="0" w:space="0" w:color="auto"/>
            <w:bottom w:val="none" w:sz="0" w:space="0" w:color="auto"/>
            <w:right w:val="none" w:sz="0" w:space="0" w:color="auto"/>
          </w:divBdr>
        </w:div>
        <w:div w:id="344946316">
          <w:marLeft w:val="640"/>
          <w:marRight w:val="0"/>
          <w:marTop w:val="0"/>
          <w:marBottom w:val="0"/>
          <w:divBdr>
            <w:top w:val="none" w:sz="0" w:space="0" w:color="auto"/>
            <w:left w:val="none" w:sz="0" w:space="0" w:color="auto"/>
            <w:bottom w:val="none" w:sz="0" w:space="0" w:color="auto"/>
            <w:right w:val="none" w:sz="0" w:space="0" w:color="auto"/>
          </w:divBdr>
        </w:div>
        <w:div w:id="370426886">
          <w:marLeft w:val="640"/>
          <w:marRight w:val="0"/>
          <w:marTop w:val="0"/>
          <w:marBottom w:val="0"/>
          <w:divBdr>
            <w:top w:val="none" w:sz="0" w:space="0" w:color="auto"/>
            <w:left w:val="none" w:sz="0" w:space="0" w:color="auto"/>
            <w:bottom w:val="none" w:sz="0" w:space="0" w:color="auto"/>
            <w:right w:val="none" w:sz="0" w:space="0" w:color="auto"/>
          </w:divBdr>
        </w:div>
        <w:div w:id="726025932">
          <w:marLeft w:val="640"/>
          <w:marRight w:val="0"/>
          <w:marTop w:val="0"/>
          <w:marBottom w:val="0"/>
          <w:divBdr>
            <w:top w:val="none" w:sz="0" w:space="0" w:color="auto"/>
            <w:left w:val="none" w:sz="0" w:space="0" w:color="auto"/>
            <w:bottom w:val="none" w:sz="0" w:space="0" w:color="auto"/>
            <w:right w:val="none" w:sz="0" w:space="0" w:color="auto"/>
          </w:divBdr>
        </w:div>
        <w:div w:id="205222213">
          <w:marLeft w:val="640"/>
          <w:marRight w:val="0"/>
          <w:marTop w:val="0"/>
          <w:marBottom w:val="0"/>
          <w:divBdr>
            <w:top w:val="none" w:sz="0" w:space="0" w:color="auto"/>
            <w:left w:val="none" w:sz="0" w:space="0" w:color="auto"/>
            <w:bottom w:val="none" w:sz="0" w:space="0" w:color="auto"/>
            <w:right w:val="none" w:sz="0" w:space="0" w:color="auto"/>
          </w:divBdr>
        </w:div>
        <w:div w:id="420833071">
          <w:marLeft w:val="640"/>
          <w:marRight w:val="0"/>
          <w:marTop w:val="0"/>
          <w:marBottom w:val="0"/>
          <w:divBdr>
            <w:top w:val="none" w:sz="0" w:space="0" w:color="auto"/>
            <w:left w:val="none" w:sz="0" w:space="0" w:color="auto"/>
            <w:bottom w:val="none" w:sz="0" w:space="0" w:color="auto"/>
            <w:right w:val="none" w:sz="0" w:space="0" w:color="auto"/>
          </w:divBdr>
        </w:div>
        <w:div w:id="776408188">
          <w:marLeft w:val="640"/>
          <w:marRight w:val="0"/>
          <w:marTop w:val="0"/>
          <w:marBottom w:val="0"/>
          <w:divBdr>
            <w:top w:val="none" w:sz="0" w:space="0" w:color="auto"/>
            <w:left w:val="none" w:sz="0" w:space="0" w:color="auto"/>
            <w:bottom w:val="none" w:sz="0" w:space="0" w:color="auto"/>
            <w:right w:val="none" w:sz="0" w:space="0" w:color="auto"/>
          </w:divBdr>
        </w:div>
        <w:div w:id="2074430485">
          <w:marLeft w:val="640"/>
          <w:marRight w:val="0"/>
          <w:marTop w:val="0"/>
          <w:marBottom w:val="0"/>
          <w:divBdr>
            <w:top w:val="none" w:sz="0" w:space="0" w:color="auto"/>
            <w:left w:val="none" w:sz="0" w:space="0" w:color="auto"/>
            <w:bottom w:val="none" w:sz="0" w:space="0" w:color="auto"/>
            <w:right w:val="none" w:sz="0" w:space="0" w:color="auto"/>
          </w:divBdr>
        </w:div>
        <w:div w:id="1642881350">
          <w:marLeft w:val="640"/>
          <w:marRight w:val="0"/>
          <w:marTop w:val="0"/>
          <w:marBottom w:val="0"/>
          <w:divBdr>
            <w:top w:val="none" w:sz="0" w:space="0" w:color="auto"/>
            <w:left w:val="none" w:sz="0" w:space="0" w:color="auto"/>
            <w:bottom w:val="none" w:sz="0" w:space="0" w:color="auto"/>
            <w:right w:val="none" w:sz="0" w:space="0" w:color="auto"/>
          </w:divBdr>
        </w:div>
        <w:div w:id="1350763641">
          <w:marLeft w:val="640"/>
          <w:marRight w:val="0"/>
          <w:marTop w:val="0"/>
          <w:marBottom w:val="0"/>
          <w:divBdr>
            <w:top w:val="none" w:sz="0" w:space="0" w:color="auto"/>
            <w:left w:val="none" w:sz="0" w:space="0" w:color="auto"/>
            <w:bottom w:val="none" w:sz="0" w:space="0" w:color="auto"/>
            <w:right w:val="none" w:sz="0" w:space="0" w:color="auto"/>
          </w:divBdr>
        </w:div>
        <w:div w:id="704409553">
          <w:marLeft w:val="640"/>
          <w:marRight w:val="0"/>
          <w:marTop w:val="0"/>
          <w:marBottom w:val="0"/>
          <w:divBdr>
            <w:top w:val="none" w:sz="0" w:space="0" w:color="auto"/>
            <w:left w:val="none" w:sz="0" w:space="0" w:color="auto"/>
            <w:bottom w:val="none" w:sz="0" w:space="0" w:color="auto"/>
            <w:right w:val="none" w:sz="0" w:space="0" w:color="auto"/>
          </w:divBdr>
        </w:div>
        <w:div w:id="1049497685">
          <w:marLeft w:val="640"/>
          <w:marRight w:val="0"/>
          <w:marTop w:val="0"/>
          <w:marBottom w:val="0"/>
          <w:divBdr>
            <w:top w:val="none" w:sz="0" w:space="0" w:color="auto"/>
            <w:left w:val="none" w:sz="0" w:space="0" w:color="auto"/>
            <w:bottom w:val="none" w:sz="0" w:space="0" w:color="auto"/>
            <w:right w:val="none" w:sz="0" w:space="0" w:color="auto"/>
          </w:divBdr>
        </w:div>
        <w:div w:id="566647309">
          <w:marLeft w:val="640"/>
          <w:marRight w:val="0"/>
          <w:marTop w:val="0"/>
          <w:marBottom w:val="0"/>
          <w:divBdr>
            <w:top w:val="none" w:sz="0" w:space="0" w:color="auto"/>
            <w:left w:val="none" w:sz="0" w:space="0" w:color="auto"/>
            <w:bottom w:val="none" w:sz="0" w:space="0" w:color="auto"/>
            <w:right w:val="none" w:sz="0" w:space="0" w:color="auto"/>
          </w:divBdr>
        </w:div>
        <w:div w:id="1496846735">
          <w:marLeft w:val="640"/>
          <w:marRight w:val="0"/>
          <w:marTop w:val="0"/>
          <w:marBottom w:val="0"/>
          <w:divBdr>
            <w:top w:val="none" w:sz="0" w:space="0" w:color="auto"/>
            <w:left w:val="none" w:sz="0" w:space="0" w:color="auto"/>
            <w:bottom w:val="none" w:sz="0" w:space="0" w:color="auto"/>
            <w:right w:val="none" w:sz="0" w:space="0" w:color="auto"/>
          </w:divBdr>
        </w:div>
        <w:div w:id="489295807">
          <w:marLeft w:val="640"/>
          <w:marRight w:val="0"/>
          <w:marTop w:val="0"/>
          <w:marBottom w:val="0"/>
          <w:divBdr>
            <w:top w:val="none" w:sz="0" w:space="0" w:color="auto"/>
            <w:left w:val="none" w:sz="0" w:space="0" w:color="auto"/>
            <w:bottom w:val="none" w:sz="0" w:space="0" w:color="auto"/>
            <w:right w:val="none" w:sz="0" w:space="0" w:color="auto"/>
          </w:divBdr>
        </w:div>
        <w:div w:id="380517979">
          <w:marLeft w:val="640"/>
          <w:marRight w:val="0"/>
          <w:marTop w:val="0"/>
          <w:marBottom w:val="0"/>
          <w:divBdr>
            <w:top w:val="none" w:sz="0" w:space="0" w:color="auto"/>
            <w:left w:val="none" w:sz="0" w:space="0" w:color="auto"/>
            <w:bottom w:val="none" w:sz="0" w:space="0" w:color="auto"/>
            <w:right w:val="none" w:sz="0" w:space="0" w:color="auto"/>
          </w:divBdr>
        </w:div>
        <w:div w:id="867567228">
          <w:marLeft w:val="640"/>
          <w:marRight w:val="0"/>
          <w:marTop w:val="0"/>
          <w:marBottom w:val="0"/>
          <w:divBdr>
            <w:top w:val="none" w:sz="0" w:space="0" w:color="auto"/>
            <w:left w:val="none" w:sz="0" w:space="0" w:color="auto"/>
            <w:bottom w:val="none" w:sz="0" w:space="0" w:color="auto"/>
            <w:right w:val="none" w:sz="0" w:space="0" w:color="auto"/>
          </w:divBdr>
        </w:div>
        <w:div w:id="1483546382">
          <w:marLeft w:val="640"/>
          <w:marRight w:val="0"/>
          <w:marTop w:val="0"/>
          <w:marBottom w:val="0"/>
          <w:divBdr>
            <w:top w:val="none" w:sz="0" w:space="0" w:color="auto"/>
            <w:left w:val="none" w:sz="0" w:space="0" w:color="auto"/>
            <w:bottom w:val="none" w:sz="0" w:space="0" w:color="auto"/>
            <w:right w:val="none" w:sz="0" w:space="0" w:color="auto"/>
          </w:divBdr>
        </w:div>
      </w:divsChild>
    </w:div>
    <w:div w:id="2017272125">
      <w:bodyDiv w:val="1"/>
      <w:marLeft w:val="0"/>
      <w:marRight w:val="0"/>
      <w:marTop w:val="0"/>
      <w:marBottom w:val="0"/>
      <w:divBdr>
        <w:top w:val="none" w:sz="0" w:space="0" w:color="auto"/>
        <w:left w:val="none" w:sz="0" w:space="0" w:color="auto"/>
        <w:bottom w:val="none" w:sz="0" w:space="0" w:color="auto"/>
        <w:right w:val="none" w:sz="0" w:space="0" w:color="auto"/>
      </w:divBdr>
      <w:divsChild>
        <w:div w:id="246235756">
          <w:marLeft w:val="640"/>
          <w:marRight w:val="0"/>
          <w:marTop w:val="0"/>
          <w:marBottom w:val="0"/>
          <w:divBdr>
            <w:top w:val="none" w:sz="0" w:space="0" w:color="auto"/>
            <w:left w:val="none" w:sz="0" w:space="0" w:color="auto"/>
            <w:bottom w:val="none" w:sz="0" w:space="0" w:color="auto"/>
            <w:right w:val="none" w:sz="0" w:space="0" w:color="auto"/>
          </w:divBdr>
        </w:div>
        <w:div w:id="1251701184">
          <w:marLeft w:val="640"/>
          <w:marRight w:val="0"/>
          <w:marTop w:val="0"/>
          <w:marBottom w:val="0"/>
          <w:divBdr>
            <w:top w:val="none" w:sz="0" w:space="0" w:color="auto"/>
            <w:left w:val="none" w:sz="0" w:space="0" w:color="auto"/>
            <w:bottom w:val="none" w:sz="0" w:space="0" w:color="auto"/>
            <w:right w:val="none" w:sz="0" w:space="0" w:color="auto"/>
          </w:divBdr>
        </w:div>
        <w:div w:id="1971084000">
          <w:marLeft w:val="640"/>
          <w:marRight w:val="0"/>
          <w:marTop w:val="0"/>
          <w:marBottom w:val="0"/>
          <w:divBdr>
            <w:top w:val="none" w:sz="0" w:space="0" w:color="auto"/>
            <w:left w:val="none" w:sz="0" w:space="0" w:color="auto"/>
            <w:bottom w:val="none" w:sz="0" w:space="0" w:color="auto"/>
            <w:right w:val="none" w:sz="0" w:space="0" w:color="auto"/>
          </w:divBdr>
        </w:div>
        <w:div w:id="1794010892">
          <w:marLeft w:val="640"/>
          <w:marRight w:val="0"/>
          <w:marTop w:val="0"/>
          <w:marBottom w:val="0"/>
          <w:divBdr>
            <w:top w:val="none" w:sz="0" w:space="0" w:color="auto"/>
            <w:left w:val="none" w:sz="0" w:space="0" w:color="auto"/>
            <w:bottom w:val="none" w:sz="0" w:space="0" w:color="auto"/>
            <w:right w:val="none" w:sz="0" w:space="0" w:color="auto"/>
          </w:divBdr>
        </w:div>
        <w:div w:id="930503393">
          <w:marLeft w:val="640"/>
          <w:marRight w:val="0"/>
          <w:marTop w:val="0"/>
          <w:marBottom w:val="0"/>
          <w:divBdr>
            <w:top w:val="none" w:sz="0" w:space="0" w:color="auto"/>
            <w:left w:val="none" w:sz="0" w:space="0" w:color="auto"/>
            <w:bottom w:val="none" w:sz="0" w:space="0" w:color="auto"/>
            <w:right w:val="none" w:sz="0" w:space="0" w:color="auto"/>
          </w:divBdr>
        </w:div>
        <w:div w:id="242225670">
          <w:marLeft w:val="640"/>
          <w:marRight w:val="0"/>
          <w:marTop w:val="0"/>
          <w:marBottom w:val="0"/>
          <w:divBdr>
            <w:top w:val="none" w:sz="0" w:space="0" w:color="auto"/>
            <w:left w:val="none" w:sz="0" w:space="0" w:color="auto"/>
            <w:bottom w:val="none" w:sz="0" w:space="0" w:color="auto"/>
            <w:right w:val="none" w:sz="0" w:space="0" w:color="auto"/>
          </w:divBdr>
        </w:div>
        <w:div w:id="147719854">
          <w:marLeft w:val="640"/>
          <w:marRight w:val="0"/>
          <w:marTop w:val="0"/>
          <w:marBottom w:val="0"/>
          <w:divBdr>
            <w:top w:val="none" w:sz="0" w:space="0" w:color="auto"/>
            <w:left w:val="none" w:sz="0" w:space="0" w:color="auto"/>
            <w:bottom w:val="none" w:sz="0" w:space="0" w:color="auto"/>
            <w:right w:val="none" w:sz="0" w:space="0" w:color="auto"/>
          </w:divBdr>
        </w:div>
        <w:div w:id="1017317740">
          <w:marLeft w:val="640"/>
          <w:marRight w:val="0"/>
          <w:marTop w:val="0"/>
          <w:marBottom w:val="0"/>
          <w:divBdr>
            <w:top w:val="none" w:sz="0" w:space="0" w:color="auto"/>
            <w:left w:val="none" w:sz="0" w:space="0" w:color="auto"/>
            <w:bottom w:val="none" w:sz="0" w:space="0" w:color="auto"/>
            <w:right w:val="none" w:sz="0" w:space="0" w:color="auto"/>
          </w:divBdr>
        </w:div>
        <w:div w:id="259261388">
          <w:marLeft w:val="640"/>
          <w:marRight w:val="0"/>
          <w:marTop w:val="0"/>
          <w:marBottom w:val="0"/>
          <w:divBdr>
            <w:top w:val="none" w:sz="0" w:space="0" w:color="auto"/>
            <w:left w:val="none" w:sz="0" w:space="0" w:color="auto"/>
            <w:bottom w:val="none" w:sz="0" w:space="0" w:color="auto"/>
            <w:right w:val="none" w:sz="0" w:space="0" w:color="auto"/>
          </w:divBdr>
        </w:div>
        <w:div w:id="749695768">
          <w:marLeft w:val="640"/>
          <w:marRight w:val="0"/>
          <w:marTop w:val="0"/>
          <w:marBottom w:val="0"/>
          <w:divBdr>
            <w:top w:val="none" w:sz="0" w:space="0" w:color="auto"/>
            <w:left w:val="none" w:sz="0" w:space="0" w:color="auto"/>
            <w:bottom w:val="none" w:sz="0" w:space="0" w:color="auto"/>
            <w:right w:val="none" w:sz="0" w:space="0" w:color="auto"/>
          </w:divBdr>
        </w:div>
        <w:div w:id="2007512505">
          <w:marLeft w:val="640"/>
          <w:marRight w:val="0"/>
          <w:marTop w:val="0"/>
          <w:marBottom w:val="0"/>
          <w:divBdr>
            <w:top w:val="none" w:sz="0" w:space="0" w:color="auto"/>
            <w:left w:val="none" w:sz="0" w:space="0" w:color="auto"/>
            <w:bottom w:val="none" w:sz="0" w:space="0" w:color="auto"/>
            <w:right w:val="none" w:sz="0" w:space="0" w:color="auto"/>
          </w:divBdr>
        </w:div>
        <w:div w:id="567572894">
          <w:marLeft w:val="640"/>
          <w:marRight w:val="0"/>
          <w:marTop w:val="0"/>
          <w:marBottom w:val="0"/>
          <w:divBdr>
            <w:top w:val="none" w:sz="0" w:space="0" w:color="auto"/>
            <w:left w:val="none" w:sz="0" w:space="0" w:color="auto"/>
            <w:bottom w:val="none" w:sz="0" w:space="0" w:color="auto"/>
            <w:right w:val="none" w:sz="0" w:space="0" w:color="auto"/>
          </w:divBdr>
        </w:div>
        <w:div w:id="1079444391">
          <w:marLeft w:val="640"/>
          <w:marRight w:val="0"/>
          <w:marTop w:val="0"/>
          <w:marBottom w:val="0"/>
          <w:divBdr>
            <w:top w:val="none" w:sz="0" w:space="0" w:color="auto"/>
            <w:left w:val="none" w:sz="0" w:space="0" w:color="auto"/>
            <w:bottom w:val="none" w:sz="0" w:space="0" w:color="auto"/>
            <w:right w:val="none" w:sz="0" w:space="0" w:color="auto"/>
          </w:divBdr>
        </w:div>
        <w:div w:id="779179338">
          <w:marLeft w:val="640"/>
          <w:marRight w:val="0"/>
          <w:marTop w:val="0"/>
          <w:marBottom w:val="0"/>
          <w:divBdr>
            <w:top w:val="none" w:sz="0" w:space="0" w:color="auto"/>
            <w:left w:val="none" w:sz="0" w:space="0" w:color="auto"/>
            <w:bottom w:val="none" w:sz="0" w:space="0" w:color="auto"/>
            <w:right w:val="none" w:sz="0" w:space="0" w:color="auto"/>
          </w:divBdr>
        </w:div>
        <w:div w:id="721946871">
          <w:marLeft w:val="640"/>
          <w:marRight w:val="0"/>
          <w:marTop w:val="0"/>
          <w:marBottom w:val="0"/>
          <w:divBdr>
            <w:top w:val="none" w:sz="0" w:space="0" w:color="auto"/>
            <w:left w:val="none" w:sz="0" w:space="0" w:color="auto"/>
            <w:bottom w:val="none" w:sz="0" w:space="0" w:color="auto"/>
            <w:right w:val="none" w:sz="0" w:space="0" w:color="auto"/>
          </w:divBdr>
        </w:div>
        <w:div w:id="1818912296">
          <w:marLeft w:val="640"/>
          <w:marRight w:val="0"/>
          <w:marTop w:val="0"/>
          <w:marBottom w:val="0"/>
          <w:divBdr>
            <w:top w:val="none" w:sz="0" w:space="0" w:color="auto"/>
            <w:left w:val="none" w:sz="0" w:space="0" w:color="auto"/>
            <w:bottom w:val="none" w:sz="0" w:space="0" w:color="auto"/>
            <w:right w:val="none" w:sz="0" w:space="0" w:color="auto"/>
          </w:divBdr>
        </w:div>
        <w:div w:id="953513806">
          <w:marLeft w:val="640"/>
          <w:marRight w:val="0"/>
          <w:marTop w:val="0"/>
          <w:marBottom w:val="0"/>
          <w:divBdr>
            <w:top w:val="none" w:sz="0" w:space="0" w:color="auto"/>
            <w:left w:val="none" w:sz="0" w:space="0" w:color="auto"/>
            <w:bottom w:val="none" w:sz="0" w:space="0" w:color="auto"/>
            <w:right w:val="none" w:sz="0" w:space="0" w:color="auto"/>
          </w:divBdr>
        </w:div>
        <w:div w:id="427888155">
          <w:marLeft w:val="640"/>
          <w:marRight w:val="0"/>
          <w:marTop w:val="0"/>
          <w:marBottom w:val="0"/>
          <w:divBdr>
            <w:top w:val="none" w:sz="0" w:space="0" w:color="auto"/>
            <w:left w:val="none" w:sz="0" w:space="0" w:color="auto"/>
            <w:bottom w:val="none" w:sz="0" w:space="0" w:color="auto"/>
            <w:right w:val="none" w:sz="0" w:space="0" w:color="auto"/>
          </w:divBdr>
        </w:div>
        <w:div w:id="975062922">
          <w:marLeft w:val="640"/>
          <w:marRight w:val="0"/>
          <w:marTop w:val="0"/>
          <w:marBottom w:val="0"/>
          <w:divBdr>
            <w:top w:val="none" w:sz="0" w:space="0" w:color="auto"/>
            <w:left w:val="none" w:sz="0" w:space="0" w:color="auto"/>
            <w:bottom w:val="none" w:sz="0" w:space="0" w:color="auto"/>
            <w:right w:val="none" w:sz="0" w:space="0" w:color="auto"/>
          </w:divBdr>
        </w:div>
        <w:div w:id="271212562">
          <w:marLeft w:val="640"/>
          <w:marRight w:val="0"/>
          <w:marTop w:val="0"/>
          <w:marBottom w:val="0"/>
          <w:divBdr>
            <w:top w:val="none" w:sz="0" w:space="0" w:color="auto"/>
            <w:left w:val="none" w:sz="0" w:space="0" w:color="auto"/>
            <w:bottom w:val="none" w:sz="0" w:space="0" w:color="auto"/>
            <w:right w:val="none" w:sz="0" w:space="0" w:color="auto"/>
          </w:divBdr>
        </w:div>
        <w:div w:id="1027487378">
          <w:marLeft w:val="640"/>
          <w:marRight w:val="0"/>
          <w:marTop w:val="0"/>
          <w:marBottom w:val="0"/>
          <w:divBdr>
            <w:top w:val="none" w:sz="0" w:space="0" w:color="auto"/>
            <w:left w:val="none" w:sz="0" w:space="0" w:color="auto"/>
            <w:bottom w:val="none" w:sz="0" w:space="0" w:color="auto"/>
            <w:right w:val="none" w:sz="0" w:space="0" w:color="auto"/>
          </w:divBdr>
        </w:div>
        <w:div w:id="518274152">
          <w:marLeft w:val="640"/>
          <w:marRight w:val="0"/>
          <w:marTop w:val="0"/>
          <w:marBottom w:val="0"/>
          <w:divBdr>
            <w:top w:val="none" w:sz="0" w:space="0" w:color="auto"/>
            <w:left w:val="none" w:sz="0" w:space="0" w:color="auto"/>
            <w:bottom w:val="none" w:sz="0" w:space="0" w:color="auto"/>
            <w:right w:val="none" w:sz="0" w:space="0" w:color="auto"/>
          </w:divBdr>
        </w:div>
        <w:div w:id="1930849279">
          <w:marLeft w:val="640"/>
          <w:marRight w:val="0"/>
          <w:marTop w:val="0"/>
          <w:marBottom w:val="0"/>
          <w:divBdr>
            <w:top w:val="none" w:sz="0" w:space="0" w:color="auto"/>
            <w:left w:val="none" w:sz="0" w:space="0" w:color="auto"/>
            <w:bottom w:val="none" w:sz="0" w:space="0" w:color="auto"/>
            <w:right w:val="none" w:sz="0" w:space="0" w:color="auto"/>
          </w:divBdr>
        </w:div>
        <w:div w:id="854659489">
          <w:marLeft w:val="640"/>
          <w:marRight w:val="0"/>
          <w:marTop w:val="0"/>
          <w:marBottom w:val="0"/>
          <w:divBdr>
            <w:top w:val="none" w:sz="0" w:space="0" w:color="auto"/>
            <w:left w:val="none" w:sz="0" w:space="0" w:color="auto"/>
            <w:bottom w:val="none" w:sz="0" w:space="0" w:color="auto"/>
            <w:right w:val="none" w:sz="0" w:space="0" w:color="auto"/>
          </w:divBdr>
        </w:div>
        <w:div w:id="1816946728">
          <w:marLeft w:val="640"/>
          <w:marRight w:val="0"/>
          <w:marTop w:val="0"/>
          <w:marBottom w:val="0"/>
          <w:divBdr>
            <w:top w:val="none" w:sz="0" w:space="0" w:color="auto"/>
            <w:left w:val="none" w:sz="0" w:space="0" w:color="auto"/>
            <w:bottom w:val="none" w:sz="0" w:space="0" w:color="auto"/>
            <w:right w:val="none" w:sz="0" w:space="0" w:color="auto"/>
          </w:divBdr>
        </w:div>
        <w:div w:id="2141262359">
          <w:marLeft w:val="640"/>
          <w:marRight w:val="0"/>
          <w:marTop w:val="0"/>
          <w:marBottom w:val="0"/>
          <w:divBdr>
            <w:top w:val="none" w:sz="0" w:space="0" w:color="auto"/>
            <w:left w:val="none" w:sz="0" w:space="0" w:color="auto"/>
            <w:bottom w:val="none" w:sz="0" w:space="0" w:color="auto"/>
            <w:right w:val="none" w:sz="0" w:space="0" w:color="auto"/>
          </w:divBdr>
        </w:div>
      </w:divsChild>
    </w:div>
    <w:div w:id="2020421278">
      <w:bodyDiv w:val="1"/>
      <w:marLeft w:val="0"/>
      <w:marRight w:val="0"/>
      <w:marTop w:val="0"/>
      <w:marBottom w:val="0"/>
      <w:divBdr>
        <w:top w:val="none" w:sz="0" w:space="0" w:color="auto"/>
        <w:left w:val="none" w:sz="0" w:space="0" w:color="auto"/>
        <w:bottom w:val="none" w:sz="0" w:space="0" w:color="auto"/>
        <w:right w:val="none" w:sz="0" w:space="0" w:color="auto"/>
      </w:divBdr>
      <w:divsChild>
        <w:div w:id="885604774">
          <w:marLeft w:val="640"/>
          <w:marRight w:val="0"/>
          <w:marTop w:val="0"/>
          <w:marBottom w:val="0"/>
          <w:divBdr>
            <w:top w:val="none" w:sz="0" w:space="0" w:color="auto"/>
            <w:left w:val="none" w:sz="0" w:space="0" w:color="auto"/>
            <w:bottom w:val="none" w:sz="0" w:space="0" w:color="auto"/>
            <w:right w:val="none" w:sz="0" w:space="0" w:color="auto"/>
          </w:divBdr>
        </w:div>
        <w:div w:id="721633688">
          <w:marLeft w:val="640"/>
          <w:marRight w:val="0"/>
          <w:marTop w:val="0"/>
          <w:marBottom w:val="0"/>
          <w:divBdr>
            <w:top w:val="none" w:sz="0" w:space="0" w:color="auto"/>
            <w:left w:val="none" w:sz="0" w:space="0" w:color="auto"/>
            <w:bottom w:val="none" w:sz="0" w:space="0" w:color="auto"/>
            <w:right w:val="none" w:sz="0" w:space="0" w:color="auto"/>
          </w:divBdr>
        </w:div>
        <w:div w:id="1870750947">
          <w:marLeft w:val="640"/>
          <w:marRight w:val="0"/>
          <w:marTop w:val="0"/>
          <w:marBottom w:val="0"/>
          <w:divBdr>
            <w:top w:val="none" w:sz="0" w:space="0" w:color="auto"/>
            <w:left w:val="none" w:sz="0" w:space="0" w:color="auto"/>
            <w:bottom w:val="none" w:sz="0" w:space="0" w:color="auto"/>
            <w:right w:val="none" w:sz="0" w:space="0" w:color="auto"/>
          </w:divBdr>
        </w:div>
        <w:div w:id="2067609463">
          <w:marLeft w:val="640"/>
          <w:marRight w:val="0"/>
          <w:marTop w:val="0"/>
          <w:marBottom w:val="0"/>
          <w:divBdr>
            <w:top w:val="none" w:sz="0" w:space="0" w:color="auto"/>
            <w:left w:val="none" w:sz="0" w:space="0" w:color="auto"/>
            <w:bottom w:val="none" w:sz="0" w:space="0" w:color="auto"/>
            <w:right w:val="none" w:sz="0" w:space="0" w:color="auto"/>
          </w:divBdr>
        </w:div>
        <w:div w:id="1493790335">
          <w:marLeft w:val="640"/>
          <w:marRight w:val="0"/>
          <w:marTop w:val="0"/>
          <w:marBottom w:val="0"/>
          <w:divBdr>
            <w:top w:val="none" w:sz="0" w:space="0" w:color="auto"/>
            <w:left w:val="none" w:sz="0" w:space="0" w:color="auto"/>
            <w:bottom w:val="none" w:sz="0" w:space="0" w:color="auto"/>
            <w:right w:val="none" w:sz="0" w:space="0" w:color="auto"/>
          </w:divBdr>
        </w:div>
        <w:div w:id="464008933">
          <w:marLeft w:val="640"/>
          <w:marRight w:val="0"/>
          <w:marTop w:val="0"/>
          <w:marBottom w:val="0"/>
          <w:divBdr>
            <w:top w:val="none" w:sz="0" w:space="0" w:color="auto"/>
            <w:left w:val="none" w:sz="0" w:space="0" w:color="auto"/>
            <w:bottom w:val="none" w:sz="0" w:space="0" w:color="auto"/>
            <w:right w:val="none" w:sz="0" w:space="0" w:color="auto"/>
          </w:divBdr>
        </w:div>
        <w:div w:id="238053728">
          <w:marLeft w:val="640"/>
          <w:marRight w:val="0"/>
          <w:marTop w:val="0"/>
          <w:marBottom w:val="0"/>
          <w:divBdr>
            <w:top w:val="none" w:sz="0" w:space="0" w:color="auto"/>
            <w:left w:val="none" w:sz="0" w:space="0" w:color="auto"/>
            <w:bottom w:val="none" w:sz="0" w:space="0" w:color="auto"/>
            <w:right w:val="none" w:sz="0" w:space="0" w:color="auto"/>
          </w:divBdr>
        </w:div>
        <w:div w:id="536238781">
          <w:marLeft w:val="640"/>
          <w:marRight w:val="0"/>
          <w:marTop w:val="0"/>
          <w:marBottom w:val="0"/>
          <w:divBdr>
            <w:top w:val="none" w:sz="0" w:space="0" w:color="auto"/>
            <w:left w:val="none" w:sz="0" w:space="0" w:color="auto"/>
            <w:bottom w:val="none" w:sz="0" w:space="0" w:color="auto"/>
            <w:right w:val="none" w:sz="0" w:space="0" w:color="auto"/>
          </w:divBdr>
        </w:div>
        <w:div w:id="441416147">
          <w:marLeft w:val="640"/>
          <w:marRight w:val="0"/>
          <w:marTop w:val="0"/>
          <w:marBottom w:val="0"/>
          <w:divBdr>
            <w:top w:val="none" w:sz="0" w:space="0" w:color="auto"/>
            <w:left w:val="none" w:sz="0" w:space="0" w:color="auto"/>
            <w:bottom w:val="none" w:sz="0" w:space="0" w:color="auto"/>
            <w:right w:val="none" w:sz="0" w:space="0" w:color="auto"/>
          </w:divBdr>
        </w:div>
        <w:div w:id="813327360">
          <w:marLeft w:val="640"/>
          <w:marRight w:val="0"/>
          <w:marTop w:val="0"/>
          <w:marBottom w:val="0"/>
          <w:divBdr>
            <w:top w:val="none" w:sz="0" w:space="0" w:color="auto"/>
            <w:left w:val="none" w:sz="0" w:space="0" w:color="auto"/>
            <w:bottom w:val="none" w:sz="0" w:space="0" w:color="auto"/>
            <w:right w:val="none" w:sz="0" w:space="0" w:color="auto"/>
          </w:divBdr>
        </w:div>
        <w:div w:id="2113043692">
          <w:marLeft w:val="640"/>
          <w:marRight w:val="0"/>
          <w:marTop w:val="0"/>
          <w:marBottom w:val="0"/>
          <w:divBdr>
            <w:top w:val="none" w:sz="0" w:space="0" w:color="auto"/>
            <w:left w:val="none" w:sz="0" w:space="0" w:color="auto"/>
            <w:bottom w:val="none" w:sz="0" w:space="0" w:color="auto"/>
            <w:right w:val="none" w:sz="0" w:space="0" w:color="auto"/>
          </w:divBdr>
        </w:div>
        <w:div w:id="488985570">
          <w:marLeft w:val="640"/>
          <w:marRight w:val="0"/>
          <w:marTop w:val="0"/>
          <w:marBottom w:val="0"/>
          <w:divBdr>
            <w:top w:val="none" w:sz="0" w:space="0" w:color="auto"/>
            <w:left w:val="none" w:sz="0" w:space="0" w:color="auto"/>
            <w:bottom w:val="none" w:sz="0" w:space="0" w:color="auto"/>
            <w:right w:val="none" w:sz="0" w:space="0" w:color="auto"/>
          </w:divBdr>
        </w:div>
        <w:div w:id="487332803">
          <w:marLeft w:val="640"/>
          <w:marRight w:val="0"/>
          <w:marTop w:val="0"/>
          <w:marBottom w:val="0"/>
          <w:divBdr>
            <w:top w:val="none" w:sz="0" w:space="0" w:color="auto"/>
            <w:left w:val="none" w:sz="0" w:space="0" w:color="auto"/>
            <w:bottom w:val="none" w:sz="0" w:space="0" w:color="auto"/>
            <w:right w:val="none" w:sz="0" w:space="0" w:color="auto"/>
          </w:divBdr>
        </w:div>
        <w:div w:id="716468214">
          <w:marLeft w:val="640"/>
          <w:marRight w:val="0"/>
          <w:marTop w:val="0"/>
          <w:marBottom w:val="0"/>
          <w:divBdr>
            <w:top w:val="none" w:sz="0" w:space="0" w:color="auto"/>
            <w:left w:val="none" w:sz="0" w:space="0" w:color="auto"/>
            <w:bottom w:val="none" w:sz="0" w:space="0" w:color="auto"/>
            <w:right w:val="none" w:sz="0" w:space="0" w:color="auto"/>
          </w:divBdr>
        </w:div>
        <w:div w:id="1650817620">
          <w:marLeft w:val="640"/>
          <w:marRight w:val="0"/>
          <w:marTop w:val="0"/>
          <w:marBottom w:val="0"/>
          <w:divBdr>
            <w:top w:val="none" w:sz="0" w:space="0" w:color="auto"/>
            <w:left w:val="none" w:sz="0" w:space="0" w:color="auto"/>
            <w:bottom w:val="none" w:sz="0" w:space="0" w:color="auto"/>
            <w:right w:val="none" w:sz="0" w:space="0" w:color="auto"/>
          </w:divBdr>
        </w:div>
        <w:div w:id="463544401">
          <w:marLeft w:val="640"/>
          <w:marRight w:val="0"/>
          <w:marTop w:val="0"/>
          <w:marBottom w:val="0"/>
          <w:divBdr>
            <w:top w:val="none" w:sz="0" w:space="0" w:color="auto"/>
            <w:left w:val="none" w:sz="0" w:space="0" w:color="auto"/>
            <w:bottom w:val="none" w:sz="0" w:space="0" w:color="auto"/>
            <w:right w:val="none" w:sz="0" w:space="0" w:color="auto"/>
          </w:divBdr>
        </w:div>
        <w:div w:id="1667054128">
          <w:marLeft w:val="640"/>
          <w:marRight w:val="0"/>
          <w:marTop w:val="0"/>
          <w:marBottom w:val="0"/>
          <w:divBdr>
            <w:top w:val="none" w:sz="0" w:space="0" w:color="auto"/>
            <w:left w:val="none" w:sz="0" w:space="0" w:color="auto"/>
            <w:bottom w:val="none" w:sz="0" w:space="0" w:color="auto"/>
            <w:right w:val="none" w:sz="0" w:space="0" w:color="auto"/>
          </w:divBdr>
        </w:div>
        <w:div w:id="1573857762">
          <w:marLeft w:val="640"/>
          <w:marRight w:val="0"/>
          <w:marTop w:val="0"/>
          <w:marBottom w:val="0"/>
          <w:divBdr>
            <w:top w:val="none" w:sz="0" w:space="0" w:color="auto"/>
            <w:left w:val="none" w:sz="0" w:space="0" w:color="auto"/>
            <w:bottom w:val="none" w:sz="0" w:space="0" w:color="auto"/>
            <w:right w:val="none" w:sz="0" w:space="0" w:color="auto"/>
          </w:divBdr>
        </w:div>
        <w:div w:id="1517234033">
          <w:marLeft w:val="640"/>
          <w:marRight w:val="0"/>
          <w:marTop w:val="0"/>
          <w:marBottom w:val="0"/>
          <w:divBdr>
            <w:top w:val="none" w:sz="0" w:space="0" w:color="auto"/>
            <w:left w:val="none" w:sz="0" w:space="0" w:color="auto"/>
            <w:bottom w:val="none" w:sz="0" w:space="0" w:color="auto"/>
            <w:right w:val="none" w:sz="0" w:space="0" w:color="auto"/>
          </w:divBdr>
        </w:div>
        <w:div w:id="802691950">
          <w:marLeft w:val="640"/>
          <w:marRight w:val="0"/>
          <w:marTop w:val="0"/>
          <w:marBottom w:val="0"/>
          <w:divBdr>
            <w:top w:val="none" w:sz="0" w:space="0" w:color="auto"/>
            <w:left w:val="none" w:sz="0" w:space="0" w:color="auto"/>
            <w:bottom w:val="none" w:sz="0" w:space="0" w:color="auto"/>
            <w:right w:val="none" w:sz="0" w:space="0" w:color="auto"/>
          </w:divBdr>
        </w:div>
        <w:div w:id="1394037921">
          <w:marLeft w:val="640"/>
          <w:marRight w:val="0"/>
          <w:marTop w:val="0"/>
          <w:marBottom w:val="0"/>
          <w:divBdr>
            <w:top w:val="none" w:sz="0" w:space="0" w:color="auto"/>
            <w:left w:val="none" w:sz="0" w:space="0" w:color="auto"/>
            <w:bottom w:val="none" w:sz="0" w:space="0" w:color="auto"/>
            <w:right w:val="none" w:sz="0" w:space="0" w:color="auto"/>
          </w:divBdr>
        </w:div>
        <w:div w:id="1072046140">
          <w:marLeft w:val="640"/>
          <w:marRight w:val="0"/>
          <w:marTop w:val="0"/>
          <w:marBottom w:val="0"/>
          <w:divBdr>
            <w:top w:val="none" w:sz="0" w:space="0" w:color="auto"/>
            <w:left w:val="none" w:sz="0" w:space="0" w:color="auto"/>
            <w:bottom w:val="none" w:sz="0" w:space="0" w:color="auto"/>
            <w:right w:val="none" w:sz="0" w:space="0" w:color="auto"/>
          </w:divBdr>
        </w:div>
        <w:div w:id="811100512">
          <w:marLeft w:val="640"/>
          <w:marRight w:val="0"/>
          <w:marTop w:val="0"/>
          <w:marBottom w:val="0"/>
          <w:divBdr>
            <w:top w:val="none" w:sz="0" w:space="0" w:color="auto"/>
            <w:left w:val="none" w:sz="0" w:space="0" w:color="auto"/>
            <w:bottom w:val="none" w:sz="0" w:space="0" w:color="auto"/>
            <w:right w:val="none" w:sz="0" w:space="0" w:color="auto"/>
          </w:divBdr>
        </w:div>
        <w:div w:id="1000426424">
          <w:marLeft w:val="640"/>
          <w:marRight w:val="0"/>
          <w:marTop w:val="0"/>
          <w:marBottom w:val="0"/>
          <w:divBdr>
            <w:top w:val="none" w:sz="0" w:space="0" w:color="auto"/>
            <w:left w:val="none" w:sz="0" w:space="0" w:color="auto"/>
            <w:bottom w:val="none" w:sz="0" w:space="0" w:color="auto"/>
            <w:right w:val="none" w:sz="0" w:space="0" w:color="auto"/>
          </w:divBdr>
        </w:div>
      </w:divsChild>
    </w:div>
    <w:div w:id="2042045048">
      <w:bodyDiv w:val="1"/>
      <w:marLeft w:val="0"/>
      <w:marRight w:val="0"/>
      <w:marTop w:val="0"/>
      <w:marBottom w:val="0"/>
      <w:divBdr>
        <w:top w:val="none" w:sz="0" w:space="0" w:color="auto"/>
        <w:left w:val="none" w:sz="0" w:space="0" w:color="auto"/>
        <w:bottom w:val="none" w:sz="0" w:space="0" w:color="auto"/>
        <w:right w:val="none" w:sz="0" w:space="0" w:color="auto"/>
      </w:divBdr>
      <w:divsChild>
        <w:div w:id="1991247529">
          <w:marLeft w:val="640"/>
          <w:marRight w:val="0"/>
          <w:marTop w:val="0"/>
          <w:marBottom w:val="0"/>
          <w:divBdr>
            <w:top w:val="none" w:sz="0" w:space="0" w:color="auto"/>
            <w:left w:val="none" w:sz="0" w:space="0" w:color="auto"/>
            <w:bottom w:val="none" w:sz="0" w:space="0" w:color="auto"/>
            <w:right w:val="none" w:sz="0" w:space="0" w:color="auto"/>
          </w:divBdr>
        </w:div>
        <w:div w:id="113139439">
          <w:marLeft w:val="640"/>
          <w:marRight w:val="0"/>
          <w:marTop w:val="0"/>
          <w:marBottom w:val="0"/>
          <w:divBdr>
            <w:top w:val="none" w:sz="0" w:space="0" w:color="auto"/>
            <w:left w:val="none" w:sz="0" w:space="0" w:color="auto"/>
            <w:bottom w:val="none" w:sz="0" w:space="0" w:color="auto"/>
            <w:right w:val="none" w:sz="0" w:space="0" w:color="auto"/>
          </w:divBdr>
        </w:div>
        <w:div w:id="264118573">
          <w:marLeft w:val="640"/>
          <w:marRight w:val="0"/>
          <w:marTop w:val="0"/>
          <w:marBottom w:val="0"/>
          <w:divBdr>
            <w:top w:val="none" w:sz="0" w:space="0" w:color="auto"/>
            <w:left w:val="none" w:sz="0" w:space="0" w:color="auto"/>
            <w:bottom w:val="none" w:sz="0" w:space="0" w:color="auto"/>
            <w:right w:val="none" w:sz="0" w:space="0" w:color="auto"/>
          </w:divBdr>
        </w:div>
        <w:div w:id="1180504111">
          <w:marLeft w:val="640"/>
          <w:marRight w:val="0"/>
          <w:marTop w:val="0"/>
          <w:marBottom w:val="0"/>
          <w:divBdr>
            <w:top w:val="none" w:sz="0" w:space="0" w:color="auto"/>
            <w:left w:val="none" w:sz="0" w:space="0" w:color="auto"/>
            <w:bottom w:val="none" w:sz="0" w:space="0" w:color="auto"/>
            <w:right w:val="none" w:sz="0" w:space="0" w:color="auto"/>
          </w:divBdr>
        </w:div>
        <w:div w:id="1514101116">
          <w:marLeft w:val="640"/>
          <w:marRight w:val="0"/>
          <w:marTop w:val="0"/>
          <w:marBottom w:val="0"/>
          <w:divBdr>
            <w:top w:val="none" w:sz="0" w:space="0" w:color="auto"/>
            <w:left w:val="none" w:sz="0" w:space="0" w:color="auto"/>
            <w:bottom w:val="none" w:sz="0" w:space="0" w:color="auto"/>
            <w:right w:val="none" w:sz="0" w:space="0" w:color="auto"/>
          </w:divBdr>
        </w:div>
        <w:div w:id="119036113">
          <w:marLeft w:val="640"/>
          <w:marRight w:val="0"/>
          <w:marTop w:val="0"/>
          <w:marBottom w:val="0"/>
          <w:divBdr>
            <w:top w:val="none" w:sz="0" w:space="0" w:color="auto"/>
            <w:left w:val="none" w:sz="0" w:space="0" w:color="auto"/>
            <w:bottom w:val="none" w:sz="0" w:space="0" w:color="auto"/>
            <w:right w:val="none" w:sz="0" w:space="0" w:color="auto"/>
          </w:divBdr>
        </w:div>
        <w:div w:id="1988393728">
          <w:marLeft w:val="640"/>
          <w:marRight w:val="0"/>
          <w:marTop w:val="0"/>
          <w:marBottom w:val="0"/>
          <w:divBdr>
            <w:top w:val="none" w:sz="0" w:space="0" w:color="auto"/>
            <w:left w:val="none" w:sz="0" w:space="0" w:color="auto"/>
            <w:bottom w:val="none" w:sz="0" w:space="0" w:color="auto"/>
            <w:right w:val="none" w:sz="0" w:space="0" w:color="auto"/>
          </w:divBdr>
        </w:div>
        <w:div w:id="1264608817">
          <w:marLeft w:val="640"/>
          <w:marRight w:val="0"/>
          <w:marTop w:val="0"/>
          <w:marBottom w:val="0"/>
          <w:divBdr>
            <w:top w:val="none" w:sz="0" w:space="0" w:color="auto"/>
            <w:left w:val="none" w:sz="0" w:space="0" w:color="auto"/>
            <w:bottom w:val="none" w:sz="0" w:space="0" w:color="auto"/>
            <w:right w:val="none" w:sz="0" w:space="0" w:color="auto"/>
          </w:divBdr>
        </w:div>
        <w:div w:id="107050679">
          <w:marLeft w:val="640"/>
          <w:marRight w:val="0"/>
          <w:marTop w:val="0"/>
          <w:marBottom w:val="0"/>
          <w:divBdr>
            <w:top w:val="none" w:sz="0" w:space="0" w:color="auto"/>
            <w:left w:val="none" w:sz="0" w:space="0" w:color="auto"/>
            <w:bottom w:val="none" w:sz="0" w:space="0" w:color="auto"/>
            <w:right w:val="none" w:sz="0" w:space="0" w:color="auto"/>
          </w:divBdr>
        </w:div>
        <w:div w:id="1906522175">
          <w:marLeft w:val="640"/>
          <w:marRight w:val="0"/>
          <w:marTop w:val="0"/>
          <w:marBottom w:val="0"/>
          <w:divBdr>
            <w:top w:val="none" w:sz="0" w:space="0" w:color="auto"/>
            <w:left w:val="none" w:sz="0" w:space="0" w:color="auto"/>
            <w:bottom w:val="none" w:sz="0" w:space="0" w:color="auto"/>
            <w:right w:val="none" w:sz="0" w:space="0" w:color="auto"/>
          </w:divBdr>
        </w:div>
        <w:div w:id="1389963014">
          <w:marLeft w:val="640"/>
          <w:marRight w:val="0"/>
          <w:marTop w:val="0"/>
          <w:marBottom w:val="0"/>
          <w:divBdr>
            <w:top w:val="none" w:sz="0" w:space="0" w:color="auto"/>
            <w:left w:val="none" w:sz="0" w:space="0" w:color="auto"/>
            <w:bottom w:val="none" w:sz="0" w:space="0" w:color="auto"/>
            <w:right w:val="none" w:sz="0" w:space="0" w:color="auto"/>
          </w:divBdr>
        </w:div>
        <w:div w:id="800998862">
          <w:marLeft w:val="640"/>
          <w:marRight w:val="0"/>
          <w:marTop w:val="0"/>
          <w:marBottom w:val="0"/>
          <w:divBdr>
            <w:top w:val="none" w:sz="0" w:space="0" w:color="auto"/>
            <w:left w:val="none" w:sz="0" w:space="0" w:color="auto"/>
            <w:bottom w:val="none" w:sz="0" w:space="0" w:color="auto"/>
            <w:right w:val="none" w:sz="0" w:space="0" w:color="auto"/>
          </w:divBdr>
        </w:div>
        <w:div w:id="382414070">
          <w:marLeft w:val="640"/>
          <w:marRight w:val="0"/>
          <w:marTop w:val="0"/>
          <w:marBottom w:val="0"/>
          <w:divBdr>
            <w:top w:val="none" w:sz="0" w:space="0" w:color="auto"/>
            <w:left w:val="none" w:sz="0" w:space="0" w:color="auto"/>
            <w:bottom w:val="none" w:sz="0" w:space="0" w:color="auto"/>
            <w:right w:val="none" w:sz="0" w:space="0" w:color="auto"/>
          </w:divBdr>
        </w:div>
        <w:div w:id="1613435313">
          <w:marLeft w:val="640"/>
          <w:marRight w:val="0"/>
          <w:marTop w:val="0"/>
          <w:marBottom w:val="0"/>
          <w:divBdr>
            <w:top w:val="none" w:sz="0" w:space="0" w:color="auto"/>
            <w:left w:val="none" w:sz="0" w:space="0" w:color="auto"/>
            <w:bottom w:val="none" w:sz="0" w:space="0" w:color="auto"/>
            <w:right w:val="none" w:sz="0" w:space="0" w:color="auto"/>
          </w:divBdr>
        </w:div>
        <w:div w:id="1158182879">
          <w:marLeft w:val="640"/>
          <w:marRight w:val="0"/>
          <w:marTop w:val="0"/>
          <w:marBottom w:val="0"/>
          <w:divBdr>
            <w:top w:val="none" w:sz="0" w:space="0" w:color="auto"/>
            <w:left w:val="none" w:sz="0" w:space="0" w:color="auto"/>
            <w:bottom w:val="none" w:sz="0" w:space="0" w:color="auto"/>
            <w:right w:val="none" w:sz="0" w:space="0" w:color="auto"/>
          </w:divBdr>
        </w:div>
        <w:div w:id="1552770498">
          <w:marLeft w:val="640"/>
          <w:marRight w:val="0"/>
          <w:marTop w:val="0"/>
          <w:marBottom w:val="0"/>
          <w:divBdr>
            <w:top w:val="none" w:sz="0" w:space="0" w:color="auto"/>
            <w:left w:val="none" w:sz="0" w:space="0" w:color="auto"/>
            <w:bottom w:val="none" w:sz="0" w:space="0" w:color="auto"/>
            <w:right w:val="none" w:sz="0" w:space="0" w:color="auto"/>
          </w:divBdr>
        </w:div>
        <w:div w:id="2080011643">
          <w:marLeft w:val="640"/>
          <w:marRight w:val="0"/>
          <w:marTop w:val="0"/>
          <w:marBottom w:val="0"/>
          <w:divBdr>
            <w:top w:val="none" w:sz="0" w:space="0" w:color="auto"/>
            <w:left w:val="none" w:sz="0" w:space="0" w:color="auto"/>
            <w:bottom w:val="none" w:sz="0" w:space="0" w:color="auto"/>
            <w:right w:val="none" w:sz="0" w:space="0" w:color="auto"/>
          </w:divBdr>
        </w:div>
        <w:div w:id="722094881">
          <w:marLeft w:val="640"/>
          <w:marRight w:val="0"/>
          <w:marTop w:val="0"/>
          <w:marBottom w:val="0"/>
          <w:divBdr>
            <w:top w:val="none" w:sz="0" w:space="0" w:color="auto"/>
            <w:left w:val="none" w:sz="0" w:space="0" w:color="auto"/>
            <w:bottom w:val="none" w:sz="0" w:space="0" w:color="auto"/>
            <w:right w:val="none" w:sz="0" w:space="0" w:color="auto"/>
          </w:divBdr>
        </w:div>
        <w:div w:id="1499030006">
          <w:marLeft w:val="640"/>
          <w:marRight w:val="0"/>
          <w:marTop w:val="0"/>
          <w:marBottom w:val="0"/>
          <w:divBdr>
            <w:top w:val="none" w:sz="0" w:space="0" w:color="auto"/>
            <w:left w:val="none" w:sz="0" w:space="0" w:color="auto"/>
            <w:bottom w:val="none" w:sz="0" w:space="0" w:color="auto"/>
            <w:right w:val="none" w:sz="0" w:space="0" w:color="auto"/>
          </w:divBdr>
        </w:div>
        <w:div w:id="1237934680">
          <w:marLeft w:val="640"/>
          <w:marRight w:val="0"/>
          <w:marTop w:val="0"/>
          <w:marBottom w:val="0"/>
          <w:divBdr>
            <w:top w:val="none" w:sz="0" w:space="0" w:color="auto"/>
            <w:left w:val="none" w:sz="0" w:space="0" w:color="auto"/>
            <w:bottom w:val="none" w:sz="0" w:space="0" w:color="auto"/>
            <w:right w:val="none" w:sz="0" w:space="0" w:color="auto"/>
          </w:divBdr>
        </w:div>
        <w:div w:id="1734233317">
          <w:marLeft w:val="640"/>
          <w:marRight w:val="0"/>
          <w:marTop w:val="0"/>
          <w:marBottom w:val="0"/>
          <w:divBdr>
            <w:top w:val="none" w:sz="0" w:space="0" w:color="auto"/>
            <w:left w:val="none" w:sz="0" w:space="0" w:color="auto"/>
            <w:bottom w:val="none" w:sz="0" w:space="0" w:color="auto"/>
            <w:right w:val="none" w:sz="0" w:space="0" w:color="auto"/>
          </w:divBdr>
        </w:div>
        <w:div w:id="282343543">
          <w:marLeft w:val="640"/>
          <w:marRight w:val="0"/>
          <w:marTop w:val="0"/>
          <w:marBottom w:val="0"/>
          <w:divBdr>
            <w:top w:val="none" w:sz="0" w:space="0" w:color="auto"/>
            <w:left w:val="none" w:sz="0" w:space="0" w:color="auto"/>
            <w:bottom w:val="none" w:sz="0" w:space="0" w:color="auto"/>
            <w:right w:val="none" w:sz="0" w:space="0" w:color="auto"/>
          </w:divBdr>
        </w:div>
        <w:div w:id="1452241010">
          <w:marLeft w:val="640"/>
          <w:marRight w:val="0"/>
          <w:marTop w:val="0"/>
          <w:marBottom w:val="0"/>
          <w:divBdr>
            <w:top w:val="none" w:sz="0" w:space="0" w:color="auto"/>
            <w:left w:val="none" w:sz="0" w:space="0" w:color="auto"/>
            <w:bottom w:val="none" w:sz="0" w:space="0" w:color="auto"/>
            <w:right w:val="none" w:sz="0" w:space="0" w:color="auto"/>
          </w:divBdr>
        </w:div>
        <w:div w:id="24596451">
          <w:marLeft w:val="640"/>
          <w:marRight w:val="0"/>
          <w:marTop w:val="0"/>
          <w:marBottom w:val="0"/>
          <w:divBdr>
            <w:top w:val="none" w:sz="0" w:space="0" w:color="auto"/>
            <w:left w:val="none" w:sz="0" w:space="0" w:color="auto"/>
            <w:bottom w:val="none" w:sz="0" w:space="0" w:color="auto"/>
            <w:right w:val="none" w:sz="0" w:space="0" w:color="auto"/>
          </w:divBdr>
        </w:div>
        <w:div w:id="1166945159">
          <w:marLeft w:val="640"/>
          <w:marRight w:val="0"/>
          <w:marTop w:val="0"/>
          <w:marBottom w:val="0"/>
          <w:divBdr>
            <w:top w:val="none" w:sz="0" w:space="0" w:color="auto"/>
            <w:left w:val="none" w:sz="0" w:space="0" w:color="auto"/>
            <w:bottom w:val="none" w:sz="0" w:space="0" w:color="auto"/>
            <w:right w:val="none" w:sz="0" w:space="0" w:color="auto"/>
          </w:divBdr>
        </w:div>
      </w:divsChild>
    </w:div>
    <w:div w:id="2086142139">
      <w:bodyDiv w:val="1"/>
      <w:marLeft w:val="0"/>
      <w:marRight w:val="0"/>
      <w:marTop w:val="0"/>
      <w:marBottom w:val="0"/>
      <w:divBdr>
        <w:top w:val="none" w:sz="0" w:space="0" w:color="auto"/>
        <w:left w:val="none" w:sz="0" w:space="0" w:color="auto"/>
        <w:bottom w:val="none" w:sz="0" w:space="0" w:color="auto"/>
        <w:right w:val="none" w:sz="0" w:space="0" w:color="auto"/>
      </w:divBdr>
      <w:divsChild>
        <w:div w:id="1991060716">
          <w:marLeft w:val="640"/>
          <w:marRight w:val="0"/>
          <w:marTop w:val="0"/>
          <w:marBottom w:val="0"/>
          <w:divBdr>
            <w:top w:val="none" w:sz="0" w:space="0" w:color="auto"/>
            <w:left w:val="none" w:sz="0" w:space="0" w:color="auto"/>
            <w:bottom w:val="none" w:sz="0" w:space="0" w:color="auto"/>
            <w:right w:val="none" w:sz="0" w:space="0" w:color="auto"/>
          </w:divBdr>
        </w:div>
        <w:div w:id="1762797087">
          <w:marLeft w:val="640"/>
          <w:marRight w:val="0"/>
          <w:marTop w:val="0"/>
          <w:marBottom w:val="0"/>
          <w:divBdr>
            <w:top w:val="none" w:sz="0" w:space="0" w:color="auto"/>
            <w:left w:val="none" w:sz="0" w:space="0" w:color="auto"/>
            <w:bottom w:val="none" w:sz="0" w:space="0" w:color="auto"/>
            <w:right w:val="none" w:sz="0" w:space="0" w:color="auto"/>
          </w:divBdr>
        </w:div>
        <w:div w:id="1939874677">
          <w:marLeft w:val="640"/>
          <w:marRight w:val="0"/>
          <w:marTop w:val="0"/>
          <w:marBottom w:val="0"/>
          <w:divBdr>
            <w:top w:val="none" w:sz="0" w:space="0" w:color="auto"/>
            <w:left w:val="none" w:sz="0" w:space="0" w:color="auto"/>
            <w:bottom w:val="none" w:sz="0" w:space="0" w:color="auto"/>
            <w:right w:val="none" w:sz="0" w:space="0" w:color="auto"/>
          </w:divBdr>
        </w:div>
        <w:div w:id="1458641562">
          <w:marLeft w:val="640"/>
          <w:marRight w:val="0"/>
          <w:marTop w:val="0"/>
          <w:marBottom w:val="0"/>
          <w:divBdr>
            <w:top w:val="none" w:sz="0" w:space="0" w:color="auto"/>
            <w:left w:val="none" w:sz="0" w:space="0" w:color="auto"/>
            <w:bottom w:val="none" w:sz="0" w:space="0" w:color="auto"/>
            <w:right w:val="none" w:sz="0" w:space="0" w:color="auto"/>
          </w:divBdr>
        </w:div>
        <w:div w:id="256863937">
          <w:marLeft w:val="640"/>
          <w:marRight w:val="0"/>
          <w:marTop w:val="0"/>
          <w:marBottom w:val="0"/>
          <w:divBdr>
            <w:top w:val="none" w:sz="0" w:space="0" w:color="auto"/>
            <w:left w:val="none" w:sz="0" w:space="0" w:color="auto"/>
            <w:bottom w:val="none" w:sz="0" w:space="0" w:color="auto"/>
            <w:right w:val="none" w:sz="0" w:space="0" w:color="auto"/>
          </w:divBdr>
        </w:div>
        <w:div w:id="93746020">
          <w:marLeft w:val="640"/>
          <w:marRight w:val="0"/>
          <w:marTop w:val="0"/>
          <w:marBottom w:val="0"/>
          <w:divBdr>
            <w:top w:val="none" w:sz="0" w:space="0" w:color="auto"/>
            <w:left w:val="none" w:sz="0" w:space="0" w:color="auto"/>
            <w:bottom w:val="none" w:sz="0" w:space="0" w:color="auto"/>
            <w:right w:val="none" w:sz="0" w:space="0" w:color="auto"/>
          </w:divBdr>
        </w:div>
        <w:div w:id="1769500185">
          <w:marLeft w:val="640"/>
          <w:marRight w:val="0"/>
          <w:marTop w:val="0"/>
          <w:marBottom w:val="0"/>
          <w:divBdr>
            <w:top w:val="none" w:sz="0" w:space="0" w:color="auto"/>
            <w:left w:val="none" w:sz="0" w:space="0" w:color="auto"/>
            <w:bottom w:val="none" w:sz="0" w:space="0" w:color="auto"/>
            <w:right w:val="none" w:sz="0" w:space="0" w:color="auto"/>
          </w:divBdr>
        </w:div>
        <w:div w:id="1259294374">
          <w:marLeft w:val="640"/>
          <w:marRight w:val="0"/>
          <w:marTop w:val="0"/>
          <w:marBottom w:val="0"/>
          <w:divBdr>
            <w:top w:val="none" w:sz="0" w:space="0" w:color="auto"/>
            <w:left w:val="none" w:sz="0" w:space="0" w:color="auto"/>
            <w:bottom w:val="none" w:sz="0" w:space="0" w:color="auto"/>
            <w:right w:val="none" w:sz="0" w:space="0" w:color="auto"/>
          </w:divBdr>
        </w:div>
        <w:div w:id="1632051806">
          <w:marLeft w:val="640"/>
          <w:marRight w:val="0"/>
          <w:marTop w:val="0"/>
          <w:marBottom w:val="0"/>
          <w:divBdr>
            <w:top w:val="none" w:sz="0" w:space="0" w:color="auto"/>
            <w:left w:val="none" w:sz="0" w:space="0" w:color="auto"/>
            <w:bottom w:val="none" w:sz="0" w:space="0" w:color="auto"/>
            <w:right w:val="none" w:sz="0" w:space="0" w:color="auto"/>
          </w:divBdr>
        </w:div>
        <w:div w:id="1915553148">
          <w:marLeft w:val="640"/>
          <w:marRight w:val="0"/>
          <w:marTop w:val="0"/>
          <w:marBottom w:val="0"/>
          <w:divBdr>
            <w:top w:val="none" w:sz="0" w:space="0" w:color="auto"/>
            <w:left w:val="none" w:sz="0" w:space="0" w:color="auto"/>
            <w:bottom w:val="none" w:sz="0" w:space="0" w:color="auto"/>
            <w:right w:val="none" w:sz="0" w:space="0" w:color="auto"/>
          </w:divBdr>
        </w:div>
        <w:div w:id="1998917237">
          <w:marLeft w:val="640"/>
          <w:marRight w:val="0"/>
          <w:marTop w:val="0"/>
          <w:marBottom w:val="0"/>
          <w:divBdr>
            <w:top w:val="none" w:sz="0" w:space="0" w:color="auto"/>
            <w:left w:val="none" w:sz="0" w:space="0" w:color="auto"/>
            <w:bottom w:val="none" w:sz="0" w:space="0" w:color="auto"/>
            <w:right w:val="none" w:sz="0" w:space="0" w:color="auto"/>
          </w:divBdr>
        </w:div>
        <w:div w:id="596206903">
          <w:marLeft w:val="640"/>
          <w:marRight w:val="0"/>
          <w:marTop w:val="0"/>
          <w:marBottom w:val="0"/>
          <w:divBdr>
            <w:top w:val="none" w:sz="0" w:space="0" w:color="auto"/>
            <w:left w:val="none" w:sz="0" w:space="0" w:color="auto"/>
            <w:bottom w:val="none" w:sz="0" w:space="0" w:color="auto"/>
            <w:right w:val="none" w:sz="0" w:space="0" w:color="auto"/>
          </w:divBdr>
        </w:div>
        <w:div w:id="191311316">
          <w:marLeft w:val="640"/>
          <w:marRight w:val="0"/>
          <w:marTop w:val="0"/>
          <w:marBottom w:val="0"/>
          <w:divBdr>
            <w:top w:val="none" w:sz="0" w:space="0" w:color="auto"/>
            <w:left w:val="none" w:sz="0" w:space="0" w:color="auto"/>
            <w:bottom w:val="none" w:sz="0" w:space="0" w:color="auto"/>
            <w:right w:val="none" w:sz="0" w:space="0" w:color="auto"/>
          </w:divBdr>
        </w:div>
        <w:div w:id="573010387">
          <w:marLeft w:val="640"/>
          <w:marRight w:val="0"/>
          <w:marTop w:val="0"/>
          <w:marBottom w:val="0"/>
          <w:divBdr>
            <w:top w:val="none" w:sz="0" w:space="0" w:color="auto"/>
            <w:left w:val="none" w:sz="0" w:space="0" w:color="auto"/>
            <w:bottom w:val="none" w:sz="0" w:space="0" w:color="auto"/>
            <w:right w:val="none" w:sz="0" w:space="0" w:color="auto"/>
          </w:divBdr>
        </w:div>
        <w:div w:id="1607343058">
          <w:marLeft w:val="640"/>
          <w:marRight w:val="0"/>
          <w:marTop w:val="0"/>
          <w:marBottom w:val="0"/>
          <w:divBdr>
            <w:top w:val="none" w:sz="0" w:space="0" w:color="auto"/>
            <w:left w:val="none" w:sz="0" w:space="0" w:color="auto"/>
            <w:bottom w:val="none" w:sz="0" w:space="0" w:color="auto"/>
            <w:right w:val="none" w:sz="0" w:space="0" w:color="auto"/>
          </w:divBdr>
        </w:div>
        <w:div w:id="1473210496">
          <w:marLeft w:val="640"/>
          <w:marRight w:val="0"/>
          <w:marTop w:val="0"/>
          <w:marBottom w:val="0"/>
          <w:divBdr>
            <w:top w:val="none" w:sz="0" w:space="0" w:color="auto"/>
            <w:left w:val="none" w:sz="0" w:space="0" w:color="auto"/>
            <w:bottom w:val="none" w:sz="0" w:space="0" w:color="auto"/>
            <w:right w:val="none" w:sz="0" w:space="0" w:color="auto"/>
          </w:divBdr>
        </w:div>
        <w:div w:id="767694441">
          <w:marLeft w:val="640"/>
          <w:marRight w:val="0"/>
          <w:marTop w:val="0"/>
          <w:marBottom w:val="0"/>
          <w:divBdr>
            <w:top w:val="none" w:sz="0" w:space="0" w:color="auto"/>
            <w:left w:val="none" w:sz="0" w:space="0" w:color="auto"/>
            <w:bottom w:val="none" w:sz="0" w:space="0" w:color="auto"/>
            <w:right w:val="none" w:sz="0" w:space="0" w:color="auto"/>
          </w:divBdr>
        </w:div>
        <w:div w:id="1500775187">
          <w:marLeft w:val="640"/>
          <w:marRight w:val="0"/>
          <w:marTop w:val="0"/>
          <w:marBottom w:val="0"/>
          <w:divBdr>
            <w:top w:val="none" w:sz="0" w:space="0" w:color="auto"/>
            <w:left w:val="none" w:sz="0" w:space="0" w:color="auto"/>
            <w:bottom w:val="none" w:sz="0" w:space="0" w:color="auto"/>
            <w:right w:val="none" w:sz="0" w:space="0" w:color="auto"/>
          </w:divBdr>
        </w:div>
        <w:div w:id="1979676452">
          <w:marLeft w:val="640"/>
          <w:marRight w:val="0"/>
          <w:marTop w:val="0"/>
          <w:marBottom w:val="0"/>
          <w:divBdr>
            <w:top w:val="none" w:sz="0" w:space="0" w:color="auto"/>
            <w:left w:val="none" w:sz="0" w:space="0" w:color="auto"/>
            <w:bottom w:val="none" w:sz="0" w:space="0" w:color="auto"/>
            <w:right w:val="none" w:sz="0" w:space="0" w:color="auto"/>
          </w:divBdr>
        </w:div>
        <w:div w:id="1032341070">
          <w:marLeft w:val="640"/>
          <w:marRight w:val="0"/>
          <w:marTop w:val="0"/>
          <w:marBottom w:val="0"/>
          <w:divBdr>
            <w:top w:val="none" w:sz="0" w:space="0" w:color="auto"/>
            <w:left w:val="none" w:sz="0" w:space="0" w:color="auto"/>
            <w:bottom w:val="none" w:sz="0" w:space="0" w:color="auto"/>
            <w:right w:val="none" w:sz="0" w:space="0" w:color="auto"/>
          </w:divBdr>
        </w:div>
        <w:div w:id="1058095701">
          <w:marLeft w:val="640"/>
          <w:marRight w:val="0"/>
          <w:marTop w:val="0"/>
          <w:marBottom w:val="0"/>
          <w:divBdr>
            <w:top w:val="none" w:sz="0" w:space="0" w:color="auto"/>
            <w:left w:val="none" w:sz="0" w:space="0" w:color="auto"/>
            <w:bottom w:val="none" w:sz="0" w:space="0" w:color="auto"/>
            <w:right w:val="none" w:sz="0" w:space="0" w:color="auto"/>
          </w:divBdr>
        </w:div>
        <w:div w:id="1449465410">
          <w:marLeft w:val="640"/>
          <w:marRight w:val="0"/>
          <w:marTop w:val="0"/>
          <w:marBottom w:val="0"/>
          <w:divBdr>
            <w:top w:val="none" w:sz="0" w:space="0" w:color="auto"/>
            <w:left w:val="none" w:sz="0" w:space="0" w:color="auto"/>
            <w:bottom w:val="none" w:sz="0" w:space="0" w:color="auto"/>
            <w:right w:val="none" w:sz="0" w:space="0" w:color="auto"/>
          </w:divBdr>
        </w:div>
      </w:divsChild>
    </w:div>
    <w:div w:id="2103719791">
      <w:bodyDiv w:val="1"/>
      <w:marLeft w:val="0"/>
      <w:marRight w:val="0"/>
      <w:marTop w:val="0"/>
      <w:marBottom w:val="0"/>
      <w:divBdr>
        <w:top w:val="none" w:sz="0" w:space="0" w:color="auto"/>
        <w:left w:val="none" w:sz="0" w:space="0" w:color="auto"/>
        <w:bottom w:val="none" w:sz="0" w:space="0" w:color="auto"/>
        <w:right w:val="none" w:sz="0" w:space="0" w:color="auto"/>
      </w:divBdr>
      <w:divsChild>
        <w:div w:id="945582281">
          <w:marLeft w:val="640"/>
          <w:marRight w:val="0"/>
          <w:marTop w:val="0"/>
          <w:marBottom w:val="0"/>
          <w:divBdr>
            <w:top w:val="none" w:sz="0" w:space="0" w:color="auto"/>
            <w:left w:val="none" w:sz="0" w:space="0" w:color="auto"/>
            <w:bottom w:val="none" w:sz="0" w:space="0" w:color="auto"/>
            <w:right w:val="none" w:sz="0" w:space="0" w:color="auto"/>
          </w:divBdr>
        </w:div>
        <w:div w:id="1782071981">
          <w:marLeft w:val="640"/>
          <w:marRight w:val="0"/>
          <w:marTop w:val="0"/>
          <w:marBottom w:val="0"/>
          <w:divBdr>
            <w:top w:val="none" w:sz="0" w:space="0" w:color="auto"/>
            <w:left w:val="none" w:sz="0" w:space="0" w:color="auto"/>
            <w:bottom w:val="none" w:sz="0" w:space="0" w:color="auto"/>
            <w:right w:val="none" w:sz="0" w:space="0" w:color="auto"/>
          </w:divBdr>
        </w:div>
        <w:div w:id="2075198090">
          <w:marLeft w:val="640"/>
          <w:marRight w:val="0"/>
          <w:marTop w:val="0"/>
          <w:marBottom w:val="0"/>
          <w:divBdr>
            <w:top w:val="none" w:sz="0" w:space="0" w:color="auto"/>
            <w:left w:val="none" w:sz="0" w:space="0" w:color="auto"/>
            <w:bottom w:val="none" w:sz="0" w:space="0" w:color="auto"/>
            <w:right w:val="none" w:sz="0" w:space="0" w:color="auto"/>
          </w:divBdr>
        </w:div>
        <w:div w:id="2095586687">
          <w:marLeft w:val="640"/>
          <w:marRight w:val="0"/>
          <w:marTop w:val="0"/>
          <w:marBottom w:val="0"/>
          <w:divBdr>
            <w:top w:val="none" w:sz="0" w:space="0" w:color="auto"/>
            <w:left w:val="none" w:sz="0" w:space="0" w:color="auto"/>
            <w:bottom w:val="none" w:sz="0" w:space="0" w:color="auto"/>
            <w:right w:val="none" w:sz="0" w:space="0" w:color="auto"/>
          </w:divBdr>
        </w:div>
        <w:div w:id="439180030">
          <w:marLeft w:val="640"/>
          <w:marRight w:val="0"/>
          <w:marTop w:val="0"/>
          <w:marBottom w:val="0"/>
          <w:divBdr>
            <w:top w:val="none" w:sz="0" w:space="0" w:color="auto"/>
            <w:left w:val="none" w:sz="0" w:space="0" w:color="auto"/>
            <w:bottom w:val="none" w:sz="0" w:space="0" w:color="auto"/>
            <w:right w:val="none" w:sz="0" w:space="0" w:color="auto"/>
          </w:divBdr>
        </w:div>
        <w:div w:id="1710913930">
          <w:marLeft w:val="640"/>
          <w:marRight w:val="0"/>
          <w:marTop w:val="0"/>
          <w:marBottom w:val="0"/>
          <w:divBdr>
            <w:top w:val="none" w:sz="0" w:space="0" w:color="auto"/>
            <w:left w:val="none" w:sz="0" w:space="0" w:color="auto"/>
            <w:bottom w:val="none" w:sz="0" w:space="0" w:color="auto"/>
            <w:right w:val="none" w:sz="0" w:space="0" w:color="auto"/>
          </w:divBdr>
        </w:div>
        <w:div w:id="1412391295">
          <w:marLeft w:val="640"/>
          <w:marRight w:val="0"/>
          <w:marTop w:val="0"/>
          <w:marBottom w:val="0"/>
          <w:divBdr>
            <w:top w:val="none" w:sz="0" w:space="0" w:color="auto"/>
            <w:left w:val="none" w:sz="0" w:space="0" w:color="auto"/>
            <w:bottom w:val="none" w:sz="0" w:space="0" w:color="auto"/>
            <w:right w:val="none" w:sz="0" w:space="0" w:color="auto"/>
          </w:divBdr>
        </w:div>
        <w:div w:id="1978144285">
          <w:marLeft w:val="640"/>
          <w:marRight w:val="0"/>
          <w:marTop w:val="0"/>
          <w:marBottom w:val="0"/>
          <w:divBdr>
            <w:top w:val="none" w:sz="0" w:space="0" w:color="auto"/>
            <w:left w:val="none" w:sz="0" w:space="0" w:color="auto"/>
            <w:bottom w:val="none" w:sz="0" w:space="0" w:color="auto"/>
            <w:right w:val="none" w:sz="0" w:space="0" w:color="auto"/>
          </w:divBdr>
        </w:div>
        <w:div w:id="1927614906">
          <w:marLeft w:val="640"/>
          <w:marRight w:val="0"/>
          <w:marTop w:val="0"/>
          <w:marBottom w:val="0"/>
          <w:divBdr>
            <w:top w:val="none" w:sz="0" w:space="0" w:color="auto"/>
            <w:left w:val="none" w:sz="0" w:space="0" w:color="auto"/>
            <w:bottom w:val="none" w:sz="0" w:space="0" w:color="auto"/>
            <w:right w:val="none" w:sz="0" w:space="0" w:color="auto"/>
          </w:divBdr>
        </w:div>
        <w:div w:id="489827287">
          <w:marLeft w:val="640"/>
          <w:marRight w:val="0"/>
          <w:marTop w:val="0"/>
          <w:marBottom w:val="0"/>
          <w:divBdr>
            <w:top w:val="none" w:sz="0" w:space="0" w:color="auto"/>
            <w:left w:val="none" w:sz="0" w:space="0" w:color="auto"/>
            <w:bottom w:val="none" w:sz="0" w:space="0" w:color="auto"/>
            <w:right w:val="none" w:sz="0" w:space="0" w:color="auto"/>
          </w:divBdr>
        </w:div>
        <w:div w:id="1504199416">
          <w:marLeft w:val="640"/>
          <w:marRight w:val="0"/>
          <w:marTop w:val="0"/>
          <w:marBottom w:val="0"/>
          <w:divBdr>
            <w:top w:val="none" w:sz="0" w:space="0" w:color="auto"/>
            <w:left w:val="none" w:sz="0" w:space="0" w:color="auto"/>
            <w:bottom w:val="none" w:sz="0" w:space="0" w:color="auto"/>
            <w:right w:val="none" w:sz="0" w:space="0" w:color="auto"/>
          </w:divBdr>
        </w:div>
        <w:div w:id="802577532">
          <w:marLeft w:val="640"/>
          <w:marRight w:val="0"/>
          <w:marTop w:val="0"/>
          <w:marBottom w:val="0"/>
          <w:divBdr>
            <w:top w:val="none" w:sz="0" w:space="0" w:color="auto"/>
            <w:left w:val="none" w:sz="0" w:space="0" w:color="auto"/>
            <w:bottom w:val="none" w:sz="0" w:space="0" w:color="auto"/>
            <w:right w:val="none" w:sz="0" w:space="0" w:color="auto"/>
          </w:divBdr>
        </w:div>
        <w:div w:id="791633233">
          <w:marLeft w:val="640"/>
          <w:marRight w:val="0"/>
          <w:marTop w:val="0"/>
          <w:marBottom w:val="0"/>
          <w:divBdr>
            <w:top w:val="none" w:sz="0" w:space="0" w:color="auto"/>
            <w:left w:val="none" w:sz="0" w:space="0" w:color="auto"/>
            <w:bottom w:val="none" w:sz="0" w:space="0" w:color="auto"/>
            <w:right w:val="none" w:sz="0" w:space="0" w:color="auto"/>
          </w:divBdr>
        </w:div>
        <w:div w:id="461000400">
          <w:marLeft w:val="640"/>
          <w:marRight w:val="0"/>
          <w:marTop w:val="0"/>
          <w:marBottom w:val="0"/>
          <w:divBdr>
            <w:top w:val="none" w:sz="0" w:space="0" w:color="auto"/>
            <w:left w:val="none" w:sz="0" w:space="0" w:color="auto"/>
            <w:bottom w:val="none" w:sz="0" w:space="0" w:color="auto"/>
            <w:right w:val="none" w:sz="0" w:space="0" w:color="auto"/>
          </w:divBdr>
        </w:div>
        <w:div w:id="310981949">
          <w:marLeft w:val="640"/>
          <w:marRight w:val="0"/>
          <w:marTop w:val="0"/>
          <w:marBottom w:val="0"/>
          <w:divBdr>
            <w:top w:val="none" w:sz="0" w:space="0" w:color="auto"/>
            <w:left w:val="none" w:sz="0" w:space="0" w:color="auto"/>
            <w:bottom w:val="none" w:sz="0" w:space="0" w:color="auto"/>
            <w:right w:val="none" w:sz="0" w:space="0" w:color="auto"/>
          </w:divBdr>
        </w:div>
        <w:div w:id="1862670085">
          <w:marLeft w:val="640"/>
          <w:marRight w:val="0"/>
          <w:marTop w:val="0"/>
          <w:marBottom w:val="0"/>
          <w:divBdr>
            <w:top w:val="none" w:sz="0" w:space="0" w:color="auto"/>
            <w:left w:val="none" w:sz="0" w:space="0" w:color="auto"/>
            <w:bottom w:val="none" w:sz="0" w:space="0" w:color="auto"/>
            <w:right w:val="none" w:sz="0" w:space="0" w:color="auto"/>
          </w:divBdr>
        </w:div>
        <w:div w:id="895554312">
          <w:marLeft w:val="640"/>
          <w:marRight w:val="0"/>
          <w:marTop w:val="0"/>
          <w:marBottom w:val="0"/>
          <w:divBdr>
            <w:top w:val="none" w:sz="0" w:space="0" w:color="auto"/>
            <w:left w:val="none" w:sz="0" w:space="0" w:color="auto"/>
            <w:bottom w:val="none" w:sz="0" w:space="0" w:color="auto"/>
            <w:right w:val="none" w:sz="0" w:space="0" w:color="auto"/>
          </w:divBdr>
        </w:div>
        <w:div w:id="762530188">
          <w:marLeft w:val="640"/>
          <w:marRight w:val="0"/>
          <w:marTop w:val="0"/>
          <w:marBottom w:val="0"/>
          <w:divBdr>
            <w:top w:val="none" w:sz="0" w:space="0" w:color="auto"/>
            <w:left w:val="none" w:sz="0" w:space="0" w:color="auto"/>
            <w:bottom w:val="none" w:sz="0" w:space="0" w:color="auto"/>
            <w:right w:val="none" w:sz="0" w:space="0" w:color="auto"/>
          </w:divBdr>
        </w:div>
        <w:div w:id="495726303">
          <w:marLeft w:val="640"/>
          <w:marRight w:val="0"/>
          <w:marTop w:val="0"/>
          <w:marBottom w:val="0"/>
          <w:divBdr>
            <w:top w:val="none" w:sz="0" w:space="0" w:color="auto"/>
            <w:left w:val="none" w:sz="0" w:space="0" w:color="auto"/>
            <w:bottom w:val="none" w:sz="0" w:space="0" w:color="auto"/>
            <w:right w:val="none" w:sz="0" w:space="0" w:color="auto"/>
          </w:divBdr>
        </w:div>
        <w:div w:id="909775791">
          <w:marLeft w:val="640"/>
          <w:marRight w:val="0"/>
          <w:marTop w:val="0"/>
          <w:marBottom w:val="0"/>
          <w:divBdr>
            <w:top w:val="none" w:sz="0" w:space="0" w:color="auto"/>
            <w:left w:val="none" w:sz="0" w:space="0" w:color="auto"/>
            <w:bottom w:val="none" w:sz="0" w:space="0" w:color="auto"/>
            <w:right w:val="none" w:sz="0" w:space="0" w:color="auto"/>
          </w:divBdr>
        </w:div>
        <w:div w:id="1083916896">
          <w:marLeft w:val="640"/>
          <w:marRight w:val="0"/>
          <w:marTop w:val="0"/>
          <w:marBottom w:val="0"/>
          <w:divBdr>
            <w:top w:val="none" w:sz="0" w:space="0" w:color="auto"/>
            <w:left w:val="none" w:sz="0" w:space="0" w:color="auto"/>
            <w:bottom w:val="none" w:sz="0" w:space="0" w:color="auto"/>
            <w:right w:val="none" w:sz="0" w:space="0" w:color="auto"/>
          </w:divBdr>
        </w:div>
        <w:div w:id="149950809">
          <w:marLeft w:val="640"/>
          <w:marRight w:val="0"/>
          <w:marTop w:val="0"/>
          <w:marBottom w:val="0"/>
          <w:divBdr>
            <w:top w:val="none" w:sz="0" w:space="0" w:color="auto"/>
            <w:left w:val="none" w:sz="0" w:space="0" w:color="auto"/>
            <w:bottom w:val="none" w:sz="0" w:space="0" w:color="auto"/>
            <w:right w:val="none" w:sz="0" w:space="0" w:color="auto"/>
          </w:divBdr>
        </w:div>
        <w:div w:id="582832987">
          <w:marLeft w:val="640"/>
          <w:marRight w:val="0"/>
          <w:marTop w:val="0"/>
          <w:marBottom w:val="0"/>
          <w:divBdr>
            <w:top w:val="none" w:sz="0" w:space="0" w:color="auto"/>
            <w:left w:val="none" w:sz="0" w:space="0" w:color="auto"/>
            <w:bottom w:val="none" w:sz="0" w:space="0" w:color="auto"/>
            <w:right w:val="none" w:sz="0" w:space="0" w:color="auto"/>
          </w:divBdr>
        </w:div>
        <w:div w:id="2085099441">
          <w:marLeft w:val="640"/>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 w:id="2125422437">
      <w:bodyDiv w:val="1"/>
      <w:marLeft w:val="0"/>
      <w:marRight w:val="0"/>
      <w:marTop w:val="0"/>
      <w:marBottom w:val="0"/>
      <w:divBdr>
        <w:top w:val="none" w:sz="0" w:space="0" w:color="auto"/>
        <w:left w:val="none" w:sz="0" w:space="0" w:color="auto"/>
        <w:bottom w:val="none" w:sz="0" w:space="0" w:color="auto"/>
        <w:right w:val="none" w:sz="0" w:space="0" w:color="auto"/>
      </w:divBdr>
      <w:divsChild>
        <w:div w:id="1379164872">
          <w:marLeft w:val="640"/>
          <w:marRight w:val="0"/>
          <w:marTop w:val="0"/>
          <w:marBottom w:val="0"/>
          <w:divBdr>
            <w:top w:val="none" w:sz="0" w:space="0" w:color="auto"/>
            <w:left w:val="none" w:sz="0" w:space="0" w:color="auto"/>
            <w:bottom w:val="none" w:sz="0" w:space="0" w:color="auto"/>
            <w:right w:val="none" w:sz="0" w:space="0" w:color="auto"/>
          </w:divBdr>
        </w:div>
        <w:div w:id="746879572">
          <w:marLeft w:val="640"/>
          <w:marRight w:val="0"/>
          <w:marTop w:val="0"/>
          <w:marBottom w:val="0"/>
          <w:divBdr>
            <w:top w:val="none" w:sz="0" w:space="0" w:color="auto"/>
            <w:left w:val="none" w:sz="0" w:space="0" w:color="auto"/>
            <w:bottom w:val="none" w:sz="0" w:space="0" w:color="auto"/>
            <w:right w:val="none" w:sz="0" w:space="0" w:color="auto"/>
          </w:divBdr>
        </w:div>
        <w:div w:id="582448302">
          <w:marLeft w:val="640"/>
          <w:marRight w:val="0"/>
          <w:marTop w:val="0"/>
          <w:marBottom w:val="0"/>
          <w:divBdr>
            <w:top w:val="none" w:sz="0" w:space="0" w:color="auto"/>
            <w:left w:val="none" w:sz="0" w:space="0" w:color="auto"/>
            <w:bottom w:val="none" w:sz="0" w:space="0" w:color="auto"/>
            <w:right w:val="none" w:sz="0" w:space="0" w:color="auto"/>
          </w:divBdr>
        </w:div>
        <w:div w:id="1647126003">
          <w:marLeft w:val="640"/>
          <w:marRight w:val="0"/>
          <w:marTop w:val="0"/>
          <w:marBottom w:val="0"/>
          <w:divBdr>
            <w:top w:val="none" w:sz="0" w:space="0" w:color="auto"/>
            <w:left w:val="none" w:sz="0" w:space="0" w:color="auto"/>
            <w:bottom w:val="none" w:sz="0" w:space="0" w:color="auto"/>
            <w:right w:val="none" w:sz="0" w:space="0" w:color="auto"/>
          </w:divBdr>
        </w:div>
        <w:div w:id="1668943455">
          <w:marLeft w:val="640"/>
          <w:marRight w:val="0"/>
          <w:marTop w:val="0"/>
          <w:marBottom w:val="0"/>
          <w:divBdr>
            <w:top w:val="none" w:sz="0" w:space="0" w:color="auto"/>
            <w:left w:val="none" w:sz="0" w:space="0" w:color="auto"/>
            <w:bottom w:val="none" w:sz="0" w:space="0" w:color="auto"/>
            <w:right w:val="none" w:sz="0" w:space="0" w:color="auto"/>
          </w:divBdr>
        </w:div>
        <w:div w:id="1549612940">
          <w:marLeft w:val="640"/>
          <w:marRight w:val="0"/>
          <w:marTop w:val="0"/>
          <w:marBottom w:val="0"/>
          <w:divBdr>
            <w:top w:val="none" w:sz="0" w:space="0" w:color="auto"/>
            <w:left w:val="none" w:sz="0" w:space="0" w:color="auto"/>
            <w:bottom w:val="none" w:sz="0" w:space="0" w:color="auto"/>
            <w:right w:val="none" w:sz="0" w:space="0" w:color="auto"/>
          </w:divBdr>
        </w:div>
        <w:div w:id="48043547">
          <w:marLeft w:val="640"/>
          <w:marRight w:val="0"/>
          <w:marTop w:val="0"/>
          <w:marBottom w:val="0"/>
          <w:divBdr>
            <w:top w:val="none" w:sz="0" w:space="0" w:color="auto"/>
            <w:left w:val="none" w:sz="0" w:space="0" w:color="auto"/>
            <w:bottom w:val="none" w:sz="0" w:space="0" w:color="auto"/>
            <w:right w:val="none" w:sz="0" w:space="0" w:color="auto"/>
          </w:divBdr>
        </w:div>
        <w:div w:id="523597548">
          <w:marLeft w:val="640"/>
          <w:marRight w:val="0"/>
          <w:marTop w:val="0"/>
          <w:marBottom w:val="0"/>
          <w:divBdr>
            <w:top w:val="none" w:sz="0" w:space="0" w:color="auto"/>
            <w:left w:val="none" w:sz="0" w:space="0" w:color="auto"/>
            <w:bottom w:val="none" w:sz="0" w:space="0" w:color="auto"/>
            <w:right w:val="none" w:sz="0" w:space="0" w:color="auto"/>
          </w:divBdr>
        </w:div>
        <w:div w:id="1655798511">
          <w:marLeft w:val="640"/>
          <w:marRight w:val="0"/>
          <w:marTop w:val="0"/>
          <w:marBottom w:val="0"/>
          <w:divBdr>
            <w:top w:val="none" w:sz="0" w:space="0" w:color="auto"/>
            <w:left w:val="none" w:sz="0" w:space="0" w:color="auto"/>
            <w:bottom w:val="none" w:sz="0" w:space="0" w:color="auto"/>
            <w:right w:val="none" w:sz="0" w:space="0" w:color="auto"/>
          </w:divBdr>
        </w:div>
        <w:div w:id="1468402507">
          <w:marLeft w:val="640"/>
          <w:marRight w:val="0"/>
          <w:marTop w:val="0"/>
          <w:marBottom w:val="0"/>
          <w:divBdr>
            <w:top w:val="none" w:sz="0" w:space="0" w:color="auto"/>
            <w:left w:val="none" w:sz="0" w:space="0" w:color="auto"/>
            <w:bottom w:val="none" w:sz="0" w:space="0" w:color="auto"/>
            <w:right w:val="none" w:sz="0" w:space="0" w:color="auto"/>
          </w:divBdr>
        </w:div>
        <w:div w:id="1270160308">
          <w:marLeft w:val="640"/>
          <w:marRight w:val="0"/>
          <w:marTop w:val="0"/>
          <w:marBottom w:val="0"/>
          <w:divBdr>
            <w:top w:val="none" w:sz="0" w:space="0" w:color="auto"/>
            <w:left w:val="none" w:sz="0" w:space="0" w:color="auto"/>
            <w:bottom w:val="none" w:sz="0" w:space="0" w:color="auto"/>
            <w:right w:val="none" w:sz="0" w:space="0" w:color="auto"/>
          </w:divBdr>
        </w:div>
        <w:div w:id="1501509233">
          <w:marLeft w:val="640"/>
          <w:marRight w:val="0"/>
          <w:marTop w:val="0"/>
          <w:marBottom w:val="0"/>
          <w:divBdr>
            <w:top w:val="none" w:sz="0" w:space="0" w:color="auto"/>
            <w:left w:val="none" w:sz="0" w:space="0" w:color="auto"/>
            <w:bottom w:val="none" w:sz="0" w:space="0" w:color="auto"/>
            <w:right w:val="none" w:sz="0" w:space="0" w:color="auto"/>
          </w:divBdr>
        </w:div>
        <w:div w:id="396783588">
          <w:marLeft w:val="640"/>
          <w:marRight w:val="0"/>
          <w:marTop w:val="0"/>
          <w:marBottom w:val="0"/>
          <w:divBdr>
            <w:top w:val="none" w:sz="0" w:space="0" w:color="auto"/>
            <w:left w:val="none" w:sz="0" w:space="0" w:color="auto"/>
            <w:bottom w:val="none" w:sz="0" w:space="0" w:color="auto"/>
            <w:right w:val="none" w:sz="0" w:space="0" w:color="auto"/>
          </w:divBdr>
        </w:div>
        <w:div w:id="727075677">
          <w:marLeft w:val="640"/>
          <w:marRight w:val="0"/>
          <w:marTop w:val="0"/>
          <w:marBottom w:val="0"/>
          <w:divBdr>
            <w:top w:val="none" w:sz="0" w:space="0" w:color="auto"/>
            <w:left w:val="none" w:sz="0" w:space="0" w:color="auto"/>
            <w:bottom w:val="none" w:sz="0" w:space="0" w:color="auto"/>
            <w:right w:val="none" w:sz="0" w:space="0" w:color="auto"/>
          </w:divBdr>
        </w:div>
        <w:div w:id="1294868978">
          <w:marLeft w:val="640"/>
          <w:marRight w:val="0"/>
          <w:marTop w:val="0"/>
          <w:marBottom w:val="0"/>
          <w:divBdr>
            <w:top w:val="none" w:sz="0" w:space="0" w:color="auto"/>
            <w:left w:val="none" w:sz="0" w:space="0" w:color="auto"/>
            <w:bottom w:val="none" w:sz="0" w:space="0" w:color="auto"/>
            <w:right w:val="none" w:sz="0" w:space="0" w:color="auto"/>
          </w:divBdr>
        </w:div>
        <w:div w:id="1499733665">
          <w:marLeft w:val="640"/>
          <w:marRight w:val="0"/>
          <w:marTop w:val="0"/>
          <w:marBottom w:val="0"/>
          <w:divBdr>
            <w:top w:val="none" w:sz="0" w:space="0" w:color="auto"/>
            <w:left w:val="none" w:sz="0" w:space="0" w:color="auto"/>
            <w:bottom w:val="none" w:sz="0" w:space="0" w:color="auto"/>
            <w:right w:val="none" w:sz="0" w:space="0" w:color="auto"/>
          </w:divBdr>
        </w:div>
        <w:div w:id="664357901">
          <w:marLeft w:val="640"/>
          <w:marRight w:val="0"/>
          <w:marTop w:val="0"/>
          <w:marBottom w:val="0"/>
          <w:divBdr>
            <w:top w:val="none" w:sz="0" w:space="0" w:color="auto"/>
            <w:left w:val="none" w:sz="0" w:space="0" w:color="auto"/>
            <w:bottom w:val="none" w:sz="0" w:space="0" w:color="auto"/>
            <w:right w:val="none" w:sz="0" w:space="0" w:color="auto"/>
          </w:divBdr>
        </w:div>
        <w:div w:id="456678069">
          <w:marLeft w:val="640"/>
          <w:marRight w:val="0"/>
          <w:marTop w:val="0"/>
          <w:marBottom w:val="0"/>
          <w:divBdr>
            <w:top w:val="none" w:sz="0" w:space="0" w:color="auto"/>
            <w:left w:val="none" w:sz="0" w:space="0" w:color="auto"/>
            <w:bottom w:val="none" w:sz="0" w:space="0" w:color="auto"/>
            <w:right w:val="none" w:sz="0" w:space="0" w:color="auto"/>
          </w:divBdr>
        </w:div>
        <w:div w:id="1820535316">
          <w:marLeft w:val="640"/>
          <w:marRight w:val="0"/>
          <w:marTop w:val="0"/>
          <w:marBottom w:val="0"/>
          <w:divBdr>
            <w:top w:val="none" w:sz="0" w:space="0" w:color="auto"/>
            <w:left w:val="none" w:sz="0" w:space="0" w:color="auto"/>
            <w:bottom w:val="none" w:sz="0" w:space="0" w:color="auto"/>
            <w:right w:val="none" w:sz="0" w:space="0" w:color="auto"/>
          </w:divBdr>
        </w:div>
        <w:div w:id="1203400585">
          <w:marLeft w:val="640"/>
          <w:marRight w:val="0"/>
          <w:marTop w:val="0"/>
          <w:marBottom w:val="0"/>
          <w:divBdr>
            <w:top w:val="none" w:sz="0" w:space="0" w:color="auto"/>
            <w:left w:val="none" w:sz="0" w:space="0" w:color="auto"/>
            <w:bottom w:val="none" w:sz="0" w:space="0" w:color="auto"/>
            <w:right w:val="none" w:sz="0" w:space="0" w:color="auto"/>
          </w:divBdr>
        </w:div>
        <w:div w:id="278681922">
          <w:marLeft w:val="640"/>
          <w:marRight w:val="0"/>
          <w:marTop w:val="0"/>
          <w:marBottom w:val="0"/>
          <w:divBdr>
            <w:top w:val="none" w:sz="0" w:space="0" w:color="auto"/>
            <w:left w:val="none" w:sz="0" w:space="0" w:color="auto"/>
            <w:bottom w:val="none" w:sz="0" w:space="0" w:color="auto"/>
            <w:right w:val="none" w:sz="0" w:space="0" w:color="auto"/>
          </w:divBdr>
        </w:div>
        <w:div w:id="1492257156">
          <w:marLeft w:val="640"/>
          <w:marRight w:val="0"/>
          <w:marTop w:val="0"/>
          <w:marBottom w:val="0"/>
          <w:divBdr>
            <w:top w:val="none" w:sz="0" w:space="0" w:color="auto"/>
            <w:left w:val="none" w:sz="0" w:space="0" w:color="auto"/>
            <w:bottom w:val="none" w:sz="0" w:space="0" w:color="auto"/>
            <w:right w:val="none" w:sz="0" w:space="0" w:color="auto"/>
          </w:divBdr>
        </w:div>
        <w:div w:id="307828596">
          <w:marLeft w:val="640"/>
          <w:marRight w:val="0"/>
          <w:marTop w:val="0"/>
          <w:marBottom w:val="0"/>
          <w:divBdr>
            <w:top w:val="none" w:sz="0" w:space="0" w:color="auto"/>
            <w:left w:val="none" w:sz="0" w:space="0" w:color="auto"/>
            <w:bottom w:val="none" w:sz="0" w:space="0" w:color="auto"/>
            <w:right w:val="none" w:sz="0" w:space="0" w:color="auto"/>
          </w:divBdr>
        </w:div>
        <w:div w:id="1571577562">
          <w:marLeft w:val="640"/>
          <w:marRight w:val="0"/>
          <w:marTop w:val="0"/>
          <w:marBottom w:val="0"/>
          <w:divBdr>
            <w:top w:val="none" w:sz="0" w:space="0" w:color="auto"/>
            <w:left w:val="none" w:sz="0" w:space="0" w:color="auto"/>
            <w:bottom w:val="none" w:sz="0" w:space="0" w:color="auto"/>
            <w:right w:val="none" w:sz="0" w:space="0" w:color="auto"/>
          </w:divBdr>
        </w:div>
        <w:div w:id="2017225984">
          <w:marLeft w:val="640"/>
          <w:marRight w:val="0"/>
          <w:marTop w:val="0"/>
          <w:marBottom w:val="0"/>
          <w:divBdr>
            <w:top w:val="none" w:sz="0" w:space="0" w:color="auto"/>
            <w:left w:val="none" w:sz="0" w:space="0" w:color="auto"/>
            <w:bottom w:val="none" w:sz="0" w:space="0" w:color="auto"/>
            <w:right w:val="none" w:sz="0" w:space="0" w:color="auto"/>
          </w:divBdr>
        </w:div>
        <w:div w:id="1003168360">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vsdx"/><Relationship Id="rId22" Type="http://schemas.openxmlformats.org/officeDocument/2006/relationships/image" Target="media/image8.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0C0775">
          <w:r w:rsidRPr="004C5B9C">
            <w:rPr>
              <w:rStyle w:val="PlaceholderText"/>
            </w:rPr>
            <w:t>Click or tap here to enter text.</w:t>
          </w:r>
        </w:p>
      </w:docPartBody>
    </w:docPart>
    <w:docPart>
      <w:docPartPr>
        <w:name w:val="2E68384A14634ACAA293FF5C3E980340"/>
        <w:category>
          <w:name w:val="General"/>
          <w:gallery w:val="placeholder"/>
        </w:category>
        <w:types>
          <w:type w:val="bbPlcHdr"/>
        </w:types>
        <w:behaviors>
          <w:behavior w:val="content"/>
        </w:behaviors>
        <w:guid w:val="{1F7053FF-9688-44C5-A977-71789A45C873}"/>
      </w:docPartPr>
      <w:docPartBody>
        <w:p w:rsidR="00165A8B" w:rsidRDefault="002553E7" w:rsidP="002553E7">
          <w:pPr>
            <w:pStyle w:val="2E68384A14634ACAA293FF5C3E980340"/>
          </w:pPr>
          <w:r w:rsidRPr="004C5B9C">
            <w:rPr>
              <w:rStyle w:val="PlaceholderText"/>
            </w:rPr>
            <w:t>Click or tap here to enter text.</w:t>
          </w:r>
        </w:p>
      </w:docPartBody>
    </w:docPart>
    <w:docPart>
      <w:docPartPr>
        <w:name w:val="F0D1B0DEFE8D473787FD2726E7AB050C"/>
        <w:category>
          <w:name w:val="General"/>
          <w:gallery w:val="placeholder"/>
        </w:category>
        <w:types>
          <w:type w:val="bbPlcHdr"/>
        </w:types>
        <w:behaviors>
          <w:behavior w:val="content"/>
        </w:behaviors>
        <w:guid w:val="{305FBC78-5794-47CB-8499-B1DD8E5F2E17}"/>
      </w:docPartPr>
      <w:docPartBody>
        <w:p w:rsidR="004D6CD0" w:rsidRDefault="003E1C30" w:rsidP="003E1C30">
          <w:pPr>
            <w:pStyle w:val="F0D1B0DEFE8D473787FD2726E7AB050C"/>
          </w:pPr>
          <w:r w:rsidRPr="004C5B9C">
            <w:rPr>
              <w:rStyle w:val="PlaceholderText"/>
            </w:rPr>
            <w:t>Click or tap here to enter text.</w:t>
          </w:r>
        </w:p>
      </w:docPartBody>
    </w:docPart>
    <w:docPart>
      <w:docPartPr>
        <w:name w:val="7C2501B8C2F94B24BE13BF4380B366CF"/>
        <w:category>
          <w:name w:val="General"/>
          <w:gallery w:val="placeholder"/>
        </w:category>
        <w:types>
          <w:type w:val="bbPlcHdr"/>
        </w:types>
        <w:behaviors>
          <w:behavior w:val="content"/>
        </w:behaviors>
        <w:guid w:val="{8144509B-3F5A-4325-88B0-5D98203598DB}"/>
      </w:docPartPr>
      <w:docPartBody>
        <w:p w:rsidR="004D6CD0" w:rsidRDefault="003E1C30" w:rsidP="003E1C30">
          <w:pPr>
            <w:pStyle w:val="7C2501B8C2F94B24BE13BF4380B366CF"/>
          </w:pPr>
          <w:r w:rsidRPr="004C5B9C">
            <w:rPr>
              <w:rStyle w:val="PlaceholderText"/>
            </w:rPr>
            <w:t>Click or tap here to enter text.</w:t>
          </w:r>
        </w:p>
      </w:docPartBody>
    </w:docPart>
    <w:docPart>
      <w:docPartPr>
        <w:name w:val="AED1CA84AAAC4A9EBDC8BD9EEAC344D6"/>
        <w:category>
          <w:name w:val="General"/>
          <w:gallery w:val="placeholder"/>
        </w:category>
        <w:types>
          <w:type w:val="bbPlcHdr"/>
        </w:types>
        <w:behaviors>
          <w:behavior w:val="content"/>
        </w:behaviors>
        <w:guid w:val="{C1D8A8A8-C2C8-4A27-B343-01BC3720A497}"/>
      </w:docPartPr>
      <w:docPartBody>
        <w:p w:rsidR="004D6CD0" w:rsidRDefault="003E1C30" w:rsidP="003E1C30">
          <w:pPr>
            <w:pStyle w:val="AED1CA84AAAC4A9EBDC8BD9EEAC344D6"/>
          </w:pPr>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0C0775"/>
    <w:rsid w:val="00165A8B"/>
    <w:rsid w:val="001D077B"/>
    <w:rsid w:val="002553E7"/>
    <w:rsid w:val="002E1223"/>
    <w:rsid w:val="00300B0A"/>
    <w:rsid w:val="00303E01"/>
    <w:rsid w:val="003E1C30"/>
    <w:rsid w:val="003F7B5F"/>
    <w:rsid w:val="00415327"/>
    <w:rsid w:val="00446B0C"/>
    <w:rsid w:val="004D6CD0"/>
    <w:rsid w:val="00597A7F"/>
    <w:rsid w:val="005A1063"/>
    <w:rsid w:val="00667FF4"/>
    <w:rsid w:val="007420B9"/>
    <w:rsid w:val="007801F9"/>
    <w:rsid w:val="008533C2"/>
    <w:rsid w:val="008F3C65"/>
    <w:rsid w:val="008F7BBD"/>
    <w:rsid w:val="00A0671B"/>
    <w:rsid w:val="00A10704"/>
    <w:rsid w:val="00B23306"/>
    <w:rsid w:val="00BB54C4"/>
    <w:rsid w:val="00BD47B8"/>
    <w:rsid w:val="00BF6EC0"/>
    <w:rsid w:val="00C25495"/>
    <w:rsid w:val="00C633CF"/>
    <w:rsid w:val="00E22DBA"/>
    <w:rsid w:val="00F24788"/>
    <w:rsid w:val="00F36A87"/>
    <w:rsid w:val="00F63CEB"/>
    <w:rsid w:val="00FD5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C30"/>
    <w:rPr>
      <w:color w:val="808080"/>
    </w:rPr>
  </w:style>
  <w:style w:type="paragraph" w:customStyle="1" w:styleId="2E68384A14634ACAA293FF5C3E980340">
    <w:name w:val="2E68384A14634ACAA293FF5C3E980340"/>
    <w:rsid w:val="002553E7"/>
    <w:rPr>
      <w:lang w:val="en-US" w:eastAsia="en-US"/>
    </w:rPr>
  </w:style>
  <w:style w:type="paragraph" w:customStyle="1" w:styleId="F0D1B0DEFE8D473787FD2726E7AB050C">
    <w:name w:val="F0D1B0DEFE8D473787FD2726E7AB050C"/>
    <w:rsid w:val="003E1C30"/>
  </w:style>
  <w:style w:type="paragraph" w:customStyle="1" w:styleId="7C2501B8C2F94B24BE13BF4380B366CF">
    <w:name w:val="7C2501B8C2F94B24BE13BF4380B366CF"/>
    <w:rsid w:val="003E1C30"/>
  </w:style>
  <w:style w:type="paragraph" w:customStyle="1" w:styleId="AED1CA84AAAC4A9EBDC8BD9EEAC344D6">
    <w:name w:val="AED1CA84AAAC4A9EBDC8BD9EEAC344D6"/>
    <w:rsid w:val="003E1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quot;},{&quot;citationID&quot;:&quot;MENDELEY_CITATION_ad383324-fede-494c-abbb-dd1eaafc39df&quot;,&quot;properties&quot;:{&quot;noteIndex&quot;:0},&quot;isEdited&quot;:false,&quot;manualOverride&quot;:{&quot;isManuallyOverridden&quot;:false,&quot;citeprocText&quot;:&quot;[2]&quot;,&quot;manualOverrideText&quot;:&quot;&quot;},&quot;citationItems&quot;:[{&quot;id&quot;:&quot;84003ad7-7a8a-307f-92fb-d8b7a54671fa&quot;,&quot;itemData&quot;:{&quot;type&quot;:&quot;webpage&quot;,&quot;id&quot;:&quot;84003ad7-7a8a-307f-92fb-d8b7a54671fa&quot;,&quot;title&quot;:&quot;Sering Mati Lampu, Legislator Minta PLN Segera Bertindak Di Agam&quot;,&quot;author&quot;:[{&quot;family&quot;:&quot;Yusrizal&quot;,&quot;given&quot;:&quot;&quot;,&quot;parse-names&quot;:false,&quot;dropping-particle&quot;:&quot;&quot;,&quot;non-dropping-particle&quot;:&quot;&quot;}],&quot;container-title&quot;:&quot;Antara Sumbar&quot;,&quot;accessed&quot;:{&quot;date-parts&quot;:[[2022,1,15]]},&quot;URL&quot;:&quot;https://sumbar.antaranews.com/berita/206333/sering-mati-lampu-legislator-minta-pln-segera-bertindak-di-agam&quot;,&quot;issued&quot;:{&quot;date-parts&quot;:[[2017,6,17]]}},&quot;isTemporary&quot;:false}],&quot;citationTag&quot;:&quot;MENDELEY_CITATION_v3_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&quot;},{&quot;citationID&quot;:&quot;MENDELEY_CITATION_88cab448-a805-414f-8089-8fa77f01a3ea&quot;,&quot;citationItems&quot;:[{&quot;id&quot;:&quot;8792b874-4d8a-3367-8753-47edcac386b8&quot;,&quot;itemData&quot;:{&quot;type&quot;:&quot;article-journal&quot;,&quot;id&quot;:&quot;8792b874-4d8a-3367-8753-47edcac386b8&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ODhjYWI0NDgtYTgwNS00MTRmLTgwODktOGZhNzdmMDFhM2VhIiwiY2l0YXRpb25JdGVtcyI6W3siaWQiOiI4NzkyYjg3NC00ZDhhLTMzNjctODc1My00N2VkY2FjMzg2YjgiLCJpdGVtRGF0YSI6eyJ0eXBlIjoiYXJ0aWNsZS1qb3VybmFsIiwiaWQiOiI4NzkyYjg3NC00ZDhhLTMzNjctODc1My00N2VkY2FjMzg2Yjg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10iLCJtYW51YWxPdmVycmlkZVRleHQiOiIifX0=&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NF0iLCJtYW51YWxPdmVycmlkZVRleHQiOiIifX0=&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VdIiwibWFudWFsT3ZlcnJpZGVUZXh0IjoiIn19&quot;},{&quot;citationID&quot;:&quot;MENDELEY_CITATION_0f28c8cd-3ee5-4e4e-aea3-5ce49b192087&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MGYyOGM4Y2QtM2VlNS00ZTRlLWFlYTMtNWNlNDliMTkyMDg3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ZdIiwibWFudWFsT3ZlcnJpZGVUZXh0IjoiIn19&quot;},{&quot;citationID&quot;:&quot;MENDELEY_CITATION_591e74a2-3cb8-455c-ae32-f490462390d0&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ZdIiwibWFudWFsT3ZlcnJpZGVUZXh0IjoiIn19&quot;},{&quot;citationID&quot;:&quot;MENDELEY_CITATION_904d9532-7ce6-4591-be4b-0d7f99934598&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3XSIsIm1hbnVhbE92ZXJyaWRlVGV4dCI6IiJ9fQ==&quot;},{&quot;citationID&quot;:&quot;MENDELEY_CITATION_4819007d-cabf-4351-8ff5-41dea6ae786d&quot;,&quot;properties&quot;:{&quot;noteIndex&quot;:0},&quot;isEdited&quot;:false,&quot;manualOverride&quot;:{&quot;isManuallyOverridden&quot;:false,&quot;citeprocText&quot;:&quot;[8], [9]&quot;,&quot;manualOverrideText&quot;:&quot;&quot;},&quot;citationItems&quot;:[{&quot;id&quot;:&quot;88e2707d-b07d-3641-b430-bc7ef59f203a&quot;,&quot;itemData&quot;:{&quot;type&quot;:&quot;paper-conference&quot;,&quot;id&quot;:&quot;88e2707d-b07d-3641-b430-bc7ef59f203a&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Tag&quot;:&quot;MENDELEY_CITATION_v3_eyJjaXRhdGlvbklEIjoiTUVOREVMRVlfQ0lUQVRJT05fNDgxOTAwN2QtY2FiZi00MzUxLThmZjUtNDFkZWE2YWU3ODZkIiwicHJvcGVydGllcyI6eyJub3RlSW5kZXgiOjB9LCJpc0VkaXRlZCI6ZmFsc2UsIm1hbnVhbE92ZXJyaWRlIjp7ImlzTWFudWFsbHlPdmVycmlkZGVuIjpmYWxzZSwiY2l0ZXByb2NUZXh0IjoiWzhdLCBbOV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quot;},{&quot;citationID&quot;:&quot;MENDELEY_CITATION_27eae8f0-1bc3-4280-8a3b-7479bd86801c&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7], [10]–[13]&quot;,&quot;manualOverrideText&quot;:&quot;&quot;},&quot;citationTag&quot;:&quot;MENDELEY_CITATION_v3_eyJjaXRhdGlvbklEIjoiTUVOREVMRVlfQ0lUQVRJT05fMjdlYWU4ZjAtMWJjMy00MjgwLThhM2ItNzQ3OWJkODY4MDFj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3XSwgWzEwXeKAk1sxM10iLCJtYW51YWxPdmVycmlkZVRleHQiOiIifX0=&quot;},{&quot;citationID&quot;:&quot;MENDELEY_CITATION_5e004410-7072-4687-8c40-48df0f573057&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true,&quot;citeprocText&quot;:&quot;[7]&quot;,&quot;manualOverrideText&quot;:&quot;&quot;},&quot;citationTag&quot;:&quot;MENDELEY_CITATION_v3_eyJjaXRhdGlvbklEIjoiTUVOREVMRVlfQ0lUQVRJT05fNWUwMDQ0MTAtNzA3Mi00Njg3LThjNDAtNDhkZjBmNTczMDU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dHJ1ZSwiY2l0ZXByb2NUZXh0IjoiWzddIiwibWFudWFsT3ZlcnJpZGVUZXh0IjoiIn19&quot;},{&quot;citationID&quot;:&quot;MENDELEY_CITATION_c4b1625c-6a4a-47ea-b41d-4373cb377b12&quot;,&quot;properties&quot;:{&quot;noteIndex&quot;:0},&quot;isEdited&quot;:false,&quot;manualOverride&quot;:{&quot;isManuallyOverridden&quot;:false,&quot;citeprocText&quot;:&quot;[14]&quot;,&quot;manualOverrideText&quot;:&quot;&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citationTag&quot;:&quot;MENDELEY_CITATION_v3_eyJjaXRhdGlvbklEIjoiTUVOREVMRVlfQ0lUQVRJT05fYzRiMTYyNWMtNmE0YS00N2VhLWI0MWQtNDM3M2NiMzc3YjEyIiwicHJvcGVydGllcyI6eyJub3RlSW5kZXgiOjB9LCJpc0VkaXRlZCI6ZmFsc2UsIm1hbnVhbE92ZXJyaWRlIjp7ImlzTWFudWFsbHlPdmVycmlkZGVuIjpmYWxzZSwiY2l0ZXByb2NUZXh0IjoiWzE0X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n0sImlzVGVtcG9yYXJ5IjpmYWxzZX1dfQ==&quot;},{&quot;citationID&quot;:&quot;MENDELEY_CITATION_3911ed9b-3a99-4ef4-b7d5-798239941d3a&quot;,&quot;properties&quot;:{&quot;noteIndex&quot;:0},&quot;isEdited&quot;:false,&quot;manualOverride&quot;:{&quot;isManuallyOverridden&quot;:false,&quot;citeprocText&quot;:&quot;[15]&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MzkxMWVkOWItM2E5OS00ZWY0LWI3ZDUtNzk4MjM5OTQxZDNhIiwicHJvcGVydGllcyI6eyJub3RlSW5kZXgiOjB9LCJpc0VkaXRlZCI6ZmFsc2UsIm1hbnVhbE92ZXJyaWRlIjp7ImlzTWFudWFsbHlPdmVycmlkZGVuIjpmYWxzZSwiY2l0ZXByb2NUZXh0IjoiWzE1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51be9b55-c775-40f3-abfe-4c2b76730f22&quot;,&quot;properties&quot;:{&quot;noteIndex&quot;:0},&quot;isEdited&quot;:false,&quot;manualOverride&quot;:{&quot;isManuallyOverridden&quot;:false,&quot;citeprocText&quot;:&quot;[4]&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Tag&quot;:&quot;MENDELEY_CITATION_v3_eyJjaXRhdGlvbklEIjoiTUVOREVMRVlfQ0lUQVRJT05fNTFiZTliNTUtYzc3NS00MGYzLWFiZmUtNGMyYjc2NzMwZjIyIiwicHJvcGVydGllcyI6eyJub3RlSW5kZXgiOjB9LCJpc0VkaXRlZCI6ZmFsc2UsIm1hbnVhbE92ZXJyaWRlIjp7ImlzTWFudWFsbHlPdmVycmlkZGVuIjpmYWxzZSwiY2l0ZXByb2NUZXh0IjoiWzR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quot;},{&quot;citationID&quot;:&quot;MENDELEY_CITATION_310a207e-237e-4322-a51f-ae1478f563af&quot;,&quot;properties&quot;:{&quot;noteIndex&quot;:0},&quot;isEdited&quot;:false,&quot;manualOverride&quot;:{&quot;isManuallyOverridden&quot;:false,&quot;citeprocText&quot;:&quot;[7]&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MzEwYTIwN2UtMjM3ZS00MzIyLWE1MWYtYWUxNDc4ZjU2M2FmIiwicHJvcGVydGllcyI6eyJub3RlSW5kZXgiOjB9LCJpc0VkaXRlZCI6ZmFsc2UsIm1hbnVhbE92ZXJyaWRlIjp7ImlzTWFudWFsbHlPdmVycmlkZGVuIjpmYWxzZSwiY2l0ZXByb2NUZXh0IjoiWzddIiwibWFudWFsT3ZlcnJpZGVUZXh0IjoiIn0sImNpdGF0aW9uSXRlbXMiOlt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iwiZXhwYW5kZWRKb3VybmFsVGl0bGUiOiJTeW1tZXRyeSJ9LCJpc1RlbXBvcmFyeSI6ZmFsc2V9XX0=&quot;},{&quot;citationID&quot;:&quot;MENDELEY_CITATION_faf6a81d-ae59-4cb4-aff5-c4ebbec0042d&quot;,&quot;properties&quot;:{&quot;noteIndex&quot;:0},&quot;isEdited&quot;:false,&quot;manualOverride&quot;:{&quot;isManuallyOverridden&quot;:false,&quot;citeprocText&quot;:&quot;[16]&quot;,&quot;manualOverrideText&quot;:&quot;&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Tag&quot;:&quot;MENDELEY_CITATION_v3_eyJjaXRhdGlvbklEIjoiTUVOREVMRVlfQ0lUQVRJT05fZmFmNmE4MWQtYWU1OS00Y2I0LWFmZjUtYzRlYmJlYzAwNDJkIiwicHJvcGVydGllcyI6eyJub3RlSW5kZXgiOjB9LCJpc0VkaXRlZCI6ZmFsc2UsIm1hbnVhbE92ZXJyaWRlIjp7ImlzTWFudWFsbHlPdmVycmlkZGVuIjpmYWxzZSwiY2l0ZXByb2NUZXh0IjoiWzE2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D&quot;:&quot;MENDELEY_CITATION_483c6077-c923-4a8d-aa13-94d08eab516f&quot;,&quot;properties&quot;:{&quot;noteIndex&quot;:0},&quot;isEdited&quot;:false,&quot;manualOverride&quot;:{&quot;isManuallyOverridden&quot;:false,&quot;citeprocText&quot;:&quot;[13]&quot;,&quot;manualOverrideText&quot;:&quot;&quot;},&quot;citationItems&quot;:[{&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expandedJournalTitle&quot;:&quot;Journal of Industrial Engineering International&quot;},&quot;isTemporary&quot;:false}],&quot;citationTag&quot;:&quot;MENDELEY_CITATION_v3_eyJjaXRhdGlvbklEIjoiTUVOREVMRVlfQ0lUQVRJT05fNDgzYzYwNzctYzkyMy00YThkLWFhMTMtOTRkMDhlYWI1MTZmIiwicHJvcGVydGllcyI6eyJub3RlSW5kZXgiOjB9LCJpc0VkaXRlZCI6ZmFsc2UsIm1hbnVhbE92ZXJyaWRlIjp7ImlzTWFudWFsbHlPdmVycmlkZGVuIjpmYWxzZSwiY2l0ZXByb2NUZXh0IjoiWzEz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quot;},{&quot;citationID&quot;:&quot;MENDELEY_CITATION_60e5745a-2f8f-4e62-9e5e-e69d4ae911bd&quot;,&quot;properties&quot;:{&quot;noteIndex&quot;:0},&quot;isEdited&quot;:false,&quot;manualOverride&quot;:{&quot;isManuallyOverridden&quot;:false,&quot;citeprocText&quot;:&quot;[5]&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WzV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4b819eaa-c75d-4be7-9c52-fecd0e93cf6d&quot;,&quot;properties&quot;:{&quot;noteIndex&quot;:0},&quot;isEdited&quot;:false,&quot;manualOverride&quot;:{&quot;isManuallyOverridden&quot;:false,&quot;citeprocText&quot;:&quot;[11]&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NGI4MTllYWEtYzc1ZC00YmU3LTljNTItZmVjZDBlOTNjZjZkIiwicHJvcGVydGllcyI6eyJub3RlSW5kZXgiOjB9LCJpc0VkaXRlZCI6ZmFsc2UsIm1hbnVhbE92ZXJyaWRlIjp7ImlzTWFudWFsbHlPdmVycmlkZGVuIjpmYWxzZSwiY2l0ZXByb2NUZXh0IjoiWzEx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4ceea85c-ba51-4e8b-acb4-1db125aa5f4b&quot;,&quot;properties&quot;:{&quot;noteIndex&quot;:0},&quot;isEdited&quot;:false,&quot;manualOverride&quot;:{&quot;isManuallyOverridden&quot;:false,&quot;citeprocText&quot;:&quot;[17]&quot;,&quot;manualOverrideText&quot;:&quot;&quot;},&quot;citationItems&quot;:[{&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Tag&quot;:&quot;MENDELEY_CITATION_v3_eyJjaXRhdGlvbklEIjoiTUVOREVMRVlfQ0lUQVRJT05fNGNlZWE4NWMtYmE1MS00ZThiLWFjYjQtMWRiMTI1YWE1ZjRiIiwicHJvcGVydGllcyI6eyJub3RlSW5kZXgiOjB9LCJpc0VkaXRlZCI6ZmFsc2UsIm1hbnVhbE92ZXJyaWRlIjp7ImlzTWFudWFsbHlPdmVycmlkZGVuIjpmYWxzZSwiY2l0ZXByb2NUZXh0IjoiWzE3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quot;},{&quot;citationID&quot;:&quot;MENDELEY_CITATION_772fb2ac-3fdc-4985-b920-da2d2e288407&quot;,&quot;properties&quot;:{&quot;noteIndex&quot;:0},&quot;isEdited&quot;:false,&quot;manualOverride&quot;:{&quot;isManuallyOverridden&quot;:false,&quot;citeprocText&quot;:&quot;[18]&quot;,&quot;manualOverrideText&quot;:&quot;&quot;},&quot;citationItems&quot;:[{&quot;id&quot;:&quot;d14a3e83-4801-3ca3-9dc2-347f23baa12e&quot;,&quot;itemData&quot;:{&quot;type&quot;:&quot;article-journal&quot;,&quot;id&quot;:&quot;d14a3e83-4801-3ca3-9dc2-347f23baa12e&quot;,&quot;title&quot;:&quot;Segmentation of tourist interest on tourism object categories by comparing PSO K-means and DBSCAN method&quot;,&quot;author&quot;:[{&quot;family&quot;:&quot;Chindyana&quot;,&quot;given&quot;:&quot;Meri&quot;,&quot;parse-names&quot;:false,&quot;dropping-particle&quot;:&quot;&quot;,&quot;non-dropping-particle&quot;:&quot;&quot;},{&quot;family&quot;:&quot;Wulandhari&quot;,&quot;given&quot;:&quot;Lili Ayu&quot;,&quot;parse-names&quot;:false,&quot;dropping-particle&quot;:&quot;&quot;,&quot;non-dropping-particle&quot;:&quot;&quot;}],&quot;container-title&quot;:&quot;Revue d'Intelligence Artificielle&quot;,&quot;DOI&quot;:&quot;10.18280/ria.350103&quot;,&quot;ISSN&quot;:&quot;19585748&quot;,&quot;issued&quot;:{&quot;date-parts&quot;:[[2021,2,1]]},&quot;page&quot;:&quot;23-37&quot;,&quot;abstract&quot;:&quot;Marketing in travel companies will usually offer promos or recommendations regarding various categories of random tourist objects to their customers. The promo or recommendation contains categories of tourist objects that are frequently visited and had good ratings from many customers. However, because companies do not really know and understand the characteristics or interests of each customer, sometimes some promos do not match their interests so that they are not interested in taking the promos that are offered. There are already several papers that discuss tourism recommendations, but they only focus on 1 tourist spot or tourism object category. Based on these problems, this thesis is made to discuss the segmentation of tourist interest in tourism object categories by comparing the PSO K-Means method and the DBSCAN method, which is about recommendations for more specific tour packages according to rating. Characteristics or similar interests between 1 tourist and other tourists will be grouped into 1 cluster. From each cluster that is formed, it can make it easier for companies to know what categories of tourist objects each customer is interested in or like and be able to offer promos or recommendations for tour packages according to tourist interests.&quot;,&quot;publisher&quot;:&quot;International Information and Engineering Technology Association&quot;,&quot;issue&quot;:&quot;1&quot;,&quot;volume&quot;:&quot;35&quot;,&quot;expandedJournalTitle&quot;:&quot;Revue d'Intelligence Artificielle&quot;},&quot;isTemporary&quot;:false}],&quot;citationTag&quot;:&quot;MENDELEY_CITATION_v3_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&quot;},{&quot;citationID&quot;:&quot;MENDELEY_CITATION_ff6e6104-abc5-4f44-8590-7d28f7a5ca69&quot;,&quot;properties&quot;:{&quot;noteIndex&quot;:0},&quot;isEdited&quot;:false,&quot;manualOverride&quot;:{&quot;isManuallyOverridden&quot;:false,&quot;citeprocText&quot;:&quot;[19]&quot;,&quot;manualOverrideText&quot;:&quot;&quot;},&quot;citationItems&quot;:[{&quot;id&quot;:&quot;502dd065-85e6-3a32-8640-9be9b3f62087&quot;,&quot;itemData&quot;:{&quot;type&quot;:&quot;paper-conference&quot;,&quot;id&quot;:&quot;502dd065-85e6-3a32-8640-9be9b3f62087&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citationTag&quot;:&quot;MENDELEY_CITATION_v3_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&quot;},{&quot;citationID&quot;:&quot;MENDELEY_CITATION_052d7892-46c7-42d8-9530-02383fc7e6ad&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7], [10]–[13]&quot;,&quot;manualOverrideText&quot;:&quot;[6]– [19]&quot;},&quot;citationTag&quot;:&quot;MENDELEY_CITATION_v3_eyJjaXRhdGlvbklEIjoiTUVOREVMRVlfQ0lUQVRJT05fMDUyZDc4OTItNDZjNy00MmQ4LTk1MzAtMDIzODNmYzdlNmFk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n0sImlzVGVtcG9yYXJ5IjpmYWxzZX1dLCJwcm9wZXJ0aWVzIjp7Im5vdGVJbmRleCI6MH0sImlzRWRpdGVkIjpmYWxzZSwibWFudWFsT3ZlcnJpZGUiOnsiaXNNYW51YWxseU92ZXJyaWRkZW4iOnRydWUsImNpdGVwcm9jVGV4dCI6Ils3XSwgWzEwXeKAk1sxM10iLCJtYW51YWxPdmVycmlkZVRleHQiOiJbNl3igJMgWzE5XSJ9fQ==&quot;},{&quot;citationID&quot;:&quot;MENDELEY_CITATION_26a123fa-e47d-4355-af84-9b9b3c538b27&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jZhMTIzZmEtZTQ3ZC00MzU1LWFmODQtOWI5YjNjNTM4YjI3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3XSIsIm1hbnVhbE92ZXJyaWRlVGV4dCI6IiJ9fQ==&quot;},{&quot;citationID&quot;:&quot;MENDELEY_CITATION_b10aa894-11bc-4751-b12c-5a89485c1baf&quot;,&quot;properties&quot;:{&quot;noteIndex&quot;:0},&quot;isEdited&quot;:false,&quot;manualOverride&quot;:{&quot;isManuallyOverridden&quot;:false,&quot;citeprocText&quot;:&quot;[14]&quot;,&quot;manualOverrideText&quot;:&quot;&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citationTag&quot;:&quot;MENDELEY_CITATION_v3_eyJjaXRhdGlvbklEIjoiTUVOREVMRVlfQ0lUQVRJT05fYjEwYWE4OTQtMTFiYy00NzUxLWIxMmMtNWE4OTQ4NWMxYmFmIiwicHJvcGVydGllcyI6eyJub3RlSW5kZXgiOjB9LCJpc0VkaXRlZCI6ZmFsc2UsIm1hbnVhbE92ZXJyaWRlIjp7ImlzTWFudWFsbHlPdmVycmlkZGVuIjpmYWxzZSwiY2l0ZXByb2NUZXh0IjoiWzE0X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n0sImlzVGVtcG9yYXJ5IjpmYWxzZX1dfQ==&quot;},{&quot;citationID&quot;:&quot;MENDELEY_CITATION_49075d5d-f995-4251-8bb8-3b6b213746eb&quot;,&quot;properties&quot;:{&quot;noteIndex&quot;:0},&quot;isEdited&quot;:false,&quot;manualOverride&quot;:{&quot;isManuallyOverridden&quot;:false,&quot;citeprocText&quot;:&quot;[4]&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Tag&quot;:&quot;MENDELEY_CITATION_v3_eyJjaXRhdGlvbklEIjoiTUVOREVMRVlfQ0lUQVRJT05fNDkwNzVkNWQtZjk5NS00MjUxLThiYjgtM2I2YjIxMzc0NmViIiwicHJvcGVydGllcyI6eyJub3RlSW5kZXgiOjB9LCJpc0VkaXRlZCI6ZmFsc2UsIm1hbnVhbE92ZXJyaWRlIjp7ImlzTWFudWFsbHlPdmVycmlkZGVuIjpmYWxzZSwiY2l0ZXByb2NUZXh0IjoiWzR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quot;},{&quot;citationID&quot;:&quot;MENDELEY_CITATION_355bb20a-659c-4d0f-80fe-bc418600edbe&quot;,&quot;properties&quot;:{&quot;noteIndex&quot;:0},&quot;isEdited&quot;:false,&quot;manualOverride&quot;:{&quot;isManuallyOverridden&quot;:false,&quot;citeprocText&quot;:&quot;[18]&quot;,&quot;manualOverrideText&quot;:&quot;&quot;},&quot;citationItems&quot;:[{&quot;id&quot;:&quot;d14a3e83-4801-3ca3-9dc2-347f23baa12e&quot;,&quot;itemData&quot;:{&quot;type&quot;:&quot;article-journal&quot;,&quot;id&quot;:&quot;d14a3e83-4801-3ca3-9dc2-347f23baa12e&quot;,&quot;title&quot;:&quot;Segmentation of tourist interest on tourism object categories by comparing PSO K-means and DBSCAN method&quot;,&quot;author&quot;:[{&quot;family&quot;:&quot;Chindyana&quot;,&quot;given&quot;:&quot;Meri&quot;,&quot;parse-names&quot;:false,&quot;dropping-particle&quot;:&quot;&quot;,&quot;non-dropping-particle&quot;:&quot;&quot;},{&quot;family&quot;:&quot;Wulandhari&quot;,&quot;given&quot;:&quot;Lili Ayu&quot;,&quot;parse-names&quot;:false,&quot;dropping-particle&quot;:&quot;&quot;,&quot;non-dropping-particle&quot;:&quot;&quot;}],&quot;container-title&quot;:&quot;Revue d'Intelligence Artificielle&quot;,&quot;DOI&quot;:&quot;10.18280/ria.350103&quot;,&quot;ISSN&quot;:&quot;19585748&quot;,&quot;issued&quot;:{&quot;date-parts&quot;:[[2021,2,1]]},&quot;page&quot;:&quot;23-37&quot;,&quot;abstract&quot;:&quot;Marketing in travel companies will usually offer promos or recommendations regarding various categories of random tourist objects to their customers. The promo or recommendation contains categories of tourist objects that are frequently visited and had good ratings from many customers. However, because companies do not really know and understand the characteristics or interests of each customer, sometimes some promos do not match their interests so that they are not interested in taking the promos that are offered. There are already several papers that discuss tourism recommendations, but they only focus on 1 tourist spot or tourism object category. Based on these problems, this thesis is made to discuss the segmentation of tourist interest in tourism object categories by comparing the PSO K-Means method and the DBSCAN method, which is about recommendations for more specific tour packages according to rating. Characteristics or similar interests between 1 tourist and other tourists will be grouped into 1 cluster. From each cluster that is formed, it can make it easier for companies to know what categories of tourist objects each customer is interested in or like and be able to offer promos or recommendations for tour packages according to tourist interests.&quot;,&quot;publisher&quot;:&quot;International Information and Engineering Technology Association&quot;,&quot;issue&quot;:&quot;1&quot;,&quot;volume&quot;:&quot;35&quot;,&quot;expandedJournalTitle&quot;:&quot;Revue d'Intelligence Artificielle&quot;},&quot;isTemporary&quot;:false}],&quot;citationTag&quot;:&quot;MENDELEY_CITATION_v3_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&quot;},{&quot;citationID&quot;:&quot;MENDELEY_CITATION_2999b677-8ea1-4fd5-a9d5-7401c1adddf9&quot;,&quot;properties&quot;:{&quot;noteIndex&quot;:0},&quot;isEdited&quot;:false,&quot;manualOverride&quot;:{&quot;isManuallyOverridden&quot;:false,&quot;citeprocText&quot;:&quot;[17]&quot;,&quot;manualOverrideText&quot;:&quot;&quot;},&quot;citationItems&quot;:[{&quot;id&quot;:&quot;5fd44f24-226b-3b35-9ace-101f1e40e9bd&quot;,&quot;itemData&quot;:{&quot;type&quot;:&quot;paper-conference&quot;,&quot;id&quot;:&quot;5fd44f24-226b-3b35-9ace-101f1e40e9bd&quot;,&quot;title&quot;:&quot;K-LRFMD: Method of Customer Value Segmentation in Shared Transportation Filed Based on Improved K-means Algorithm&quot;,&quot;author&quot;:[{&quot;family&quot;:&quot;Li&quot;,&quot;given&quot;:&quot;Hong&quot;,&quot;parse-names&quot;:false,&quot;dropping-particle&quot;:&quot;&quot;,&quot;non-dropping-particle&quot;:&quot;&quot;},{&quot;family&quot;:&quot;Yang&quot;,&quot;given&quot;:&quot;Xiaosheng&quot;,&quot;parse-names&quot;:false,&quot;dropping-particle&quot;:&quot;&quot;,&quot;non-dropping-particle&quot;:&quot;&quot;},{&quot;family&quot;:&quot;Xia&quot;,&quot;given&quot;:&quot;Yao&quot;,&quot;parse-names&quot;:false,&quot;dropping-particle&quot;:&quot;&quot;,&quot;non-dropping-particle&quot;:&quot;&quot;},{&quot;family&quot;:&quot;Zheng&quot;,&quot;given&quot;:&quot;Lujie&quot;,&quot;parse-names&quot;:false,&quot;dropping-particle&quot;:&quot;&quot;,&quot;non-dropping-particle&quot;:&quot;&quot;},{&quot;family&quot;:&quot;Yang&quot;,&quot;given&quot;:&quot;Guoqing&quot;,&quot;parse-names&quot;:false,&quot;dropping-particle&quot;:&quot;&quot;,&quot;non-dropping-particle&quot;:&quot;&quot;},{&quot;family&quot;:&quot;Lv&quot;,&quot;given&quot;:&quot;Pan&quot;,&quot;parse-names&quot;:false,&quot;dropping-particle&quot;:&quot;&quot;,&quot;non-dropping-particle&quot;:&quot;&quot;}],&quot;container-title&quot;:&quot;Journal of Physics: Conference Series&quot;,&quot;DOI&quot;:&quot;10.1088/1742-6596/1060/1/012012&quot;,&quot;ISSN&quot;:&quot;17426596&quot;,&quot;issued&quot;:{&quot;date-parts&quot;:[[2018,7,23]]},&quot;abstract&quot;:&quot;The advent of information age has transformed the focus of enterprise marketing from product-centric to customer-centric, and customer relationship management becomes the core problem of enterprises. Accurate customer value classification results are an important basis for enterprises to optimize marketing resources allocation, and customer value classification is becoming one of the key issues that need to be solved urgently in customer relationship management. In the face of the fierce market competition of the vehicle-sharing industries, each shared transportation company has introduced more preferential marketing methods to attract more customers. In this paper, with the aid of the vehicle-sharing platform in a domestic university campus, we established a reasonable customer value evaluation model called K-LRFMD. K-LRFMD did some clustering analysis with the customers based on specific feature engineering and improved K-means algorithm. In this paper, we compare different customer value derived from K-LRFMD. The analysis can formulate the corresponding marketing strategy to provide personalized customer service for different customers.&quot;,&quot;publisher&quot;:&quot;Institute of Physics Publishing&quot;,&quot;issue&quot;:&quot;1&quot;,&quot;volume&quot;:&quot;1060&quot;},&quot;isTemporary&quot;:false}],&quot;citationTag&quot;:&quot;MENDELEY_CITATION_v3_eyJjaXRhdGlvbklEIjoiTUVOREVMRVlfQ0lUQVRJT05fMjk5OWI2NzctOGVhMS00ZmQ1LWE5ZDUtNzQwMWMxYWRkZGY5IiwicHJvcGVydGllcyI6eyJub3RlSW5kZXgiOjB9LCJpc0VkaXRlZCI6ZmFsc2UsIm1hbnVhbE92ZXJyaWRlIjp7ImlzTWFudWFsbHlPdmVycmlkZGVuIjpmYWxzZSwiY2l0ZXByb2NUZXh0IjoiWzE3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quot;},{&quot;citationID&quot;:&quot;MENDELEY_CITATION_f34b52dc-4ba6-4477-b361-801f9c9ae374&quot;,&quot;properties&quot;:{&quot;noteIndex&quot;:0},&quot;isEdited&quot;:false,&quot;manualOverride&quot;:{&quot;isManuallyOverridden&quot;:false,&quot;citeprocText&quot;:&quot;[4]&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Tag&quot;:&quot;MENDELEY_CITATION_v3_eyJjaXRhdGlvbklEIjoiTUVOREVMRVlfQ0lUQVRJT05fZjM0YjUyZGMtNGJhNi00NDc3LWIzNjEtODAxZjljOWFlMzc0IiwicHJvcGVydGllcyI6eyJub3RlSW5kZXgiOjB9LCJpc0VkaXRlZCI6ZmFsc2UsIm1hbnVhbE92ZXJyaWRlIjp7ImlzTWFudWFsbHlPdmVycmlkZGVuIjpmYWxzZSwiY2l0ZXByb2NUZXh0IjoiWzR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quot;},{&quot;citationID&quot;:&quot;MENDELEY_CITATION_d1c0a2eb-cbbc-4191-9fb9-a24bfc46c5eb&quot;,&quot;properties&quot;:{&quot;noteIndex&quot;:0},&quot;isEdited&quot;:false,&quot;manualOverride&quot;:{&quot;isManuallyOverridden&quot;:false,&quot;citeprocText&quot;:&quot;[4]&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Tag&quot;:&quot;MENDELEY_CITATION_v3_eyJjaXRhdGlvbklEIjoiTUVOREVMRVlfQ0lUQVRJT05fZDFjMGEyZWItY2JiYy00MTkxLTlmYjktYTI0YmZjNDZjNWViIiwicHJvcGVydGllcyI6eyJub3RlSW5kZXgiOjB9LCJpc0VkaXRlZCI6ZmFsc2UsIm1hbnVhbE92ZXJyaWRlIjp7ImlzTWFudWFsbHlPdmVycmlkZGVuIjpmYWxzZSwiY2l0ZXByb2NUZXh0IjoiWzR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quot;},{&quot;citationID&quot;:&quot;MENDELEY_CITATION_1995e31e-9ae2-41d1-b09a-14f02ec7b988&quot;,&quot;properties&quot;:{&quot;noteIndex&quot;:0},&quot;isEdited&quot;:false,&quot;manualOverride&quot;:{&quot;isManuallyOverridden&quot;:false,&quot;citeprocText&quot;:&quot;[13]&quot;,&quot;manualOverrideText&quot;:&quot;&quot;},&quot;citationItems&quot;:[{&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expandedJournalTitle&quot;:&quot;Journal of Industrial Engineering International&quot;},&quot;isTemporary&quot;:false}],&quot;citationTag&quot;:&quot;MENDELEY_CITATION_v3_eyJjaXRhdGlvbklEIjoiTUVOREVMRVlfQ0lUQVRJT05fMTk5NWUzMWUtOWFlMi00MWQxLWIwOWEtMTRmMDJlYzdiOTg4IiwicHJvcGVydGllcyI6eyJub3RlSW5kZXgiOjB9LCJpc0VkaXRlZCI6ZmFsc2UsIm1hbnVhbE92ZXJyaWRlIjp7ImlzTWFudWFsbHlPdmVycmlkZGVuIjpmYWxzZSwiY2l0ZXByb2NUZXh0IjoiWzEz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quot;},{&quot;citationID&quot;:&quot;MENDELEY_CITATION_5a76a67d-6980-49e9-a18c-709526913b49&quot;,&quot;properties&quot;:{&quot;noteIndex&quot;:0},&quot;isEdited&quot;:false,&quot;manualOverride&quot;:{&quot;isManuallyOverridden&quot;:false,&quot;citeprocText&quot;:&quot;[7]&quot;,&quot;manualOverrideText&quot;:&quot;&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NWE3NmE2N2QtNjk4MC00OWU5LWExOGMtNzA5NTI2OTEzYjQ5IiwicHJvcGVydGllcyI6eyJub3RlSW5kZXgiOjB9LCJpc0VkaXRlZCI6ZmFsc2UsIm1hbnVhbE92ZXJyaWRlIjp7ImlzTWFudWFsbHlPdmVycmlkZGVuIjpmYWxzZSwiY2l0ZXByb2NUZXh0IjoiWzddIiwibWFudWFsT3ZlcnJpZGVUZXh0IjoiIn0sImNpdGF0aW9uSXRlbXMiOlt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iwiZXhwYW5kZWRKb3VybmFsVGl0bGUiOiJTeW1tZXRyeSJ9LCJpc1RlbXBvcmFyeSI6ZmFsc2V9XX0=&quot;},{&quot;citationID&quot;:&quot;MENDELEY_CITATION_3e8f7e64-b25f-4521-8dff-13409595db7e&quot;,&quot;properties&quot;:{&quot;noteIndex&quot;:0},&quot;isEdited&quot;:false,&quot;manualOverride&quot;:{&quot;isManuallyOverridden&quot;:false,&quot;citeprocText&quot;:&quot;[14]&quot;,&quot;manualOverrideText&quot;:&quot;&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citationTag&quot;:&quot;MENDELEY_CITATION_v3_eyJjaXRhdGlvbklEIjoiTUVOREVMRVlfQ0lUQVRJT05fM2U4ZjdlNjQtYjI1Zi00NTIxLThkZmYtMTM0MDk1OTVkYjdlIiwicHJvcGVydGllcyI6eyJub3RlSW5kZXgiOjB9LCJpc0VkaXRlZCI6ZmFsc2UsIm1hbnVhbE92ZXJyaWRlIjp7ImlzTWFudWFsbHlPdmVycmlkZGVuIjpmYWxzZSwiY2l0ZXByb2NUZXh0IjoiWzE0X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n0sImlzVGVtcG9yYXJ5IjpmYWxzZX1dfQ==&quot;},{&quot;citationID&quot;:&quot;MENDELEY_CITATION_4265b2f3-8305-4243-a4a5-f8d0a46a1b89&quot;,&quot;properties&quot;:{&quot;noteIndex&quot;:0},&quot;isEdited&quot;:false,&quot;manualOverride&quot;:{&quot;isManuallyOverridden&quot;:false,&quot;citeprocText&quot;:&quot;[4]&quot;,&quot;manualOverrideText&quot;:&quot;&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citationTag&quot;:&quot;MENDELEY_CITATION_v3_eyJjaXRhdGlvbklEIjoiTUVOREVMRVlfQ0lUQVRJT05fNDI2NWIyZjMtODMwNS00MjQzLWE0YTUtZjhkMGE0NmExYjg5IiwicHJvcGVydGllcyI6eyJub3RlSW5kZXgiOjB9LCJpc0VkaXRlZCI6ZmFsc2UsIm1hbnVhbE92ZXJyaWRlIjp7ImlzTWFudWFsbHlPdmVycmlkZGVuIjpmYWxzZSwiY2l0ZXByb2NUZXh0IjoiWzR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quot;},{&quot;citationID&quot;:&quot;MENDELEY_CITATION_586baac8-c610-48b0-b7d3-a8a7259b1c7c&quot;,&quot;properties&quot;:{&quot;noteIndex&quot;:0},&quot;isEdited&quot;:false,&quot;manualOverride&quot;:{&quot;isManuallyOverridden&quot;:false,&quot;citeprocText&quot;:&quot;[15]&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NTg2YmFhYzgtYzYxMC00OGIwLWI3ZDMtYThhNzI1OWIxYzdjIiwicHJvcGVydGllcyI6eyJub3RlSW5kZXgiOjB9LCJpc0VkaXRlZCI6ZmFsc2UsIm1hbnVhbE92ZXJyaWRlIjp7ImlzTWFudWFsbHlPdmVycmlkZGVuIjpmYWxzZSwiY2l0ZXByb2NUZXh0IjoiWzE1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91c80c7d-f0e1-4b7d-82c3-5931f71876b3&quot;,&quot;properties&quot;:{&quot;noteIndex&quot;:0},&quot;isEdited&quot;:false,&quot;manualOverride&quot;:{&quot;isManuallyOverridden&quot;:false,&quot;citeprocText&quot;:&quot;[16]&quot;,&quot;manualOverrideText&quot;:&quot;&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expandedJournalTitle&quot;:&quot;Indonesian Journal of Electrical Engineering and Computer Science&quot;},&quot;isTemporary&quot;:false}],&quot;citationTag&quot;:&quot;MENDELEY_CITATION_v3_eyJjaXRhdGlvbklEIjoiTUVOREVMRVlfQ0lUQVRJT05fOTFjODBjN2QtZjBlMS00YjdkLTgyYzMtNTkzMWY3MTg3NmIzIiwicHJvcGVydGllcyI6eyJub3RlSW5kZXgiOjB9LCJpc0VkaXRlZCI6ZmFsc2UsIm1hbnVhbE92ZXJyaWRlIjp7ImlzTWFudWFsbHlPdmVycmlkZGVuIjpmYWxzZSwiY2l0ZXByb2NUZXh0IjoiWzE2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quot;},{&quot;citationID&quot;:&quot;MENDELEY_CITATION_0c9c538f-5792-4c4e-b03d-47251db1f51b&quot;,&quot;properties&quot;:{&quot;noteIndex&quot;:0},&quot;isEdited&quot;:false,&quot;manualOverride&quot;:{&quot;isManuallyOverridden&quot;:false,&quot;citeprocText&quot;:&quot;[15]&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MGM5YzUzOGYtNTc5Mi00YzRlLWIwM2QtNDcyNTFkYjFmNTFiIiwicHJvcGVydGllcyI6eyJub3RlSW5kZXgiOjB9LCJpc0VkaXRlZCI6ZmFsc2UsIm1hbnVhbE92ZXJyaWRlIjp7ImlzTWFudWFsbHlPdmVycmlkZGVuIjpmYWxzZSwiY2l0ZXByb2NUZXh0IjoiWzE1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243c6d62-69e7-4637-b7f6-dda755e06ebe&quot;,&quot;citationItems&quot;:[{&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properties&quot;:{&quot;noteIndex&quot;:0},&quot;isEdited&quot;:false,&quot;manualOverride&quot;:{&quot;isManuallyOverridden&quot;:true,&quot;citeprocText&quot;:&quot;[10]&quot;,&quot;manualOverrideText&quot;:&quot;&quot;},&quot;citationTag&quot;:&quot;MENDELEY_CITATION_v3_eyJjaXRhdGlvbklEIjoiTUVOREVMRVlfQ0lUQVRJT05fMjQzYzZkNjItNjllNy00NjM3LWI3ZjYtZGRhNzU1ZTA2ZWJlIiwiY2l0YXRpb25JdGVtcyI6W3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dHJ1ZSwiY2l0ZXByb2NUZXh0IjoiWzEwXSIsIm1hbnVhbE92ZXJyaWRlVGV4dCI6IiJ9fQ==&quot;},{&quot;citationID&quot;:&quot;MENDELEY_CITATION_60ad1082-1004-46f8-bf68-91401f46e2a7&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id&quot;:&quot;783ccaf0-3007-37c6-b7c8-a53ee1765305&quot;,&quot;itemData&quot;:{&quot;type&quot;:&quot;article-journal&quot;,&quot;id&quot;:&quot;783ccaf0-3007-37c6-b7c8-a53ee1765305&quot;,&quot;title&quot;:&quot;Ranking of high-value social audiences on Twitter&quot;,&quot;author&quot;:[{&quot;family&quot;:&quot;Lo&quot;,&quot;given&quot;:&quot;Siaw Ling&quot;,&quot;parse-names&quot;:false,&quot;dropping-particle&quot;:&quot;&quot;,&quot;non-dropping-particle&quot;:&quot;&quot;},{&quot;family&quot;:&quot;Chiong&quot;,&quot;given&quot;:&quot;Raymond&quot;,&quot;parse-names&quot;:false,&quot;dropping-particle&quot;:&quot;&quot;,&quot;non-dropping-particle&quot;:&quot;&quot;},{&quot;family&quot;:&quot;Cornforth&quot;,&quot;given&quot;:&quot;David&quot;,&quot;parse-names&quot;:false,&quot;dropping-particle&quot;:&quot;&quot;,&quot;non-dropping-particle&quot;:&quot;&quot;}],&quot;container-title&quot;:&quot;Decision Support Systems&quot;,&quot;DOI&quot;:&quot;10.1016/j.dss.2016.02.010&quot;,&quot;ISSN&quot;:&quot;01679236&quot;,&quot;issued&quot;:{&quot;date-parts&quot;:[[2016,5,1]]},&quot;page&quot;:&quot;34-48&quot;,&quot;abstract&quot;:&quot;Even though social media offers plenty of business opportunities, for a company to identify the right audience from the massive amount of social media data is highly challenging given finite resources and marketing budgets. In this paper, we present a ranking mechanism that is capable of identifying the top-k social audience members on Twitter based on an index. Data from three different Twitter business account owners were used in our experiments to validate this ranking mechanism. The results show that the index developed using a combination of semi-supervised and supervised learning methods is indeed generic enough to retrieve relevant audience members from the three different data sets. This approach of combining Fuzzy Match, Twitter Latent Dirichlet Allocation and Support Vector Machine Ensemble is able to leverage on the content of account owners to construct seed words and training data sets with minimal annotation efforts. We conclude that this ranking mechanism has the potential to be adopted in real-world applications for differentiating prospective customers from the general audience and enabling market segmentation for better business decision making.&quot;,&quot;publisher&quot;:&quot;Elsevier B.V.&quot;,&quot;volume&quot;:&quot;85&quot;},&quot;isTemporary&quot;:false},{&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7], [10]–[14], [20]&quot;,&quot;manualOverrideText&quot;:&quot;&quot;},&quot;citationTag&quot;:&quot;MENDELEY_CITATION_v3_eyJjaXRhdGlvbklEIjoiTUVOREVMRVlfQ0lUQVRJT05fNjBhZDEwODItMTAwNC00NmY4LWJmNjgtOTE0MDFmNDZlMmE3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fSwiaXNUZW1wb3JhcnkiOmZhbHNlfV0sInByb3BlcnRpZXMiOnsibm90ZUluZGV4IjowfSwiaXNFZGl0ZWQiOmZhbHNlLCJtYW51YWxPdmVycmlkZSI6eyJpc01hbnVhbGx5T3ZlcnJpZGRlbiI6dHJ1ZSwiY2l0ZXByb2NUZXh0IjoiWzddLCBbMTBd4oCTWzE0XSwgWzIwXSIsIm1hbnVhbE92ZXJyaWRlVGV4dCI6IiJ9fQ==&quot;},{&quot;citationID&quot;:&quot;MENDELEY_CITATION_5b05ec46-3fcd-4f4a-a533-f9f4b8e5cc55&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NWIwNWVjNDYtM2ZjZC00ZjRhLWE1MzMtZjlmNGI4ZTVjYzU1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FdIiwibWFudWFsT3ZlcnJpZGVUZXh0IjoiIn19&quot;},{&quot;citationID&quot;:&quot;MENDELEY_CITATION_a870c16c-864e-4b48-a390-88b6ead0e79f&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11]–[13]&quot;,&quot;manualOverrideText&quot;:&quot;groups [8]– [10]&quot;},&quot;citationTag&quot;:&quot;MENDELEY_CITATION_v3_eyJjaXRhdGlvbklEIjoiTUVOREVMRVlfQ0lUQVRJT05fYTg3MGMxNmMtODY0ZS00YjQ4LWEzOTAtODhiNmVhZDBlNzlm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MTFd4oCTWzEzXSIsIm1hbnVhbE92ZXJyaWRlVGV4dCI6Imdyb3VwcyBbOF3igJMgWzEwXSJ9fQ==&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VdIiwibWFudWFsT3ZlcnJpZGVUZXh0IjoiIn19&quot;},{&quot;citationID&quot;:&quot;MENDELEY_CITATION_b0f0498f-e07b-4619-a7e6-d1b8ee47105c&quot;,&quot;properties&quot;:{&quot;noteIndex&quot;:0},&quot;isEdited&quot;:false,&quot;manualOverride&quot;:{&quot;isManuallyOverridden&quot;:false,&quot;citeprocText&quot;:&quot;[19]&quot;,&quot;manualOverrideText&quot;:&quot;&quot;},&quot;citationItems&quot;:[{&quot;id&quot;:&quot;502dd065-85e6-3a32-8640-9be9b3f62087&quot;,&quot;itemData&quot;:{&quot;type&quot;:&quot;paper-conference&quot;,&quot;id&quot;:&quot;502dd065-85e6-3a32-8640-9be9b3f62087&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citationTag&quot;:&quot;MENDELEY_CITATION_v3_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&quot;},{&quot;citationID&quot;:&quot;MENDELEY_CITATION_e5cf5c85-5c69-43cc-a010-1c50c5e2b432&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true,&quot;citeprocText&quot;:&quot;[11]&quot;,&quot;manualOverrideText&quot;:&quot;&quot;},&quot;citationTag&quot;:&quot;MENDELEY_CITATION_v3_eyJjaXRhdGlvbklEIjoiTUVOREVMRVlfQ0lUQVRJT05fZTVjZjVjODUtNWM2OS00M2NjLWEwMTAtMWM1MGM1ZTJiNDMy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nRydWUsImNpdGVwcm9jVGV4dCI6IlsxMV0iLCJtYW51YWxPdmVycmlkZVRleHQiOiIifX0=&quot;},{&quot;citationID&quot;:&quot;MENDELEY_CITATION_63454217-8ddf-45b7-8866-56dbdec5f4d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1beed623-17ae-3d7f-9db7-772f76342709&quot;,&quot;itemData&quot;:{&quot;type&quot;:&quot;paper-conference&quot;,&quot;id&quot;:&quot;1beed623-17ae-3d7f-9db7-772f76342709&quot;,&quot;title&quot;:&quot;Market segmentation for profit maximization using machine learning algorithms&quot;,&quot;author&quot;:[{&quot;family&quot;:&quot;Janardhanan&quot;,&quot;given&quot;:&quot;Sruthi&quot;,&quot;parse-names&quot;:false,&quot;dropping-particle&quot;:&quot;&quot;,&quot;non-dropping-particle&quot;:&quot;&quot;},{&quot;family&quot;:&quot;Muthalagu&quot;,&quot;given&quot;:&quot;Raja&quot;,&quot;parse-names&quot;:false,&quot;dropping-particle&quot;:&quot;&quot;,&quot;non-dropping-particle&quot;:&quot;&quot;}],&quot;container-title&quot;:&quot;Journal of Physics: Conference Series&quot;,&quot;DOI&quot;:&quot;10.1088/1742-6596/1706/1/012160&quot;,&quot;ISSN&quot;:&quot;17426596&quot;,&quot;issued&quot;:{&quot;date-parts&quot;:[[2020,12,22]]},&quot;abstract&quot;:&quot;In this present era with growing population, markets play an important role in providing the required and desired utilities to the people. For this it is important to enhance the Customer Relationship Management which can be achieved by segmenting the market utilities by various factors like weekly sales, demand and supply. In this research paper we discover the valuable information that is weekly sales and develop an efficient business strategy model to increase the profitability of the market through supply as well meet the demands of the customers. Our objectives are i) To find the top profitable products of the market across all the branches as well as their correlation with other products, ii) Understand the customer behavior according to the market flow and iii) Forecast the sales using ARIMA (Auto Regressive Moving Average). In this project, as we lack proper information about the customer identity, we use k means clustering which is an unsupervised learning model to cluster the customers according to the weekly sales behavior. Since we concentrate on the Weekly Sales to understand the market behavior, the best method to be applied on the dataset is the moving average technique. Here, we use ARIMA model to get the best results for forecasting as our time series data is considered to be stationary.&quot;,&quot;publisher&quot;:&quot;IOP Publishing Ltd&quot;,&quot;issue&quot;:&quot;1&quot;,&quot;volume&quot;:&quot;1706&quot;},&quot;isTemporary&quot;:false},{&quot;id&quot;:&quot;d3fd48e2-48f6-38d1-8752-11e2bcebf42d&quot;,&quot;itemData&quot;:{&quot;type&quot;:&quot;article-journal&quot;,&quot;id&quot;:&quot;d3fd48e2-48f6-38d1-8752-11e2bcebf42d&quot;,&quot;title&quot;:&quot;Customer Behavior Mining Framework (CBMF) using clustering and classification techniques&quot;,&quot;author&quot;:[{&quot;family&quot;:&quot;Abdi&quot;,&quot;given&quot;:&quot;Farshid&quot;,&quot;parse-names&quot;:false,&quot;dropping-particle&quot;:&quot;&quot;,&quot;non-dropping-particle&quot;:&quot;&quot;},{&quot;family&quot;:&quot;Abolmakarem&quot;,&quot;given&quot;:&quot;Shaghayegh&quot;,&quot;parse-names&quot;:false,&quot;dropping-particle&quot;:&quot;&quot;,&quot;non-dropping-particle&quot;:&quot;&quot;}],&quot;container-title&quot;:&quot;Journal of Industrial Engineering International&quot;,&quot;DOI&quot;:&quot;10.1007/s40092-018-0285-3&quot;,&quot;ISSN&quot;:&quot;2251712X&quot;,&quot;issued&quot;:{&quot;date-parts&quot;:[[2019,12,1]]},&quot;page&quot;:&quot;1-18&quot;,&quot;abstract&quot;:&quot;The present study proposes a Customer Behavior Mining Framework on the basis of data mining techniques in a telecom company. This framework takes into account the customers’ behavior patterns and predicts the way they may act in the future. Firstly, clustering technique is used to implement portfolio analysis and previous customers are divided based on socio-demographic features using k-means algorithm. Then, the cluster analysis is conducted based on two criteria, i.e., the number of hours the telecom services used and the number of the services selected by customers of each group. Six groups of customers are identified in three levels of attractiveness according to the results of the customer portfolio analysis. The second phase has been devoted to mining the future behavior of the customers. Predicting the level of attractiveness of newcomer customers and also the churn behavior of these customers are accomplished in the second phase. This framework effectively helps the telecom managers mine the behavior of their customers. This may lead to develop appropriate tactics according to customers’ attractiveness and their churn behavior. Improving managers’ abilities in customer relationship management is one of the obtained results of the study.&quot;,&quot;publisher&quot;:&quot;Springer Science and Business Media Deutschland GmbH&quot;,&quot;volume&quot;:&quot;15&quot;},&quot;isTemporary&quot;:false}],&quot;properties&quot;:{&quot;noteIndex&quot;:0},&quot;isEdited&quot;:false,&quot;manualOverride&quot;:{&quot;isManuallyOverridden&quot;:true,&quot;citeprocText&quot;:&quot;[11]–[13]&quot;,&quot;manualOverrideText&quot;:&quot;&quot;},&quot;citationTag&quot;:&quot;MENDELEY_CITATION_v3_eyJjaXRhdGlvbklEIjoiTUVOREVMRVlfQ0lUQVRJT05fNjM0NTQyMTctOGRkZi00NWI3LTg4NjYtNTZkYmRlYzVmNG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&quot;},{&quot;citationID&quot;:&quot;MENDELEY_CITATION_28625433-fe5f-4bf7-953c-1bffb56dcf8c&quot;,&quot;citationItems&quot;:[{&quot;id&quot;:&quot;08b8856c-24b4-33eb-81d1-5c2008f1af3b&quot;,&quot;itemData&quot;:{&quot;type&quot;:&quot;report&quot;,&quot;id&quot;:&quot;08b8856c-24b4-33eb-81d1-5c2008f1af3b&quot;,&quot;title&quot;:&quot;Supervised Clustering of Label Ranking Data&quot;,&quot;author&quot;:[{&quot;family&quot;:&quot;Grbovic&quot;,&quot;given&quot;:&quot;Mihajlo&quot;,&quot;parse-names&quot;:false,&quot;dropping-particle&quot;:&quot;&quot;,&quot;non-dropping-particle&quot;:&quot;&quot;},{&quot;family&quot;:&quot;Djuric&quot;,&quot;given&quot;:&quot;Nemanja&quot;,&quot;parse-names&quot;:false,&quot;dropping-particle&quot;:&quot;&quot;,&quot;non-dropping-particle&quot;:&quot;&quot;},{&quot;family&quot;:&quot;Vucetic&quot;,&quot;given&quot;:&quot;Slobodan&quot;,&quot;parse-names&quot;:false,&quot;dropping-particle&quot;:&quot;&quot;,&quot;non-dropping-particle&quot;:&quot;&quot;}],&quot;URL&quot;:&quot;https://epubs.siam.org/page/terms&quot;,&quot;abstract&quot;:&quot;In this paper we study supervised clustering in the context of label ranking data. Segmentation of such complex data has many potential real-world applications. For example, in target marketing, the goal is to cluster customers in the feature space by taking into consideration the assigned, potentially incomplete product preferences, such that the preferences of instances within a cluster are more similar than the preferences of customers in the other clusters. We establish several heuristic baselines for this application that make use of well-known algorithms such as K-means, and propose a principled algorithm specifically tailored for this type of clustering. It is based on the Plackett-Luce (PL) probabilistic ranking model. Each cluster is represented as a union of Voronoi cells defined by a set of prototypes and is assigned a set of PL label scores that determine the cluster-specific label ranking. The unknown cluster PL parameters and prototype positions are determined using a supervised learning technique. Cluster membership and ranking for a new instance is determined by membership of its nearest prototype. The proposed algorithms were empirically evaluated on synthetic and real-life label ranking data. The PL-based method was superior to the heuristically-based supervised clustering approaches. The proposed PL-based algorithm was also evaluated on the task of label ranking prediction. The results showed that it is highly competitive to the state of the art label ranking algorithms, and that it is particularly accurate on data with partial rankings.&quot;},&quot;isTemporary&quot;:false}],&quot;properties&quot;:{&quot;noteIndex&quot;:0},&quot;isEdited&quot;:false,&quot;manualOverride&quot;:{&quot;isManuallyOverridden&quot;:true,&quot;citeprocText&quot;:&quot;[14]&quot;,&quot;manualOverrideText&quot;:&quot;&quot;},&quot;citationTag&quot;:&quot;MENDELEY_CITATION_v3_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&quot;},{&quot;citationID&quot;:&quot;MENDELEY_CITATION_8d56b642-7e61-4ed3-829a-f80ba63b016e&quot;,&quot;properties&quot;:{&quot;noteIndex&quot;:0},&quot;isEdited&quot;:false,&quot;manualOverride&quot;:{&quot;isManuallyOverridden&quot;:true,&quot;citeprocText&quot;:&quot;[8], [9]&quot;,&quot;manualOverrideText&quot;:&quot;&quot;},&quot;citationItems&quot;:[{&quot;id&quot;:&quot;88e2707d-b07d-3641-b430-bc7ef59f203a&quot;,&quot;itemData&quot;:{&quot;type&quot;:&quot;paper-conference&quot;,&quot;id&quot;:&quot;88e2707d-b07d-3641-b430-bc7ef59f203a&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Tag&quot;:&quot;MENDELEY_CITATION_v3_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&quot;},{&quot;citationID&quot;:&quot;MENDELEY_CITATION_dffe1ff0-1696-40f8-a554-6d9f0f9ea327&quot;,&quot;citationItems&quot;:[{&quot;id&quot;:&quot;8a026155-8f52-3587-a4d0-29ac554bad20&quot;,&quot;itemData&quot;:{&quot;type&quot;:&quot;report&quot;,&quot;id&quot;:&quot;8a026155-8f52-3587-a4d0-29ac554bad20&quot;,&quot;title&quot;:&quot;PREDICTIVE ANALYTICS IN INFORMATION SYSTEMS RESEARCH 1&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abstract&quot;:&quo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yMV0iLCJtYW51YWxPdmVycmlkZVRleHQiOiIifX0=&quot;},{&quot;citationID&quot;:&quot;MENDELEY_CITATION_c85082fc-19f0-45fe-affe-778e99b3ca5f&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ZdIiwibWFudWFsT3ZlcnJpZGVUZXh0IjoiIn19&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mYWxzZSwiY2l0ZXByb2NUZXh0IjoiWzE2XSIsIm1hbnVhbE92ZXJyaWRlVGV4dCI6IiJ9fQ==&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FdIiwibWFudWFsT3ZlcnJpZGVUZXh0IjoiIn19&quot;},{&quot;citationID&quot;:&quot;MENDELEY_CITATION_f762cb99-7129-4d75-9d27-03713d6b3e8c&quot;,&quot;properties&quot;:{&quot;noteIndex&quot;:0},&quot;isEdited&quot;:false,&quot;manualOverride&quot;:{&quot;isManuallyOverridden&quot;:false,&quot;citeprocText&quot;:&quot;[8], [9], [19]&quot;,&quot;manualOverrideText&quot;:&quot;&quot;},&quot;citationTag&quot;:&quot;MENDELEY_CITATION_v3_eyJjaXRhdGlvbklEIjoiTUVOREVMRVlfQ0lUQVRJT05fZjc2MmNiOTktNzEyOS00ZDc1LTlkMjctMDM3MTNkNmIzZThjIiwicHJvcGVydGllcyI6eyJub3RlSW5kZXgiOjB9LCJpc0VkaXRlZCI6ZmFsc2UsIm1hbnVhbE92ZXJyaWRlIjp7ImlzTWFudWFsbHlPdmVycmlkZGVuIjpmYWxzZSwiY2l0ZXByb2NUZXh0IjoiWzhdLCBbOV0sIFsxOV0iLCJtYW51YWxPdmVycmlkZVRleHQiOiIifSwiY2l0YXRpb25JdGVtcyI6W3siaWQiOiI1MDJkZDA2NS04NWU2LTNhMzItODY0MC05YmU5YjNmNjIwODciLCJpdGVtRGF0YSI6eyJ0eXBlIjoicGFwZXItY29uZmVyZW5jZSIsImlkIjoiNTAyZGQwNjUtODVlNi0zYTMyLTg2NDAtOWJlOWIzZjYyMDg3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quot;,&quot;citationItems&quot;:[{&quot;id&quot;:&quot;502dd065-85e6-3a32-8640-9be9b3f62087&quot;,&quot;itemData&quot;:{&quot;type&quot;:&quot;paper-conference&quot;,&quot;id&quot;:&quot;502dd065-85e6-3a32-8640-9be9b3f62087&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id&quot;:&quot;88e2707d-b07d-3641-b430-bc7ef59f203a&quot;,&quot;itemData&quot;:{&quot;type&quot;:&quot;paper-conference&quot;,&quot;id&quot;:&quot;88e2707d-b07d-3641-b430-bc7ef59f203a&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ID&quot;:&quot;MENDELEY_CITATION_31a0a029-4082-4926-9be5-60f2ec5521b4&quot;,&quot;properties&quot;:{&quot;noteIndex&quot;:0},&quot;isEdited&quot;:false,&quot;manualOverride&quot;:{&quot;isManuallyOverridden&quot;:false,&quot;citeprocText&quot;:&quot;[19]&quot;,&quot;manualOverrideText&quot;:&quot;&quot;},&quot;citationItems&quot;:[{&quot;id&quot;:&quot;502dd065-85e6-3a32-8640-9be9b3f62087&quot;,&quot;itemData&quot;:{&quot;type&quot;:&quot;paper-conference&quot;,&quot;id&quot;:&quot;502dd065-85e6-3a32-8640-9be9b3f62087&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citationTag&quot;:&quot;MENDELEY_CITATION_v3_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&quot;},{&quot;citationID&quot;:&quot;MENDELEY_CITATION_72d1ac54-803a-42f6-afcc-7130d4c31648&quot;,&quot;properties&quot;:{&quot;noteIndex&quot;:0},&quot;isEdited&quot;:false,&quot;manualOverride&quot;:{&quot;isManuallyOverridden&quot;:false,&quot;citeprocText&quot;:&quot;[9]&quot;,&quot;manualOverrideText&quot;:&quot;&quot;},&quot;citationItems&quot;:[{&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Tag&quot;:&quot;MENDELEY_CITATION_v3_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&quot;},{&quot;citationID&quot;:&quot;MENDELEY_CITATION_49aa027e-681e-42d2-8143-5e168661d313&quot;,&quot;properties&quot;:{&quot;noteIndex&quot;:0},&quot;isEdited&quot;:false,&quot;manualOverride&quot;:{&quot;isManuallyOverridden&quot;:false,&quot;citeprocText&quot;:&quot;[8], [9]&quot;,&quot;manualOverrideText&quot;:&quot;&quot;},&quot;citationItems&quot;:[{&quot;id&quot;:&quot;88e2707d-b07d-3641-b430-bc7ef59f203a&quot;,&quot;itemData&quot;:{&quot;type&quot;:&quot;paper-conference&quot;,&quot;id&quot;:&quot;88e2707d-b07d-3641-b430-bc7ef59f203a&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Tag&quot;:&quot;MENDELEY_CITATION_v3_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leHBhbmRlZEpvdXJuYWxUaXRsZSI6IklFRUUgR2Vvc2NpZW5jZSBhbmQgUmVtb3RlIFNlbnNpbmcgTGV0dGVycyJ9LCJpc1RlbXBvcmFyeSI6ZmFsc2V9XX0=&quot;},{&quot;citationID&quot;:&quot;MENDELEY_CITATION_52823893-6711-47d3-9699-137178039418&quot;,&quot;properties&quot;:{&quot;noteIndex&quot;:0},&quot;isEdited&quot;:false,&quot;manualOverride&quot;:{&quot;isManuallyOverridden&quot;:false,&quot;citeprocText&quot;:&quot;[8]&quot;,&quot;manualOverrideText&quot;:&quot;&quot;},&quot;citationItems&quot;:[{&quot;id&quot;:&quot;88e2707d-b07d-3641-b430-bc7ef59f203a&quot;,&quot;itemData&quot;:{&quot;type&quot;:&quot;paper-conference&quot;,&quot;id&quot;:&quot;88e2707d-b07d-3641-b430-bc7ef59f203a&quot;,&quot;title&quot;:&quot;Mode shape estimation using complex principal component analysis and k-means clustering&quot;,&quot;author&quot;:[{&quot;family&quot;:&quot;Haugdal&quot;,&quot;given&quot;:&quot;Hallvar&quot;,&quot;parse-names&quot;:false,&quot;dropping-particle&quot;:&quot;&quot;,&quot;non-dropping-particle&quot;:&quot;&quot;},{&quot;family&quot;:&quot;Uhlen&quot;,&quot;given&quot;:&quot;Kjetil&quot;,&quot;parse-names&quot;:false,&quot;dropping-particle&quot;:&quot;&quot;,&quot;non-dropping-particle&quot;:&quot;&quot;}],&quot;container-title&quot;:&quot;2019 International Conference on Smart Grid Synchronized Measurements and Analytics, SGSMA 2019&quot;,&quot;DOI&quot;:&quot;10.1109/SGSMA.2019.8784556&quot;,&quot;ISBN&quot;:&quot;9781728116075&quot;,&quot;issued&quot;:{&quot;date-parts&quot;:[[2019,5,1]]},&quot;abstract&quot;:&quot;We propose an empirical method for identifying low damped modes and corresponding mode shapes using frequency measurements from a Wide Area Monitoring System. The method consists of two main steps: Firstly, Complex Principal Component Analysis is used in combination with the Hilbert Transform and Empirical Mode Decomposition to provide estimates of modes and mode shapes. The estimates are stored as multidimensional points. Secondly, the points are grouped using a clustering algorithm, and new averaged estimates of modes and mode shapes are computed as the centroids of the clusters. Applying the method on data resulting from a non-linear power system simulator yields estimates of dominant modes and corresponding mode shapes that are similar to those resulting from modal analysis of the linearized system model. Encouraged by the results, the method is further tested with real PMU data at transmission grid level. Initial results indicate that the performance of the proposed method is promising.&quot;,&quot;publisher&quot;:&quot;Institute of Electrical and Electronics Engineers Inc.&quot;},&quot;isTemporary&quot;:false}],&quot;citationTag&quot;:&quot;MENDELEY_CITATION_v3_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&quot;},{&quot;citationID&quot;:&quot;MENDELEY_CITATION_e7c6b504-7074-4cc7-93cc-7e8fe1303f2b&quot;,&quot;properties&quot;:{&quot;noteIndex&quot;:0},&quot;isEdited&quot;:false,&quot;manualOverride&quot;:{&quot;isManuallyOverridden&quot;:false,&quot;citeprocText&quot;:&quot;[9]&quot;,&quot;manualOverrideText&quot;:&quot;&quot;},&quot;citationItems&quot;:[{&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Tag&quot;:&quot;MENDELEY_CITATION_v3_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&quot;},{&quot;citationID&quot;:&quot;MENDELEY_CITATION_38fe4b92-cb1e-4af3-a11d-4f85a76f9e04&quot;,&quot;citationItems&quot;:[{&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&quot;},{&quot;citationID&quot;:&quot;MENDELEY_CITATION_126066ab-7465-455a-aabe-dd0fc059cf81&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6add4c4d-034f-3864-9033-1c7c4f79f4ff&quot;,&quot;itemData&quot;:{&quot;type&quot;:&quot;report&quot;,&quot;id&quot;:&quot;6add4c4d-034f-3864-9033-1c7c4f79f4ff&quot;,&quot;title&quot;:&quot;SEGMENTASI PELANGGAN PADA CUSTOMER RELATIONSHIP MANAGEMENT DI PERUSAHAAN RITEL: STUDI KASUS PT GRAMEDIA ASRI MEDIA&quot;,&quot;author&quot;:[{&quot;family&quot;:&quot;Rumiarti&quot;,&quot;given&quot;:&quot;Christina Deni&quot;,&quot;parse-names&quot;:false,&quot;dropping-particle&quot;:&quot;&quot;,&quot;non-dropping-particle&quot;:&quot;&quot;},{&quot;family&quot;:&quot;Budi&quot;,&quot;given&quot;:&quot;Indra&quot;,&quot;parse-names&quot;:false,&quot;dropping-particle&quot;:&quot;&quot;,&quot;non-dropping-particle&quot;:&quot;&quot;}],&quot;abstract&quot;:&quot;Advances in information technology produces wide range of choices in accessing information including reading books. The increase in the number of readers who turning to electronic books making sales of printed books has decreased in the recent years. PT Gramedia Asri Media is one of book retail company in Indonesia. Gramedia implement CRM by launching a member card named Kompas Gramedia Value Card (KGVC). Promotion given has not been able to increase book transaction of KGVC members.This research focus on make customer segmentation in CRM at PT Gramedia Asri Media. Data mining process is done by clustering using K-means algorithm for segmenting customers based on RFM, as well as hierarchical clustering algorithms for segmentation of customers based on the number of books type. Evaluation is done on cluster result using elbow method, silhouette method, and Calinski-Harabasz index. Customer segmentation based on the RFM produce two optimal clusters, occasional customers and dormant customers. Customer segmentation based on the number of types of books purchased produce 3 optimal cluster, namely low, medium, and high. With these results, it is expected to help the company classifying KGVC members to determine the appropriate strategies, so company can increase the number of books transactions.&quot;},&quot;isTemporary&quot;:false},{&quot;id&quot;:&quot;f6c5f8ea-afa1-3e3d-92f8-c86034b0dc73&quot;,&quot;itemData&quot;:{&quot;type&quot;:&quot;report&quot;,&quot;id&quot;:&quot;f6c5f8ea-afa1-3e3d-92f8-c86034b0dc73&quot;,&quot;title&quot;:&quot;Customer Segmentation Model in E-commerce Using Clustering Techniques and LRFM Model: The Case of Online Stores in Morocco&quot;,&quot;URL&quot;:&quot;https://www.researchgate.net/publication/284899160&quot;,&quot;abstract&quot;:&quot;Given the increase in the number of e-commerce sites, the number of competitors has become very important. This means that companies have to take appropriate decisions in order to meet the expectations of their customers and satisfy their needs. In this paper, we present a case study of applying LRFM (length, recency, frequency and monetary) model and clustering techniques in the sector of electronic commerce with a view to evaluating customers' values of the Moroccan e-commerce websites and then developing effective marketing strategies. To achieve these objectives, we adopt LRFM model by applying a two-stage clustering method. In the first stage, the self-organizing maps method is used to determine the best number of clusters and the initial centroid. In the second stage, k-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quot;},&quot;isTemporary&quot;:false},{&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properties&quot;:{&quot;noteIndex&quot;:0},&quot;isEdited&quot;:false,&quot;manualOverride&quot;:{&quot;isManuallyOverridden&quot;:true,&quot;citeprocText&quot;:&quot;[15], [22]–[24]&quot;,&quot;manualOverrideText&quot;:&quot;[15]– [18]&quot;},&quot;citationTag&quot;:&quot;MENDELEY_CITATION_v3_eyJjaXRhdGlvbklEIjoiTUVOREVMRVlfQ0lUQVRJT05fMTI2MDY2YWItNzQ2NS00NTVhLWFhYmUtZGQwZmMwNTljZjgxIi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&quot;},{&quot;citationID&quot;:&quot;MENDELEY_CITATION_59aa895e-496e-4633-a0fc-cee225ccd0f3&quot;,&quot;citationItems&quot;:[{&quot;id&quot;:&quot;f97b5ba2-a92e-39a0-bcba-ffe3b25c200d&quot;,&quot;itemData&quot;:{&quot;type&quot;:&quot;article-journal&quot;,&quot;id&quot;:&quot;f97b5ba2-a92e-39a0-bcba-ffe3b25c200d&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&quot;},{&quot;citationID&quot;:&quot;MENDELEY_CITATION_d1c91ca7-d9cb-404b-8a6d-1f79e296b6ff&quot;,&quot;citationItems&quot;:[{&quot;id&quot;:&quot;1eca690f-06b5-373d-abfd-2d40da9e3040&quot;,&quot;itemData&quot;:{&quot;type&quot;:&quot;book&quot;,&quot;id&quot;:&quot;1eca690f-06b5-373d-abfd-2d40da9e3040&quot;,&quot;title&quot;:&quot;2018 IEEE PES/IAS PowerAfrica : 28-29 June 2018.&quot;,&quot;author&quot;:[{&quot;family&quot;:&quot;IEEE Power &amp; Energy Society&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41637&quot;,&quot;abstract&quot;:&quot;\&quot;Presented by IEEE PES and IEEE IAS\&quot;--PDF cover.&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ZDFjOTFjYTctZDljYi00MDRiLThhNmQtMWY3OWUyOTZiNmZm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1dLCJwcm9wZXJ0aWVzIjp7Im5vdGVJbmRleCI6MH0sImlzRWRpdGVkIjpmYWxzZSwibWFudWFsT3ZlcnJpZGUiOnsiaXNNYW51YWxseU92ZXJyaWRkZW4iOmZhbHNlLCJjaXRlcHJvY1RleHQiOiJbMjZdIiwibWFudWFsT3ZlcnJpZGVUZXh0IjoiIn19&quot;},{&quot;citationID&quot;:&quot;MENDELEY_CITATION_4439f5c3-aebe-4a39-a1b0-f37cabbb5933&quot;,&quot;citationItems&quot;:[{&quot;id&quot;:&quot;1eca690f-06b5-373d-abfd-2d40da9e3040&quot;,&quot;itemData&quot;:{&quot;type&quot;:&quot;book&quot;,&quot;id&quot;:&quot;1eca690f-06b5-373d-abfd-2d40da9e3040&quot;,&quot;title&quot;:&quot;2018 IEEE PES/IAS PowerAfrica : 28-29 June 2018.&quot;,&quot;author&quot;:[{&quot;family&quot;:&quot;IEEE Power &amp; Energy Society&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41637&quot;,&quot;abstract&quot;:&quot;\&quot;Presented by IEEE PES and IEEE IAS\&quot;--PDF cover.&quot;},&quot;isTemporary&quot;:false},{&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id&quot;:&quot;f6c5f8ea-afa1-3e3d-92f8-c86034b0dc73&quot;,&quot;itemData&quot;:{&quot;type&quot;:&quot;report&quot;,&quot;id&quot;:&quot;f6c5f8ea-afa1-3e3d-92f8-c86034b0dc73&quot;,&quot;title&quot;:&quot;Customer Segmentation Model in E-commerce Using Clustering Techniques and LRFM Model: The Case of Online Stores in Morocco&quot;,&quot;URL&quot;:&quot;https://www.researchgate.net/publication/284899160&quot;,&quot;abstract&quot;:&quot;Given the increase in the number of e-commerce sites, the number of competitors has become very important. This means that companies have to take appropriate decisions in order to meet the expectations of their customers and satisfy their needs. In this paper, we present a case study of applying LRFM (length, recency, frequency and monetary) model and clustering techniques in the sector of electronic commerce with a view to evaluating customers' values of the Moroccan e-commerce websites and then developing effective marketing strategies. To achieve these objectives, we adopt LRFM model by applying a two-stage clustering method. In the first stage, the self-organizing maps method is used to determine the best number of clusters and the initial centroid. In the second stage, k-means method is applied to segment 730 customers into nine clusters according to their L, R, F and M values. The results show that the cluster 6 is the most important cluster because the average values of L, R, F and M are higher than the overall average value. In addition, this study has considered another variable that describes the mode of payment used by customers to improve and strengthen clusters' analysis. The clusters' analysis demonstrates that the payment method is one of the key indicators of a new index which allows to assess the level of customers' confidence in the company's Website.&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properties&quot;:{&quot;noteIndex&quot;:0},&quot;isEdited&quot;:false,&quot;manualOverride&quot;:{&quot;isManuallyOverridden&quot;:false,&quot;citeprocText&quot;:&quot;[10], [15], [24], [26]&quot;,&quot;manualOverrideText&quot;:&quot;&quot;},&quot;citationTag&quot;:&quot;MENDELEY_CITATION_v3_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NDE2MzciLCJhYnN0cmFjdCI6IlwiUHJlc2VudGVkIGJ5IElFRUUgUEVTIGFuZCBJRUVFIElBU1wiLS1QREYgY292ZXIu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&quot;},{&quot;citationID&quot;:&quot;MENDELEY_CITATION_ede0e539-d1cc-46b5-a53d-efc20c80f850&quot;,&quot;properties&quot;:{&quot;noteIndex&quot;:0},&quot;isEdited&quot;:false,&quot;manualOverride&quot;:{&quot;isManuallyOverridden&quot;:false,&quot;citeprocText&quot;:&quot;[9]&quot;,&quot;manualOverrideText&quot;:&quot;&quot;},&quot;citationItems&quot;:[{&quot;id&quot;:&quot;7782d07f-8c42-347e-94f2-4eb25733e7ac&quot;,&quot;itemData&quot;:{&quot;type&quot;:&quot;article-journal&quot;,&quot;id&quot;:&quot;7782d07f-8c42-347e-94f2-4eb25733e7ac&quot;,&quot;title&quot;:&quot;Unsupervised change detection in satellite images using principal component analysis and κ-means clustering&quot;,&quot;author&quot;:[{&quot;family&quot;:&quot;Celik&quot;,&quot;given&quot;:&quot;Turgay&quot;,&quot;parse-names&quot;:false,&quot;dropping-particle&quot;:&quot;&quot;,&quot;non-dropping-particle&quot;:&quot;&quot;}],&quot;container-title&quot;:&quot;IEEE Geoscience and Remote Sensing Letters&quot;,&quot;DOI&quot;:&quot;10.1109/LGRS.2009.2025059&quot;,&quot;ISSN&quot;:&quot;1545598X&quot;,&quot;issued&quot;:{&quot;date-parts&quot;:[[2009,10]]},&quot;page&quot;:&quot;772-776&quot;,&quot;abstract&quot;:&quot;In this letter, we propose a novel technique for unsupervised change detection in multitemporal satellite images using principal component analysis (PCA) and κ-means clustering. The difference image is partitioned into h ×h nonoverlapping blocks. S,S≤h2, orthonormal eigenvectors are extracted through PCA of h×h nonoverlapping block set to create an eigenvector space. Each pixel in the difference image is represented with an S-dimensional feature vector which is the projection of h×h difference image data onto the generated eigenvector space. The change detection is achieved by partitioning the feature vector space into two clusters using κ-means clustering with κ = 2 and then assigning each pixel to the one of the two clusters by using the minimum Euclidean distance between the pixel's feature vector and mean feature vector of clusters. Experimental results confirm the effectiveness of the proposed approach. © 2009 IEEE.&quot;,&quot;issue&quot;:&quot;4&quot;,&quot;volume&quot;:&quot;6&quot;,&quot;expandedJournalTitle&quot;:&quot;IEEE Geoscience and Remote Sensing Letters&quot;},&quot;isTemporary&quot;:false}],&quot;citationTag&quot;:&quot;MENDELEY_CITATION_v3_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23</Pages>
  <Words>8891</Words>
  <Characters>50683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 Rahmadhan, S.Kom.</dc:creator>
  <cp:lastModifiedBy>Radit Rahmadhan</cp:lastModifiedBy>
  <cp:revision>56</cp:revision>
  <dcterms:created xsi:type="dcterms:W3CDTF">2022-01-14T13:54:00Z</dcterms:created>
  <dcterms:modified xsi:type="dcterms:W3CDTF">2022-01-20T11:04:00Z</dcterms:modified>
</cp:coreProperties>
</file>